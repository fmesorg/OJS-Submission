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B8E23" w14:textId="67ED6DA8" w:rsidR="00230B6D" w:rsidRPr="00533F4F" w:rsidRDefault="00DF297E" w:rsidP="00533F4F">
      <w:pPr>
        <w:jc w:val="center"/>
        <w:rPr>
          <w:rFonts w:ascii="Times New Roman" w:hAnsi="Times New Roman" w:cs="Times New Roman"/>
          <w:b/>
          <w:sz w:val="28"/>
          <w:szCs w:val="28"/>
        </w:rPr>
      </w:pPr>
      <w:del w:id="0" w:author="sudarshan" w:date="2020-09-28T21:20:00Z">
        <w:r w:rsidDel="00F06C02">
          <w:rPr>
            <w:rFonts w:ascii="Times New Roman" w:hAnsi="Times New Roman" w:cs="Times New Roman"/>
            <w:b/>
            <w:sz w:val="28"/>
            <w:szCs w:val="28"/>
          </w:rPr>
          <w:delText xml:space="preserve">Conversion therapies, </w:delText>
        </w:r>
      </w:del>
      <w:r w:rsidR="007C48BF">
        <w:rPr>
          <w:rFonts w:ascii="Times New Roman" w:hAnsi="Times New Roman" w:cs="Times New Roman"/>
          <w:b/>
          <w:sz w:val="28"/>
          <w:szCs w:val="28"/>
        </w:rPr>
        <w:t xml:space="preserve">LGBTQIA+ rights, </w:t>
      </w:r>
      <w:r>
        <w:rPr>
          <w:rFonts w:ascii="Times New Roman" w:hAnsi="Times New Roman" w:cs="Times New Roman"/>
          <w:b/>
          <w:sz w:val="28"/>
          <w:szCs w:val="28"/>
        </w:rPr>
        <w:t>mental</w:t>
      </w:r>
      <w:r w:rsidR="00533F4F" w:rsidRPr="00533F4F">
        <w:rPr>
          <w:rFonts w:ascii="Times New Roman" w:hAnsi="Times New Roman" w:cs="Times New Roman"/>
          <w:b/>
          <w:sz w:val="28"/>
          <w:szCs w:val="28"/>
        </w:rPr>
        <w:t xml:space="preserve"> health systems</w:t>
      </w:r>
      <w:r w:rsidR="007C48BF">
        <w:rPr>
          <w:rFonts w:ascii="Times New Roman" w:hAnsi="Times New Roman" w:cs="Times New Roman"/>
          <w:b/>
          <w:sz w:val="28"/>
          <w:szCs w:val="28"/>
        </w:rPr>
        <w:t xml:space="preserve"> and curative violence </w:t>
      </w:r>
      <w:r w:rsidR="001C1512">
        <w:rPr>
          <w:rFonts w:ascii="Times New Roman" w:hAnsi="Times New Roman" w:cs="Times New Roman"/>
          <w:b/>
          <w:sz w:val="28"/>
          <w:szCs w:val="28"/>
        </w:rPr>
        <w:t xml:space="preserve"> </w:t>
      </w:r>
      <w:r w:rsidR="00F87E6F">
        <w:rPr>
          <w:rFonts w:ascii="Times New Roman" w:hAnsi="Times New Roman" w:cs="Times New Roman"/>
          <w:b/>
          <w:sz w:val="28"/>
          <w:szCs w:val="28"/>
        </w:rPr>
        <w:t xml:space="preserve"> </w:t>
      </w:r>
      <w:r w:rsidR="00823D83">
        <w:rPr>
          <w:rFonts w:ascii="Times New Roman" w:hAnsi="Times New Roman" w:cs="Times New Roman"/>
          <w:b/>
          <w:sz w:val="28"/>
          <w:szCs w:val="28"/>
        </w:rPr>
        <w:t>in India</w:t>
      </w:r>
      <w:ins w:id="1" w:author="sudarshan" w:date="2020-09-28T21:31:00Z">
        <w:r w:rsidR="00680B55">
          <w:rPr>
            <w:rFonts w:ascii="Times New Roman" w:hAnsi="Times New Roman" w:cs="Times New Roman"/>
            <w:b/>
            <w:sz w:val="28"/>
            <w:szCs w:val="28"/>
          </w:rPr>
          <w:t xml:space="preserve">: </w:t>
        </w:r>
      </w:ins>
      <w:ins w:id="2" w:author="sudarshan" w:date="2020-09-28T21:32:00Z">
        <w:r w:rsidR="00680B55">
          <w:rPr>
            <w:rFonts w:ascii="Times New Roman" w:hAnsi="Times New Roman" w:cs="Times New Roman"/>
            <w:b/>
            <w:sz w:val="28"/>
            <w:szCs w:val="28"/>
          </w:rPr>
          <w:t>Call</w:t>
        </w:r>
      </w:ins>
      <w:ins w:id="3" w:author="sudarshan" w:date="2020-09-28T21:31:00Z">
        <w:r w:rsidR="00680B55">
          <w:rPr>
            <w:rFonts w:ascii="Times New Roman" w:hAnsi="Times New Roman" w:cs="Times New Roman"/>
            <w:b/>
            <w:sz w:val="28"/>
            <w:szCs w:val="28"/>
          </w:rPr>
          <w:t xml:space="preserve"> for a metanoia</w:t>
        </w:r>
      </w:ins>
      <w:del w:id="4" w:author="sudarshan" w:date="2020-09-28T21:20:00Z">
        <w:r w:rsidR="00991BCB" w:rsidDel="00F06C02">
          <w:rPr>
            <w:rFonts w:ascii="Times New Roman" w:hAnsi="Times New Roman" w:cs="Times New Roman"/>
            <w:b/>
            <w:sz w:val="28"/>
            <w:szCs w:val="28"/>
          </w:rPr>
          <w:delText>: A critical appraisal</w:delText>
        </w:r>
      </w:del>
    </w:p>
    <w:p w14:paraId="41E8A244" w14:textId="77777777" w:rsidR="00533F4F" w:rsidRDefault="00533F4F">
      <w:pPr>
        <w:rPr>
          <w:rFonts w:ascii="Times New Roman" w:hAnsi="Times New Roman" w:cs="Times New Roman"/>
          <w:sz w:val="24"/>
          <w:szCs w:val="24"/>
        </w:rPr>
      </w:pPr>
    </w:p>
    <w:p w14:paraId="14A5E478" w14:textId="428EAA7F" w:rsidR="00533F4F" w:rsidRDefault="00533F4F" w:rsidP="00533F4F">
      <w:pPr>
        <w:jc w:val="center"/>
        <w:rPr>
          <w:rFonts w:ascii="Times New Roman" w:hAnsi="Times New Roman" w:cs="Times New Roman"/>
          <w:sz w:val="24"/>
          <w:szCs w:val="24"/>
        </w:rPr>
      </w:pPr>
      <w:r>
        <w:rPr>
          <w:rFonts w:ascii="Times New Roman" w:hAnsi="Times New Roman" w:cs="Times New Roman"/>
          <w:sz w:val="24"/>
          <w:szCs w:val="24"/>
        </w:rPr>
        <w:t>Sudarshan R Kottai</w:t>
      </w:r>
      <w:r w:rsidR="004B4C78">
        <w:rPr>
          <w:rFonts w:ascii="Times New Roman" w:hAnsi="Times New Roman" w:cs="Times New Roman"/>
          <w:sz w:val="24"/>
          <w:szCs w:val="24"/>
        </w:rPr>
        <w:t xml:space="preserve"> PhD</w:t>
      </w:r>
    </w:p>
    <w:p w14:paraId="523E331E" w14:textId="450D974D" w:rsidR="00967487" w:rsidRDefault="00FC7AFB" w:rsidP="00533F4F">
      <w:pPr>
        <w:jc w:val="center"/>
        <w:rPr>
          <w:rFonts w:ascii="Times New Roman" w:hAnsi="Times New Roman" w:cs="Times New Roman"/>
          <w:sz w:val="24"/>
          <w:szCs w:val="24"/>
        </w:rPr>
      </w:pPr>
      <w:r>
        <w:rPr>
          <w:rFonts w:ascii="Times New Roman" w:hAnsi="Times New Roman" w:cs="Times New Roman"/>
          <w:sz w:val="24"/>
          <w:szCs w:val="24"/>
        </w:rPr>
        <w:t>As</w:t>
      </w:r>
      <w:r w:rsidR="00967487">
        <w:rPr>
          <w:rFonts w:ascii="Times New Roman" w:hAnsi="Times New Roman" w:cs="Times New Roman"/>
          <w:sz w:val="24"/>
          <w:szCs w:val="24"/>
        </w:rPr>
        <w:t>sistant Professor, Department of Psychology, Jain University</w:t>
      </w:r>
      <w:r w:rsidR="00012E55">
        <w:rPr>
          <w:rFonts w:ascii="Times New Roman" w:hAnsi="Times New Roman" w:cs="Times New Roman"/>
          <w:sz w:val="24"/>
          <w:szCs w:val="24"/>
        </w:rPr>
        <w:t>, Be</w:t>
      </w:r>
      <w:r>
        <w:rPr>
          <w:rFonts w:ascii="Times New Roman" w:hAnsi="Times New Roman" w:cs="Times New Roman"/>
          <w:sz w:val="24"/>
          <w:szCs w:val="24"/>
        </w:rPr>
        <w:t>ngaluru</w:t>
      </w:r>
      <w:r w:rsidR="00967487">
        <w:rPr>
          <w:rFonts w:ascii="Times New Roman" w:hAnsi="Times New Roman" w:cs="Times New Roman"/>
          <w:sz w:val="24"/>
          <w:szCs w:val="24"/>
        </w:rPr>
        <w:t xml:space="preserve">. </w:t>
      </w:r>
    </w:p>
    <w:p w14:paraId="373BFA1D" w14:textId="77777777" w:rsidR="00533F4F" w:rsidRDefault="00533F4F" w:rsidP="00533F4F">
      <w:pPr>
        <w:jc w:val="center"/>
        <w:rPr>
          <w:rFonts w:ascii="Times New Roman" w:hAnsi="Times New Roman" w:cs="Times New Roman"/>
          <w:sz w:val="24"/>
          <w:szCs w:val="24"/>
        </w:rPr>
      </w:pPr>
      <w:r>
        <w:rPr>
          <w:rFonts w:ascii="Times New Roman" w:hAnsi="Times New Roman" w:cs="Times New Roman"/>
          <w:sz w:val="24"/>
          <w:szCs w:val="24"/>
        </w:rPr>
        <w:t xml:space="preserve">Email: </w:t>
      </w:r>
      <w:bookmarkStart w:id="5" w:name="_GoBack"/>
      <w:r w:rsidR="006F36FB">
        <w:fldChar w:fldCharType="begin"/>
      </w:r>
      <w:r w:rsidR="006F36FB">
        <w:instrText xml:space="preserve"> HYPERLINK "mailto:la14resch11003@iith.ac.in" </w:instrText>
      </w:r>
      <w:r w:rsidR="006F36FB">
        <w:fldChar w:fldCharType="separate"/>
      </w:r>
      <w:r w:rsidR="00D011E6" w:rsidRPr="002B4BA3">
        <w:rPr>
          <w:rStyle w:val="Hyperlink"/>
          <w:rFonts w:ascii="Times New Roman" w:hAnsi="Times New Roman" w:cs="Times New Roman"/>
          <w:sz w:val="24"/>
          <w:szCs w:val="24"/>
        </w:rPr>
        <w:t>la14resch11003@iith.ac.in</w:t>
      </w:r>
      <w:r w:rsidR="006F36FB">
        <w:rPr>
          <w:rStyle w:val="Hyperlink"/>
          <w:rFonts w:ascii="Times New Roman" w:hAnsi="Times New Roman" w:cs="Times New Roman"/>
          <w:sz w:val="24"/>
          <w:szCs w:val="24"/>
        </w:rPr>
        <w:fldChar w:fldCharType="end"/>
      </w:r>
      <w:bookmarkEnd w:id="5"/>
    </w:p>
    <w:p w14:paraId="12F6F9D0" w14:textId="77777777" w:rsidR="007D5119" w:rsidRDefault="007D5119" w:rsidP="00533F4F">
      <w:pPr>
        <w:jc w:val="center"/>
        <w:rPr>
          <w:rFonts w:ascii="Times New Roman" w:hAnsi="Times New Roman" w:cs="Times New Roman"/>
          <w:sz w:val="24"/>
          <w:szCs w:val="24"/>
        </w:rPr>
      </w:pPr>
      <w:r>
        <w:rPr>
          <w:rFonts w:ascii="Times New Roman" w:hAnsi="Times New Roman" w:cs="Times New Roman"/>
          <w:sz w:val="24"/>
          <w:szCs w:val="24"/>
        </w:rPr>
        <w:t>Ph: 8547535880, 9121592741</w:t>
      </w:r>
    </w:p>
    <w:p w14:paraId="27DA5AC9" w14:textId="77777777" w:rsidR="0023421A" w:rsidRPr="00D51DF6" w:rsidRDefault="0023421A" w:rsidP="00D51DF6">
      <w:pPr>
        <w:jc w:val="both"/>
        <w:rPr>
          <w:rFonts w:ascii="Times New Roman" w:hAnsi="Times New Roman" w:cs="Times New Roman"/>
          <w:b/>
          <w:sz w:val="24"/>
          <w:szCs w:val="24"/>
        </w:rPr>
      </w:pPr>
      <w:r>
        <w:rPr>
          <w:rFonts w:ascii="Times New Roman" w:hAnsi="Times New Roman" w:cs="Times New Roman"/>
          <w:sz w:val="24"/>
          <w:szCs w:val="24"/>
        </w:rPr>
        <w:br/>
      </w:r>
      <w:r w:rsidR="00686A36">
        <w:rPr>
          <w:rFonts w:ascii="Times New Roman" w:hAnsi="Times New Roman" w:cs="Times New Roman"/>
          <w:b/>
          <w:sz w:val="24"/>
          <w:szCs w:val="24"/>
        </w:rPr>
        <w:t>Abstract</w:t>
      </w:r>
    </w:p>
    <w:p w14:paraId="7ED989A9" w14:textId="69F2237B" w:rsidR="00D51DF6" w:rsidRDefault="00D51DF6" w:rsidP="001538B0">
      <w:pPr>
        <w:spacing w:line="240" w:lineRule="auto"/>
        <w:jc w:val="both"/>
        <w:rPr>
          <w:rFonts w:ascii="Times New Roman" w:hAnsi="Times New Roman" w:cs="Times New Roman"/>
          <w:sz w:val="24"/>
          <w:szCs w:val="24"/>
        </w:rPr>
      </w:pPr>
      <w:r w:rsidRPr="00D51DF6">
        <w:rPr>
          <w:rFonts w:ascii="Times New Roman" w:hAnsi="Times New Roman" w:cs="Times New Roman"/>
          <w:sz w:val="24"/>
          <w:szCs w:val="24"/>
        </w:rPr>
        <w:t xml:space="preserve">This </w:t>
      </w:r>
      <w:r w:rsidR="007737A3">
        <w:rPr>
          <w:rFonts w:ascii="TimesNewRoman" w:hAnsi="TimesNewRoman" w:cs="TimesNewRoman"/>
        </w:rPr>
        <w:t>commentary</w:t>
      </w:r>
      <w:r w:rsidRPr="00D51DF6">
        <w:rPr>
          <w:rFonts w:ascii="Times New Roman" w:hAnsi="Times New Roman" w:cs="Times New Roman"/>
          <w:sz w:val="24"/>
          <w:szCs w:val="24"/>
        </w:rPr>
        <w:t xml:space="preserve"> examines the space-attitude-administrative complex of </w:t>
      </w:r>
      <w:r w:rsidR="007B67DC">
        <w:rPr>
          <w:rFonts w:ascii="Times New Roman" w:hAnsi="Times New Roman" w:cs="Times New Roman"/>
          <w:sz w:val="24"/>
          <w:szCs w:val="24"/>
        </w:rPr>
        <w:t>mainstream</w:t>
      </w:r>
      <w:r w:rsidRPr="00D51DF6">
        <w:rPr>
          <w:rFonts w:ascii="Times New Roman" w:hAnsi="Times New Roman" w:cs="Times New Roman"/>
          <w:sz w:val="24"/>
          <w:szCs w:val="24"/>
        </w:rPr>
        <w:t xml:space="preserve"> mental health</w:t>
      </w:r>
      <w:r w:rsidR="003D3E27">
        <w:rPr>
          <w:rFonts w:ascii="Times New Roman" w:hAnsi="Times New Roman" w:cs="Times New Roman"/>
          <w:sz w:val="24"/>
          <w:szCs w:val="24"/>
        </w:rPr>
        <w:t xml:space="preserve"> </w:t>
      </w:r>
      <w:r w:rsidR="007B67DC">
        <w:rPr>
          <w:rFonts w:ascii="Times New Roman" w:hAnsi="Times New Roman" w:cs="Times New Roman"/>
          <w:sz w:val="24"/>
          <w:szCs w:val="24"/>
        </w:rPr>
        <w:t>systems</w:t>
      </w:r>
      <w:r w:rsidRPr="00D51DF6">
        <w:rPr>
          <w:rFonts w:ascii="Times New Roman" w:hAnsi="Times New Roman" w:cs="Times New Roman"/>
          <w:sz w:val="24"/>
          <w:szCs w:val="24"/>
        </w:rPr>
        <w:t xml:space="preserve"> with regard to its responses to </w:t>
      </w:r>
      <w:commentRangeStart w:id="6"/>
      <w:commentRangeStart w:id="7"/>
      <w:r w:rsidRPr="00D51DF6">
        <w:rPr>
          <w:rFonts w:ascii="Times New Roman" w:hAnsi="Times New Roman" w:cs="Times New Roman"/>
          <w:sz w:val="24"/>
          <w:szCs w:val="24"/>
        </w:rPr>
        <w:t>decriminalizatio</w:t>
      </w:r>
      <w:r w:rsidR="00686A36">
        <w:rPr>
          <w:rFonts w:ascii="Times New Roman" w:hAnsi="Times New Roman" w:cs="Times New Roman"/>
          <w:sz w:val="24"/>
          <w:szCs w:val="24"/>
        </w:rPr>
        <w:t xml:space="preserve">n of non-heteronormative sexual </w:t>
      </w:r>
      <w:r w:rsidRPr="00D51DF6">
        <w:rPr>
          <w:rFonts w:ascii="Times New Roman" w:hAnsi="Times New Roman" w:cs="Times New Roman"/>
          <w:sz w:val="24"/>
          <w:szCs w:val="24"/>
        </w:rPr>
        <w:t>ident</w:t>
      </w:r>
      <w:r w:rsidR="00CE145B">
        <w:rPr>
          <w:rFonts w:ascii="Times New Roman" w:hAnsi="Times New Roman" w:cs="Times New Roman"/>
          <w:sz w:val="24"/>
          <w:szCs w:val="24"/>
        </w:rPr>
        <w:t>ities</w:t>
      </w:r>
      <w:commentRangeEnd w:id="6"/>
      <w:r w:rsidR="0071301A">
        <w:rPr>
          <w:rStyle w:val="CommentReference"/>
        </w:rPr>
        <w:commentReference w:id="6"/>
      </w:r>
      <w:commentRangeEnd w:id="7"/>
      <w:r w:rsidR="00DF6CDF">
        <w:rPr>
          <w:rStyle w:val="CommentReference"/>
        </w:rPr>
        <w:commentReference w:id="7"/>
      </w:r>
      <w:r w:rsidR="006C44B7">
        <w:rPr>
          <w:rFonts w:ascii="Times New Roman" w:hAnsi="Times New Roman" w:cs="Times New Roman"/>
          <w:sz w:val="24"/>
          <w:szCs w:val="24"/>
        </w:rPr>
        <w:t>. Even though the S</w:t>
      </w:r>
      <w:r w:rsidR="00CE145B">
        <w:rPr>
          <w:rFonts w:ascii="Times New Roman" w:hAnsi="Times New Roman" w:cs="Times New Roman"/>
          <w:sz w:val="24"/>
          <w:szCs w:val="24"/>
        </w:rPr>
        <w:t>upreme c</w:t>
      </w:r>
      <w:r w:rsidRPr="00D51DF6">
        <w:rPr>
          <w:rFonts w:ascii="Times New Roman" w:hAnsi="Times New Roman" w:cs="Times New Roman"/>
          <w:sz w:val="24"/>
          <w:szCs w:val="24"/>
        </w:rPr>
        <w:t>ourt in its</w:t>
      </w:r>
      <w:r w:rsidR="00D1155A">
        <w:rPr>
          <w:rFonts w:ascii="Times New Roman" w:hAnsi="Times New Roman" w:cs="Times New Roman"/>
          <w:sz w:val="24"/>
          <w:szCs w:val="24"/>
        </w:rPr>
        <w:t xml:space="preserve"> 2018</w:t>
      </w:r>
      <w:r w:rsidRPr="00D51DF6">
        <w:rPr>
          <w:rFonts w:ascii="Times New Roman" w:hAnsi="Times New Roman" w:cs="Times New Roman"/>
          <w:sz w:val="24"/>
          <w:szCs w:val="24"/>
        </w:rPr>
        <w:t xml:space="preserve"> order instructed governments to d</w:t>
      </w:r>
      <w:r w:rsidR="003D3E27">
        <w:rPr>
          <w:rFonts w:ascii="Times New Roman" w:hAnsi="Times New Roman" w:cs="Times New Roman"/>
          <w:sz w:val="24"/>
          <w:szCs w:val="24"/>
        </w:rPr>
        <w:t xml:space="preserve">isseminate its judgement widely, </w:t>
      </w:r>
      <w:r w:rsidR="008802DC">
        <w:rPr>
          <w:rFonts w:ascii="Times New Roman" w:hAnsi="Times New Roman" w:cs="Times New Roman"/>
          <w:sz w:val="24"/>
          <w:szCs w:val="24"/>
        </w:rPr>
        <w:t>there has been</w:t>
      </w:r>
      <w:r w:rsidRPr="00D51DF6">
        <w:rPr>
          <w:rFonts w:ascii="Times New Roman" w:hAnsi="Times New Roman" w:cs="Times New Roman"/>
          <w:sz w:val="24"/>
          <w:szCs w:val="24"/>
        </w:rPr>
        <w:t xml:space="preserve"> no such attempt till date. None of the </w:t>
      </w:r>
      <w:ins w:id="8" w:author="sudarshan" w:date="2020-09-19T12:39:00Z">
        <w:r w:rsidR="00181D98">
          <w:rPr>
            <w:rFonts w:ascii="Times New Roman" w:hAnsi="Times New Roman" w:cs="Times New Roman"/>
            <w:sz w:val="24"/>
            <w:szCs w:val="24"/>
          </w:rPr>
          <w:t xml:space="preserve">government run </w:t>
        </w:r>
      </w:ins>
      <w:commentRangeStart w:id="9"/>
      <w:commentRangeStart w:id="10"/>
      <w:r w:rsidRPr="00D51DF6">
        <w:rPr>
          <w:rFonts w:ascii="Times New Roman" w:hAnsi="Times New Roman" w:cs="Times New Roman"/>
          <w:sz w:val="24"/>
          <w:szCs w:val="24"/>
        </w:rPr>
        <w:t>mental health i</w:t>
      </w:r>
      <w:r w:rsidR="007737A3">
        <w:rPr>
          <w:rFonts w:ascii="Times New Roman" w:hAnsi="Times New Roman" w:cs="Times New Roman"/>
          <w:sz w:val="24"/>
          <w:szCs w:val="24"/>
        </w:rPr>
        <w:t xml:space="preserve">nstitutions </w:t>
      </w:r>
      <w:commentRangeEnd w:id="9"/>
      <w:r w:rsidR="0071301A">
        <w:rPr>
          <w:rStyle w:val="CommentReference"/>
        </w:rPr>
        <w:commentReference w:id="9"/>
      </w:r>
      <w:commentRangeEnd w:id="10"/>
      <w:r w:rsidR="001A16AD">
        <w:rPr>
          <w:rStyle w:val="CommentReference"/>
        </w:rPr>
        <w:commentReference w:id="10"/>
      </w:r>
      <w:r w:rsidR="009A64D3">
        <w:rPr>
          <w:rFonts w:ascii="Times New Roman" w:hAnsi="Times New Roman" w:cs="Times New Roman"/>
          <w:sz w:val="24"/>
          <w:szCs w:val="24"/>
        </w:rPr>
        <w:t>has</w:t>
      </w:r>
      <w:r w:rsidR="00686A36">
        <w:rPr>
          <w:rFonts w:ascii="Times New Roman" w:hAnsi="Times New Roman" w:cs="Times New Roman"/>
          <w:sz w:val="24"/>
          <w:szCs w:val="24"/>
        </w:rPr>
        <w:t xml:space="preserve"> initiated LGBTQIA+ </w:t>
      </w:r>
      <w:r w:rsidRPr="00D51DF6">
        <w:rPr>
          <w:rFonts w:ascii="Times New Roman" w:hAnsi="Times New Roman" w:cs="Times New Roman"/>
          <w:sz w:val="24"/>
          <w:szCs w:val="24"/>
        </w:rPr>
        <w:t>rights-base</w:t>
      </w:r>
      <w:r w:rsidR="00923A5E">
        <w:rPr>
          <w:rFonts w:ascii="Times New Roman" w:hAnsi="Times New Roman" w:cs="Times New Roman"/>
          <w:sz w:val="24"/>
          <w:szCs w:val="24"/>
        </w:rPr>
        <w:t xml:space="preserve">d awareness campaign </w:t>
      </w:r>
      <w:r w:rsidRPr="00D51DF6">
        <w:rPr>
          <w:rFonts w:ascii="Times New Roman" w:hAnsi="Times New Roman" w:cs="Times New Roman"/>
          <w:sz w:val="24"/>
          <w:szCs w:val="24"/>
        </w:rPr>
        <w:t>when lack of awaren</w:t>
      </w:r>
      <w:r w:rsidR="00686A36">
        <w:rPr>
          <w:rFonts w:ascii="Times New Roman" w:hAnsi="Times New Roman" w:cs="Times New Roman"/>
          <w:sz w:val="24"/>
          <w:szCs w:val="24"/>
        </w:rPr>
        <w:t xml:space="preserve">ess about sexualities in itself </w:t>
      </w:r>
      <w:r w:rsidRPr="00D51DF6">
        <w:rPr>
          <w:rFonts w:ascii="Times New Roman" w:hAnsi="Times New Roman" w:cs="Times New Roman"/>
          <w:sz w:val="24"/>
          <w:szCs w:val="24"/>
        </w:rPr>
        <w:t>remains a critical factor for non-inclusive environment that force</w:t>
      </w:r>
      <w:r w:rsidR="003D3E27">
        <w:rPr>
          <w:rFonts w:ascii="Times New Roman" w:hAnsi="Times New Roman" w:cs="Times New Roman"/>
          <w:sz w:val="24"/>
          <w:szCs w:val="24"/>
        </w:rPr>
        <w:t>s queer individuals  to</w:t>
      </w:r>
      <w:r w:rsidR="00686A36">
        <w:rPr>
          <w:rFonts w:ascii="Times New Roman" w:hAnsi="Times New Roman" w:cs="Times New Roman"/>
          <w:sz w:val="24"/>
          <w:szCs w:val="24"/>
        </w:rPr>
        <w:t xml:space="preserve"> end </w:t>
      </w:r>
      <w:r w:rsidRPr="00D51DF6">
        <w:rPr>
          <w:rFonts w:ascii="Times New Roman" w:hAnsi="Times New Roman" w:cs="Times New Roman"/>
          <w:sz w:val="24"/>
          <w:szCs w:val="24"/>
        </w:rPr>
        <w:t>their lives. This a</w:t>
      </w:r>
      <w:r w:rsidR="00C03BEC">
        <w:rPr>
          <w:rFonts w:ascii="Times New Roman" w:hAnsi="Times New Roman" w:cs="Times New Roman"/>
          <w:sz w:val="24"/>
          <w:szCs w:val="24"/>
        </w:rPr>
        <w:t xml:space="preserve">ttitude is in alignment with </w:t>
      </w:r>
      <w:r w:rsidRPr="00D51DF6">
        <w:rPr>
          <w:rFonts w:ascii="Times New Roman" w:hAnsi="Times New Roman" w:cs="Times New Roman"/>
          <w:sz w:val="24"/>
          <w:szCs w:val="24"/>
        </w:rPr>
        <w:t xml:space="preserve"> </w:t>
      </w:r>
      <w:commentRangeStart w:id="11"/>
      <w:commentRangeStart w:id="12"/>
      <w:r w:rsidRPr="00D51DF6">
        <w:rPr>
          <w:rFonts w:ascii="Times New Roman" w:hAnsi="Times New Roman" w:cs="Times New Roman"/>
          <w:sz w:val="24"/>
          <w:szCs w:val="24"/>
        </w:rPr>
        <w:t>quee</w:t>
      </w:r>
      <w:r w:rsidR="00D1155A">
        <w:rPr>
          <w:rFonts w:ascii="Times New Roman" w:hAnsi="Times New Roman" w:cs="Times New Roman"/>
          <w:sz w:val="24"/>
          <w:szCs w:val="24"/>
        </w:rPr>
        <w:t>r</w:t>
      </w:r>
      <w:r w:rsidR="00C03BEC">
        <w:rPr>
          <w:rFonts w:ascii="Times New Roman" w:hAnsi="Times New Roman" w:cs="Times New Roman"/>
          <w:sz w:val="24"/>
          <w:szCs w:val="24"/>
        </w:rPr>
        <w:t>phobia</w:t>
      </w:r>
      <w:r w:rsidR="00686A36">
        <w:rPr>
          <w:rFonts w:ascii="Times New Roman" w:hAnsi="Times New Roman" w:cs="Times New Roman"/>
          <w:sz w:val="24"/>
          <w:szCs w:val="24"/>
        </w:rPr>
        <w:t xml:space="preserve"> of the state</w:t>
      </w:r>
      <w:commentRangeEnd w:id="11"/>
      <w:r w:rsidR="0071301A">
        <w:rPr>
          <w:rStyle w:val="CommentReference"/>
        </w:rPr>
        <w:commentReference w:id="11"/>
      </w:r>
      <w:commentRangeEnd w:id="12"/>
      <w:r w:rsidR="00F55B0D">
        <w:rPr>
          <w:rStyle w:val="CommentReference"/>
        </w:rPr>
        <w:commentReference w:id="12"/>
      </w:r>
      <w:ins w:id="13" w:author="sudarshan" w:date="2020-09-19T12:40:00Z">
        <w:r w:rsidR="00181D98">
          <w:rPr>
            <w:rFonts w:ascii="Times New Roman" w:hAnsi="Times New Roman" w:cs="Times New Roman"/>
            <w:sz w:val="24"/>
            <w:szCs w:val="24"/>
          </w:rPr>
          <w:t xml:space="preserve"> which didn’t </w:t>
        </w:r>
      </w:ins>
      <w:r w:rsidR="006C44B7">
        <w:rPr>
          <w:rFonts w:ascii="Times New Roman" w:hAnsi="Times New Roman" w:cs="Times New Roman"/>
          <w:sz w:val="24"/>
          <w:szCs w:val="24"/>
        </w:rPr>
        <w:t>come up with</w:t>
      </w:r>
      <w:ins w:id="14" w:author="sudarshan" w:date="2020-09-19T12:40:00Z">
        <w:r w:rsidR="00181D98">
          <w:rPr>
            <w:rFonts w:ascii="Times New Roman" w:hAnsi="Times New Roman" w:cs="Times New Roman"/>
            <w:sz w:val="24"/>
            <w:szCs w:val="24"/>
          </w:rPr>
          <w:t xml:space="preserve"> any awareness campaign</w:t>
        </w:r>
      </w:ins>
      <w:r w:rsidR="0009129E">
        <w:rPr>
          <w:rFonts w:ascii="Times New Roman" w:hAnsi="Times New Roman" w:cs="Times New Roman"/>
          <w:sz w:val="24"/>
          <w:szCs w:val="24"/>
        </w:rPr>
        <w:t xml:space="preserve"> as mandated in the landmark judgement</w:t>
      </w:r>
      <w:del w:id="15" w:author="sudarshan" w:date="2020-09-20T17:00:00Z">
        <w:r w:rsidR="0009129E" w:rsidDel="0009129E">
          <w:rPr>
            <w:rFonts w:ascii="Times New Roman" w:hAnsi="Times New Roman" w:cs="Times New Roman"/>
            <w:sz w:val="24"/>
            <w:szCs w:val="24"/>
          </w:rPr>
          <w:delText>.</w:delText>
        </w:r>
      </w:del>
      <w:r w:rsidR="00686A36">
        <w:rPr>
          <w:rFonts w:ascii="Times New Roman" w:hAnsi="Times New Roman" w:cs="Times New Roman"/>
          <w:sz w:val="24"/>
          <w:szCs w:val="24"/>
        </w:rPr>
        <w:t xml:space="preserve">. </w:t>
      </w:r>
      <w:r w:rsidR="007B67DC" w:rsidRPr="00D51DF6">
        <w:rPr>
          <w:rFonts w:ascii="Times New Roman" w:hAnsi="Times New Roman" w:cs="Times New Roman"/>
          <w:sz w:val="24"/>
          <w:szCs w:val="24"/>
        </w:rPr>
        <w:t>Drawing</w:t>
      </w:r>
      <w:r w:rsidR="007B67DC">
        <w:rPr>
          <w:rFonts w:ascii="Times New Roman" w:hAnsi="Times New Roman" w:cs="Times New Roman"/>
          <w:sz w:val="24"/>
          <w:szCs w:val="24"/>
        </w:rPr>
        <w:t xml:space="preserve"> on the</w:t>
      </w:r>
      <w:r w:rsidR="007B67DC" w:rsidRPr="00D51DF6">
        <w:rPr>
          <w:rFonts w:ascii="Times New Roman" w:hAnsi="Times New Roman" w:cs="Times New Roman"/>
          <w:sz w:val="24"/>
          <w:szCs w:val="24"/>
        </w:rPr>
        <w:t xml:space="preserve"> </w:t>
      </w:r>
      <w:r w:rsidR="007B67DC">
        <w:rPr>
          <w:rFonts w:ascii="Times New Roman" w:hAnsi="Times New Roman" w:cs="Times New Roman"/>
          <w:sz w:val="24"/>
          <w:szCs w:val="24"/>
        </w:rPr>
        <w:t xml:space="preserve">concept of </w:t>
      </w:r>
      <w:r w:rsidR="007B67DC" w:rsidRPr="00D51DF6">
        <w:rPr>
          <w:rFonts w:ascii="Times New Roman" w:hAnsi="Times New Roman" w:cs="Times New Roman"/>
          <w:sz w:val="24"/>
          <w:szCs w:val="24"/>
        </w:rPr>
        <w:t>‘biocommunicabilit</w:t>
      </w:r>
      <w:r w:rsidR="001538B0">
        <w:rPr>
          <w:rFonts w:ascii="Times New Roman" w:hAnsi="Times New Roman" w:cs="Times New Roman"/>
          <w:sz w:val="24"/>
          <w:szCs w:val="24"/>
        </w:rPr>
        <w:t>y’,</w:t>
      </w:r>
      <w:r w:rsidRPr="00D51DF6">
        <w:rPr>
          <w:rFonts w:ascii="Times New Roman" w:hAnsi="Times New Roman" w:cs="Times New Roman"/>
          <w:sz w:val="24"/>
          <w:szCs w:val="24"/>
        </w:rPr>
        <w:t xml:space="preserve"> analysing </w:t>
      </w:r>
      <w:r w:rsidR="00686A36">
        <w:rPr>
          <w:rFonts w:ascii="Times New Roman" w:hAnsi="Times New Roman" w:cs="Times New Roman"/>
          <w:sz w:val="24"/>
          <w:szCs w:val="24"/>
        </w:rPr>
        <w:t xml:space="preserve">the public interfaces of state run mental health </w:t>
      </w:r>
      <w:r w:rsidR="00405491">
        <w:rPr>
          <w:rFonts w:ascii="Times New Roman" w:hAnsi="Times New Roman" w:cs="Times New Roman"/>
          <w:sz w:val="24"/>
          <w:szCs w:val="24"/>
        </w:rPr>
        <w:t>institutions and</w:t>
      </w:r>
      <w:r w:rsidR="00686A36">
        <w:rPr>
          <w:rFonts w:ascii="Times New Roman" w:hAnsi="Times New Roman" w:cs="Times New Roman"/>
          <w:sz w:val="24"/>
          <w:szCs w:val="24"/>
        </w:rPr>
        <w:t xml:space="preserve"> the responses </w:t>
      </w:r>
      <w:r w:rsidR="00405491">
        <w:rPr>
          <w:rFonts w:ascii="Times New Roman" w:hAnsi="Times New Roman" w:cs="Times New Roman"/>
          <w:sz w:val="24"/>
          <w:szCs w:val="24"/>
        </w:rPr>
        <w:t>of mental</w:t>
      </w:r>
      <w:r w:rsidR="00686A36">
        <w:rPr>
          <w:rFonts w:ascii="Times New Roman" w:hAnsi="Times New Roman" w:cs="Times New Roman"/>
          <w:sz w:val="24"/>
          <w:szCs w:val="24"/>
        </w:rPr>
        <w:t xml:space="preserve"> health systems to</w:t>
      </w:r>
      <w:ins w:id="16" w:author="sudarshan" w:date="2020-09-21T19:12:00Z">
        <w:r w:rsidR="006A6B00">
          <w:rPr>
            <w:rFonts w:ascii="Times New Roman" w:hAnsi="Times New Roman" w:cs="Times New Roman"/>
            <w:sz w:val="24"/>
            <w:szCs w:val="24"/>
          </w:rPr>
          <w:t xml:space="preserve"> </w:t>
        </w:r>
      </w:ins>
      <w:del w:id="17" w:author="sudarshan" w:date="2020-09-21T19:12:00Z">
        <w:r w:rsidR="00686A36" w:rsidDel="006A6B00">
          <w:rPr>
            <w:rFonts w:ascii="Times New Roman" w:hAnsi="Times New Roman" w:cs="Times New Roman"/>
            <w:sz w:val="24"/>
            <w:szCs w:val="24"/>
          </w:rPr>
          <w:delText xml:space="preserve"> two </w:delText>
        </w:r>
      </w:del>
      <w:r w:rsidR="00686A36">
        <w:rPr>
          <w:rFonts w:ascii="Times New Roman" w:hAnsi="Times New Roman" w:cs="Times New Roman"/>
          <w:sz w:val="24"/>
          <w:szCs w:val="24"/>
        </w:rPr>
        <w:t xml:space="preserve">recent </w:t>
      </w:r>
      <w:r w:rsidR="00405491">
        <w:rPr>
          <w:rFonts w:ascii="Times New Roman" w:hAnsi="Times New Roman" w:cs="Times New Roman"/>
          <w:sz w:val="24"/>
          <w:szCs w:val="24"/>
        </w:rPr>
        <w:t>death</w:t>
      </w:r>
      <w:ins w:id="18" w:author="sudarshan" w:date="2020-09-21T19:12:00Z">
        <w:r w:rsidR="006A6B00">
          <w:rPr>
            <w:rFonts w:ascii="Times New Roman" w:hAnsi="Times New Roman" w:cs="Times New Roman"/>
            <w:sz w:val="24"/>
            <w:szCs w:val="24"/>
          </w:rPr>
          <w:t xml:space="preserve"> </w:t>
        </w:r>
      </w:ins>
      <w:del w:id="19" w:author="sudarshan" w:date="2020-09-21T19:12:00Z">
        <w:r w:rsidR="00405491" w:rsidDel="006A6B00">
          <w:rPr>
            <w:rFonts w:ascii="Times New Roman" w:hAnsi="Times New Roman" w:cs="Times New Roman"/>
            <w:sz w:val="24"/>
            <w:szCs w:val="24"/>
          </w:rPr>
          <w:delText xml:space="preserve">s </w:delText>
        </w:r>
      </w:del>
      <w:r w:rsidR="00405491">
        <w:rPr>
          <w:rFonts w:ascii="Times New Roman" w:hAnsi="Times New Roman" w:cs="Times New Roman"/>
          <w:sz w:val="24"/>
          <w:szCs w:val="24"/>
        </w:rPr>
        <w:t>by</w:t>
      </w:r>
      <w:r w:rsidR="00686A36">
        <w:rPr>
          <w:rFonts w:ascii="Times New Roman" w:hAnsi="Times New Roman" w:cs="Times New Roman"/>
          <w:sz w:val="24"/>
          <w:szCs w:val="24"/>
        </w:rPr>
        <w:t xml:space="preserve"> </w:t>
      </w:r>
      <w:r w:rsidR="006C44B7">
        <w:rPr>
          <w:rFonts w:ascii="Times New Roman" w:hAnsi="Times New Roman" w:cs="Times New Roman"/>
          <w:sz w:val="24"/>
          <w:szCs w:val="24"/>
        </w:rPr>
        <w:t xml:space="preserve">suicide of </w:t>
      </w:r>
      <w:del w:id="20" w:author="sudarshan" w:date="2020-09-21T19:12:00Z">
        <w:r w:rsidR="00686A36" w:rsidDel="006A6B00">
          <w:rPr>
            <w:rFonts w:ascii="Times New Roman" w:hAnsi="Times New Roman" w:cs="Times New Roman"/>
            <w:sz w:val="24"/>
            <w:szCs w:val="24"/>
          </w:rPr>
          <w:delText>suicide-</w:delText>
        </w:r>
        <w:r w:rsidR="003D3E27" w:rsidDel="006A6B00">
          <w:rPr>
            <w:rFonts w:ascii="Times New Roman" w:hAnsi="Times New Roman" w:cs="Times New Roman"/>
            <w:sz w:val="24"/>
            <w:szCs w:val="24"/>
          </w:rPr>
          <w:delText xml:space="preserve"> </w:delText>
        </w:r>
        <w:r w:rsidR="00686A36" w:rsidDel="006A6B00">
          <w:rPr>
            <w:rFonts w:ascii="Times New Roman" w:hAnsi="Times New Roman" w:cs="Times New Roman"/>
            <w:sz w:val="24"/>
            <w:szCs w:val="24"/>
          </w:rPr>
          <w:delText xml:space="preserve">a Bollywood </w:delText>
        </w:r>
        <w:r w:rsidR="008802DC" w:rsidDel="006A6B00">
          <w:rPr>
            <w:rFonts w:ascii="Times New Roman" w:hAnsi="Times New Roman" w:cs="Times New Roman"/>
            <w:sz w:val="24"/>
            <w:szCs w:val="24"/>
          </w:rPr>
          <w:delText xml:space="preserve">actor and </w:delText>
        </w:r>
      </w:del>
      <w:r w:rsidR="008802DC">
        <w:rPr>
          <w:rFonts w:ascii="Times New Roman" w:hAnsi="Times New Roman" w:cs="Times New Roman"/>
          <w:sz w:val="24"/>
          <w:szCs w:val="24"/>
        </w:rPr>
        <w:t>a queer student</w:t>
      </w:r>
      <w:ins w:id="21" w:author="sudarshan" w:date="2020-09-21T19:12:00Z">
        <w:r w:rsidR="00F928DD">
          <w:rPr>
            <w:rFonts w:ascii="Times New Roman" w:hAnsi="Times New Roman" w:cs="Times New Roman"/>
            <w:sz w:val="24"/>
            <w:szCs w:val="24"/>
          </w:rPr>
          <w:t>,</w:t>
        </w:r>
      </w:ins>
      <w:del w:id="22" w:author="sudarshan" w:date="2020-09-21T19:12:00Z">
        <w:r w:rsidR="008802DC" w:rsidDel="00F928DD">
          <w:rPr>
            <w:rFonts w:ascii="Times New Roman" w:hAnsi="Times New Roman" w:cs="Times New Roman"/>
            <w:sz w:val="24"/>
            <w:szCs w:val="24"/>
          </w:rPr>
          <w:delText>-</w:delText>
        </w:r>
      </w:del>
      <w:r w:rsidR="008802DC">
        <w:rPr>
          <w:rFonts w:ascii="Times New Roman" w:hAnsi="Times New Roman" w:cs="Times New Roman"/>
          <w:sz w:val="24"/>
          <w:szCs w:val="24"/>
        </w:rPr>
        <w:t xml:space="preserve"> </w:t>
      </w:r>
      <w:r w:rsidRPr="00D51DF6">
        <w:rPr>
          <w:rFonts w:ascii="Times New Roman" w:hAnsi="Times New Roman" w:cs="Times New Roman"/>
          <w:sz w:val="24"/>
          <w:szCs w:val="24"/>
        </w:rPr>
        <w:t xml:space="preserve"> I illustr</w:t>
      </w:r>
      <w:r w:rsidR="00686A36">
        <w:rPr>
          <w:rFonts w:ascii="Times New Roman" w:hAnsi="Times New Roman" w:cs="Times New Roman"/>
          <w:sz w:val="24"/>
          <w:szCs w:val="24"/>
        </w:rPr>
        <w:t xml:space="preserve">ate </w:t>
      </w:r>
      <w:ins w:id="23" w:author="sudarshan" w:date="2020-09-21T19:12:00Z">
        <w:r w:rsidR="002C7BC8">
          <w:rPr>
            <w:rFonts w:ascii="Times New Roman" w:hAnsi="Times New Roman" w:cs="Times New Roman"/>
            <w:sz w:val="24"/>
            <w:szCs w:val="24"/>
          </w:rPr>
          <w:t xml:space="preserve">how </w:t>
        </w:r>
      </w:ins>
      <w:del w:id="24" w:author="sudarshan" w:date="2020-09-21T19:12:00Z">
        <w:r w:rsidR="00686A36" w:rsidDel="002C7BC8">
          <w:rPr>
            <w:rFonts w:ascii="Times New Roman" w:hAnsi="Times New Roman" w:cs="Times New Roman"/>
            <w:sz w:val="24"/>
            <w:szCs w:val="24"/>
          </w:rPr>
          <w:delText xml:space="preserve">that </w:delText>
        </w:r>
      </w:del>
      <w:r w:rsidR="00686A36">
        <w:rPr>
          <w:rFonts w:ascii="Times New Roman" w:hAnsi="Times New Roman" w:cs="Times New Roman"/>
          <w:sz w:val="24"/>
          <w:szCs w:val="24"/>
        </w:rPr>
        <w:t xml:space="preserve">mental health </w:t>
      </w:r>
      <w:r w:rsidR="00AE0D41">
        <w:rPr>
          <w:rFonts w:ascii="Times New Roman" w:hAnsi="Times New Roman" w:cs="Times New Roman"/>
          <w:sz w:val="24"/>
          <w:szCs w:val="24"/>
        </w:rPr>
        <w:t xml:space="preserve">institutions function to further   anti-LGBTQIA+  sentiments of the state  </w:t>
      </w:r>
      <w:r w:rsidRPr="00D51DF6">
        <w:rPr>
          <w:rFonts w:ascii="Times New Roman" w:hAnsi="Times New Roman" w:cs="Times New Roman"/>
          <w:sz w:val="24"/>
          <w:szCs w:val="24"/>
        </w:rPr>
        <w:t xml:space="preserve"> </w:t>
      </w:r>
      <w:r w:rsidR="001538B0">
        <w:rPr>
          <w:rFonts w:ascii="Times New Roman" w:hAnsi="Times New Roman" w:cs="Times New Roman"/>
          <w:sz w:val="24"/>
          <w:szCs w:val="24"/>
        </w:rPr>
        <w:t>by churning  out customer-patients out of structural violence and systemic inequalities</w:t>
      </w:r>
      <w:r w:rsidR="001C2288">
        <w:rPr>
          <w:rFonts w:ascii="Times New Roman" w:hAnsi="Times New Roman" w:cs="Times New Roman"/>
          <w:sz w:val="24"/>
          <w:szCs w:val="24"/>
        </w:rPr>
        <w:t>,</w:t>
      </w:r>
      <w:r w:rsidR="001538B0" w:rsidRPr="00D51DF6">
        <w:rPr>
          <w:rFonts w:ascii="Times New Roman" w:hAnsi="Times New Roman" w:cs="Times New Roman"/>
          <w:sz w:val="24"/>
          <w:szCs w:val="24"/>
        </w:rPr>
        <w:t xml:space="preserve"> </w:t>
      </w:r>
      <w:r w:rsidR="00C03BEC">
        <w:rPr>
          <w:rFonts w:ascii="Times New Roman" w:hAnsi="Times New Roman" w:cs="Times New Roman"/>
          <w:sz w:val="24"/>
          <w:szCs w:val="24"/>
        </w:rPr>
        <w:t>benefitting</w:t>
      </w:r>
      <w:r w:rsidR="001538B0">
        <w:rPr>
          <w:rFonts w:ascii="Times New Roman" w:hAnsi="Times New Roman" w:cs="Times New Roman"/>
          <w:sz w:val="24"/>
          <w:szCs w:val="24"/>
        </w:rPr>
        <w:t xml:space="preserve"> the mental health economy </w:t>
      </w:r>
      <w:r w:rsidR="00330039">
        <w:rPr>
          <w:rFonts w:ascii="Times New Roman" w:hAnsi="Times New Roman" w:cs="Times New Roman"/>
          <w:sz w:val="24"/>
          <w:szCs w:val="24"/>
        </w:rPr>
        <w:t xml:space="preserve">at the cost of </w:t>
      </w:r>
      <w:r w:rsidR="00D6620B">
        <w:rPr>
          <w:rFonts w:ascii="Times New Roman" w:hAnsi="Times New Roman" w:cs="Times New Roman"/>
          <w:sz w:val="24"/>
          <w:szCs w:val="24"/>
        </w:rPr>
        <w:t xml:space="preserve"> </w:t>
      </w:r>
      <w:r w:rsidR="00AE0D41">
        <w:rPr>
          <w:rFonts w:ascii="Times New Roman" w:hAnsi="Times New Roman" w:cs="Times New Roman"/>
          <w:sz w:val="24"/>
          <w:szCs w:val="24"/>
        </w:rPr>
        <w:t xml:space="preserve"> </w:t>
      </w:r>
      <w:r w:rsidR="007C48BF">
        <w:rPr>
          <w:rFonts w:ascii="Times New Roman" w:hAnsi="Times New Roman" w:cs="Times New Roman"/>
          <w:sz w:val="24"/>
          <w:szCs w:val="24"/>
        </w:rPr>
        <w:t>curative violence</w:t>
      </w:r>
      <w:r w:rsidR="0010455F">
        <w:rPr>
          <w:rFonts w:ascii="Times New Roman" w:hAnsi="Times New Roman" w:cs="Times New Roman"/>
          <w:sz w:val="24"/>
          <w:szCs w:val="24"/>
        </w:rPr>
        <w:t xml:space="preserve"> </w:t>
      </w:r>
      <w:r w:rsidR="005A1A13">
        <w:rPr>
          <w:rFonts w:ascii="Times New Roman" w:hAnsi="Times New Roman" w:cs="Times New Roman"/>
          <w:sz w:val="24"/>
          <w:szCs w:val="24"/>
        </w:rPr>
        <w:t xml:space="preserve"> </w:t>
      </w:r>
      <w:r w:rsidR="007E0001">
        <w:rPr>
          <w:rFonts w:ascii="Times New Roman" w:hAnsi="Times New Roman" w:cs="Times New Roman"/>
          <w:sz w:val="24"/>
          <w:szCs w:val="24"/>
        </w:rPr>
        <w:t>on</w:t>
      </w:r>
      <w:r w:rsidR="00D6620B">
        <w:rPr>
          <w:rFonts w:ascii="Times New Roman" w:hAnsi="Times New Roman" w:cs="Times New Roman"/>
          <w:sz w:val="24"/>
          <w:szCs w:val="24"/>
        </w:rPr>
        <w:t xml:space="preserve"> queer citizens.</w:t>
      </w:r>
    </w:p>
    <w:p w14:paraId="7A8324E2" w14:textId="77777777" w:rsidR="005A5DA6" w:rsidRDefault="005A5DA6" w:rsidP="00533F4F">
      <w:pPr>
        <w:jc w:val="center"/>
        <w:rPr>
          <w:rFonts w:ascii="Times New Roman" w:hAnsi="Times New Roman" w:cs="Times New Roman"/>
          <w:sz w:val="24"/>
          <w:szCs w:val="24"/>
        </w:rPr>
      </w:pPr>
    </w:p>
    <w:p w14:paraId="233BE99B" w14:textId="42C5EEAE" w:rsidR="008958E5" w:rsidRDefault="008958E5" w:rsidP="005A5DA6">
      <w:pPr>
        <w:jc w:val="both"/>
        <w:rPr>
          <w:rFonts w:ascii="Times New Roman" w:hAnsi="Times New Roman" w:cs="Times New Roman"/>
          <w:b/>
          <w:sz w:val="24"/>
          <w:szCs w:val="24"/>
        </w:rPr>
      </w:pPr>
    </w:p>
    <w:p w14:paraId="3E626FA3" w14:textId="77777777" w:rsidR="00BB4AEB" w:rsidRDefault="00BB4AEB" w:rsidP="005A5DA6">
      <w:pPr>
        <w:jc w:val="both"/>
        <w:rPr>
          <w:rFonts w:ascii="Times New Roman" w:hAnsi="Times New Roman" w:cs="Times New Roman"/>
          <w:sz w:val="24"/>
          <w:szCs w:val="24"/>
        </w:rPr>
      </w:pPr>
    </w:p>
    <w:p w14:paraId="4C7DA537" w14:textId="77777777" w:rsidR="008958E5" w:rsidRDefault="008958E5" w:rsidP="005A5DA6">
      <w:pPr>
        <w:jc w:val="both"/>
        <w:rPr>
          <w:rFonts w:ascii="Times New Roman" w:hAnsi="Times New Roman" w:cs="Times New Roman"/>
          <w:sz w:val="24"/>
          <w:szCs w:val="24"/>
        </w:rPr>
      </w:pPr>
    </w:p>
    <w:p w14:paraId="0B381AE1" w14:textId="77777777" w:rsidR="000A0743" w:rsidRDefault="000A0743" w:rsidP="008958E5">
      <w:pPr>
        <w:rPr>
          <w:rStyle w:val="fontstyle01"/>
          <w:i/>
        </w:rPr>
      </w:pPr>
    </w:p>
    <w:p w14:paraId="026BF2CC" w14:textId="77777777" w:rsidR="000A0743" w:rsidRDefault="000A0743" w:rsidP="008958E5">
      <w:pPr>
        <w:rPr>
          <w:rStyle w:val="fontstyle01"/>
          <w:i/>
        </w:rPr>
      </w:pPr>
    </w:p>
    <w:p w14:paraId="024E3369" w14:textId="77777777" w:rsidR="000A0743" w:rsidRDefault="000A0743" w:rsidP="008958E5">
      <w:pPr>
        <w:rPr>
          <w:rStyle w:val="fontstyle01"/>
          <w:i/>
        </w:rPr>
      </w:pPr>
    </w:p>
    <w:p w14:paraId="0D16F893" w14:textId="77777777" w:rsidR="000A0743" w:rsidRDefault="000A0743" w:rsidP="008958E5">
      <w:pPr>
        <w:rPr>
          <w:rStyle w:val="fontstyle01"/>
          <w:i/>
        </w:rPr>
      </w:pPr>
    </w:p>
    <w:p w14:paraId="454AD712" w14:textId="77777777" w:rsidR="000A0743" w:rsidRDefault="000A0743" w:rsidP="008958E5">
      <w:pPr>
        <w:rPr>
          <w:rStyle w:val="fontstyle01"/>
          <w:i/>
        </w:rPr>
      </w:pPr>
    </w:p>
    <w:p w14:paraId="37FF0D93" w14:textId="1141B90D" w:rsidR="00C50BAA" w:rsidRPr="001B0A09" w:rsidRDefault="008958E5">
      <w:pPr>
        <w:ind w:left="2880"/>
        <w:rPr>
          <w:ins w:id="25" w:author="sudarshan" w:date="2020-09-27T10:02:00Z"/>
          <w:rFonts w:ascii="Times New Roman" w:hAnsi="Times New Roman" w:cs="Times New Roman"/>
          <w:color w:val="000000"/>
          <w:sz w:val="24"/>
          <w:szCs w:val="24"/>
        </w:rPr>
        <w:pPrChange w:id="26" w:author="sudarshan" w:date="2020-09-28T20:06:00Z">
          <w:pPr/>
        </w:pPrChange>
      </w:pPr>
      <w:commentRangeStart w:id="27"/>
      <w:commentRangeStart w:id="28"/>
      <w:r w:rsidRPr="001B0A09">
        <w:rPr>
          <w:rStyle w:val="fontstyle01"/>
          <w:rFonts w:hint="eastAsia"/>
          <w:i/>
          <w:sz w:val="24"/>
          <w:szCs w:val="24"/>
          <w:rPrChange w:id="29" w:author="sudarshan" w:date="2020-09-27T10:02:00Z">
            <w:rPr>
              <w:rStyle w:val="fontstyle01"/>
              <w:rFonts w:hint="eastAsia"/>
              <w:i/>
            </w:rPr>
          </w:rPrChange>
        </w:rPr>
        <w:t>‘</w:t>
      </w:r>
      <w:ins w:id="30" w:author="sudarshan" w:date="2020-09-27T10:02:00Z">
        <w:r w:rsidR="00C50BAA" w:rsidRPr="001B0A09">
          <w:rPr>
            <w:rFonts w:ascii="AdvOT2f17b3c6+20" w:hAnsi="AdvOT2f17b3c6+20" w:hint="eastAsia"/>
            <w:color w:val="000000"/>
            <w:sz w:val="24"/>
            <w:szCs w:val="24"/>
            <w:rPrChange w:id="31" w:author="sudarshan" w:date="2020-09-27T10:02:00Z">
              <w:rPr>
                <w:rFonts w:ascii="AdvOT2f17b3c6+20" w:hAnsi="AdvOT2f17b3c6+20" w:hint="eastAsia"/>
                <w:color w:val="000000"/>
              </w:rPr>
            </w:rPrChange>
          </w:rPr>
          <w:t>“</w:t>
        </w:r>
        <w:r w:rsidR="00C50BAA" w:rsidRPr="001B0A09">
          <w:rPr>
            <w:rFonts w:ascii="AdvOT2f17b3c6" w:hAnsi="AdvOT2f17b3c6"/>
            <w:color w:val="000000"/>
            <w:sz w:val="24"/>
            <w:szCs w:val="24"/>
            <w:rPrChange w:id="32" w:author="sudarshan" w:date="2020-09-27T10:02:00Z">
              <w:rPr>
                <w:rFonts w:ascii="AdvOT2f17b3c6" w:hAnsi="AdvOT2f17b3c6"/>
                <w:color w:val="000000"/>
              </w:rPr>
            </w:rPrChange>
          </w:rPr>
          <w:t>The formulation of a problem is far more often essential than its</w:t>
        </w:r>
        <w:r w:rsidR="00C50BAA" w:rsidRPr="001B0A09">
          <w:rPr>
            <w:rFonts w:ascii="AdvOT2f17b3c6" w:hAnsi="AdvOT2f17b3c6"/>
            <w:color w:val="000000"/>
            <w:sz w:val="24"/>
            <w:szCs w:val="24"/>
            <w:rPrChange w:id="33" w:author="sudarshan" w:date="2020-09-27T10:02:00Z">
              <w:rPr>
                <w:rFonts w:ascii="AdvOT2f17b3c6" w:hAnsi="AdvOT2f17b3c6"/>
                <w:color w:val="000000"/>
              </w:rPr>
            </w:rPrChange>
          </w:rPr>
          <w:br/>
        </w:r>
        <w:r w:rsidR="00C50BAA" w:rsidRPr="001B0A09">
          <w:rPr>
            <w:rFonts w:ascii="AdvOT2f17b3c6" w:hAnsi="AdvOT2f17b3c6"/>
            <w:color w:val="000000"/>
            <w:sz w:val="24"/>
            <w:szCs w:val="24"/>
            <w:rPrChange w:id="34" w:author="sudarshan" w:date="2020-09-27T10:02:00Z">
              <w:rPr>
                <w:rFonts w:ascii="AdvOT2f17b3c6" w:hAnsi="AdvOT2f17b3c6"/>
                <w:color w:val="000000"/>
              </w:rPr>
            </w:rPrChange>
          </w:rPr>
          <w:lastRenderedPageBreak/>
          <w:t>solution.</w:t>
        </w:r>
        <w:r w:rsidR="00C50BAA" w:rsidRPr="001B0A09">
          <w:rPr>
            <w:rFonts w:ascii="AdvOT2f17b3c6+20" w:hAnsi="AdvOT2f17b3c6+20" w:hint="eastAsia"/>
            <w:color w:val="000000"/>
            <w:sz w:val="24"/>
            <w:szCs w:val="24"/>
            <w:rPrChange w:id="35" w:author="sudarshan" w:date="2020-09-27T10:02:00Z">
              <w:rPr>
                <w:rFonts w:ascii="AdvOT2f17b3c6+20" w:hAnsi="AdvOT2f17b3c6+20" w:hint="eastAsia"/>
                <w:color w:val="000000"/>
              </w:rPr>
            </w:rPrChange>
          </w:rPr>
          <w:t>”</w:t>
        </w:r>
        <w:r w:rsidR="00C50BAA" w:rsidRPr="001B0A09">
          <w:rPr>
            <w:rFonts w:ascii="AdvOT2f17b3c6+20" w:hAnsi="AdvOT2f17b3c6+20"/>
            <w:color w:val="000000"/>
            <w:sz w:val="24"/>
            <w:szCs w:val="24"/>
            <w:rPrChange w:id="36" w:author="sudarshan" w:date="2020-09-27T10:02:00Z">
              <w:rPr>
                <w:rFonts w:ascii="AdvOT2f17b3c6+20" w:hAnsi="AdvOT2f17b3c6+20"/>
                <w:color w:val="000000"/>
              </w:rPr>
            </w:rPrChange>
          </w:rPr>
          <w:br/>
        </w:r>
        <w:r w:rsidR="00C50BAA" w:rsidRPr="001B0A09">
          <w:rPr>
            <w:rFonts w:ascii="Times New Roman" w:hAnsi="Times New Roman" w:cs="Times New Roman"/>
            <w:color w:val="000000"/>
            <w:sz w:val="24"/>
            <w:szCs w:val="24"/>
          </w:rPr>
          <w:t xml:space="preserve">                                                  </w:t>
        </w:r>
      </w:ins>
      <w:ins w:id="37" w:author="sudarshan" w:date="2020-09-28T20:06:00Z">
        <w:r w:rsidR="00A76F55">
          <w:rPr>
            <w:rFonts w:ascii="Times New Roman" w:hAnsi="Times New Roman" w:cs="Times New Roman"/>
            <w:color w:val="000000"/>
            <w:sz w:val="24"/>
            <w:szCs w:val="24"/>
          </w:rPr>
          <w:t xml:space="preserve">                        </w:t>
        </w:r>
      </w:ins>
      <w:ins w:id="38" w:author="sudarshan" w:date="2020-09-27T10:02:00Z">
        <w:r w:rsidR="00C50BAA" w:rsidRPr="001B0A09">
          <w:rPr>
            <w:rFonts w:ascii="Times New Roman" w:hAnsi="Times New Roman" w:cs="Times New Roman"/>
            <w:color w:val="000000"/>
            <w:sz w:val="24"/>
            <w:szCs w:val="24"/>
            <w:rPrChange w:id="39" w:author="sudarshan" w:date="2020-09-27T10:02:00Z">
              <w:rPr>
                <w:rFonts w:ascii="AdvOT2f17b3c6" w:hAnsi="AdvOT2f17b3c6"/>
                <w:color w:val="000000"/>
                <w:sz w:val="12"/>
                <w:szCs w:val="12"/>
              </w:rPr>
            </w:rPrChange>
          </w:rPr>
          <w:t>-Albert Einstein</w:t>
        </w:r>
      </w:ins>
    </w:p>
    <w:p w14:paraId="63299E2E" w14:textId="6AD99391" w:rsidR="008958E5" w:rsidDel="00C50BAA" w:rsidRDefault="008958E5" w:rsidP="00745EBB">
      <w:pPr>
        <w:jc w:val="both"/>
        <w:rPr>
          <w:del w:id="40" w:author="sudarshan" w:date="2020-09-27T10:02:00Z"/>
          <w:rStyle w:val="fontstyle01"/>
          <w:i/>
        </w:rPr>
      </w:pPr>
      <w:del w:id="41" w:author="sudarshan" w:date="2020-09-27T10:02:00Z">
        <w:r w:rsidRPr="008958E5" w:rsidDel="00C50BAA">
          <w:rPr>
            <w:rStyle w:val="fontstyle01"/>
            <w:i/>
          </w:rPr>
          <w:delText>I and the world happened to have a slight difference of opinion: the world said I was mad and</w:delText>
        </w:r>
        <w:r w:rsidRPr="008958E5" w:rsidDel="00C50BAA">
          <w:rPr>
            <w:rFonts w:ascii="Cambria Math" w:hAnsi="Cambria Math"/>
            <w:i/>
            <w:color w:val="000000"/>
          </w:rPr>
          <w:br/>
        </w:r>
        <w:r w:rsidRPr="008958E5" w:rsidDel="00C50BAA">
          <w:rPr>
            <w:rStyle w:val="fontstyle01"/>
            <w:i/>
          </w:rPr>
          <w:delText>I said the world was mad. I was outvoted, and here I am.’</w:delText>
        </w:r>
        <w:commentRangeEnd w:id="27"/>
        <w:r w:rsidR="0071301A" w:rsidDel="00C50BAA">
          <w:rPr>
            <w:rStyle w:val="CommentReference"/>
          </w:rPr>
          <w:commentReference w:id="27"/>
        </w:r>
        <w:commentRangeEnd w:id="28"/>
        <w:r w:rsidR="0039577D" w:rsidDel="00C50BAA">
          <w:rPr>
            <w:rStyle w:val="CommentReference"/>
          </w:rPr>
          <w:commentReference w:id="28"/>
        </w:r>
      </w:del>
    </w:p>
    <w:p w14:paraId="4EA62DC4" w14:textId="5F4E59C8" w:rsidR="005A5DA6" w:rsidRPr="008958E5" w:rsidDel="00C50BAA" w:rsidRDefault="008958E5" w:rsidP="00745EBB">
      <w:pPr>
        <w:jc w:val="both"/>
        <w:rPr>
          <w:del w:id="42" w:author="sudarshan" w:date="2020-09-27T10:02:00Z"/>
          <w:rFonts w:ascii="Times New Roman" w:hAnsi="Times New Roman" w:cs="Times New Roman"/>
          <w:i/>
          <w:sz w:val="24"/>
          <w:szCs w:val="24"/>
        </w:rPr>
      </w:pPr>
      <w:del w:id="43" w:author="sudarshan" w:date="2020-09-27T10:02:00Z">
        <w:r w:rsidDel="00C50BAA">
          <w:rPr>
            <w:rStyle w:val="fontstyle01"/>
            <w:i/>
          </w:rPr>
          <w:delText>--</w:delText>
        </w:r>
        <w:r w:rsidRPr="008958E5" w:rsidDel="00C50BAA">
          <w:rPr>
            <w:rStyle w:val="fontstyle01"/>
            <w:i/>
          </w:rPr>
          <w:delText>Brothers, quoted in Johnstone, 2000,</w:delText>
        </w:r>
        <w:r w:rsidDel="00C50BAA">
          <w:rPr>
            <w:rFonts w:ascii="Cambria Math" w:hAnsi="Cambria Math"/>
            <w:i/>
            <w:color w:val="000000"/>
          </w:rPr>
          <w:delText xml:space="preserve"> </w:delText>
        </w:r>
        <w:r w:rsidRPr="008958E5" w:rsidDel="00C50BAA">
          <w:rPr>
            <w:rStyle w:val="fontstyle01"/>
            <w:i/>
          </w:rPr>
          <w:delText>p.222)</w:delText>
        </w:r>
      </w:del>
    </w:p>
    <w:p w14:paraId="583696FC" w14:textId="77777777" w:rsidR="00BC24B1" w:rsidRDefault="00BC24B1" w:rsidP="00745EBB">
      <w:pPr>
        <w:jc w:val="both"/>
        <w:rPr>
          <w:rFonts w:ascii="Times New Roman" w:hAnsi="Times New Roman" w:cs="Times New Roman"/>
          <w:sz w:val="24"/>
          <w:szCs w:val="24"/>
        </w:rPr>
      </w:pPr>
    </w:p>
    <w:p w14:paraId="7DC35FC0" w14:textId="526C9B8B" w:rsidR="00B62BB0" w:rsidRPr="00501BF7" w:rsidRDefault="00E60B8A" w:rsidP="006421DC">
      <w:pPr>
        <w:spacing w:after="0" w:line="240" w:lineRule="auto"/>
        <w:jc w:val="both"/>
        <w:rPr>
          <w:rFonts w:ascii="Times New Roman" w:hAnsi="Times New Roman" w:cs="Times New Roman"/>
          <w:color w:val="000000" w:themeColor="text1"/>
          <w:sz w:val="24"/>
          <w:szCs w:val="24"/>
        </w:rPr>
      </w:pPr>
      <w:r w:rsidRPr="00963237">
        <w:rPr>
          <w:rFonts w:ascii="Times New Roman" w:hAnsi="Times New Roman" w:cs="Times New Roman"/>
          <w:sz w:val="24"/>
          <w:szCs w:val="24"/>
        </w:rPr>
        <w:t xml:space="preserve">The </w:t>
      </w:r>
      <w:r w:rsidR="000E7F90" w:rsidRPr="00963237">
        <w:rPr>
          <w:rFonts w:ascii="Times New Roman" w:hAnsi="Times New Roman" w:cs="Times New Roman"/>
          <w:sz w:val="24"/>
          <w:szCs w:val="24"/>
        </w:rPr>
        <w:t xml:space="preserve">death by </w:t>
      </w:r>
      <w:r w:rsidRPr="00963237">
        <w:rPr>
          <w:rFonts w:ascii="Times New Roman" w:hAnsi="Times New Roman" w:cs="Times New Roman"/>
          <w:sz w:val="24"/>
          <w:szCs w:val="24"/>
        </w:rPr>
        <w:t>s</w:t>
      </w:r>
      <w:r w:rsidR="00E04961" w:rsidRPr="00963237">
        <w:rPr>
          <w:rFonts w:ascii="Times New Roman" w:hAnsi="Times New Roman" w:cs="Times New Roman"/>
          <w:sz w:val="24"/>
          <w:szCs w:val="24"/>
        </w:rPr>
        <w:t>uicide</w:t>
      </w:r>
      <w:ins w:id="44" w:author="sudarshan" w:date="2020-09-21T19:15:00Z">
        <w:r w:rsidR="002C7BC8" w:rsidRPr="00963237">
          <w:rPr>
            <w:rFonts w:ascii="Times New Roman" w:hAnsi="Times New Roman" w:cs="Times New Roman"/>
            <w:sz w:val="24"/>
            <w:szCs w:val="24"/>
          </w:rPr>
          <w:t xml:space="preserve">s are almost always followed by </w:t>
        </w:r>
      </w:ins>
      <w:ins w:id="45" w:author="sudarshan" w:date="2020-09-21T19:18:00Z">
        <w:r w:rsidR="002C7BC8" w:rsidRPr="00963237">
          <w:rPr>
            <w:rFonts w:ascii="Times New Roman" w:hAnsi="Times New Roman" w:cs="Times New Roman"/>
            <w:sz w:val="24"/>
            <w:szCs w:val="24"/>
          </w:rPr>
          <w:t>front</w:t>
        </w:r>
      </w:ins>
      <w:ins w:id="46" w:author="sudarshan" w:date="2020-09-27T10:03:00Z">
        <w:r w:rsidR="001B0A09" w:rsidRPr="00963237">
          <w:rPr>
            <w:rFonts w:ascii="Times New Roman" w:hAnsi="Times New Roman" w:cs="Times New Roman"/>
            <w:sz w:val="24"/>
            <w:szCs w:val="24"/>
          </w:rPr>
          <w:t>-</w:t>
        </w:r>
      </w:ins>
      <w:ins w:id="47" w:author="sudarshan" w:date="2020-09-21T19:18:00Z">
        <w:r w:rsidR="002C7BC8" w:rsidRPr="00963237">
          <w:rPr>
            <w:rFonts w:ascii="Times New Roman" w:hAnsi="Times New Roman" w:cs="Times New Roman"/>
            <w:sz w:val="24"/>
            <w:szCs w:val="24"/>
          </w:rPr>
          <w:t xml:space="preserve">staging of </w:t>
        </w:r>
      </w:ins>
      <w:del w:id="48" w:author="sudarshan" w:date="2020-09-21T19:15:00Z">
        <w:r w:rsidR="00860869" w:rsidRPr="00963237" w:rsidDel="002C7BC8">
          <w:rPr>
            <w:rFonts w:ascii="Times New Roman" w:hAnsi="Times New Roman" w:cs="Times New Roman"/>
            <w:sz w:val="24"/>
            <w:szCs w:val="24"/>
          </w:rPr>
          <w:delText xml:space="preserve"> of</w:delText>
        </w:r>
        <w:r w:rsidR="00430C32" w:rsidRPr="00963237" w:rsidDel="002C7BC8">
          <w:rPr>
            <w:rFonts w:ascii="Times New Roman" w:hAnsi="Times New Roman" w:cs="Times New Roman"/>
            <w:sz w:val="24"/>
            <w:szCs w:val="24"/>
          </w:rPr>
          <w:delText xml:space="preserve"> b</w:delText>
        </w:r>
        <w:r w:rsidR="006C4577" w:rsidRPr="00963237" w:rsidDel="002C7BC8">
          <w:rPr>
            <w:rFonts w:ascii="Times New Roman" w:hAnsi="Times New Roman" w:cs="Times New Roman"/>
            <w:sz w:val="24"/>
            <w:szCs w:val="24"/>
          </w:rPr>
          <w:delText xml:space="preserve">ollywood actor </w:delText>
        </w:r>
        <w:r w:rsidR="00325667" w:rsidRPr="00963237" w:rsidDel="002C7BC8">
          <w:rPr>
            <w:rFonts w:ascii="Times New Roman" w:hAnsi="Times New Roman" w:cs="Times New Roman"/>
            <w:sz w:val="24"/>
            <w:szCs w:val="24"/>
          </w:rPr>
          <w:delText xml:space="preserve">Sushant Singh Rajput </w:delText>
        </w:r>
        <w:r w:rsidR="006C4577" w:rsidRPr="00963237" w:rsidDel="002C7BC8">
          <w:rPr>
            <w:rFonts w:ascii="Times New Roman" w:hAnsi="Times New Roman" w:cs="Times New Roman"/>
            <w:sz w:val="24"/>
            <w:szCs w:val="24"/>
          </w:rPr>
          <w:delText>hit the headlines</w:delText>
        </w:r>
        <w:r w:rsidRPr="00963237" w:rsidDel="002C7BC8">
          <w:rPr>
            <w:rFonts w:ascii="Times New Roman" w:hAnsi="Times New Roman" w:cs="Times New Roman"/>
            <w:sz w:val="24"/>
            <w:szCs w:val="24"/>
          </w:rPr>
          <w:delText>,</w:delText>
        </w:r>
        <w:r w:rsidR="006C4577" w:rsidRPr="00963237" w:rsidDel="002C7BC8">
          <w:rPr>
            <w:rFonts w:ascii="Times New Roman" w:hAnsi="Times New Roman" w:cs="Times New Roman"/>
            <w:sz w:val="24"/>
            <w:szCs w:val="24"/>
          </w:rPr>
          <w:delText xml:space="preserve"> and the </w:delText>
        </w:r>
      </w:del>
      <w:del w:id="49" w:author="sudarshan" w:date="2020-09-21T19:16:00Z">
        <w:r w:rsidR="006C4577" w:rsidRPr="00963237" w:rsidDel="002C7BC8">
          <w:rPr>
            <w:rFonts w:ascii="Times New Roman" w:hAnsi="Times New Roman" w:cs="Times New Roman"/>
            <w:sz w:val="24"/>
            <w:szCs w:val="24"/>
          </w:rPr>
          <w:delText xml:space="preserve">mental health professionals were </w:delText>
        </w:r>
        <w:r w:rsidRPr="00963237" w:rsidDel="002C7BC8">
          <w:rPr>
            <w:rFonts w:ascii="Times New Roman" w:hAnsi="Times New Roman" w:cs="Times New Roman"/>
            <w:sz w:val="24"/>
            <w:szCs w:val="24"/>
          </w:rPr>
          <w:delText>at</w:delText>
        </w:r>
        <w:r w:rsidR="006C4577" w:rsidRPr="00963237" w:rsidDel="002C7BC8">
          <w:rPr>
            <w:rFonts w:ascii="Times New Roman" w:hAnsi="Times New Roman" w:cs="Times New Roman"/>
            <w:sz w:val="24"/>
            <w:szCs w:val="24"/>
          </w:rPr>
          <w:delText xml:space="preserve"> the forefront </w:delText>
        </w:r>
        <w:r w:rsidR="007D3C85" w:rsidRPr="00963237" w:rsidDel="002C7BC8">
          <w:rPr>
            <w:rFonts w:ascii="Times New Roman" w:hAnsi="Times New Roman" w:cs="Times New Roman"/>
            <w:sz w:val="24"/>
            <w:szCs w:val="24"/>
          </w:rPr>
          <w:delText xml:space="preserve">of </w:delText>
        </w:r>
      </w:del>
      <w:r w:rsidR="007D3C85" w:rsidRPr="00963237">
        <w:rPr>
          <w:rFonts w:ascii="Times New Roman" w:hAnsi="Times New Roman" w:cs="Times New Roman"/>
          <w:sz w:val="24"/>
          <w:szCs w:val="24"/>
        </w:rPr>
        <w:t xml:space="preserve">awareness generation about depression and </w:t>
      </w:r>
      <w:ins w:id="50" w:author="sudarshan" w:date="2020-09-22T09:11:00Z">
        <w:r w:rsidR="00D12B6A" w:rsidRPr="00963237">
          <w:rPr>
            <w:rFonts w:ascii="Times New Roman" w:hAnsi="Times New Roman" w:cs="Times New Roman"/>
            <w:sz w:val="24"/>
            <w:szCs w:val="24"/>
          </w:rPr>
          <w:t>its</w:t>
        </w:r>
      </w:ins>
      <w:del w:id="51" w:author="sudarshan" w:date="2020-09-22T09:11:00Z">
        <w:r w:rsidR="00430C32" w:rsidRPr="00963237" w:rsidDel="00D12B6A">
          <w:rPr>
            <w:rFonts w:ascii="Times New Roman" w:hAnsi="Times New Roman" w:cs="Times New Roman"/>
            <w:sz w:val="24"/>
            <w:szCs w:val="24"/>
          </w:rPr>
          <w:delText>the</w:delText>
        </w:r>
      </w:del>
      <w:r w:rsidR="00430C32" w:rsidRPr="00963237">
        <w:rPr>
          <w:rFonts w:ascii="Times New Roman" w:hAnsi="Times New Roman" w:cs="Times New Roman"/>
          <w:sz w:val="24"/>
          <w:szCs w:val="24"/>
        </w:rPr>
        <w:t xml:space="preserve"> </w:t>
      </w:r>
      <w:r w:rsidR="007D3C85" w:rsidRPr="00963237">
        <w:rPr>
          <w:rFonts w:ascii="Times New Roman" w:hAnsi="Times New Roman" w:cs="Times New Roman"/>
          <w:sz w:val="24"/>
          <w:szCs w:val="24"/>
        </w:rPr>
        <w:t>treatm</w:t>
      </w:r>
      <w:r w:rsidR="009C66A1" w:rsidRPr="00963237">
        <w:rPr>
          <w:rFonts w:ascii="Times New Roman" w:hAnsi="Times New Roman" w:cs="Times New Roman"/>
          <w:sz w:val="24"/>
          <w:szCs w:val="24"/>
        </w:rPr>
        <w:t>ents</w:t>
      </w:r>
      <w:ins w:id="52" w:author="sudarshan" w:date="2020-09-21T19:17:00Z">
        <w:r w:rsidR="002C7BC8" w:rsidRPr="00963237">
          <w:rPr>
            <w:rFonts w:ascii="Times New Roman" w:hAnsi="Times New Roman" w:cs="Times New Roman"/>
            <w:sz w:val="24"/>
            <w:szCs w:val="24"/>
          </w:rPr>
          <w:t xml:space="preserve"> by</w:t>
        </w:r>
      </w:ins>
      <w:r w:rsidR="009C66A1" w:rsidRPr="00963237">
        <w:rPr>
          <w:rFonts w:ascii="Times New Roman" w:hAnsi="Times New Roman" w:cs="Times New Roman"/>
          <w:sz w:val="24"/>
          <w:szCs w:val="24"/>
        </w:rPr>
        <w:t xml:space="preserve"> </w:t>
      </w:r>
      <w:ins w:id="53" w:author="sudarshan" w:date="2020-09-27T12:43:00Z">
        <w:r w:rsidR="000328C1" w:rsidRPr="00963237">
          <w:rPr>
            <w:rFonts w:ascii="Times New Roman" w:hAnsi="Times New Roman" w:cs="Times New Roman"/>
            <w:sz w:val="24"/>
            <w:szCs w:val="24"/>
          </w:rPr>
          <w:t xml:space="preserve">mainstream </w:t>
        </w:r>
      </w:ins>
      <w:ins w:id="54" w:author="sudarshan" w:date="2020-09-21T19:17:00Z">
        <w:r w:rsidR="002C7BC8" w:rsidRPr="00963237">
          <w:rPr>
            <w:rFonts w:ascii="Times New Roman" w:hAnsi="Times New Roman" w:cs="Times New Roman"/>
            <w:sz w:val="24"/>
            <w:szCs w:val="24"/>
          </w:rPr>
          <w:t xml:space="preserve">mental health professionals </w:t>
        </w:r>
      </w:ins>
      <w:del w:id="55" w:author="sudarshan" w:date="2020-09-21T19:17:00Z">
        <w:r w:rsidR="009C66A1" w:rsidRPr="00963237" w:rsidDel="002C7BC8">
          <w:rPr>
            <w:rFonts w:ascii="Times New Roman" w:hAnsi="Times New Roman" w:cs="Times New Roman"/>
            <w:sz w:val="24"/>
            <w:szCs w:val="24"/>
          </w:rPr>
          <w:delText>available for it</w:delText>
        </w:r>
        <w:r w:rsidR="00FA3FCE" w:rsidRPr="00963237" w:rsidDel="002C7BC8">
          <w:rPr>
            <w:rFonts w:ascii="Times New Roman" w:hAnsi="Times New Roman" w:cs="Times New Roman"/>
            <w:sz w:val="24"/>
            <w:szCs w:val="24"/>
          </w:rPr>
          <w:delText xml:space="preserve"> </w:delText>
        </w:r>
      </w:del>
      <w:r w:rsidR="009243E6" w:rsidRPr="00963237">
        <w:rPr>
          <w:rFonts w:ascii="Times New Roman" w:hAnsi="Times New Roman" w:cs="Times New Roman"/>
          <w:sz w:val="24"/>
          <w:szCs w:val="24"/>
        </w:rPr>
        <w:t>(1, 2</w:t>
      </w:r>
      <w:ins w:id="56" w:author="sudarshan" w:date="2020-09-27T21:22:00Z">
        <w:r w:rsidR="00B85B62" w:rsidRPr="00963237">
          <w:rPr>
            <w:rFonts w:ascii="Times New Roman" w:hAnsi="Times New Roman" w:cs="Times New Roman"/>
            <w:sz w:val="24"/>
            <w:szCs w:val="24"/>
          </w:rPr>
          <w:t xml:space="preserve">, 3 </w:t>
        </w:r>
      </w:ins>
      <w:r w:rsidR="009243E6" w:rsidRPr="00963237">
        <w:rPr>
          <w:rFonts w:ascii="Times New Roman" w:hAnsi="Times New Roman" w:cs="Times New Roman"/>
          <w:sz w:val="24"/>
          <w:szCs w:val="24"/>
        </w:rPr>
        <w:t>)</w:t>
      </w:r>
      <w:r w:rsidR="007D3C85" w:rsidRPr="00963237">
        <w:rPr>
          <w:rFonts w:ascii="Times New Roman" w:hAnsi="Times New Roman" w:cs="Times New Roman"/>
          <w:sz w:val="24"/>
          <w:szCs w:val="24"/>
        </w:rPr>
        <w:t xml:space="preserve">. </w:t>
      </w:r>
      <w:r w:rsidR="00430C32" w:rsidRPr="00963237">
        <w:rPr>
          <w:rFonts w:ascii="Times New Roman" w:hAnsi="Times New Roman" w:cs="Times New Roman"/>
          <w:sz w:val="24"/>
          <w:szCs w:val="24"/>
        </w:rPr>
        <w:t xml:space="preserve">The same vigour and vitality </w:t>
      </w:r>
      <w:r w:rsidRPr="00963237">
        <w:rPr>
          <w:rFonts w:ascii="Times New Roman" w:hAnsi="Times New Roman" w:cs="Times New Roman"/>
          <w:sz w:val="24"/>
          <w:szCs w:val="24"/>
        </w:rPr>
        <w:t>are</w:t>
      </w:r>
      <w:r w:rsidR="00430C32" w:rsidRPr="00963237">
        <w:rPr>
          <w:rFonts w:ascii="Times New Roman" w:hAnsi="Times New Roman" w:cs="Times New Roman"/>
          <w:sz w:val="24"/>
          <w:szCs w:val="24"/>
        </w:rPr>
        <w:t xml:space="preserve"> absent </w:t>
      </w:r>
      <w:ins w:id="57" w:author="sudarshan" w:date="2020-09-21T19:18:00Z">
        <w:r w:rsidR="002C7BC8" w:rsidRPr="00963237">
          <w:rPr>
            <w:rFonts w:ascii="Times New Roman" w:hAnsi="Times New Roman" w:cs="Times New Roman"/>
            <w:sz w:val="24"/>
            <w:szCs w:val="24"/>
          </w:rPr>
          <w:t>in foregrou</w:t>
        </w:r>
      </w:ins>
      <w:ins w:id="58" w:author="sudarshan" w:date="2020-09-27T21:23:00Z">
        <w:r w:rsidR="00B85B62" w:rsidRPr="00963237">
          <w:rPr>
            <w:rFonts w:ascii="Times New Roman" w:hAnsi="Times New Roman" w:cs="Times New Roman"/>
            <w:sz w:val="24"/>
            <w:szCs w:val="24"/>
          </w:rPr>
          <w:t>n</w:t>
        </w:r>
      </w:ins>
      <w:ins w:id="59" w:author="sudarshan" w:date="2020-09-21T19:18:00Z">
        <w:r w:rsidR="002C7BC8" w:rsidRPr="00963237">
          <w:rPr>
            <w:rFonts w:ascii="Times New Roman" w:hAnsi="Times New Roman" w:cs="Times New Roman"/>
            <w:sz w:val="24"/>
            <w:szCs w:val="24"/>
          </w:rPr>
          <w:t xml:space="preserve">ding </w:t>
        </w:r>
      </w:ins>
      <w:ins w:id="60" w:author="sudarshan" w:date="2020-09-21T19:19:00Z">
        <w:r w:rsidR="002C7BC8" w:rsidRPr="00963237">
          <w:rPr>
            <w:rFonts w:ascii="Times New Roman" w:hAnsi="Times New Roman" w:cs="Times New Roman"/>
            <w:sz w:val="24"/>
            <w:szCs w:val="24"/>
          </w:rPr>
          <w:t>the toxic landscapes of oppression</w:t>
        </w:r>
      </w:ins>
      <w:r w:rsidR="003A2A81">
        <w:rPr>
          <w:rFonts w:ascii="Times New Roman" w:hAnsi="Times New Roman" w:cs="Times New Roman"/>
          <w:sz w:val="24"/>
          <w:szCs w:val="24"/>
        </w:rPr>
        <w:t>,</w:t>
      </w:r>
      <w:ins w:id="61" w:author="sudarshan" w:date="2020-09-21T19:19:00Z">
        <w:r w:rsidR="002C7BC8" w:rsidRPr="00963237">
          <w:rPr>
            <w:rFonts w:ascii="Times New Roman" w:hAnsi="Times New Roman" w:cs="Times New Roman"/>
            <w:sz w:val="24"/>
            <w:szCs w:val="24"/>
          </w:rPr>
          <w:t xml:space="preserve"> discrimination</w:t>
        </w:r>
      </w:ins>
      <w:r w:rsidR="003A2A81">
        <w:rPr>
          <w:rFonts w:ascii="Times New Roman" w:hAnsi="Times New Roman" w:cs="Times New Roman"/>
          <w:sz w:val="24"/>
          <w:szCs w:val="24"/>
        </w:rPr>
        <w:t xml:space="preserve">, disadvantage and deprivation </w:t>
      </w:r>
      <w:ins w:id="62" w:author="sudarshan" w:date="2020-09-21T19:19:00Z">
        <w:r w:rsidR="002C7BC8" w:rsidRPr="00963237">
          <w:rPr>
            <w:rFonts w:ascii="Times New Roman" w:hAnsi="Times New Roman" w:cs="Times New Roman"/>
            <w:sz w:val="24"/>
            <w:szCs w:val="24"/>
          </w:rPr>
          <w:t xml:space="preserve"> </w:t>
        </w:r>
        <w:r w:rsidR="0039405D" w:rsidRPr="00963237">
          <w:rPr>
            <w:rFonts w:ascii="Times New Roman" w:hAnsi="Times New Roman" w:cs="Times New Roman"/>
            <w:sz w:val="24"/>
            <w:szCs w:val="24"/>
          </w:rPr>
          <w:t xml:space="preserve">that lead </w:t>
        </w:r>
      </w:ins>
      <w:ins w:id="63" w:author="sudarshan" w:date="2020-09-21T19:20:00Z">
        <w:r w:rsidR="0039405D" w:rsidRPr="00963237">
          <w:rPr>
            <w:rFonts w:ascii="Times New Roman" w:hAnsi="Times New Roman" w:cs="Times New Roman"/>
            <w:sz w:val="24"/>
            <w:szCs w:val="24"/>
          </w:rPr>
          <w:t xml:space="preserve">marginalized </w:t>
        </w:r>
      </w:ins>
      <w:ins w:id="64" w:author="sudarshan" w:date="2020-09-21T19:19:00Z">
        <w:r w:rsidR="0039405D" w:rsidRPr="00963237">
          <w:rPr>
            <w:rFonts w:ascii="Times New Roman" w:hAnsi="Times New Roman" w:cs="Times New Roman"/>
            <w:sz w:val="24"/>
            <w:szCs w:val="24"/>
          </w:rPr>
          <w:t xml:space="preserve">people to end their lives. </w:t>
        </w:r>
      </w:ins>
      <w:del w:id="65" w:author="sudarshan" w:date="2020-09-21T19:20:00Z">
        <w:r w:rsidR="00430C32" w:rsidRPr="00963237" w:rsidDel="0039405D">
          <w:rPr>
            <w:rFonts w:ascii="Times New Roman" w:hAnsi="Times New Roman" w:cs="Times New Roman"/>
            <w:sz w:val="24"/>
            <w:szCs w:val="24"/>
          </w:rPr>
          <w:delText>when n</w:delText>
        </w:r>
        <w:r w:rsidR="0077607A" w:rsidRPr="00963237" w:rsidDel="0039405D">
          <w:rPr>
            <w:rFonts w:ascii="Times New Roman" w:hAnsi="Times New Roman" w:cs="Times New Roman"/>
            <w:sz w:val="24"/>
            <w:szCs w:val="24"/>
          </w:rPr>
          <w:delText>ews of</w:delText>
        </w:r>
        <w:r w:rsidR="008354DD" w:rsidRPr="00963237" w:rsidDel="0039405D">
          <w:rPr>
            <w:rFonts w:ascii="Times New Roman" w:hAnsi="Times New Roman" w:cs="Times New Roman"/>
            <w:sz w:val="24"/>
            <w:szCs w:val="24"/>
          </w:rPr>
          <w:delText xml:space="preserve"> </w:delText>
        </w:r>
        <w:r w:rsidR="0077607A" w:rsidRPr="00963237" w:rsidDel="0039405D">
          <w:rPr>
            <w:rFonts w:ascii="Times New Roman" w:hAnsi="Times New Roman" w:cs="Times New Roman"/>
            <w:sz w:val="24"/>
            <w:szCs w:val="24"/>
          </w:rPr>
          <w:delText xml:space="preserve">suicides </w:delText>
        </w:r>
        <w:r w:rsidR="00945083" w:rsidRPr="00963237" w:rsidDel="0039405D">
          <w:rPr>
            <w:rFonts w:ascii="Times New Roman" w:hAnsi="Times New Roman" w:cs="Times New Roman"/>
            <w:sz w:val="24"/>
            <w:szCs w:val="24"/>
          </w:rPr>
          <w:delText>from marginalised communities</w:delText>
        </w:r>
        <w:r w:rsidR="00320E69" w:rsidRPr="00963237" w:rsidDel="0039405D">
          <w:rPr>
            <w:rFonts w:ascii="Times New Roman" w:hAnsi="Times New Roman" w:cs="Times New Roman"/>
            <w:sz w:val="24"/>
            <w:szCs w:val="24"/>
          </w:rPr>
          <w:delText xml:space="preserve"> </w:delText>
        </w:r>
        <w:r w:rsidR="0077607A" w:rsidRPr="00963237" w:rsidDel="0039405D">
          <w:rPr>
            <w:rFonts w:ascii="Times New Roman" w:hAnsi="Times New Roman" w:cs="Times New Roman"/>
            <w:sz w:val="24"/>
            <w:szCs w:val="24"/>
          </w:rPr>
          <w:delText xml:space="preserve">on account of </w:delText>
        </w:r>
        <w:r w:rsidR="00320E69" w:rsidRPr="00963237" w:rsidDel="0039405D">
          <w:rPr>
            <w:rFonts w:ascii="Times New Roman" w:hAnsi="Times New Roman" w:cs="Times New Roman"/>
            <w:sz w:val="24"/>
            <w:szCs w:val="24"/>
          </w:rPr>
          <w:delText>discrimination</w:delText>
        </w:r>
        <w:r w:rsidR="00325667" w:rsidRPr="00963237" w:rsidDel="0039405D">
          <w:rPr>
            <w:rFonts w:ascii="Times New Roman" w:hAnsi="Times New Roman" w:cs="Times New Roman"/>
            <w:sz w:val="24"/>
            <w:szCs w:val="24"/>
          </w:rPr>
          <w:delText xml:space="preserve"> </w:delText>
        </w:r>
        <w:r w:rsidR="00320E69" w:rsidRPr="00963237" w:rsidDel="0039405D">
          <w:rPr>
            <w:rFonts w:ascii="Times New Roman" w:hAnsi="Times New Roman" w:cs="Times New Roman"/>
            <w:sz w:val="24"/>
            <w:szCs w:val="24"/>
          </w:rPr>
          <w:delText>and oppression keep coming in much more frequently.</w:delText>
        </w:r>
      </w:del>
      <w:r w:rsidR="00320E69" w:rsidRPr="00963237">
        <w:rPr>
          <w:rFonts w:ascii="Times New Roman" w:hAnsi="Times New Roman" w:cs="Times New Roman"/>
          <w:sz w:val="24"/>
          <w:szCs w:val="24"/>
        </w:rPr>
        <w:t xml:space="preserve"> </w:t>
      </w:r>
      <w:ins w:id="66" w:author="sudarshan" w:date="2020-09-22T09:11:00Z">
        <w:r w:rsidR="00D12B6A" w:rsidRPr="00963237">
          <w:rPr>
            <w:rFonts w:ascii="Times New Roman" w:hAnsi="Times New Roman" w:cs="Times New Roman"/>
            <w:sz w:val="24"/>
            <w:szCs w:val="24"/>
          </w:rPr>
          <w:t>Such</w:t>
        </w:r>
      </w:ins>
      <w:del w:id="67" w:author="sudarshan" w:date="2020-09-22T09:11:00Z">
        <w:r w:rsidR="00430C32" w:rsidRPr="00963237" w:rsidDel="00D12B6A">
          <w:rPr>
            <w:rFonts w:ascii="Times New Roman" w:hAnsi="Times New Roman" w:cs="Times New Roman"/>
            <w:sz w:val="24"/>
            <w:szCs w:val="24"/>
          </w:rPr>
          <w:delText>The</w:delText>
        </w:r>
      </w:del>
      <w:r w:rsidR="00430C32" w:rsidRPr="00963237">
        <w:rPr>
          <w:rFonts w:ascii="Times New Roman" w:hAnsi="Times New Roman" w:cs="Times New Roman"/>
          <w:sz w:val="24"/>
          <w:szCs w:val="24"/>
        </w:rPr>
        <w:t xml:space="preserve"> </w:t>
      </w:r>
      <w:ins w:id="68" w:author="sudarshan" w:date="2020-09-21T19:55:00Z">
        <w:r w:rsidR="00507368" w:rsidRPr="00963237">
          <w:rPr>
            <w:rFonts w:ascii="Times New Roman" w:hAnsi="Times New Roman" w:cs="Times New Roman"/>
            <w:sz w:val="24"/>
            <w:szCs w:val="24"/>
          </w:rPr>
          <w:t xml:space="preserve">disproportionate biomedical </w:t>
        </w:r>
      </w:ins>
      <w:ins w:id="69" w:author="sudarshan" w:date="2020-09-21T19:22:00Z">
        <w:r w:rsidR="006917F2" w:rsidRPr="00963237">
          <w:rPr>
            <w:rFonts w:ascii="Times New Roman" w:hAnsi="Times New Roman" w:cs="Times New Roman"/>
            <w:sz w:val="24"/>
            <w:szCs w:val="24"/>
          </w:rPr>
          <w:t xml:space="preserve">analysis of </w:t>
        </w:r>
      </w:ins>
      <w:r w:rsidR="00430C32" w:rsidRPr="00963237">
        <w:rPr>
          <w:rFonts w:ascii="Times New Roman" w:hAnsi="Times New Roman" w:cs="Times New Roman"/>
          <w:sz w:val="24"/>
          <w:szCs w:val="24"/>
        </w:rPr>
        <w:t xml:space="preserve">deaths by suicides </w:t>
      </w:r>
      <w:del w:id="70" w:author="sudarshan" w:date="2020-09-21T19:21:00Z">
        <w:r w:rsidR="00430C32" w:rsidRPr="00963237" w:rsidDel="006917F2">
          <w:rPr>
            <w:rFonts w:ascii="Times New Roman" w:hAnsi="Times New Roman" w:cs="Times New Roman"/>
            <w:sz w:val="24"/>
            <w:szCs w:val="24"/>
          </w:rPr>
          <w:delText xml:space="preserve">from privileged </w:delText>
        </w:r>
        <w:r w:rsidR="009D778C" w:rsidRPr="00963237" w:rsidDel="006917F2">
          <w:rPr>
            <w:rFonts w:ascii="Times New Roman" w:hAnsi="Times New Roman" w:cs="Times New Roman"/>
            <w:sz w:val="24"/>
            <w:szCs w:val="24"/>
          </w:rPr>
          <w:delText xml:space="preserve">classes that comes along with a </w:delText>
        </w:r>
      </w:del>
      <w:ins w:id="71" w:author="sudarshan" w:date="2020-09-21T19:23:00Z">
        <w:r w:rsidR="006917F2" w:rsidRPr="00963237">
          <w:rPr>
            <w:rFonts w:ascii="Times New Roman" w:hAnsi="Times New Roman" w:cs="Times New Roman"/>
            <w:sz w:val="24"/>
            <w:szCs w:val="24"/>
          </w:rPr>
          <w:t xml:space="preserve">are </w:t>
        </w:r>
      </w:ins>
      <w:r w:rsidR="007C580B">
        <w:rPr>
          <w:rFonts w:ascii="Times New Roman" w:hAnsi="Times New Roman" w:cs="Times New Roman"/>
          <w:sz w:val="24"/>
          <w:szCs w:val="24"/>
        </w:rPr>
        <w:t xml:space="preserve">only ameliorative </w:t>
      </w:r>
      <w:ins w:id="72" w:author="sudarshan" w:date="2020-09-21T19:23:00Z">
        <w:r w:rsidR="006917F2" w:rsidRPr="00963237">
          <w:rPr>
            <w:rFonts w:ascii="Times New Roman" w:hAnsi="Times New Roman" w:cs="Times New Roman"/>
            <w:sz w:val="24"/>
            <w:szCs w:val="24"/>
          </w:rPr>
          <w:t xml:space="preserve"> in scope that it is limited to </w:t>
        </w:r>
      </w:ins>
      <w:del w:id="73" w:author="sudarshan" w:date="2020-09-21T19:23:00Z">
        <w:r w:rsidR="00430C32" w:rsidRPr="00963237" w:rsidDel="006917F2">
          <w:rPr>
            <w:rFonts w:ascii="Times New Roman" w:hAnsi="Times New Roman" w:cs="Times New Roman"/>
            <w:sz w:val="24"/>
            <w:szCs w:val="24"/>
          </w:rPr>
          <w:delText xml:space="preserve"> in i</w:delText>
        </w:r>
        <w:r w:rsidR="00582B6D" w:rsidRPr="00963237" w:rsidDel="006917F2">
          <w:rPr>
            <w:rFonts w:ascii="Times New Roman" w:hAnsi="Times New Roman" w:cs="Times New Roman"/>
            <w:sz w:val="24"/>
            <w:szCs w:val="24"/>
          </w:rPr>
          <w:delText>n</w:delText>
        </w:r>
        <w:r w:rsidR="00430C32" w:rsidRPr="00963237" w:rsidDel="006917F2">
          <w:rPr>
            <w:rFonts w:ascii="Times New Roman" w:hAnsi="Times New Roman" w:cs="Times New Roman"/>
            <w:sz w:val="24"/>
            <w:szCs w:val="24"/>
          </w:rPr>
          <w:delText>dividualised treatment</w:delText>
        </w:r>
        <w:r w:rsidR="003F7233" w:rsidRPr="00963237" w:rsidDel="006917F2">
          <w:rPr>
            <w:rFonts w:ascii="Times New Roman" w:hAnsi="Times New Roman" w:cs="Times New Roman"/>
            <w:sz w:val="24"/>
            <w:szCs w:val="24"/>
          </w:rPr>
          <w:delText xml:space="preserve"> </w:delText>
        </w:r>
        <w:r w:rsidR="00582B6D" w:rsidRPr="00963237" w:rsidDel="006917F2">
          <w:rPr>
            <w:rFonts w:ascii="Times New Roman" w:hAnsi="Times New Roman" w:cs="Times New Roman"/>
            <w:sz w:val="24"/>
            <w:szCs w:val="24"/>
          </w:rPr>
          <w:delText xml:space="preserve">elicits </w:delText>
        </w:r>
      </w:del>
      <w:r w:rsidR="00582B6D" w:rsidRPr="00963237">
        <w:rPr>
          <w:rFonts w:ascii="Times New Roman" w:hAnsi="Times New Roman" w:cs="Times New Roman"/>
          <w:sz w:val="24"/>
          <w:szCs w:val="24"/>
        </w:rPr>
        <w:t xml:space="preserve">widespread sloganeering about </w:t>
      </w:r>
      <w:ins w:id="74" w:author="sudarshan" w:date="2020-09-21T19:23:00Z">
        <w:r w:rsidR="006917F2" w:rsidRPr="00963237">
          <w:rPr>
            <w:rFonts w:ascii="Times New Roman" w:hAnsi="Times New Roman" w:cs="Times New Roman"/>
            <w:sz w:val="24"/>
            <w:szCs w:val="24"/>
          </w:rPr>
          <w:t xml:space="preserve">prevalence of </w:t>
        </w:r>
      </w:ins>
      <w:ins w:id="75" w:author="sudarshan" w:date="2020-09-27T12:44:00Z">
        <w:r w:rsidR="00F6438D" w:rsidRPr="00963237">
          <w:rPr>
            <w:rFonts w:ascii="Times New Roman" w:hAnsi="Times New Roman" w:cs="Times New Roman"/>
            <w:sz w:val="24"/>
            <w:szCs w:val="24"/>
          </w:rPr>
          <w:t>‘</w:t>
        </w:r>
      </w:ins>
      <w:ins w:id="76" w:author="sudarshan" w:date="2020-09-21T19:23:00Z">
        <w:r w:rsidR="006917F2" w:rsidRPr="00963237">
          <w:rPr>
            <w:rFonts w:ascii="Times New Roman" w:hAnsi="Times New Roman" w:cs="Times New Roman"/>
            <w:sz w:val="24"/>
            <w:szCs w:val="24"/>
          </w:rPr>
          <w:t>mental disorders</w:t>
        </w:r>
      </w:ins>
      <w:ins w:id="77" w:author="sudarshan" w:date="2020-09-27T12:44:00Z">
        <w:r w:rsidR="00F6438D" w:rsidRPr="00963237">
          <w:rPr>
            <w:rFonts w:ascii="Times New Roman" w:hAnsi="Times New Roman" w:cs="Times New Roman"/>
            <w:sz w:val="24"/>
            <w:szCs w:val="24"/>
          </w:rPr>
          <w:t>’</w:t>
        </w:r>
      </w:ins>
      <w:ins w:id="78" w:author="sudarshan" w:date="2020-09-21T19:23:00Z">
        <w:r w:rsidR="006917F2" w:rsidRPr="00963237">
          <w:rPr>
            <w:rFonts w:ascii="Times New Roman" w:hAnsi="Times New Roman" w:cs="Times New Roman"/>
            <w:sz w:val="24"/>
            <w:szCs w:val="24"/>
          </w:rPr>
          <w:t xml:space="preserve"> and the need to seek expert </w:t>
        </w:r>
      </w:ins>
      <w:ins w:id="79" w:author="sudarshan" w:date="2020-09-27T12:44:00Z">
        <w:r w:rsidR="00F6438D" w:rsidRPr="00963237">
          <w:rPr>
            <w:rFonts w:ascii="Times New Roman" w:hAnsi="Times New Roman" w:cs="Times New Roman"/>
            <w:sz w:val="24"/>
            <w:szCs w:val="24"/>
          </w:rPr>
          <w:t>‘</w:t>
        </w:r>
      </w:ins>
      <w:ins w:id="80" w:author="sudarshan" w:date="2020-09-21T19:23:00Z">
        <w:r w:rsidR="006917F2" w:rsidRPr="00963237">
          <w:rPr>
            <w:rFonts w:ascii="Times New Roman" w:hAnsi="Times New Roman" w:cs="Times New Roman"/>
            <w:sz w:val="24"/>
            <w:szCs w:val="24"/>
          </w:rPr>
          <w:t>treatment</w:t>
        </w:r>
      </w:ins>
      <w:ins w:id="81" w:author="sudarshan" w:date="2020-09-27T12:44:00Z">
        <w:r w:rsidR="00F6438D" w:rsidRPr="00963237">
          <w:rPr>
            <w:rFonts w:ascii="Times New Roman" w:hAnsi="Times New Roman" w:cs="Times New Roman"/>
            <w:sz w:val="24"/>
            <w:szCs w:val="24"/>
          </w:rPr>
          <w:t>’</w:t>
        </w:r>
      </w:ins>
      <w:r w:rsidR="00C13E6D">
        <w:rPr>
          <w:rFonts w:ascii="Times New Roman" w:hAnsi="Times New Roman" w:cs="Times New Roman"/>
          <w:sz w:val="24"/>
          <w:szCs w:val="24"/>
        </w:rPr>
        <w:t xml:space="preserve"> </w:t>
      </w:r>
      <w:r w:rsidR="007C580B">
        <w:rPr>
          <w:rFonts w:ascii="Times New Roman" w:hAnsi="Times New Roman" w:cs="Times New Roman"/>
          <w:sz w:val="24"/>
          <w:szCs w:val="24"/>
        </w:rPr>
        <w:t xml:space="preserve">. </w:t>
      </w:r>
      <w:r w:rsidR="00366B0D">
        <w:rPr>
          <w:rFonts w:ascii="Times New Roman" w:hAnsi="Times New Roman" w:cs="Times New Roman"/>
          <w:sz w:val="24"/>
          <w:szCs w:val="24"/>
        </w:rPr>
        <w:t>The consequence</w:t>
      </w:r>
      <w:r w:rsidR="00F41C55">
        <w:rPr>
          <w:rFonts w:ascii="Times New Roman" w:hAnsi="Times New Roman" w:cs="Times New Roman"/>
          <w:sz w:val="24"/>
          <w:szCs w:val="24"/>
        </w:rPr>
        <w:t xml:space="preserve"> of such </w:t>
      </w:r>
      <w:r w:rsidR="00C13E6D">
        <w:rPr>
          <w:rFonts w:ascii="Times New Roman" w:hAnsi="Times New Roman" w:cs="Times New Roman"/>
          <w:sz w:val="24"/>
          <w:szCs w:val="24"/>
        </w:rPr>
        <w:t xml:space="preserve">diagnostic analysis </w:t>
      </w:r>
      <w:r w:rsidR="00F41C55">
        <w:rPr>
          <w:rFonts w:ascii="Times New Roman" w:hAnsi="Times New Roman" w:cs="Times New Roman"/>
          <w:sz w:val="24"/>
          <w:szCs w:val="24"/>
        </w:rPr>
        <w:t xml:space="preserve"> of breakneck  speed </w:t>
      </w:r>
      <w:r w:rsidR="00366B0D">
        <w:rPr>
          <w:rFonts w:ascii="Times New Roman" w:hAnsi="Times New Roman" w:cs="Times New Roman"/>
          <w:sz w:val="24"/>
          <w:szCs w:val="24"/>
        </w:rPr>
        <w:t xml:space="preserve"> </w:t>
      </w:r>
      <w:r w:rsidR="00F41C55">
        <w:rPr>
          <w:rFonts w:ascii="Times New Roman" w:hAnsi="Times New Roman" w:cs="Times New Roman"/>
          <w:sz w:val="24"/>
          <w:szCs w:val="24"/>
        </w:rPr>
        <w:t>i</w:t>
      </w:r>
      <w:r w:rsidR="00366B0D">
        <w:rPr>
          <w:rFonts w:ascii="Times New Roman" w:hAnsi="Times New Roman" w:cs="Times New Roman"/>
          <w:sz w:val="24"/>
          <w:szCs w:val="24"/>
        </w:rPr>
        <w:t>s that me</w:t>
      </w:r>
      <w:ins w:id="82" w:author="sudarshan" w:date="2020-09-21T19:24:00Z">
        <w:r w:rsidR="006917F2" w:rsidRPr="00963237">
          <w:rPr>
            <w:rFonts w:ascii="Times New Roman" w:hAnsi="Times New Roman" w:cs="Times New Roman"/>
            <w:sz w:val="24"/>
            <w:szCs w:val="24"/>
          </w:rPr>
          <w:t>ntal distress</w:t>
        </w:r>
      </w:ins>
      <w:ins w:id="83" w:author="sudarshan" w:date="2020-09-27T21:31:00Z">
        <w:r w:rsidR="006B05C5" w:rsidRPr="00963237">
          <w:rPr>
            <w:rFonts w:ascii="Times New Roman" w:hAnsi="Times New Roman" w:cs="Times New Roman"/>
            <w:sz w:val="24"/>
            <w:szCs w:val="24"/>
          </w:rPr>
          <w:t xml:space="preserve"> </w:t>
        </w:r>
      </w:ins>
      <w:r w:rsidR="00F4217C">
        <w:rPr>
          <w:rFonts w:ascii="Times New Roman" w:hAnsi="Times New Roman" w:cs="Times New Roman"/>
          <w:sz w:val="24"/>
          <w:szCs w:val="24"/>
        </w:rPr>
        <w:t xml:space="preserve">which stems </w:t>
      </w:r>
      <w:r w:rsidR="00275EAD">
        <w:rPr>
          <w:rFonts w:ascii="Times New Roman" w:hAnsi="Times New Roman" w:cs="Times New Roman"/>
          <w:sz w:val="24"/>
          <w:szCs w:val="24"/>
        </w:rPr>
        <w:t xml:space="preserve">from social structures that </w:t>
      </w:r>
      <w:r w:rsidR="00F4217C">
        <w:rPr>
          <w:rFonts w:ascii="Times New Roman" w:hAnsi="Times New Roman" w:cs="Times New Roman"/>
          <w:sz w:val="24"/>
          <w:szCs w:val="24"/>
        </w:rPr>
        <w:t xml:space="preserve"> </w:t>
      </w:r>
      <w:r w:rsidR="00275EAD">
        <w:rPr>
          <w:rFonts w:ascii="Times New Roman" w:hAnsi="Times New Roman" w:cs="Times New Roman"/>
          <w:sz w:val="24"/>
          <w:szCs w:val="24"/>
        </w:rPr>
        <w:t xml:space="preserve">make some people </w:t>
      </w:r>
      <w:r w:rsidR="00043A39">
        <w:rPr>
          <w:rFonts w:ascii="Times New Roman" w:hAnsi="Times New Roman" w:cs="Times New Roman"/>
          <w:sz w:val="24"/>
          <w:szCs w:val="24"/>
        </w:rPr>
        <w:t xml:space="preserve"> less human or</w:t>
      </w:r>
      <w:r w:rsidR="00F4217C">
        <w:rPr>
          <w:rFonts w:ascii="Times New Roman" w:hAnsi="Times New Roman" w:cs="Times New Roman"/>
          <w:sz w:val="24"/>
          <w:szCs w:val="24"/>
        </w:rPr>
        <w:t xml:space="preserve"> non-human</w:t>
      </w:r>
      <w:r w:rsidR="004975E2">
        <w:rPr>
          <w:rFonts w:ascii="Times New Roman" w:hAnsi="Times New Roman" w:cs="Times New Roman"/>
          <w:sz w:val="24"/>
          <w:szCs w:val="24"/>
        </w:rPr>
        <w:t xml:space="preserve"> gets reified </w:t>
      </w:r>
      <w:r w:rsidR="00F41C55">
        <w:rPr>
          <w:rFonts w:ascii="Times New Roman" w:hAnsi="Times New Roman" w:cs="Times New Roman"/>
          <w:sz w:val="24"/>
          <w:szCs w:val="24"/>
        </w:rPr>
        <w:t xml:space="preserve">preventing transformatory change </w:t>
      </w:r>
      <w:ins w:id="84" w:author="sudarshan" w:date="2020-09-27T21:31:00Z">
        <w:r w:rsidR="006B05C5" w:rsidRPr="00963237">
          <w:rPr>
            <w:rFonts w:ascii="Times New Roman" w:hAnsi="Times New Roman" w:cs="Times New Roman"/>
            <w:sz w:val="24"/>
            <w:szCs w:val="24"/>
          </w:rPr>
          <w:t>(4</w:t>
        </w:r>
      </w:ins>
      <w:ins w:id="85" w:author="sudarshan" w:date="2020-09-27T21:40:00Z">
        <w:r w:rsidR="003D004B" w:rsidRPr="00963237">
          <w:rPr>
            <w:rFonts w:ascii="Times New Roman" w:hAnsi="Times New Roman" w:cs="Times New Roman"/>
            <w:sz w:val="24"/>
            <w:szCs w:val="24"/>
          </w:rPr>
          <w:t>, 5</w:t>
        </w:r>
      </w:ins>
      <w:ins w:id="86" w:author="sudarshan" w:date="2020-09-27T21:31:00Z">
        <w:r w:rsidR="006B05C5" w:rsidRPr="00963237">
          <w:rPr>
            <w:rFonts w:ascii="Times New Roman" w:hAnsi="Times New Roman" w:cs="Times New Roman"/>
            <w:sz w:val="24"/>
            <w:szCs w:val="24"/>
          </w:rPr>
          <w:t>)</w:t>
        </w:r>
      </w:ins>
      <w:ins w:id="87" w:author="sudarshan" w:date="2020-09-21T19:23:00Z">
        <w:r w:rsidR="006917F2" w:rsidRPr="00963237">
          <w:rPr>
            <w:rFonts w:ascii="Times New Roman" w:hAnsi="Times New Roman" w:cs="Times New Roman"/>
            <w:sz w:val="24"/>
            <w:szCs w:val="24"/>
          </w:rPr>
          <w:t xml:space="preserve">. </w:t>
        </w:r>
      </w:ins>
      <w:del w:id="88" w:author="sudarshan" w:date="2020-09-21T19:23:00Z">
        <w:r w:rsidR="00582B6D" w:rsidRPr="00963237" w:rsidDel="006917F2">
          <w:rPr>
            <w:rFonts w:ascii="Times New Roman" w:hAnsi="Times New Roman" w:cs="Times New Roman"/>
            <w:sz w:val="24"/>
            <w:szCs w:val="24"/>
          </w:rPr>
          <w:delText>mental health issues.</w:delText>
        </w:r>
      </w:del>
      <w:r w:rsidR="00325667" w:rsidRPr="00963237">
        <w:rPr>
          <w:rFonts w:ascii="Times New Roman" w:hAnsi="Times New Roman" w:cs="Times New Roman"/>
          <w:sz w:val="24"/>
          <w:szCs w:val="24"/>
        </w:rPr>
        <w:t xml:space="preserve"> </w:t>
      </w:r>
      <w:r w:rsidR="00275EAD">
        <w:rPr>
          <w:rFonts w:ascii="Times New Roman" w:hAnsi="Times New Roman" w:cs="Times New Roman"/>
          <w:sz w:val="24"/>
          <w:szCs w:val="24"/>
        </w:rPr>
        <w:t>Given that p</w:t>
      </w:r>
      <w:ins w:id="89" w:author="sudarshan" w:date="2020-09-22T09:29:00Z">
        <w:r w:rsidR="00275EAD" w:rsidRPr="00963237">
          <w:rPr>
            <w:rFonts w:ascii="Times New Roman" w:hAnsi="Times New Roman" w:cs="Times New Roman"/>
            <w:sz w:val="24"/>
            <w:szCs w:val="24"/>
          </w:rPr>
          <w:t xml:space="preserve">sychiatric diagnoses lack  </w:t>
        </w:r>
      </w:ins>
      <w:ins w:id="90" w:author="sudarshan" w:date="2020-09-22T09:45:00Z">
        <w:r w:rsidR="00275EAD" w:rsidRPr="00963237">
          <w:rPr>
            <w:rFonts w:ascii="Times New Roman" w:hAnsi="Times New Roman" w:cs="Times New Roman"/>
            <w:sz w:val="24"/>
            <w:szCs w:val="24"/>
          </w:rPr>
          <w:t xml:space="preserve">robust </w:t>
        </w:r>
      </w:ins>
      <w:ins w:id="91" w:author="sudarshan" w:date="2020-09-22T09:29:00Z">
        <w:r w:rsidR="00275EAD" w:rsidRPr="00963237">
          <w:rPr>
            <w:rFonts w:ascii="Times New Roman" w:hAnsi="Times New Roman" w:cs="Times New Roman"/>
            <w:sz w:val="24"/>
            <w:szCs w:val="24"/>
          </w:rPr>
          <w:t xml:space="preserve">explanatory power </w:t>
        </w:r>
      </w:ins>
      <w:ins w:id="92" w:author="sudarshan" w:date="2020-09-22T09:31:00Z">
        <w:r w:rsidR="00275EAD" w:rsidRPr="00963237">
          <w:rPr>
            <w:rFonts w:ascii="Times New Roman" w:hAnsi="Times New Roman" w:cs="Times New Roman"/>
            <w:sz w:val="24"/>
            <w:szCs w:val="24"/>
          </w:rPr>
          <w:t>compared to other medical discipli</w:t>
        </w:r>
      </w:ins>
      <w:ins w:id="93" w:author="sudarshan" w:date="2020-09-22T09:35:00Z">
        <w:r w:rsidR="00275EAD" w:rsidRPr="00963237">
          <w:rPr>
            <w:rFonts w:ascii="Times New Roman" w:hAnsi="Times New Roman" w:cs="Times New Roman"/>
            <w:sz w:val="24"/>
            <w:szCs w:val="24"/>
          </w:rPr>
          <w:t>n</w:t>
        </w:r>
      </w:ins>
      <w:ins w:id="94" w:author="sudarshan" w:date="2020-09-22T09:31:00Z">
        <w:r w:rsidR="00275EAD" w:rsidRPr="00963237">
          <w:rPr>
            <w:rFonts w:ascii="Times New Roman" w:hAnsi="Times New Roman" w:cs="Times New Roman"/>
            <w:sz w:val="24"/>
            <w:szCs w:val="24"/>
          </w:rPr>
          <w:t>es</w:t>
        </w:r>
      </w:ins>
      <w:r w:rsidR="00275EAD">
        <w:rPr>
          <w:rFonts w:ascii="Times New Roman" w:hAnsi="Times New Roman" w:cs="Times New Roman"/>
          <w:sz w:val="24"/>
          <w:szCs w:val="24"/>
        </w:rPr>
        <w:t>,</w:t>
      </w:r>
      <w:r w:rsidR="00A74A05">
        <w:rPr>
          <w:rFonts w:ascii="Times New Roman" w:hAnsi="Times New Roman" w:cs="Times New Roman"/>
          <w:sz w:val="24"/>
          <w:szCs w:val="24"/>
        </w:rPr>
        <w:t xml:space="preserve"> </w:t>
      </w:r>
      <w:r w:rsidR="00275EAD">
        <w:rPr>
          <w:rFonts w:ascii="Times New Roman" w:hAnsi="Times New Roman" w:cs="Times New Roman"/>
          <w:sz w:val="24"/>
          <w:szCs w:val="24"/>
        </w:rPr>
        <w:t>it</w:t>
      </w:r>
      <w:ins w:id="95" w:author="sudarshan" w:date="2020-09-22T09:30:00Z">
        <w:r w:rsidR="00275EAD" w:rsidRPr="00963237">
          <w:rPr>
            <w:rFonts w:ascii="Times New Roman" w:hAnsi="Times New Roman" w:cs="Times New Roman"/>
            <w:sz w:val="24"/>
            <w:szCs w:val="24"/>
          </w:rPr>
          <w:t xml:space="preserve"> is hard to differentiate </w:t>
        </w:r>
      </w:ins>
      <w:r w:rsidR="00275EAD">
        <w:rPr>
          <w:rFonts w:ascii="Times New Roman" w:hAnsi="Times New Roman" w:cs="Times New Roman"/>
          <w:sz w:val="24"/>
          <w:szCs w:val="24"/>
        </w:rPr>
        <w:t>among</w:t>
      </w:r>
      <w:ins w:id="96" w:author="sudarshan" w:date="2020-09-22T09:30:00Z">
        <w:r w:rsidR="00275EAD" w:rsidRPr="00963237">
          <w:rPr>
            <w:rFonts w:ascii="Times New Roman" w:hAnsi="Times New Roman" w:cs="Times New Roman"/>
            <w:sz w:val="24"/>
            <w:szCs w:val="24"/>
          </w:rPr>
          <w:t xml:space="preserve"> distress, difficulty, disturbance and depression</w:t>
        </w:r>
      </w:ins>
      <w:ins w:id="97" w:author="sudarshan" w:date="2020-09-21T19:27:00Z">
        <w:r w:rsidR="00275EAD" w:rsidRPr="00963237">
          <w:rPr>
            <w:rFonts w:ascii="Times New Roman" w:hAnsi="Times New Roman" w:cs="Times New Roman"/>
            <w:sz w:val="24"/>
            <w:szCs w:val="24"/>
          </w:rPr>
          <w:t xml:space="preserve"> </w:t>
        </w:r>
      </w:ins>
      <w:ins w:id="98" w:author="sudarshan" w:date="2020-09-22T09:32:00Z">
        <w:r w:rsidR="00275EAD" w:rsidRPr="00963237">
          <w:rPr>
            <w:rFonts w:ascii="Times New Roman" w:hAnsi="Times New Roman" w:cs="Times New Roman"/>
            <w:sz w:val="24"/>
            <w:szCs w:val="24"/>
          </w:rPr>
          <w:t xml:space="preserve"> because no </w:t>
        </w:r>
      </w:ins>
      <w:r w:rsidR="00F41C55">
        <w:rPr>
          <w:rFonts w:ascii="Times New Roman" w:hAnsi="Times New Roman" w:cs="Times New Roman"/>
          <w:sz w:val="24"/>
          <w:szCs w:val="24"/>
        </w:rPr>
        <w:t xml:space="preserve">objective, </w:t>
      </w:r>
      <w:ins w:id="99" w:author="sudarshan" w:date="2020-09-22T09:32:00Z">
        <w:r w:rsidR="00275EAD" w:rsidRPr="00963237">
          <w:rPr>
            <w:rFonts w:ascii="Times New Roman" w:hAnsi="Times New Roman" w:cs="Times New Roman"/>
            <w:sz w:val="24"/>
            <w:szCs w:val="24"/>
          </w:rPr>
          <w:t>bodily malfunction is identified in psychiatric diagnoses</w:t>
        </w:r>
      </w:ins>
      <w:r w:rsidR="002E4C35">
        <w:rPr>
          <w:rFonts w:ascii="Times New Roman" w:hAnsi="Times New Roman" w:cs="Times New Roman"/>
          <w:sz w:val="24"/>
          <w:szCs w:val="24"/>
        </w:rPr>
        <w:t xml:space="preserve">. </w:t>
      </w:r>
      <w:r w:rsidR="00A711A5">
        <w:rPr>
          <w:rFonts w:ascii="Times New Roman" w:hAnsi="Times New Roman" w:cs="Times New Roman"/>
          <w:sz w:val="24"/>
          <w:szCs w:val="24"/>
        </w:rPr>
        <w:t>M</w:t>
      </w:r>
      <w:ins w:id="100" w:author="sudarshan" w:date="2020-09-22T09:32:00Z">
        <w:r w:rsidR="00A711A5" w:rsidRPr="00963237">
          <w:rPr>
            <w:rFonts w:ascii="Times New Roman" w:hAnsi="Times New Roman" w:cs="Times New Roman"/>
            <w:sz w:val="24"/>
            <w:szCs w:val="24"/>
          </w:rPr>
          <w:t>ental health professionals make soci</w:t>
        </w:r>
      </w:ins>
      <w:r w:rsidR="00A711A5">
        <w:rPr>
          <w:rFonts w:ascii="Times New Roman" w:hAnsi="Times New Roman" w:cs="Times New Roman"/>
          <w:sz w:val="24"/>
          <w:szCs w:val="24"/>
        </w:rPr>
        <w:t>o-moral</w:t>
      </w:r>
      <w:ins w:id="101" w:author="sudarshan" w:date="2020-09-22T09:32:00Z">
        <w:r w:rsidR="00A711A5" w:rsidRPr="00963237">
          <w:rPr>
            <w:rFonts w:ascii="Times New Roman" w:hAnsi="Times New Roman" w:cs="Times New Roman"/>
            <w:sz w:val="24"/>
            <w:szCs w:val="24"/>
          </w:rPr>
          <w:t xml:space="preserve"> judgements about </w:t>
        </w:r>
      </w:ins>
      <w:r w:rsidR="007B37E1">
        <w:rPr>
          <w:rFonts w:ascii="Times New Roman" w:hAnsi="Times New Roman" w:cs="Times New Roman"/>
          <w:sz w:val="24"/>
          <w:szCs w:val="24"/>
        </w:rPr>
        <w:t>(</w:t>
      </w:r>
      <w:ins w:id="102" w:author="sudarshan" w:date="2020-09-22T09:32:00Z">
        <w:r w:rsidR="00A711A5" w:rsidRPr="00963237">
          <w:rPr>
            <w:rFonts w:ascii="Times New Roman" w:hAnsi="Times New Roman" w:cs="Times New Roman"/>
            <w:sz w:val="24"/>
            <w:szCs w:val="24"/>
          </w:rPr>
          <w:t>un</w:t>
        </w:r>
      </w:ins>
      <w:r w:rsidR="007B37E1">
        <w:rPr>
          <w:rFonts w:ascii="Times New Roman" w:hAnsi="Times New Roman" w:cs="Times New Roman"/>
          <w:sz w:val="24"/>
          <w:szCs w:val="24"/>
        </w:rPr>
        <w:t>)</w:t>
      </w:r>
      <w:ins w:id="103" w:author="sudarshan" w:date="2020-09-22T09:32:00Z">
        <w:r w:rsidR="00A711A5" w:rsidRPr="00963237">
          <w:rPr>
            <w:rFonts w:ascii="Times New Roman" w:hAnsi="Times New Roman" w:cs="Times New Roman"/>
            <w:sz w:val="24"/>
            <w:szCs w:val="24"/>
          </w:rPr>
          <w:t xml:space="preserve">acceptable ways of thinking, </w:t>
        </w:r>
      </w:ins>
      <w:ins w:id="104" w:author="sudarshan" w:date="2020-09-22T09:34:00Z">
        <w:r w:rsidR="00A711A5" w:rsidRPr="00963237">
          <w:rPr>
            <w:rFonts w:ascii="Times New Roman" w:hAnsi="Times New Roman" w:cs="Times New Roman"/>
            <w:sz w:val="24"/>
            <w:szCs w:val="24"/>
          </w:rPr>
          <w:t>feeling</w:t>
        </w:r>
      </w:ins>
      <w:ins w:id="105" w:author="sudarshan" w:date="2020-09-22T09:32:00Z">
        <w:r w:rsidR="00A711A5" w:rsidRPr="00963237">
          <w:rPr>
            <w:rFonts w:ascii="Times New Roman" w:hAnsi="Times New Roman" w:cs="Times New Roman"/>
            <w:sz w:val="24"/>
            <w:szCs w:val="24"/>
          </w:rPr>
          <w:t xml:space="preserve"> </w:t>
        </w:r>
      </w:ins>
      <w:ins w:id="106" w:author="sudarshan" w:date="2020-09-22T09:34:00Z">
        <w:r w:rsidR="00A711A5" w:rsidRPr="00963237">
          <w:rPr>
            <w:rFonts w:ascii="Times New Roman" w:hAnsi="Times New Roman" w:cs="Times New Roman"/>
            <w:sz w:val="24"/>
            <w:szCs w:val="24"/>
          </w:rPr>
          <w:t>and behavi</w:t>
        </w:r>
      </w:ins>
      <w:r w:rsidR="00043A39">
        <w:rPr>
          <w:rFonts w:ascii="Times New Roman" w:hAnsi="Times New Roman" w:cs="Times New Roman"/>
          <w:sz w:val="24"/>
          <w:szCs w:val="24"/>
        </w:rPr>
        <w:t>our</w:t>
      </w:r>
      <w:ins w:id="107" w:author="sudarshan" w:date="2020-09-27T21:50:00Z">
        <w:r w:rsidR="00A711A5" w:rsidRPr="00963237">
          <w:rPr>
            <w:rFonts w:ascii="Times New Roman" w:hAnsi="Times New Roman" w:cs="Times New Roman"/>
            <w:sz w:val="24"/>
            <w:szCs w:val="24"/>
          </w:rPr>
          <w:t xml:space="preserve"> </w:t>
        </w:r>
      </w:ins>
      <w:r w:rsidR="009C193B">
        <w:rPr>
          <w:rFonts w:ascii="Times New Roman" w:hAnsi="Times New Roman" w:cs="Times New Roman"/>
          <w:sz w:val="24"/>
          <w:szCs w:val="24"/>
        </w:rPr>
        <w:t xml:space="preserve">leading to </w:t>
      </w:r>
      <w:r w:rsidR="001A7D21">
        <w:rPr>
          <w:rFonts w:ascii="Times New Roman" w:hAnsi="Times New Roman" w:cs="Times New Roman"/>
          <w:sz w:val="24"/>
          <w:szCs w:val="24"/>
        </w:rPr>
        <w:t xml:space="preserve">misrecognition, </w:t>
      </w:r>
      <w:r w:rsidR="009C193B">
        <w:rPr>
          <w:rFonts w:ascii="Times New Roman" w:hAnsi="Times New Roman" w:cs="Times New Roman"/>
          <w:sz w:val="24"/>
          <w:szCs w:val="24"/>
        </w:rPr>
        <w:t xml:space="preserve">misdiagnosis and overdiagnosis when meaningful responses to social injustice get diagnosed as </w:t>
      </w:r>
      <w:r w:rsidR="00BE074C">
        <w:rPr>
          <w:rFonts w:ascii="Times New Roman" w:hAnsi="Times New Roman" w:cs="Times New Roman"/>
          <w:sz w:val="24"/>
          <w:szCs w:val="24"/>
        </w:rPr>
        <w:t xml:space="preserve">mental </w:t>
      </w:r>
      <w:r w:rsidR="009C193B">
        <w:rPr>
          <w:rFonts w:ascii="Times New Roman" w:hAnsi="Times New Roman" w:cs="Times New Roman"/>
          <w:sz w:val="24"/>
          <w:szCs w:val="24"/>
        </w:rPr>
        <w:t>disorders.</w:t>
      </w:r>
      <w:r w:rsidR="00043A39">
        <w:rPr>
          <w:rFonts w:ascii="Times New Roman" w:hAnsi="Times New Roman" w:cs="Times New Roman"/>
          <w:sz w:val="24"/>
          <w:szCs w:val="24"/>
        </w:rPr>
        <w:t xml:space="preserve"> </w:t>
      </w:r>
      <w:ins w:id="108" w:author="sudarshan" w:date="2020-09-27T21:50:00Z">
        <w:r w:rsidR="00A711A5" w:rsidRPr="00963237">
          <w:rPr>
            <w:rFonts w:ascii="Times New Roman" w:hAnsi="Times New Roman" w:cs="Times New Roman"/>
            <w:sz w:val="24"/>
            <w:szCs w:val="24"/>
          </w:rPr>
          <w:t>(6, 7)</w:t>
        </w:r>
      </w:ins>
      <w:ins w:id="109" w:author="sudarshan" w:date="2020-09-22T09:34:00Z">
        <w:r w:rsidR="00A711A5" w:rsidRPr="00963237">
          <w:rPr>
            <w:rFonts w:ascii="Times New Roman" w:hAnsi="Times New Roman" w:cs="Times New Roman"/>
            <w:sz w:val="24"/>
            <w:szCs w:val="24"/>
          </w:rPr>
          <w:t>.</w:t>
        </w:r>
      </w:ins>
      <w:r w:rsidR="00A711A5" w:rsidRPr="00745EBB">
        <w:rPr>
          <w:rFonts w:ascii="Times New Roman" w:hAnsi="Times New Roman" w:cs="Times New Roman"/>
          <w:sz w:val="24"/>
          <w:szCs w:val="24"/>
        </w:rPr>
        <w:t xml:space="preserve"> </w:t>
      </w:r>
      <w:r w:rsidR="00A711A5">
        <w:rPr>
          <w:rFonts w:ascii="Times New Roman" w:hAnsi="Times New Roman" w:cs="Times New Roman"/>
          <w:sz w:val="24"/>
          <w:szCs w:val="24"/>
        </w:rPr>
        <w:t xml:space="preserve"> </w:t>
      </w:r>
      <w:ins w:id="110" w:author="sudarshan" w:date="2020-09-22T09:32:00Z">
        <w:r w:rsidR="00275EAD" w:rsidRPr="00963237">
          <w:rPr>
            <w:rFonts w:ascii="Times New Roman" w:hAnsi="Times New Roman" w:cs="Times New Roman"/>
            <w:sz w:val="24"/>
            <w:szCs w:val="24"/>
          </w:rPr>
          <w:t xml:space="preserve"> </w:t>
        </w:r>
      </w:ins>
      <w:ins w:id="111" w:author="sudarshan" w:date="2020-09-28T15:17:00Z">
        <w:r w:rsidR="00745EBB" w:rsidRPr="00963237">
          <w:rPr>
            <w:rFonts w:ascii="Times New Roman" w:hAnsi="Times New Roman" w:cs="Times New Roman"/>
            <w:sz w:val="24"/>
            <w:szCs w:val="24"/>
          </w:rPr>
          <w:t xml:space="preserve">Outlining the major limitations of </w:t>
        </w:r>
      </w:ins>
      <w:r w:rsidR="002A76DF">
        <w:rPr>
          <w:rFonts w:ascii="Times New Roman" w:hAnsi="Times New Roman" w:cs="Times New Roman"/>
          <w:sz w:val="24"/>
          <w:szCs w:val="24"/>
        </w:rPr>
        <w:t xml:space="preserve">aprioristic </w:t>
      </w:r>
      <w:ins w:id="112" w:author="sudarshan" w:date="2020-09-28T15:17:00Z">
        <w:r w:rsidR="00745EBB" w:rsidRPr="00963237">
          <w:rPr>
            <w:rFonts w:ascii="Times New Roman" w:hAnsi="Times New Roman" w:cs="Times New Roman"/>
            <w:sz w:val="24"/>
            <w:szCs w:val="24"/>
          </w:rPr>
          <w:t>psychiatric diagnoses</w:t>
        </w:r>
      </w:ins>
      <w:ins w:id="113" w:author="sudarshan" w:date="2020-09-28T15:18:00Z">
        <w:r w:rsidR="00745EBB" w:rsidRPr="00963237">
          <w:rPr>
            <w:rFonts w:ascii="Times New Roman" w:hAnsi="Times New Roman" w:cs="Times New Roman"/>
            <w:sz w:val="24"/>
            <w:szCs w:val="24"/>
          </w:rPr>
          <w:t xml:space="preserve">, </w:t>
        </w:r>
      </w:ins>
      <w:ins w:id="114" w:author="sudarshan" w:date="2020-09-28T15:17:00Z">
        <w:r w:rsidR="00745EBB" w:rsidRPr="00963237">
          <w:rPr>
            <w:rFonts w:ascii="Times New Roman" w:hAnsi="Times New Roman" w:cs="Times New Roman"/>
            <w:sz w:val="24"/>
            <w:szCs w:val="24"/>
          </w:rPr>
          <w:t>s</w:t>
        </w:r>
      </w:ins>
      <w:ins w:id="115" w:author="sudarshan" w:date="2020-09-22T13:48:00Z">
        <w:r w:rsidR="00745EBB" w:rsidRPr="00963237">
          <w:rPr>
            <w:rFonts w:ascii="Times New Roman" w:eastAsia="Times New Roman" w:hAnsi="Times New Roman" w:cs="Times New Roman"/>
            <w:sz w:val="24"/>
            <w:szCs w:val="24"/>
          </w:rPr>
          <w:t xml:space="preserve">cholars within psychiatry itself have argued that it is improper to use the term ‘comorbid’ in psychiatry as most of the psychiatric ‘diagnoses’  are not  </w:t>
        </w:r>
      </w:ins>
      <w:r w:rsidR="00A711A5">
        <w:rPr>
          <w:rFonts w:ascii="Times New Roman" w:eastAsia="Times New Roman" w:hAnsi="Times New Roman" w:cs="Times New Roman"/>
          <w:sz w:val="24"/>
          <w:szCs w:val="24"/>
        </w:rPr>
        <w:t>‘</w:t>
      </w:r>
      <w:ins w:id="116" w:author="sudarshan" w:date="2020-09-22T13:48:00Z">
        <w:r w:rsidR="00745EBB" w:rsidRPr="00963237">
          <w:rPr>
            <w:rFonts w:ascii="Times New Roman" w:eastAsia="Times New Roman" w:hAnsi="Times New Roman" w:cs="Times New Roman"/>
            <w:sz w:val="24"/>
            <w:szCs w:val="24"/>
          </w:rPr>
          <w:t>diseases</w:t>
        </w:r>
      </w:ins>
      <w:r w:rsidR="00A711A5">
        <w:rPr>
          <w:rFonts w:ascii="Times New Roman" w:eastAsia="Times New Roman" w:hAnsi="Times New Roman" w:cs="Times New Roman"/>
          <w:sz w:val="24"/>
          <w:szCs w:val="24"/>
        </w:rPr>
        <w:t>’</w:t>
      </w:r>
      <w:ins w:id="117" w:author="sudarshan" w:date="2020-09-22T13:48:00Z">
        <w:r w:rsidR="00745EBB" w:rsidRPr="00963237">
          <w:rPr>
            <w:rFonts w:ascii="Times New Roman" w:eastAsia="Times New Roman" w:hAnsi="Times New Roman" w:cs="Times New Roman"/>
            <w:sz w:val="24"/>
            <w:szCs w:val="24"/>
          </w:rPr>
          <w:t xml:space="preserve"> with a conclusive etiological factor   but syndromes  without definite etiology</w:t>
        </w:r>
      </w:ins>
      <w:ins w:id="118" w:author="sudarshan" w:date="2020-09-28T15:15:00Z">
        <w:r w:rsidR="00745EBB" w:rsidRPr="00963237">
          <w:rPr>
            <w:rFonts w:ascii="Times New Roman" w:eastAsia="Times New Roman" w:hAnsi="Times New Roman" w:cs="Times New Roman"/>
            <w:sz w:val="24"/>
            <w:szCs w:val="24"/>
          </w:rPr>
          <w:t xml:space="preserve"> </w:t>
        </w:r>
      </w:ins>
      <w:ins w:id="119" w:author="sudarshan" w:date="2020-09-28T15:06:00Z">
        <w:r w:rsidR="00745EBB" w:rsidRPr="00963237">
          <w:rPr>
            <w:rFonts w:ascii="Times New Roman" w:eastAsia="Times New Roman" w:hAnsi="Times New Roman" w:cs="Times New Roman"/>
            <w:sz w:val="24"/>
            <w:szCs w:val="24"/>
          </w:rPr>
          <w:t>(</w:t>
        </w:r>
      </w:ins>
      <w:ins w:id="120" w:author="sudarshan" w:date="2020-09-28T15:07:00Z">
        <w:r w:rsidR="00745EBB" w:rsidRPr="00963237">
          <w:rPr>
            <w:rFonts w:ascii="Times New Roman" w:eastAsia="Times New Roman" w:hAnsi="Times New Roman" w:cs="Times New Roman"/>
            <w:sz w:val="24"/>
            <w:szCs w:val="24"/>
          </w:rPr>
          <w:t>8</w:t>
        </w:r>
      </w:ins>
      <w:ins w:id="121" w:author="sudarshan" w:date="2020-09-28T15:18:00Z">
        <w:r w:rsidR="00745EBB" w:rsidRPr="00963237">
          <w:rPr>
            <w:rFonts w:ascii="Times New Roman" w:eastAsia="Times New Roman" w:hAnsi="Times New Roman" w:cs="Times New Roman"/>
            <w:sz w:val="24"/>
            <w:szCs w:val="24"/>
          </w:rPr>
          <w:t>, 9</w:t>
        </w:r>
      </w:ins>
      <w:ins w:id="122" w:author="sudarshan" w:date="2020-09-28T15:07:00Z">
        <w:r w:rsidR="00745EBB" w:rsidRPr="00963237">
          <w:rPr>
            <w:rFonts w:ascii="Times New Roman" w:eastAsia="Times New Roman" w:hAnsi="Times New Roman" w:cs="Times New Roman"/>
            <w:sz w:val="24"/>
            <w:szCs w:val="24"/>
          </w:rPr>
          <w:t xml:space="preserve">). </w:t>
        </w:r>
      </w:ins>
      <w:r w:rsidR="00275EAD">
        <w:rPr>
          <w:rFonts w:ascii="Times New Roman" w:hAnsi="Times New Roman" w:cs="Times New Roman"/>
          <w:sz w:val="24"/>
          <w:szCs w:val="24"/>
        </w:rPr>
        <w:t xml:space="preserve"> </w:t>
      </w:r>
      <w:r w:rsidR="00501BF7">
        <w:rPr>
          <w:rFonts w:ascii="Times New Roman" w:hAnsi="Times New Roman" w:cs="Times New Roman"/>
          <w:sz w:val="24"/>
          <w:szCs w:val="24"/>
        </w:rPr>
        <w:t>However</w:t>
      </w:r>
      <w:r w:rsidR="007B37E1">
        <w:rPr>
          <w:rFonts w:ascii="Times New Roman" w:hAnsi="Times New Roman" w:cs="Times New Roman"/>
          <w:sz w:val="24"/>
          <w:szCs w:val="24"/>
        </w:rPr>
        <w:t xml:space="preserve">, the issue of </w:t>
      </w:r>
      <w:r w:rsidR="00501BF7">
        <w:rPr>
          <w:rFonts w:ascii="Times New Roman" w:hAnsi="Times New Roman" w:cs="Times New Roman"/>
          <w:sz w:val="24"/>
          <w:szCs w:val="24"/>
        </w:rPr>
        <w:t xml:space="preserve"> lack of scientific objectivity</w:t>
      </w:r>
      <w:ins w:id="123" w:author="sudarshan" w:date="2020-09-22T09:34:00Z">
        <w:r w:rsidR="00501BF7" w:rsidRPr="00963237">
          <w:rPr>
            <w:rFonts w:ascii="Times New Roman" w:hAnsi="Times New Roman" w:cs="Times New Roman"/>
            <w:sz w:val="24"/>
            <w:szCs w:val="24"/>
          </w:rPr>
          <w:t xml:space="preserve"> </w:t>
        </w:r>
      </w:ins>
      <w:r w:rsidR="00501BF7">
        <w:rPr>
          <w:rFonts w:ascii="Times New Roman" w:eastAsia="Times New Roman" w:hAnsi="Times New Roman"/>
          <w:color w:val="FF0000"/>
          <w:sz w:val="24"/>
          <w:szCs w:val="24"/>
        </w:rPr>
        <w:t xml:space="preserve"> </w:t>
      </w:r>
      <w:r w:rsidR="00501BF7">
        <w:rPr>
          <w:rFonts w:ascii="Times New Roman" w:hAnsi="Times New Roman" w:cs="Times New Roman"/>
          <w:sz w:val="24"/>
          <w:szCs w:val="24"/>
        </w:rPr>
        <w:t xml:space="preserve">is brushed under the carpet in the popular discourse as mainstream psychologists and psychiatrists struggle to </w:t>
      </w:r>
      <w:r w:rsidR="00BE074C">
        <w:rPr>
          <w:rFonts w:ascii="Times New Roman" w:hAnsi="Times New Roman" w:cs="Times New Roman"/>
          <w:sz w:val="24"/>
          <w:szCs w:val="24"/>
        </w:rPr>
        <w:t>(re</w:t>
      </w:r>
      <w:r w:rsidR="00A47E08">
        <w:rPr>
          <w:rFonts w:ascii="Times New Roman" w:hAnsi="Times New Roman" w:cs="Times New Roman"/>
          <w:sz w:val="24"/>
          <w:szCs w:val="24"/>
        </w:rPr>
        <w:t>)</w:t>
      </w:r>
      <w:r w:rsidR="00501BF7">
        <w:rPr>
          <w:rFonts w:ascii="Times New Roman" w:hAnsi="Times New Roman" w:cs="Times New Roman"/>
          <w:sz w:val="24"/>
          <w:szCs w:val="24"/>
        </w:rPr>
        <w:t xml:space="preserve">claim their space within medical science preventing a human rights model of mental health. </w:t>
      </w:r>
      <w:r w:rsidR="007971CE" w:rsidRPr="00963237">
        <w:rPr>
          <w:rFonts w:ascii="Times New Roman" w:hAnsi="Times New Roman" w:cs="Times New Roman"/>
          <w:sz w:val="24"/>
          <w:szCs w:val="24"/>
        </w:rPr>
        <w:t xml:space="preserve">The </w:t>
      </w:r>
      <w:r w:rsidR="00F448EF" w:rsidRPr="00963237">
        <w:rPr>
          <w:rFonts w:ascii="Times New Roman" w:hAnsi="Times New Roman" w:cs="Times New Roman"/>
          <w:sz w:val="24"/>
          <w:szCs w:val="24"/>
        </w:rPr>
        <w:t xml:space="preserve">plethora of </w:t>
      </w:r>
      <w:ins w:id="124" w:author="sudarshan" w:date="2020-09-27T12:44:00Z">
        <w:r w:rsidR="00A00351" w:rsidRPr="00963237">
          <w:rPr>
            <w:rFonts w:ascii="Times New Roman" w:hAnsi="Times New Roman" w:cs="Times New Roman"/>
            <w:sz w:val="24"/>
            <w:szCs w:val="24"/>
          </w:rPr>
          <w:t xml:space="preserve">webinars, </w:t>
        </w:r>
      </w:ins>
      <w:r w:rsidR="007971CE" w:rsidRPr="00963237">
        <w:rPr>
          <w:rFonts w:ascii="Times New Roman" w:hAnsi="Times New Roman" w:cs="Times New Roman"/>
          <w:sz w:val="24"/>
          <w:szCs w:val="24"/>
        </w:rPr>
        <w:t xml:space="preserve">social media posts and media articles by </w:t>
      </w:r>
      <w:ins w:id="125" w:author="sudarshan" w:date="2020-09-21T19:56:00Z">
        <w:r w:rsidR="000133F4" w:rsidRPr="00963237">
          <w:rPr>
            <w:rFonts w:ascii="Times New Roman" w:hAnsi="Times New Roman" w:cs="Times New Roman"/>
            <w:sz w:val="24"/>
            <w:szCs w:val="24"/>
          </w:rPr>
          <w:t xml:space="preserve">mainstream </w:t>
        </w:r>
      </w:ins>
      <w:r w:rsidR="007971CE" w:rsidRPr="00963237">
        <w:rPr>
          <w:rFonts w:ascii="Times New Roman" w:hAnsi="Times New Roman" w:cs="Times New Roman"/>
          <w:sz w:val="24"/>
          <w:szCs w:val="24"/>
        </w:rPr>
        <w:t>me</w:t>
      </w:r>
      <w:r w:rsidR="00696EAF">
        <w:rPr>
          <w:rFonts w:ascii="Times New Roman" w:hAnsi="Times New Roman" w:cs="Times New Roman"/>
          <w:sz w:val="24"/>
          <w:szCs w:val="24"/>
        </w:rPr>
        <w:t xml:space="preserve">ntal health professionals </w:t>
      </w:r>
      <w:r w:rsidR="00E92EFF">
        <w:rPr>
          <w:rFonts w:ascii="Times New Roman" w:hAnsi="Times New Roman" w:cs="Times New Roman"/>
          <w:sz w:val="24"/>
          <w:szCs w:val="24"/>
        </w:rPr>
        <w:t xml:space="preserve"> comprise of a linear</w:t>
      </w:r>
      <w:r w:rsidR="00501BF7">
        <w:rPr>
          <w:rFonts w:ascii="Times New Roman" w:hAnsi="Times New Roman" w:cs="Times New Roman"/>
          <w:sz w:val="24"/>
          <w:szCs w:val="24"/>
        </w:rPr>
        <w:t xml:space="preserve">, singular, simplistic, biomedical </w:t>
      </w:r>
      <w:r w:rsidR="00971445">
        <w:rPr>
          <w:rFonts w:ascii="Times New Roman" w:hAnsi="Times New Roman" w:cs="Times New Roman"/>
          <w:sz w:val="24"/>
          <w:szCs w:val="24"/>
        </w:rPr>
        <w:t xml:space="preserve"> </w:t>
      </w:r>
      <w:r w:rsidR="00E92EFF">
        <w:rPr>
          <w:rFonts w:ascii="Times New Roman" w:hAnsi="Times New Roman" w:cs="Times New Roman"/>
          <w:sz w:val="24"/>
          <w:szCs w:val="24"/>
        </w:rPr>
        <w:t xml:space="preserve"> narrative </w:t>
      </w:r>
      <w:del w:id="126" w:author="sudarshan" w:date="2020-09-21T19:26:00Z">
        <w:r w:rsidR="00325667" w:rsidRPr="00963237" w:rsidDel="00E60364">
          <w:rPr>
            <w:rFonts w:ascii="Times New Roman" w:hAnsi="Times New Roman" w:cs="Times New Roman"/>
            <w:sz w:val="24"/>
            <w:szCs w:val="24"/>
          </w:rPr>
          <w:delText>following the news of the young actor’s suicide</w:delText>
        </w:r>
        <w:r w:rsidR="00F448EF" w:rsidRPr="00963237" w:rsidDel="00E60364">
          <w:rPr>
            <w:rFonts w:ascii="Times New Roman" w:hAnsi="Times New Roman" w:cs="Times New Roman"/>
            <w:sz w:val="24"/>
            <w:szCs w:val="24"/>
          </w:rPr>
          <w:delText xml:space="preserve"> </w:delText>
        </w:r>
        <w:r w:rsidR="00D15364" w:rsidRPr="00963237" w:rsidDel="00E60364">
          <w:rPr>
            <w:rFonts w:ascii="Times New Roman" w:hAnsi="Times New Roman" w:cs="Times New Roman"/>
            <w:sz w:val="24"/>
            <w:szCs w:val="24"/>
          </w:rPr>
          <w:delText xml:space="preserve">was so instantaneous to </w:delText>
        </w:r>
      </w:del>
      <w:r w:rsidR="00D15364" w:rsidRPr="00963237">
        <w:rPr>
          <w:rFonts w:ascii="Times New Roman" w:hAnsi="Times New Roman" w:cs="Times New Roman"/>
          <w:sz w:val="24"/>
          <w:szCs w:val="24"/>
        </w:rPr>
        <w:t xml:space="preserve">that </w:t>
      </w:r>
      <w:r w:rsidR="0017296B">
        <w:rPr>
          <w:rFonts w:ascii="Times New Roman" w:hAnsi="Times New Roman" w:cs="Times New Roman"/>
          <w:sz w:val="24"/>
          <w:szCs w:val="24"/>
        </w:rPr>
        <w:t xml:space="preserve"> frame </w:t>
      </w:r>
      <w:ins w:id="127" w:author="sudarshan" w:date="2020-09-21T19:26:00Z">
        <w:r w:rsidR="00E60364" w:rsidRPr="00963237">
          <w:rPr>
            <w:rFonts w:ascii="Times New Roman" w:hAnsi="Times New Roman" w:cs="Times New Roman"/>
            <w:sz w:val="24"/>
            <w:szCs w:val="24"/>
          </w:rPr>
          <w:t xml:space="preserve"> suicide</w:t>
        </w:r>
      </w:ins>
      <w:r w:rsidR="0017296B">
        <w:rPr>
          <w:rFonts w:ascii="Times New Roman" w:hAnsi="Times New Roman" w:cs="Times New Roman"/>
          <w:sz w:val="24"/>
          <w:szCs w:val="24"/>
        </w:rPr>
        <w:t xml:space="preserve"> as </w:t>
      </w:r>
      <w:ins w:id="128" w:author="sudarshan" w:date="2020-09-21T19:26:00Z">
        <w:r w:rsidR="00E60364" w:rsidRPr="00963237">
          <w:rPr>
            <w:rFonts w:ascii="Times New Roman" w:hAnsi="Times New Roman" w:cs="Times New Roman"/>
            <w:sz w:val="24"/>
            <w:szCs w:val="24"/>
          </w:rPr>
          <w:t>stem</w:t>
        </w:r>
      </w:ins>
      <w:r w:rsidR="0017296B">
        <w:rPr>
          <w:rFonts w:ascii="Times New Roman" w:hAnsi="Times New Roman" w:cs="Times New Roman"/>
          <w:sz w:val="24"/>
          <w:szCs w:val="24"/>
        </w:rPr>
        <w:t xml:space="preserve">ming </w:t>
      </w:r>
      <w:del w:id="129" w:author="sudarshan" w:date="2020-09-21T19:26:00Z">
        <w:r w:rsidR="00D15364" w:rsidRPr="00963237" w:rsidDel="00E60364">
          <w:rPr>
            <w:rFonts w:ascii="Times New Roman" w:hAnsi="Times New Roman" w:cs="Times New Roman"/>
            <w:sz w:val="24"/>
            <w:szCs w:val="24"/>
          </w:rPr>
          <w:delText xml:space="preserve">the actor suffered </w:delText>
        </w:r>
      </w:del>
      <w:r w:rsidR="00E92EFF">
        <w:rPr>
          <w:rFonts w:ascii="Times New Roman" w:hAnsi="Times New Roman" w:cs="Times New Roman"/>
          <w:sz w:val="24"/>
          <w:szCs w:val="24"/>
        </w:rPr>
        <w:t>from  psychological d</w:t>
      </w:r>
      <w:r w:rsidR="00C61649">
        <w:rPr>
          <w:rFonts w:ascii="Times New Roman" w:hAnsi="Times New Roman" w:cs="Times New Roman"/>
          <w:sz w:val="24"/>
          <w:szCs w:val="24"/>
        </w:rPr>
        <w:t xml:space="preserve">isorders </w:t>
      </w:r>
      <w:r w:rsidR="001A7D21">
        <w:rPr>
          <w:rFonts w:ascii="Times New Roman" w:hAnsi="Times New Roman" w:cs="Times New Roman"/>
          <w:sz w:val="24"/>
          <w:szCs w:val="24"/>
        </w:rPr>
        <w:t xml:space="preserve">situated </w:t>
      </w:r>
      <w:r w:rsidR="00C61649">
        <w:rPr>
          <w:rFonts w:ascii="Times New Roman" w:hAnsi="Times New Roman" w:cs="Times New Roman"/>
          <w:sz w:val="24"/>
          <w:szCs w:val="24"/>
        </w:rPr>
        <w:t>within the person</w:t>
      </w:r>
      <w:r w:rsidR="00E92EFF">
        <w:rPr>
          <w:rFonts w:ascii="Times New Roman" w:hAnsi="Times New Roman" w:cs="Times New Roman"/>
          <w:sz w:val="24"/>
          <w:szCs w:val="24"/>
        </w:rPr>
        <w:t xml:space="preserve"> </w:t>
      </w:r>
      <w:r w:rsidR="00D15364" w:rsidRPr="00963237">
        <w:rPr>
          <w:rFonts w:ascii="Times New Roman" w:hAnsi="Times New Roman" w:cs="Times New Roman"/>
          <w:sz w:val="24"/>
          <w:szCs w:val="24"/>
        </w:rPr>
        <w:t xml:space="preserve"> </w:t>
      </w:r>
      <w:del w:id="130" w:author="sudarshan" w:date="2020-09-21T19:27:00Z">
        <w:r w:rsidR="00D15364" w:rsidRPr="00963237" w:rsidDel="00E60364">
          <w:rPr>
            <w:rFonts w:ascii="Times New Roman" w:hAnsi="Times New Roman" w:cs="Times New Roman"/>
            <w:sz w:val="24"/>
            <w:szCs w:val="24"/>
          </w:rPr>
          <w:delText xml:space="preserve">and </w:delText>
        </w:r>
        <w:r w:rsidR="00325667" w:rsidRPr="00963237" w:rsidDel="00E60364">
          <w:rPr>
            <w:rFonts w:ascii="Times New Roman" w:hAnsi="Times New Roman" w:cs="Times New Roman"/>
            <w:sz w:val="24"/>
            <w:szCs w:val="24"/>
          </w:rPr>
          <w:delText>boils</w:delText>
        </w:r>
        <w:r w:rsidR="007971CE" w:rsidRPr="00963237" w:rsidDel="00E60364">
          <w:rPr>
            <w:rFonts w:ascii="Times New Roman" w:hAnsi="Times New Roman" w:cs="Times New Roman"/>
            <w:sz w:val="24"/>
            <w:szCs w:val="24"/>
          </w:rPr>
          <w:delText xml:space="preserve"> </w:delText>
        </w:r>
        <w:r w:rsidR="00325667" w:rsidRPr="00963237" w:rsidDel="00E60364">
          <w:rPr>
            <w:rFonts w:ascii="Times New Roman" w:hAnsi="Times New Roman" w:cs="Times New Roman"/>
            <w:sz w:val="24"/>
            <w:szCs w:val="24"/>
          </w:rPr>
          <w:delText>down to say</w:delText>
        </w:r>
        <w:r w:rsidR="007971CE" w:rsidRPr="00963237" w:rsidDel="00E60364">
          <w:rPr>
            <w:rFonts w:ascii="Times New Roman" w:hAnsi="Times New Roman" w:cs="Times New Roman"/>
            <w:sz w:val="24"/>
            <w:szCs w:val="24"/>
          </w:rPr>
          <w:delText xml:space="preserve"> that depres</w:delText>
        </w:r>
      </w:del>
      <w:r w:rsidR="007971CE" w:rsidRPr="00963237">
        <w:rPr>
          <w:rFonts w:ascii="Times New Roman" w:hAnsi="Times New Roman" w:cs="Times New Roman"/>
          <w:sz w:val="24"/>
          <w:szCs w:val="24"/>
        </w:rPr>
        <w:t xml:space="preserve"> </w:t>
      </w:r>
      <w:r w:rsidR="00696EAF">
        <w:rPr>
          <w:rFonts w:ascii="Times New Roman" w:hAnsi="Times New Roman" w:cs="Times New Roman"/>
          <w:sz w:val="24"/>
          <w:szCs w:val="24"/>
        </w:rPr>
        <w:t>to</w:t>
      </w:r>
      <w:r w:rsidR="00325667" w:rsidRPr="00963237">
        <w:rPr>
          <w:rFonts w:ascii="Times New Roman" w:hAnsi="Times New Roman" w:cs="Times New Roman"/>
          <w:sz w:val="24"/>
          <w:szCs w:val="24"/>
        </w:rPr>
        <w:t xml:space="preserve"> be</w:t>
      </w:r>
      <w:r w:rsidR="007971CE" w:rsidRPr="00963237">
        <w:rPr>
          <w:rFonts w:ascii="Times New Roman" w:hAnsi="Times New Roman" w:cs="Times New Roman"/>
          <w:sz w:val="24"/>
          <w:szCs w:val="24"/>
        </w:rPr>
        <w:t xml:space="preserve"> </w:t>
      </w:r>
      <w:del w:id="131" w:author="sudarshan" w:date="2020-09-21T19:35:00Z">
        <w:r w:rsidR="007971CE" w:rsidRPr="00963237" w:rsidDel="008D64CD">
          <w:rPr>
            <w:rFonts w:ascii="Times New Roman" w:hAnsi="Times New Roman" w:cs="Times New Roman"/>
            <w:sz w:val="24"/>
            <w:szCs w:val="24"/>
          </w:rPr>
          <w:delText xml:space="preserve">cured </w:delText>
        </w:r>
      </w:del>
      <w:r w:rsidR="00522D96">
        <w:rPr>
          <w:rFonts w:ascii="Times New Roman" w:hAnsi="Times New Roman" w:cs="Times New Roman"/>
          <w:sz w:val="24"/>
          <w:szCs w:val="24"/>
        </w:rPr>
        <w:t>treated</w:t>
      </w:r>
      <w:ins w:id="132" w:author="sudarshan" w:date="2020-09-21T19:35:00Z">
        <w:r w:rsidR="008D64CD" w:rsidRPr="00963237">
          <w:rPr>
            <w:rFonts w:ascii="Times New Roman" w:hAnsi="Times New Roman" w:cs="Times New Roman"/>
            <w:sz w:val="24"/>
            <w:szCs w:val="24"/>
          </w:rPr>
          <w:t xml:space="preserve"> </w:t>
        </w:r>
      </w:ins>
      <w:r w:rsidR="00E92EFF">
        <w:rPr>
          <w:rFonts w:ascii="Times New Roman" w:hAnsi="Times New Roman" w:cs="Times New Roman"/>
          <w:sz w:val="24"/>
          <w:szCs w:val="24"/>
        </w:rPr>
        <w:t>with psychopharmaceuticals and individual therapies.</w:t>
      </w:r>
      <w:r w:rsidR="00F4217C">
        <w:rPr>
          <w:rFonts w:ascii="Times New Roman" w:hAnsi="Times New Roman" w:cs="Times New Roman"/>
          <w:sz w:val="24"/>
          <w:szCs w:val="24"/>
        </w:rPr>
        <w:t xml:space="preserve"> </w:t>
      </w:r>
      <w:r w:rsidR="00F41C55">
        <w:rPr>
          <w:rFonts w:ascii="Times New Roman" w:hAnsi="Times New Roman" w:cs="Times New Roman"/>
          <w:sz w:val="24"/>
          <w:szCs w:val="24"/>
        </w:rPr>
        <w:t xml:space="preserve">These </w:t>
      </w:r>
      <w:r w:rsidR="0017296B" w:rsidRPr="0017296B">
        <w:rPr>
          <w:rFonts w:ascii="Times New Roman" w:hAnsi="Times New Roman" w:cs="Times New Roman"/>
          <w:sz w:val="24"/>
          <w:szCs w:val="24"/>
        </w:rPr>
        <w:t xml:space="preserve"> </w:t>
      </w:r>
      <w:r w:rsidR="0017296B">
        <w:rPr>
          <w:rFonts w:ascii="Times New Roman" w:hAnsi="Times New Roman" w:cs="Times New Roman"/>
          <w:sz w:val="24"/>
          <w:szCs w:val="24"/>
        </w:rPr>
        <w:t xml:space="preserve">biased, </w:t>
      </w:r>
      <w:r w:rsidR="006A30D0">
        <w:rPr>
          <w:rFonts w:ascii="Times New Roman" w:hAnsi="Times New Roman" w:cs="Times New Roman"/>
          <w:sz w:val="24"/>
          <w:szCs w:val="24"/>
        </w:rPr>
        <w:t xml:space="preserve"> </w:t>
      </w:r>
      <w:r w:rsidR="00F4217C">
        <w:rPr>
          <w:rFonts w:ascii="Times New Roman" w:hAnsi="Times New Roman" w:cs="Times New Roman"/>
          <w:sz w:val="24"/>
          <w:szCs w:val="24"/>
        </w:rPr>
        <w:t xml:space="preserve">psychocentric </w:t>
      </w:r>
      <w:r w:rsidR="006A30D0">
        <w:rPr>
          <w:rFonts w:ascii="Times New Roman" w:hAnsi="Times New Roman" w:cs="Times New Roman"/>
          <w:sz w:val="24"/>
          <w:szCs w:val="24"/>
        </w:rPr>
        <w:t>categorisations</w:t>
      </w:r>
      <w:r w:rsidR="009D2DC4">
        <w:rPr>
          <w:rFonts w:ascii="Times New Roman" w:hAnsi="Times New Roman" w:cs="Times New Roman"/>
          <w:sz w:val="24"/>
          <w:szCs w:val="24"/>
        </w:rPr>
        <w:t xml:space="preserve"> </w:t>
      </w:r>
      <w:r w:rsidR="009D2DC4" w:rsidRPr="00963237">
        <w:rPr>
          <w:rFonts w:ascii="Times New Roman" w:hAnsi="Times New Roman" w:cs="Times New Roman"/>
          <w:sz w:val="24"/>
          <w:szCs w:val="24"/>
        </w:rPr>
        <w:t>with an overstated focus on the individual</w:t>
      </w:r>
      <w:r w:rsidR="006C4FB9">
        <w:rPr>
          <w:rFonts w:ascii="Times New Roman" w:hAnsi="Times New Roman" w:cs="Times New Roman"/>
          <w:sz w:val="24"/>
          <w:szCs w:val="24"/>
        </w:rPr>
        <w:t xml:space="preserve"> </w:t>
      </w:r>
      <w:r w:rsidR="009A64D3">
        <w:rPr>
          <w:rFonts w:ascii="Times New Roman" w:hAnsi="Times New Roman" w:cs="Times New Roman"/>
          <w:sz w:val="24"/>
          <w:szCs w:val="24"/>
        </w:rPr>
        <w:t>causal factors</w:t>
      </w:r>
      <w:r w:rsidR="006C4FB9">
        <w:rPr>
          <w:rFonts w:ascii="Times New Roman" w:hAnsi="Times New Roman" w:cs="Times New Roman"/>
          <w:sz w:val="24"/>
          <w:szCs w:val="24"/>
        </w:rPr>
        <w:t xml:space="preserve"> </w:t>
      </w:r>
      <w:r w:rsidR="00C11FC3">
        <w:rPr>
          <w:rFonts w:ascii="Times New Roman" w:hAnsi="Times New Roman" w:cs="Times New Roman"/>
          <w:sz w:val="24"/>
          <w:szCs w:val="24"/>
        </w:rPr>
        <w:t xml:space="preserve"> </w:t>
      </w:r>
      <w:r w:rsidR="00AC2480">
        <w:rPr>
          <w:rFonts w:ascii="Times New Roman" w:hAnsi="Times New Roman" w:cs="Times New Roman"/>
          <w:sz w:val="24"/>
          <w:szCs w:val="24"/>
        </w:rPr>
        <w:t xml:space="preserve">at the cost of structural </w:t>
      </w:r>
      <w:r w:rsidR="009A64D3">
        <w:rPr>
          <w:rFonts w:ascii="Times New Roman" w:hAnsi="Times New Roman" w:cs="Times New Roman"/>
          <w:sz w:val="24"/>
          <w:szCs w:val="24"/>
        </w:rPr>
        <w:t>causal</w:t>
      </w:r>
      <w:r w:rsidR="006C4FB9">
        <w:rPr>
          <w:rFonts w:ascii="Times New Roman" w:hAnsi="Times New Roman" w:cs="Times New Roman"/>
          <w:sz w:val="24"/>
          <w:szCs w:val="24"/>
        </w:rPr>
        <w:t xml:space="preserve"> </w:t>
      </w:r>
      <w:r w:rsidR="00AC2480">
        <w:rPr>
          <w:rFonts w:ascii="Times New Roman" w:hAnsi="Times New Roman" w:cs="Times New Roman"/>
          <w:sz w:val="24"/>
          <w:szCs w:val="24"/>
        </w:rPr>
        <w:t>factors</w:t>
      </w:r>
      <w:r w:rsidR="0017296B">
        <w:rPr>
          <w:rFonts w:ascii="Times New Roman" w:hAnsi="Times New Roman" w:cs="Times New Roman"/>
          <w:sz w:val="24"/>
          <w:szCs w:val="24"/>
        </w:rPr>
        <w:t xml:space="preserve"> of suffering</w:t>
      </w:r>
      <w:r w:rsidR="002E4C35">
        <w:rPr>
          <w:rFonts w:ascii="Times New Roman" w:hAnsi="Times New Roman" w:cs="Times New Roman"/>
          <w:sz w:val="24"/>
          <w:szCs w:val="24"/>
        </w:rPr>
        <w:t xml:space="preserve"> </w:t>
      </w:r>
      <w:r w:rsidR="007C580B">
        <w:rPr>
          <w:rFonts w:ascii="Times New Roman" w:hAnsi="Times New Roman" w:cs="Times New Roman"/>
          <w:sz w:val="24"/>
          <w:szCs w:val="24"/>
        </w:rPr>
        <w:t xml:space="preserve"> </w:t>
      </w:r>
      <w:r w:rsidR="00F4217C">
        <w:rPr>
          <w:rFonts w:ascii="Times New Roman" w:hAnsi="Times New Roman" w:cs="Times New Roman"/>
          <w:sz w:val="24"/>
          <w:szCs w:val="24"/>
        </w:rPr>
        <w:t>don’t give phenomenological quality</w:t>
      </w:r>
      <w:r w:rsidR="008C09A1">
        <w:rPr>
          <w:rFonts w:ascii="Times New Roman" w:hAnsi="Times New Roman" w:cs="Times New Roman"/>
          <w:sz w:val="24"/>
          <w:szCs w:val="24"/>
        </w:rPr>
        <w:t>,</w:t>
      </w:r>
      <w:r w:rsidR="0016300E">
        <w:rPr>
          <w:rFonts w:ascii="Times New Roman" w:hAnsi="Times New Roman" w:cs="Times New Roman"/>
          <w:sz w:val="24"/>
          <w:szCs w:val="24"/>
        </w:rPr>
        <w:t xml:space="preserve"> </w:t>
      </w:r>
      <w:r w:rsidR="00043A39">
        <w:rPr>
          <w:rFonts w:ascii="Times New Roman" w:hAnsi="Times New Roman" w:cs="Times New Roman"/>
          <w:sz w:val="24"/>
          <w:szCs w:val="24"/>
        </w:rPr>
        <w:t>thus med</w:t>
      </w:r>
      <w:r w:rsidR="004E1558">
        <w:rPr>
          <w:rFonts w:ascii="Times New Roman" w:hAnsi="Times New Roman" w:cs="Times New Roman"/>
          <w:sz w:val="24"/>
          <w:szCs w:val="24"/>
        </w:rPr>
        <w:t>icalizing mental health (10</w:t>
      </w:r>
      <w:r w:rsidR="00043A39">
        <w:rPr>
          <w:rFonts w:ascii="Times New Roman" w:hAnsi="Times New Roman" w:cs="Times New Roman"/>
          <w:sz w:val="24"/>
          <w:szCs w:val="24"/>
        </w:rPr>
        <w:t>)</w:t>
      </w:r>
      <w:r w:rsidR="00F4217C">
        <w:rPr>
          <w:rFonts w:ascii="Times New Roman" w:hAnsi="Times New Roman" w:cs="Times New Roman"/>
          <w:sz w:val="24"/>
          <w:szCs w:val="24"/>
        </w:rPr>
        <w:t xml:space="preserve">. </w:t>
      </w:r>
      <w:r w:rsidR="00522D96" w:rsidRPr="00C03F4B">
        <w:rPr>
          <w:rFonts w:ascii="Times New Roman" w:hAnsi="Times New Roman" w:cs="Times New Roman"/>
          <w:color w:val="000000" w:themeColor="text1"/>
          <w:sz w:val="24"/>
          <w:szCs w:val="24"/>
        </w:rPr>
        <w:t xml:space="preserve"> </w:t>
      </w:r>
      <w:del w:id="133" w:author="sudarshan" w:date="2020-09-21T19:39:00Z">
        <w:r w:rsidR="009D2DC4" w:rsidRPr="00963237" w:rsidDel="003C05C4">
          <w:rPr>
            <w:rFonts w:ascii="Times New Roman" w:hAnsi="Times New Roman" w:cs="Times New Roman"/>
            <w:sz w:val="24"/>
            <w:szCs w:val="24"/>
          </w:rPr>
          <w:delText xml:space="preserve">There was no reference to the allegations of nepotism, discrimination and professional rivalry in Bollywood that are potent enough to push people working in the industry to die by suicide (4, 5, 6). </w:delText>
        </w:r>
      </w:del>
      <w:r w:rsidR="009D2DC4" w:rsidRPr="00963237">
        <w:rPr>
          <w:rFonts w:ascii="Times New Roman" w:hAnsi="Times New Roman" w:cs="Times New Roman"/>
          <w:sz w:val="24"/>
          <w:szCs w:val="24"/>
        </w:rPr>
        <w:t>This fear of social context among the mainstream mental health systems</w:t>
      </w:r>
      <w:ins w:id="134" w:author="sudarshan" w:date="2020-09-28T20:09:00Z">
        <w:r w:rsidR="009D2DC4">
          <w:rPr>
            <w:rFonts w:ascii="Times New Roman" w:hAnsi="Times New Roman" w:cs="Times New Roman"/>
            <w:sz w:val="24"/>
            <w:szCs w:val="24"/>
          </w:rPr>
          <w:t>,</w:t>
        </w:r>
      </w:ins>
      <w:r w:rsidR="009D2DC4" w:rsidRPr="00963237">
        <w:rPr>
          <w:rFonts w:ascii="Times New Roman" w:hAnsi="Times New Roman" w:cs="Times New Roman"/>
          <w:sz w:val="24"/>
          <w:szCs w:val="24"/>
        </w:rPr>
        <w:t xml:space="preserve"> </w:t>
      </w:r>
      <w:ins w:id="135" w:author="sudarshan" w:date="2020-09-21T19:52:00Z">
        <w:r w:rsidR="009D2DC4" w:rsidRPr="00963237">
          <w:rPr>
            <w:rFonts w:ascii="Times New Roman" w:hAnsi="Times New Roman" w:cs="Times New Roman"/>
            <w:sz w:val="24"/>
            <w:szCs w:val="24"/>
          </w:rPr>
          <w:t xml:space="preserve">comfortably </w:t>
        </w:r>
      </w:ins>
      <w:ins w:id="136" w:author="sudarshan" w:date="2020-09-21T19:51:00Z">
        <w:r w:rsidR="009D2DC4" w:rsidRPr="006F5234">
          <w:rPr>
            <w:rFonts w:ascii="Times New Roman" w:hAnsi="Times New Roman" w:cs="Times New Roman"/>
            <w:color w:val="000000"/>
            <w:sz w:val="24"/>
            <w:szCs w:val="24"/>
            <w:rPrChange w:id="137" w:author="sudarshan" w:date="2020-09-28T19:07:00Z">
              <w:rPr>
                <w:rFonts w:ascii="Cambria Math" w:hAnsi="Cambria Math"/>
                <w:color w:val="000000"/>
              </w:rPr>
            </w:rPrChange>
          </w:rPr>
          <w:t xml:space="preserve">erases the  chronic unjust world that dominates the disruptive </w:t>
        </w:r>
        <w:r w:rsidR="009D2DC4" w:rsidRPr="00963237">
          <w:rPr>
            <w:rFonts w:ascii="Times New Roman" w:hAnsi="Times New Roman" w:cs="Times New Roman"/>
            <w:color w:val="000000"/>
            <w:sz w:val="24"/>
            <w:szCs w:val="24"/>
          </w:rPr>
          <w:t xml:space="preserve">fabric of </w:t>
        </w:r>
      </w:ins>
      <w:r w:rsidR="00A52012">
        <w:rPr>
          <w:rFonts w:ascii="Times New Roman" w:hAnsi="Times New Roman" w:cs="Times New Roman"/>
          <w:color w:val="000000"/>
          <w:sz w:val="24"/>
          <w:szCs w:val="24"/>
        </w:rPr>
        <w:t>every</w:t>
      </w:r>
      <w:r w:rsidR="007D41F5">
        <w:rPr>
          <w:rFonts w:ascii="Times New Roman" w:hAnsi="Times New Roman" w:cs="Times New Roman"/>
          <w:color w:val="000000"/>
          <w:sz w:val="24"/>
          <w:szCs w:val="24"/>
        </w:rPr>
        <w:t xml:space="preserve">day life </w:t>
      </w:r>
      <w:r w:rsidR="009A64D3">
        <w:rPr>
          <w:rFonts w:ascii="Times New Roman" w:hAnsi="Times New Roman" w:cs="Times New Roman"/>
          <w:color w:val="000000"/>
          <w:sz w:val="24"/>
          <w:szCs w:val="24"/>
        </w:rPr>
        <w:t>of people living</w:t>
      </w:r>
      <w:r w:rsidR="008C09A1">
        <w:rPr>
          <w:rFonts w:ascii="Times New Roman" w:hAnsi="Times New Roman" w:cs="Times New Roman"/>
          <w:color w:val="000000"/>
          <w:sz w:val="24"/>
          <w:szCs w:val="24"/>
        </w:rPr>
        <w:t xml:space="preserve"> </w:t>
      </w:r>
      <w:ins w:id="138" w:author="sudarshan" w:date="2020-09-21T19:57:00Z">
        <w:r w:rsidR="009D2DC4" w:rsidRPr="006F5234">
          <w:rPr>
            <w:rFonts w:ascii="Times New Roman" w:hAnsi="Times New Roman" w:cs="Times New Roman"/>
            <w:color w:val="000000"/>
            <w:sz w:val="24"/>
            <w:szCs w:val="24"/>
            <w:rPrChange w:id="139" w:author="sudarshan" w:date="2020-09-28T19:07:00Z">
              <w:rPr>
                <w:rFonts w:ascii="Cambria Math" w:hAnsi="Cambria Math"/>
                <w:color w:val="000000"/>
              </w:rPr>
            </w:rPrChange>
          </w:rPr>
          <w:t xml:space="preserve"> in the margins of the social</w:t>
        </w:r>
      </w:ins>
      <w:r w:rsidR="0024430E">
        <w:rPr>
          <w:rFonts w:ascii="Times New Roman" w:hAnsi="Times New Roman" w:cs="Times New Roman"/>
          <w:color w:val="000000"/>
          <w:sz w:val="24"/>
          <w:szCs w:val="24"/>
        </w:rPr>
        <w:t>,</w:t>
      </w:r>
      <w:r w:rsidR="0017296B">
        <w:rPr>
          <w:rFonts w:ascii="Times New Roman" w:hAnsi="Times New Roman" w:cs="Times New Roman"/>
          <w:color w:val="000000"/>
          <w:sz w:val="24"/>
          <w:szCs w:val="24"/>
        </w:rPr>
        <w:t xml:space="preserve"> </w:t>
      </w:r>
      <w:r w:rsidR="00A023B6">
        <w:rPr>
          <w:rFonts w:ascii="Times New Roman" w:hAnsi="Times New Roman" w:cs="Times New Roman"/>
          <w:color w:val="000000"/>
          <w:sz w:val="24"/>
          <w:szCs w:val="24"/>
        </w:rPr>
        <w:t>thereby amplifying the voices</w:t>
      </w:r>
      <w:r w:rsidR="0017296B">
        <w:rPr>
          <w:rFonts w:ascii="Times New Roman" w:hAnsi="Times New Roman" w:cs="Times New Roman"/>
          <w:color w:val="000000"/>
          <w:sz w:val="24"/>
          <w:szCs w:val="24"/>
        </w:rPr>
        <w:t xml:space="preserve"> and v</w:t>
      </w:r>
      <w:r w:rsidR="00A023B6">
        <w:rPr>
          <w:rFonts w:ascii="Times New Roman" w:hAnsi="Times New Roman" w:cs="Times New Roman"/>
          <w:color w:val="000000"/>
          <w:sz w:val="24"/>
          <w:szCs w:val="24"/>
        </w:rPr>
        <w:t xml:space="preserve">isibility of </w:t>
      </w:r>
      <w:r w:rsidR="00195822">
        <w:rPr>
          <w:rFonts w:ascii="Times New Roman" w:hAnsi="Times New Roman" w:cs="Times New Roman"/>
          <w:color w:val="000000"/>
          <w:sz w:val="24"/>
          <w:szCs w:val="24"/>
        </w:rPr>
        <w:t xml:space="preserve">‘expert’ </w:t>
      </w:r>
      <w:r w:rsidR="00A023B6">
        <w:rPr>
          <w:rFonts w:ascii="Times New Roman" w:hAnsi="Times New Roman" w:cs="Times New Roman"/>
          <w:color w:val="000000"/>
          <w:sz w:val="24"/>
          <w:szCs w:val="24"/>
        </w:rPr>
        <w:t xml:space="preserve">mental health professionals </w:t>
      </w:r>
      <w:r w:rsidR="0017296B" w:rsidRPr="00C03F4B">
        <w:rPr>
          <w:rFonts w:ascii="Times New Roman" w:eastAsia="Times New Roman" w:hAnsi="Times New Roman"/>
          <w:color w:val="000000" w:themeColor="text1"/>
          <w:sz w:val="24"/>
          <w:szCs w:val="24"/>
        </w:rPr>
        <w:t xml:space="preserve">. Psychiatric knowledge production and practice are  vast  and heterogenous with varied  ontological, epistemological, axiological and methodological  standpoints  fraught with ambiguity in conceptualizing mind,  mental health and </w:t>
      </w:r>
      <w:r w:rsidR="002E4C35">
        <w:rPr>
          <w:rFonts w:ascii="Times New Roman" w:eastAsia="Times New Roman" w:hAnsi="Times New Roman"/>
          <w:color w:val="000000" w:themeColor="text1"/>
          <w:sz w:val="24"/>
          <w:szCs w:val="24"/>
        </w:rPr>
        <w:t>‘</w:t>
      </w:r>
      <w:r w:rsidR="0017296B" w:rsidRPr="00C03F4B">
        <w:rPr>
          <w:rFonts w:ascii="Times New Roman" w:eastAsia="Times New Roman" w:hAnsi="Times New Roman"/>
          <w:color w:val="000000" w:themeColor="text1"/>
          <w:sz w:val="24"/>
          <w:szCs w:val="24"/>
        </w:rPr>
        <w:t>mental illness</w:t>
      </w:r>
      <w:r w:rsidR="002E4C35">
        <w:rPr>
          <w:rFonts w:ascii="Times New Roman" w:eastAsia="Times New Roman" w:hAnsi="Times New Roman"/>
          <w:color w:val="000000" w:themeColor="text1"/>
          <w:sz w:val="24"/>
          <w:szCs w:val="24"/>
        </w:rPr>
        <w:t>’</w:t>
      </w:r>
      <w:r w:rsidR="0017296B" w:rsidRPr="00C03F4B">
        <w:rPr>
          <w:rFonts w:ascii="Times New Roman" w:eastAsia="Times New Roman" w:hAnsi="Times New Roman"/>
          <w:color w:val="000000" w:themeColor="text1"/>
          <w:sz w:val="24"/>
          <w:szCs w:val="24"/>
        </w:rPr>
        <w:t>.</w:t>
      </w:r>
      <w:r w:rsidR="0017296B" w:rsidRPr="00C03F4B">
        <w:rPr>
          <w:rFonts w:ascii="Times New Roman" w:hAnsi="Times New Roman" w:cs="Times New Roman"/>
          <w:color w:val="000000" w:themeColor="text1"/>
          <w:sz w:val="24"/>
          <w:szCs w:val="24"/>
        </w:rPr>
        <w:t xml:space="preserve"> </w:t>
      </w:r>
      <w:r w:rsidR="00E92EFF" w:rsidRPr="00C03F4B">
        <w:rPr>
          <w:rFonts w:ascii="Times New Roman" w:eastAsia="Times New Roman" w:hAnsi="Times New Roman"/>
          <w:color w:val="000000" w:themeColor="text1"/>
          <w:sz w:val="24"/>
          <w:szCs w:val="24"/>
        </w:rPr>
        <w:t xml:space="preserve">Very  few mental health professionals </w:t>
      </w:r>
      <w:r w:rsidR="00C61649" w:rsidRPr="00C03F4B">
        <w:rPr>
          <w:rFonts w:ascii="Times New Roman" w:eastAsia="Times New Roman" w:hAnsi="Times New Roman"/>
          <w:color w:val="000000" w:themeColor="text1"/>
          <w:sz w:val="24"/>
          <w:szCs w:val="24"/>
        </w:rPr>
        <w:t xml:space="preserve"> are </w:t>
      </w:r>
      <w:r w:rsidR="00E92EFF" w:rsidRPr="00C03F4B">
        <w:rPr>
          <w:rFonts w:ascii="Times New Roman" w:eastAsia="Times New Roman" w:hAnsi="Times New Roman"/>
          <w:color w:val="000000" w:themeColor="text1"/>
          <w:sz w:val="24"/>
          <w:szCs w:val="24"/>
        </w:rPr>
        <w:t xml:space="preserve">sensitive </w:t>
      </w:r>
      <w:r w:rsidR="00C61649" w:rsidRPr="00C03F4B">
        <w:rPr>
          <w:rFonts w:ascii="Times New Roman" w:eastAsia="Times New Roman" w:hAnsi="Times New Roman"/>
          <w:color w:val="000000" w:themeColor="text1"/>
          <w:sz w:val="24"/>
          <w:szCs w:val="24"/>
        </w:rPr>
        <w:t xml:space="preserve">to </w:t>
      </w:r>
      <w:r w:rsidR="00E92EFF" w:rsidRPr="00C03F4B">
        <w:rPr>
          <w:rFonts w:ascii="Times New Roman" w:eastAsia="Times New Roman" w:hAnsi="Times New Roman"/>
          <w:color w:val="000000" w:themeColor="text1"/>
          <w:sz w:val="24"/>
          <w:szCs w:val="24"/>
        </w:rPr>
        <w:t xml:space="preserve"> acknowledge </w:t>
      </w:r>
      <w:r w:rsidR="00C11FC3" w:rsidRPr="00C03F4B">
        <w:rPr>
          <w:rFonts w:ascii="Times New Roman" w:eastAsia="Times New Roman" w:hAnsi="Times New Roman"/>
          <w:color w:val="000000" w:themeColor="text1"/>
          <w:sz w:val="24"/>
          <w:szCs w:val="24"/>
        </w:rPr>
        <w:t xml:space="preserve">these </w:t>
      </w:r>
      <w:r w:rsidR="00E92EFF" w:rsidRPr="00C03F4B">
        <w:rPr>
          <w:rFonts w:ascii="Times New Roman" w:eastAsia="Times New Roman" w:hAnsi="Times New Roman"/>
          <w:color w:val="000000" w:themeColor="text1"/>
          <w:sz w:val="24"/>
          <w:szCs w:val="24"/>
        </w:rPr>
        <w:t xml:space="preserve"> </w:t>
      </w:r>
      <w:r w:rsidR="005A048C" w:rsidRPr="00C03F4B">
        <w:rPr>
          <w:rFonts w:ascii="Times New Roman" w:eastAsia="Times New Roman" w:hAnsi="Times New Roman"/>
          <w:color w:val="000000" w:themeColor="text1"/>
          <w:sz w:val="24"/>
          <w:szCs w:val="24"/>
        </w:rPr>
        <w:t xml:space="preserve">alternative </w:t>
      </w:r>
      <w:r w:rsidR="00E92EFF" w:rsidRPr="00C03F4B">
        <w:rPr>
          <w:rFonts w:ascii="Times New Roman" w:eastAsia="Times New Roman" w:hAnsi="Times New Roman"/>
          <w:color w:val="000000" w:themeColor="text1"/>
          <w:sz w:val="24"/>
          <w:szCs w:val="24"/>
        </w:rPr>
        <w:t>fact</w:t>
      </w:r>
      <w:r w:rsidR="00C11FC3" w:rsidRPr="00C03F4B">
        <w:rPr>
          <w:rFonts w:ascii="Times New Roman" w:eastAsia="Times New Roman" w:hAnsi="Times New Roman"/>
          <w:color w:val="000000" w:themeColor="text1"/>
          <w:sz w:val="24"/>
          <w:szCs w:val="24"/>
        </w:rPr>
        <w:t>s</w:t>
      </w:r>
      <w:r w:rsidR="009D7242" w:rsidRPr="00C03F4B">
        <w:rPr>
          <w:rFonts w:ascii="Times New Roman" w:eastAsia="Times New Roman" w:hAnsi="Times New Roman"/>
          <w:color w:val="000000" w:themeColor="text1"/>
          <w:sz w:val="24"/>
          <w:szCs w:val="24"/>
        </w:rPr>
        <w:t xml:space="preserve">   to press for a transformative </w:t>
      </w:r>
      <w:r w:rsidR="0032463E" w:rsidRPr="00C03F4B">
        <w:rPr>
          <w:rFonts w:ascii="Times New Roman" w:eastAsia="Times New Roman" w:hAnsi="Times New Roman"/>
          <w:color w:val="000000" w:themeColor="text1"/>
          <w:sz w:val="24"/>
          <w:szCs w:val="24"/>
        </w:rPr>
        <w:t xml:space="preserve"> and value-based </w:t>
      </w:r>
      <w:r w:rsidR="002633AD">
        <w:rPr>
          <w:rFonts w:ascii="Times New Roman" w:eastAsia="Times New Roman" w:hAnsi="Times New Roman"/>
          <w:color w:val="000000" w:themeColor="text1"/>
          <w:sz w:val="24"/>
          <w:szCs w:val="24"/>
        </w:rPr>
        <w:t>change</w:t>
      </w:r>
      <w:r w:rsidR="0017296B">
        <w:rPr>
          <w:rFonts w:ascii="Times New Roman" w:eastAsia="Times New Roman" w:hAnsi="Times New Roman"/>
          <w:color w:val="000000" w:themeColor="text1"/>
          <w:sz w:val="24"/>
          <w:szCs w:val="24"/>
        </w:rPr>
        <w:t xml:space="preserve"> in dealing with mental suffering</w:t>
      </w:r>
      <w:r w:rsidR="00195822">
        <w:rPr>
          <w:rFonts w:ascii="Times New Roman" w:eastAsia="Times New Roman" w:hAnsi="Times New Roman"/>
          <w:color w:val="000000" w:themeColor="text1"/>
          <w:sz w:val="24"/>
          <w:szCs w:val="24"/>
        </w:rPr>
        <w:t>.</w:t>
      </w:r>
      <w:r w:rsidR="005A048C" w:rsidRPr="00C03F4B">
        <w:rPr>
          <w:rFonts w:ascii="Times New Roman" w:hAnsi="Times New Roman" w:cs="Times New Roman"/>
          <w:color w:val="000000" w:themeColor="text1"/>
          <w:sz w:val="24"/>
          <w:szCs w:val="24"/>
        </w:rPr>
        <w:t xml:space="preserve"> </w:t>
      </w:r>
      <w:r w:rsidR="00501BF7">
        <w:rPr>
          <w:rFonts w:ascii="Times New Roman" w:hAnsi="Times New Roman" w:cs="Times New Roman"/>
          <w:color w:val="000000" w:themeColor="text1"/>
          <w:sz w:val="24"/>
          <w:szCs w:val="24"/>
        </w:rPr>
        <w:t xml:space="preserve"> </w:t>
      </w:r>
      <w:ins w:id="140" w:author="sudarshan" w:date="2020-09-21T20:06:00Z">
        <w:r w:rsidR="00AA0E48" w:rsidRPr="006F5234">
          <w:rPr>
            <w:rFonts w:ascii="Times New Roman" w:hAnsi="Times New Roman" w:cs="Times New Roman"/>
            <w:sz w:val="24"/>
            <w:szCs w:val="24"/>
            <w:rPrChange w:id="141" w:author="sudarshan" w:date="2020-09-28T19:07:00Z">
              <w:rPr/>
            </w:rPrChange>
          </w:rPr>
          <w:t>Writing on psychiatry</w:t>
        </w:r>
      </w:ins>
      <w:ins w:id="142" w:author="sudarshan" w:date="2020-09-21T20:07:00Z">
        <w:r w:rsidR="00AA0E48" w:rsidRPr="006F5234">
          <w:rPr>
            <w:rFonts w:ascii="Times New Roman" w:hAnsi="Times New Roman" w:cs="Times New Roman"/>
            <w:sz w:val="24"/>
            <w:szCs w:val="24"/>
            <w:rPrChange w:id="143" w:author="sudarshan" w:date="2020-09-28T19:07:00Z">
              <w:rPr/>
            </w:rPrChange>
          </w:rPr>
          <w:t xml:space="preserve">’s myopia of the social, cultural and the psychological, </w:t>
        </w:r>
      </w:ins>
      <w:ins w:id="144" w:author="sudarshan" w:date="2020-09-21T20:08:00Z">
        <w:r w:rsidR="00B2536C" w:rsidRPr="006F5234">
          <w:rPr>
            <w:rFonts w:ascii="Times New Roman" w:hAnsi="Times New Roman" w:cs="Times New Roman"/>
            <w:sz w:val="24"/>
            <w:szCs w:val="24"/>
            <w:rPrChange w:id="145" w:author="sudarshan" w:date="2020-09-28T19:07:00Z">
              <w:rPr/>
            </w:rPrChange>
          </w:rPr>
          <w:t>Braslow, Brekke and Levenson (2020) poignantly states that</w:t>
        </w:r>
      </w:ins>
      <w:ins w:id="146" w:author="sudarshan" w:date="2020-09-22T08:05:00Z">
        <w:r w:rsidR="00774595" w:rsidRPr="00963237">
          <w:rPr>
            <w:rFonts w:ascii="Times New Roman" w:hAnsi="Times New Roman" w:cs="Times New Roman"/>
            <w:sz w:val="24"/>
            <w:szCs w:val="24"/>
          </w:rPr>
          <w:t xml:space="preserve"> </w:t>
        </w:r>
      </w:ins>
      <w:ins w:id="147" w:author="sudarshan" w:date="2020-09-21T20:08:00Z">
        <w:r w:rsidR="00B2536C" w:rsidRPr="006F5234">
          <w:rPr>
            <w:rFonts w:ascii="Times New Roman" w:hAnsi="Times New Roman" w:cs="Times New Roman"/>
            <w:sz w:val="24"/>
            <w:szCs w:val="24"/>
            <w:rPrChange w:id="148" w:author="sudarshan" w:date="2020-09-28T19:07:00Z">
              <w:rPr/>
            </w:rPrChange>
          </w:rPr>
          <w:t xml:space="preserve"> </w:t>
        </w:r>
      </w:ins>
      <w:ins w:id="149" w:author="sudarshan" w:date="2020-09-27T12:48:00Z">
        <w:r w:rsidR="00774595" w:rsidRPr="00963237">
          <w:rPr>
            <w:rFonts w:ascii="Times New Roman" w:hAnsi="Times New Roman" w:cs="Times New Roman"/>
            <w:sz w:val="24"/>
            <w:szCs w:val="24"/>
          </w:rPr>
          <w:t>“</w:t>
        </w:r>
      </w:ins>
      <w:ins w:id="150" w:author="sudarshan" w:date="2020-09-21T20:09:00Z">
        <w:r w:rsidR="00B2536C" w:rsidRPr="006F5234">
          <w:rPr>
            <w:rFonts w:ascii="Times New Roman" w:hAnsi="Times New Roman" w:cs="Times New Roman"/>
            <w:sz w:val="24"/>
            <w:szCs w:val="24"/>
            <w:rPrChange w:id="151" w:author="sudarshan" w:date="2020-09-28T19:07:00Z">
              <w:rPr/>
            </w:rPrChange>
          </w:rPr>
          <w:t>clinical psychiatry has failed to systematically address the reality of mental illness as a liminal object, its multilevel nature, and how it is lived in everyday life</w:t>
        </w:r>
      </w:ins>
      <w:ins w:id="152" w:author="sudarshan" w:date="2020-09-22T08:05:00Z">
        <w:r w:rsidR="00654CD0" w:rsidRPr="006F5234">
          <w:rPr>
            <w:rFonts w:ascii="Times New Roman" w:hAnsi="Times New Roman" w:cs="Times New Roman"/>
            <w:sz w:val="24"/>
            <w:szCs w:val="24"/>
            <w:rPrChange w:id="153" w:author="sudarshan" w:date="2020-09-28T19:07:00Z">
              <w:rPr/>
            </w:rPrChange>
          </w:rPr>
          <w:t>”</w:t>
        </w:r>
      </w:ins>
      <w:ins w:id="154" w:author="sudarshan" w:date="2020-09-21T20:09:00Z">
        <w:r w:rsidR="00017BA5" w:rsidRPr="00963237">
          <w:rPr>
            <w:rFonts w:ascii="Times New Roman" w:hAnsi="Times New Roman" w:cs="Times New Roman"/>
            <w:sz w:val="24"/>
            <w:szCs w:val="24"/>
          </w:rPr>
          <w:t xml:space="preserve"> (1</w:t>
        </w:r>
      </w:ins>
      <w:r w:rsidR="00F2663A">
        <w:rPr>
          <w:rFonts w:ascii="Times New Roman" w:hAnsi="Times New Roman" w:cs="Times New Roman"/>
          <w:sz w:val="24"/>
          <w:szCs w:val="24"/>
        </w:rPr>
        <w:t>1</w:t>
      </w:r>
      <w:ins w:id="155" w:author="sudarshan" w:date="2020-09-21T20:09:00Z">
        <w:r w:rsidR="00B2536C" w:rsidRPr="006F5234">
          <w:rPr>
            <w:rFonts w:ascii="Times New Roman" w:hAnsi="Times New Roman" w:cs="Times New Roman"/>
            <w:sz w:val="24"/>
            <w:szCs w:val="24"/>
            <w:rPrChange w:id="156" w:author="sudarshan" w:date="2020-09-28T19:07:00Z">
              <w:rPr/>
            </w:rPrChange>
          </w:rPr>
          <w:t>).</w:t>
        </w:r>
        <w:r w:rsidR="00B2536C" w:rsidRPr="00963237" w:rsidDel="009103A6">
          <w:rPr>
            <w:rFonts w:ascii="Times New Roman" w:hAnsi="Times New Roman" w:cs="Times New Roman"/>
            <w:sz w:val="24"/>
            <w:szCs w:val="24"/>
          </w:rPr>
          <w:t xml:space="preserve"> </w:t>
        </w:r>
      </w:ins>
    </w:p>
    <w:p w14:paraId="07D9F930" w14:textId="77777777" w:rsidR="00B62BB0" w:rsidRDefault="00B62BB0" w:rsidP="00963237">
      <w:pPr>
        <w:spacing w:line="240" w:lineRule="auto"/>
        <w:jc w:val="both"/>
        <w:rPr>
          <w:rFonts w:ascii="Times New Roman" w:hAnsi="Times New Roman" w:cs="Times New Roman"/>
          <w:sz w:val="24"/>
          <w:szCs w:val="24"/>
        </w:rPr>
      </w:pPr>
    </w:p>
    <w:p w14:paraId="29561904" w14:textId="3719FDE2" w:rsidR="002D01A6" w:rsidRDefault="002D01A6">
      <w:pPr>
        <w:spacing w:after="0" w:line="240" w:lineRule="auto"/>
        <w:jc w:val="both"/>
        <w:pPrChange w:id="157" w:author="sudarshan" w:date="2020-09-28T19:07:00Z">
          <w:pPr>
            <w:spacing w:line="240" w:lineRule="auto"/>
            <w:jc w:val="both"/>
          </w:pPr>
        </w:pPrChange>
      </w:pPr>
      <w:r>
        <w:rPr>
          <w:rFonts w:ascii="Times New Roman" w:hAnsi="Times New Roman" w:cs="Times New Roman"/>
          <w:b/>
          <w:sz w:val="24"/>
          <w:szCs w:val="24"/>
        </w:rPr>
        <w:t xml:space="preserve">LGBTQIA+ rights, </w:t>
      </w:r>
      <w:r w:rsidR="00AB5EA0">
        <w:rPr>
          <w:rFonts w:ascii="Times New Roman" w:hAnsi="Times New Roman" w:cs="Times New Roman"/>
          <w:b/>
          <w:sz w:val="24"/>
          <w:szCs w:val="24"/>
        </w:rPr>
        <w:t xml:space="preserve">heteronormative </w:t>
      </w:r>
      <w:r>
        <w:rPr>
          <w:rFonts w:ascii="Times New Roman" w:hAnsi="Times New Roman" w:cs="Times New Roman"/>
          <w:b/>
          <w:sz w:val="24"/>
          <w:szCs w:val="24"/>
        </w:rPr>
        <w:t>mental health systems and conversion therapy</w:t>
      </w:r>
    </w:p>
    <w:p w14:paraId="0DEBEF3C" w14:textId="77777777" w:rsidR="002D01A6" w:rsidRDefault="002D01A6" w:rsidP="002D01A6">
      <w:pPr>
        <w:spacing w:after="0" w:line="240" w:lineRule="auto"/>
        <w:jc w:val="both"/>
      </w:pPr>
    </w:p>
    <w:p w14:paraId="4A31D407" w14:textId="3B8D6147" w:rsidR="006045DC" w:rsidRDefault="00024505">
      <w:pPr>
        <w:spacing w:after="0" w:line="240" w:lineRule="auto"/>
        <w:jc w:val="both"/>
        <w:rPr>
          <w:rFonts w:ascii="Times New Roman" w:hAnsi="Times New Roman" w:cs="Times New Roman"/>
          <w:sz w:val="24"/>
          <w:szCs w:val="24"/>
        </w:rPr>
        <w:pPrChange w:id="158" w:author="sudarshan" w:date="2020-09-28T19:07:00Z">
          <w:pPr>
            <w:spacing w:line="240" w:lineRule="auto"/>
            <w:jc w:val="both"/>
          </w:pPr>
        </w:pPrChange>
      </w:pPr>
      <w:r w:rsidRPr="00963237">
        <w:rPr>
          <w:rFonts w:ascii="Times New Roman" w:hAnsi="Times New Roman" w:cs="Times New Roman"/>
          <w:sz w:val="24"/>
          <w:szCs w:val="24"/>
        </w:rPr>
        <w:lastRenderedPageBreak/>
        <w:t xml:space="preserve">The </w:t>
      </w:r>
      <w:r w:rsidR="008364C1" w:rsidRPr="00963237">
        <w:rPr>
          <w:rFonts w:ascii="Times New Roman" w:hAnsi="Times New Roman" w:cs="Times New Roman"/>
          <w:sz w:val="24"/>
          <w:szCs w:val="24"/>
        </w:rPr>
        <w:t xml:space="preserve"> </w:t>
      </w:r>
      <w:r w:rsidR="00A05648">
        <w:rPr>
          <w:rFonts w:ascii="Times New Roman" w:hAnsi="Times New Roman" w:cs="Times New Roman"/>
          <w:sz w:val="24"/>
          <w:szCs w:val="24"/>
        </w:rPr>
        <w:t xml:space="preserve">death by </w:t>
      </w:r>
      <w:r w:rsidR="008364C1" w:rsidRPr="00963237">
        <w:rPr>
          <w:rFonts w:ascii="Times New Roman" w:hAnsi="Times New Roman" w:cs="Times New Roman"/>
          <w:sz w:val="24"/>
          <w:szCs w:val="24"/>
        </w:rPr>
        <w:t>suicide</w:t>
      </w:r>
      <w:r w:rsidR="003F7233" w:rsidRPr="00963237">
        <w:rPr>
          <w:rFonts w:ascii="Times New Roman" w:hAnsi="Times New Roman" w:cs="Times New Roman"/>
          <w:sz w:val="24"/>
          <w:szCs w:val="24"/>
        </w:rPr>
        <w:t xml:space="preserve"> of </w:t>
      </w:r>
      <w:r w:rsidR="00491C93" w:rsidRPr="00963237">
        <w:rPr>
          <w:rFonts w:ascii="Times New Roman" w:hAnsi="Times New Roman" w:cs="Times New Roman"/>
          <w:sz w:val="24"/>
          <w:szCs w:val="24"/>
        </w:rPr>
        <w:t xml:space="preserve">Anjana </w:t>
      </w:r>
      <w:r w:rsidR="00AE6F79" w:rsidRPr="00963237">
        <w:rPr>
          <w:rFonts w:ascii="Times New Roman" w:hAnsi="Times New Roman" w:cs="Times New Roman"/>
          <w:sz w:val="24"/>
          <w:szCs w:val="24"/>
        </w:rPr>
        <w:t xml:space="preserve">Hareesh, </w:t>
      </w:r>
      <w:r w:rsidR="0032008B" w:rsidRPr="00963237">
        <w:rPr>
          <w:rFonts w:ascii="Times New Roman" w:hAnsi="Times New Roman" w:cs="Times New Roman"/>
          <w:sz w:val="24"/>
          <w:szCs w:val="24"/>
        </w:rPr>
        <w:t>(</w:t>
      </w:r>
      <w:ins w:id="159" w:author="sudarshan" w:date="2020-09-28T15:32:00Z">
        <w:r w:rsidR="00CA4622" w:rsidRPr="00963237">
          <w:rPr>
            <w:rFonts w:ascii="Times New Roman" w:hAnsi="Times New Roman" w:cs="Times New Roman"/>
            <w:sz w:val="24"/>
            <w:szCs w:val="24"/>
          </w:rPr>
          <w:t>1</w:t>
        </w:r>
      </w:ins>
      <w:r w:rsidR="00F2663A">
        <w:rPr>
          <w:rFonts w:ascii="Times New Roman" w:hAnsi="Times New Roman" w:cs="Times New Roman"/>
          <w:sz w:val="24"/>
          <w:szCs w:val="24"/>
        </w:rPr>
        <w:t>2</w:t>
      </w:r>
      <w:ins w:id="160" w:author="sudarshan" w:date="2020-09-28T15:32:00Z">
        <w:r w:rsidR="00CA4622" w:rsidRPr="00963237">
          <w:rPr>
            <w:rFonts w:ascii="Times New Roman" w:hAnsi="Times New Roman" w:cs="Times New Roman"/>
            <w:sz w:val="24"/>
            <w:szCs w:val="24"/>
          </w:rPr>
          <w:t>, 1</w:t>
        </w:r>
      </w:ins>
      <w:r w:rsidR="00F2663A">
        <w:rPr>
          <w:rFonts w:ascii="Times New Roman" w:hAnsi="Times New Roman" w:cs="Times New Roman"/>
          <w:sz w:val="24"/>
          <w:szCs w:val="24"/>
        </w:rPr>
        <w:t>3</w:t>
      </w:r>
      <w:del w:id="161" w:author="sudarshan" w:date="2020-09-22T09:06:00Z">
        <w:r w:rsidR="0032008B" w:rsidRPr="00963237" w:rsidDel="00DD5B99">
          <w:rPr>
            <w:rFonts w:ascii="Times New Roman" w:hAnsi="Times New Roman" w:cs="Times New Roman"/>
            <w:sz w:val="24"/>
            <w:szCs w:val="24"/>
          </w:rPr>
          <w:delText>8</w:delText>
        </w:r>
      </w:del>
      <w:del w:id="162" w:author="sudarshan" w:date="2020-09-28T15:32:00Z">
        <w:r w:rsidR="0032008B" w:rsidRPr="00963237" w:rsidDel="00CA4622">
          <w:rPr>
            <w:rFonts w:ascii="Times New Roman" w:hAnsi="Times New Roman" w:cs="Times New Roman"/>
            <w:sz w:val="24"/>
            <w:szCs w:val="24"/>
          </w:rPr>
          <w:delText>,</w:delText>
        </w:r>
        <w:r w:rsidR="00CE1EF2" w:rsidRPr="00963237" w:rsidDel="00CA4622">
          <w:rPr>
            <w:rFonts w:ascii="Times New Roman" w:hAnsi="Times New Roman" w:cs="Times New Roman"/>
            <w:sz w:val="24"/>
            <w:szCs w:val="24"/>
          </w:rPr>
          <w:delText xml:space="preserve"> </w:delText>
        </w:r>
      </w:del>
      <w:del w:id="163" w:author="sudarshan" w:date="2020-09-22T09:06:00Z">
        <w:r w:rsidR="0032008B" w:rsidRPr="00963237" w:rsidDel="00DD5B99">
          <w:rPr>
            <w:rFonts w:ascii="Times New Roman" w:hAnsi="Times New Roman" w:cs="Times New Roman"/>
            <w:sz w:val="24"/>
            <w:szCs w:val="24"/>
          </w:rPr>
          <w:delText>9</w:delText>
        </w:r>
      </w:del>
      <w:r w:rsidR="0032008B" w:rsidRPr="00963237">
        <w:rPr>
          <w:rFonts w:ascii="Times New Roman" w:hAnsi="Times New Roman" w:cs="Times New Roman"/>
          <w:sz w:val="24"/>
          <w:szCs w:val="24"/>
        </w:rPr>
        <w:t xml:space="preserve">) </w:t>
      </w:r>
      <w:r w:rsidR="00491C93" w:rsidRPr="00963237">
        <w:rPr>
          <w:rFonts w:ascii="Times New Roman" w:hAnsi="Times New Roman" w:cs="Times New Roman"/>
          <w:sz w:val="24"/>
          <w:szCs w:val="24"/>
        </w:rPr>
        <w:t>a bisexual</w:t>
      </w:r>
      <w:r w:rsidR="00AE6F79" w:rsidRPr="00963237">
        <w:rPr>
          <w:rFonts w:ascii="Times New Roman" w:hAnsi="Times New Roman" w:cs="Times New Roman"/>
          <w:sz w:val="24"/>
          <w:szCs w:val="24"/>
        </w:rPr>
        <w:t xml:space="preserve"> student</w:t>
      </w:r>
      <w:r w:rsidR="00491C93" w:rsidRPr="00963237">
        <w:rPr>
          <w:rFonts w:ascii="Times New Roman" w:hAnsi="Times New Roman" w:cs="Times New Roman"/>
          <w:sz w:val="24"/>
          <w:szCs w:val="24"/>
        </w:rPr>
        <w:t xml:space="preserve"> </w:t>
      </w:r>
      <w:r w:rsidR="005E3F7C" w:rsidRPr="00963237">
        <w:rPr>
          <w:rFonts w:ascii="Times New Roman" w:hAnsi="Times New Roman" w:cs="Times New Roman"/>
          <w:sz w:val="24"/>
          <w:szCs w:val="24"/>
        </w:rPr>
        <w:t>from Kerala</w:t>
      </w:r>
      <w:r w:rsidR="00B217A1">
        <w:rPr>
          <w:rFonts w:ascii="Times New Roman" w:hAnsi="Times New Roman" w:cs="Times New Roman"/>
          <w:sz w:val="24"/>
          <w:szCs w:val="24"/>
        </w:rPr>
        <w:t xml:space="preserve"> in May 2020</w:t>
      </w:r>
      <w:r w:rsidR="005E3F7C" w:rsidRPr="00963237">
        <w:rPr>
          <w:rFonts w:ascii="Times New Roman" w:hAnsi="Times New Roman" w:cs="Times New Roman"/>
          <w:sz w:val="24"/>
          <w:szCs w:val="24"/>
        </w:rPr>
        <w:t xml:space="preserve"> </w:t>
      </w:r>
      <w:r w:rsidR="00491C93" w:rsidRPr="00963237">
        <w:rPr>
          <w:rFonts w:ascii="Times New Roman" w:hAnsi="Times New Roman" w:cs="Times New Roman"/>
          <w:sz w:val="24"/>
          <w:szCs w:val="24"/>
        </w:rPr>
        <w:t xml:space="preserve">who </w:t>
      </w:r>
      <w:r w:rsidR="00B62BB0">
        <w:rPr>
          <w:rFonts w:ascii="Times New Roman" w:hAnsi="Times New Roman" w:cs="Times New Roman"/>
          <w:sz w:val="24"/>
          <w:szCs w:val="24"/>
        </w:rPr>
        <w:t>underwent</w:t>
      </w:r>
      <w:r w:rsidR="00491C93" w:rsidRPr="00963237">
        <w:rPr>
          <w:rFonts w:ascii="Times New Roman" w:hAnsi="Times New Roman" w:cs="Times New Roman"/>
          <w:sz w:val="24"/>
          <w:szCs w:val="24"/>
        </w:rPr>
        <w:t xml:space="preserve"> forced conversion therapy at the hands of mental health professionals in connivance </w:t>
      </w:r>
      <w:r w:rsidR="00491C93" w:rsidRPr="00963237">
        <w:rPr>
          <w:rFonts w:ascii="Times New Roman" w:hAnsi="Times New Roman" w:cs="Times New Roman"/>
          <w:color w:val="000000" w:themeColor="text1"/>
          <w:sz w:val="24"/>
          <w:szCs w:val="24"/>
        </w:rPr>
        <w:t>with her family</w:t>
      </w:r>
      <w:r w:rsidR="003155CB" w:rsidRPr="00963237">
        <w:rPr>
          <w:rFonts w:ascii="Times New Roman" w:hAnsi="Times New Roman" w:cs="Times New Roman"/>
          <w:color w:val="000000" w:themeColor="text1"/>
          <w:sz w:val="24"/>
          <w:szCs w:val="24"/>
        </w:rPr>
        <w:t>,</w:t>
      </w:r>
      <w:r w:rsidR="00BB7CF5" w:rsidRPr="00963237">
        <w:rPr>
          <w:rFonts w:ascii="Times New Roman" w:hAnsi="Times New Roman" w:cs="Times New Roman"/>
          <w:color w:val="000000" w:themeColor="text1"/>
          <w:sz w:val="24"/>
          <w:szCs w:val="24"/>
        </w:rPr>
        <w:t xml:space="preserve"> </w:t>
      </w:r>
      <w:commentRangeStart w:id="164"/>
      <w:commentRangeStart w:id="165"/>
      <w:r w:rsidR="001C36F0" w:rsidRPr="00963237">
        <w:rPr>
          <w:rFonts w:ascii="Times New Roman" w:hAnsi="Times New Roman" w:cs="Times New Roman"/>
          <w:sz w:val="24"/>
          <w:szCs w:val="24"/>
        </w:rPr>
        <w:t>provides</w:t>
      </w:r>
      <w:r w:rsidR="0077607A" w:rsidRPr="00963237">
        <w:rPr>
          <w:rFonts w:ascii="Times New Roman" w:hAnsi="Times New Roman" w:cs="Times New Roman"/>
          <w:sz w:val="24"/>
          <w:szCs w:val="24"/>
        </w:rPr>
        <w:t xml:space="preserve"> a window to </w:t>
      </w:r>
      <w:r w:rsidR="00D6001E" w:rsidRPr="00963237">
        <w:rPr>
          <w:rFonts w:ascii="Times New Roman" w:hAnsi="Times New Roman" w:cs="Times New Roman"/>
          <w:sz w:val="24"/>
          <w:szCs w:val="24"/>
        </w:rPr>
        <w:t xml:space="preserve">the </w:t>
      </w:r>
      <w:r w:rsidR="00011DD7" w:rsidRPr="00963237">
        <w:rPr>
          <w:rFonts w:ascii="Times New Roman" w:hAnsi="Times New Roman" w:cs="Times New Roman"/>
          <w:sz w:val="24"/>
          <w:szCs w:val="24"/>
        </w:rPr>
        <w:t xml:space="preserve">world </w:t>
      </w:r>
      <w:r w:rsidR="009C1A7A" w:rsidRPr="00963237">
        <w:rPr>
          <w:rFonts w:ascii="Times New Roman" w:hAnsi="Times New Roman" w:cs="Times New Roman"/>
          <w:sz w:val="24"/>
          <w:szCs w:val="24"/>
        </w:rPr>
        <w:t xml:space="preserve">of </w:t>
      </w:r>
      <w:r w:rsidR="001C36F0" w:rsidRPr="00963237">
        <w:rPr>
          <w:rFonts w:ascii="Times New Roman" w:hAnsi="Times New Roman" w:cs="Times New Roman"/>
          <w:sz w:val="24"/>
          <w:szCs w:val="24"/>
        </w:rPr>
        <w:t>our</w:t>
      </w:r>
      <w:r w:rsidR="004B4195" w:rsidRPr="00963237">
        <w:rPr>
          <w:rFonts w:ascii="Times New Roman" w:hAnsi="Times New Roman" w:cs="Times New Roman"/>
          <w:sz w:val="24"/>
          <w:szCs w:val="24"/>
        </w:rPr>
        <w:t xml:space="preserve"> mental health systems</w:t>
      </w:r>
      <w:commentRangeEnd w:id="164"/>
      <w:r w:rsidR="00164823" w:rsidRPr="006F5234">
        <w:rPr>
          <w:rStyle w:val="CommentReference"/>
          <w:rFonts w:ascii="Times New Roman" w:hAnsi="Times New Roman" w:cs="Times New Roman"/>
          <w:sz w:val="24"/>
          <w:szCs w:val="24"/>
          <w:rPrChange w:id="166" w:author="sudarshan" w:date="2020-09-28T19:07:00Z">
            <w:rPr>
              <w:rStyle w:val="CommentReference"/>
            </w:rPr>
          </w:rPrChange>
        </w:rPr>
        <w:commentReference w:id="164"/>
      </w:r>
      <w:commentRangeEnd w:id="165"/>
      <w:r w:rsidR="00D00FA8" w:rsidRPr="006F5234">
        <w:rPr>
          <w:rStyle w:val="CommentReference"/>
          <w:rFonts w:ascii="Times New Roman" w:hAnsi="Times New Roman" w:cs="Times New Roman"/>
          <w:sz w:val="24"/>
          <w:szCs w:val="24"/>
          <w:rPrChange w:id="167" w:author="sudarshan" w:date="2020-09-28T19:07:00Z">
            <w:rPr>
              <w:rStyle w:val="CommentReference"/>
            </w:rPr>
          </w:rPrChange>
        </w:rPr>
        <w:commentReference w:id="165"/>
      </w:r>
      <w:r w:rsidR="00032097" w:rsidRPr="00963237">
        <w:rPr>
          <w:rFonts w:ascii="Times New Roman" w:hAnsi="Times New Roman" w:cs="Times New Roman"/>
          <w:sz w:val="24"/>
          <w:szCs w:val="24"/>
        </w:rPr>
        <w:t xml:space="preserve"> that perpetuate</w:t>
      </w:r>
      <w:r w:rsidR="007D69C4" w:rsidRPr="00963237">
        <w:rPr>
          <w:rFonts w:ascii="Times New Roman" w:hAnsi="Times New Roman" w:cs="Times New Roman"/>
          <w:sz w:val="24"/>
          <w:szCs w:val="24"/>
        </w:rPr>
        <w:t xml:space="preserve"> domineering</w:t>
      </w:r>
      <w:r w:rsidR="00CA58D3" w:rsidRPr="00963237">
        <w:rPr>
          <w:rFonts w:ascii="Times New Roman" w:hAnsi="Times New Roman" w:cs="Times New Roman"/>
          <w:sz w:val="24"/>
          <w:szCs w:val="24"/>
        </w:rPr>
        <w:t xml:space="preserve"> </w:t>
      </w:r>
      <w:r w:rsidR="007D69C4" w:rsidRPr="00963237">
        <w:rPr>
          <w:rFonts w:ascii="Times New Roman" w:hAnsi="Times New Roman" w:cs="Times New Roman"/>
          <w:sz w:val="24"/>
          <w:szCs w:val="24"/>
        </w:rPr>
        <w:t xml:space="preserve">narratives of </w:t>
      </w:r>
      <w:r w:rsidR="00B217A1">
        <w:rPr>
          <w:rFonts w:ascii="Times New Roman" w:hAnsi="Times New Roman" w:cs="Times New Roman"/>
          <w:sz w:val="24"/>
          <w:szCs w:val="24"/>
        </w:rPr>
        <w:t>individualized, ameliorative</w:t>
      </w:r>
      <w:r w:rsidR="00430C32" w:rsidRPr="00963237">
        <w:rPr>
          <w:rFonts w:ascii="Times New Roman" w:hAnsi="Times New Roman" w:cs="Times New Roman"/>
          <w:sz w:val="24"/>
          <w:szCs w:val="24"/>
        </w:rPr>
        <w:t xml:space="preserve"> interv</w:t>
      </w:r>
      <w:r w:rsidR="00B217A1">
        <w:rPr>
          <w:rFonts w:ascii="Times New Roman" w:hAnsi="Times New Roman" w:cs="Times New Roman"/>
          <w:sz w:val="24"/>
          <w:szCs w:val="24"/>
        </w:rPr>
        <w:t>entions without voicing for transformative change of</w:t>
      </w:r>
      <w:r w:rsidR="00F87406">
        <w:rPr>
          <w:rFonts w:ascii="Times New Roman" w:hAnsi="Times New Roman" w:cs="Times New Roman"/>
          <w:sz w:val="24"/>
          <w:szCs w:val="24"/>
        </w:rPr>
        <w:t xml:space="preserve"> oppressive</w:t>
      </w:r>
      <w:r w:rsidR="00FF7F42">
        <w:rPr>
          <w:rFonts w:ascii="Times New Roman" w:hAnsi="Times New Roman" w:cs="Times New Roman"/>
          <w:sz w:val="24"/>
          <w:szCs w:val="24"/>
        </w:rPr>
        <w:t xml:space="preserve"> </w:t>
      </w:r>
      <w:r w:rsidR="00A023B6">
        <w:rPr>
          <w:rFonts w:ascii="Times New Roman" w:hAnsi="Times New Roman" w:cs="Times New Roman"/>
          <w:sz w:val="24"/>
          <w:szCs w:val="24"/>
        </w:rPr>
        <w:t>(</w:t>
      </w:r>
      <w:r w:rsidR="00FF7F42">
        <w:rPr>
          <w:rFonts w:ascii="Times New Roman" w:hAnsi="Times New Roman" w:cs="Times New Roman"/>
          <w:sz w:val="24"/>
          <w:szCs w:val="24"/>
        </w:rPr>
        <w:t>colonial</w:t>
      </w:r>
      <w:r w:rsidR="00A023B6">
        <w:rPr>
          <w:rFonts w:ascii="Times New Roman" w:hAnsi="Times New Roman" w:cs="Times New Roman"/>
          <w:sz w:val="24"/>
          <w:szCs w:val="24"/>
        </w:rPr>
        <w:t>)</w:t>
      </w:r>
      <w:r w:rsidR="00F87406">
        <w:rPr>
          <w:rFonts w:ascii="Times New Roman" w:hAnsi="Times New Roman" w:cs="Times New Roman"/>
          <w:sz w:val="24"/>
          <w:szCs w:val="24"/>
        </w:rPr>
        <w:t xml:space="preserve"> </w:t>
      </w:r>
      <w:r w:rsidR="00430C32" w:rsidRPr="00963237">
        <w:rPr>
          <w:rFonts w:ascii="Times New Roman" w:hAnsi="Times New Roman" w:cs="Times New Roman"/>
          <w:sz w:val="24"/>
          <w:szCs w:val="24"/>
        </w:rPr>
        <w:t xml:space="preserve"> </w:t>
      </w:r>
      <w:r w:rsidR="00FF7F42">
        <w:rPr>
          <w:rFonts w:ascii="Times New Roman" w:hAnsi="Times New Roman" w:cs="Times New Roman"/>
          <w:sz w:val="24"/>
          <w:szCs w:val="24"/>
        </w:rPr>
        <w:t xml:space="preserve">institutionalized </w:t>
      </w:r>
      <w:r w:rsidR="00430C32" w:rsidRPr="00963237">
        <w:rPr>
          <w:rFonts w:ascii="Times New Roman" w:hAnsi="Times New Roman" w:cs="Times New Roman"/>
          <w:sz w:val="24"/>
          <w:szCs w:val="24"/>
        </w:rPr>
        <w:t>structures</w:t>
      </w:r>
      <w:r w:rsidR="005A7345">
        <w:rPr>
          <w:rFonts w:ascii="Times New Roman" w:hAnsi="Times New Roman" w:cs="Times New Roman"/>
          <w:sz w:val="24"/>
          <w:szCs w:val="24"/>
        </w:rPr>
        <w:t>,</w:t>
      </w:r>
      <w:r w:rsidR="00430C32" w:rsidRPr="00963237">
        <w:rPr>
          <w:rFonts w:ascii="Times New Roman" w:hAnsi="Times New Roman" w:cs="Times New Roman"/>
          <w:sz w:val="24"/>
          <w:szCs w:val="24"/>
        </w:rPr>
        <w:t xml:space="preserve"> like </w:t>
      </w:r>
      <w:r w:rsidR="007D69C4" w:rsidRPr="00963237">
        <w:rPr>
          <w:rFonts w:ascii="Times New Roman" w:hAnsi="Times New Roman" w:cs="Times New Roman"/>
          <w:sz w:val="24"/>
          <w:szCs w:val="24"/>
        </w:rPr>
        <w:t>hetero</w:t>
      </w:r>
      <w:r w:rsidR="003155CB" w:rsidRPr="00963237">
        <w:rPr>
          <w:rFonts w:ascii="Times New Roman" w:hAnsi="Times New Roman" w:cs="Times New Roman"/>
          <w:sz w:val="24"/>
          <w:szCs w:val="24"/>
        </w:rPr>
        <w:t>no</w:t>
      </w:r>
      <w:r w:rsidR="007D69C4" w:rsidRPr="00963237">
        <w:rPr>
          <w:rFonts w:ascii="Times New Roman" w:hAnsi="Times New Roman" w:cs="Times New Roman"/>
          <w:sz w:val="24"/>
          <w:szCs w:val="24"/>
        </w:rPr>
        <w:t>rmativity</w:t>
      </w:r>
      <w:r w:rsidR="00A023B6">
        <w:rPr>
          <w:rFonts w:ascii="Times New Roman" w:hAnsi="Times New Roman" w:cs="Times New Roman"/>
          <w:sz w:val="24"/>
          <w:szCs w:val="24"/>
        </w:rPr>
        <w:t xml:space="preserve"> that</w:t>
      </w:r>
      <w:r w:rsidR="00AD4166">
        <w:rPr>
          <w:rFonts w:ascii="Times New Roman" w:hAnsi="Times New Roman" w:cs="Times New Roman"/>
          <w:sz w:val="24"/>
          <w:szCs w:val="24"/>
        </w:rPr>
        <w:t xml:space="preserve"> systematically cause </w:t>
      </w:r>
      <w:r w:rsidR="00430C32" w:rsidRPr="00963237">
        <w:rPr>
          <w:rFonts w:ascii="Times New Roman" w:hAnsi="Times New Roman" w:cs="Times New Roman"/>
          <w:sz w:val="24"/>
          <w:szCs w:val="24"/>
        </w:rPr>
        <w:t xml:space="preserve"> distres</w:t>
      </w:r>
      <w:ins w:id="168" w:author="sudarshan" w:date="2020-09-27T10:46:00Z">
        <w:r w:rsidR="007E61DD" w:rsidRPr="00963237">
          <w:rPr>
            <w:rFonts w:ascii="Times New Roman" w:hAnsi="Times New Roman" w:cs="Times New Roman"/>
            <w:sz w:val="24"/>
            <w:szCs w:val="24"/>
          </w:rPr>
          <w:t>s</w:t>
        </w:r>
      </w:ins>
      <w:r w:rsidR="00AD4166">
        <w:rPr>
          <w:rFonts w:ascii="Times New Roman" w:hAnsi="Times New Roman" w:cs="Times New Roman"/>
          <w:sz w:val="24"/>
          <w:szCs w:val="24"/>
        </w:rPr>
        <w:t xml:space="preserve"> and harm</w:t>
      </w:r>
      <w:r w:rsidR="002E4C35">
        <w:rPr>
          <w:rFonts w:ascii="Times New Roman" w:hAnsi="Times New Roman" w:cs="Times New Roman"/>
          <w:sz w:val="24"/>
          <w:szCs w:val="24"/>
        </w:rPr>
        <w:t xml:space="preserve"> to marginalized </w:t>
      </w:r>
      <w:r w:rsidR="00B8186D">
        <w:rPr>
          <w:rFonts w:ascii="Times New Roman" w:hAnsi="Times New Roman" w:cs="Times New Roman"/>
          <w:sz w:val="24"/>
          <w:szCs w:val="24"/>
        </w:rPr>
        <w:t xml:space="preserve"> sections of people</w:t>
      </w:r>
      <w:del w:id="169" w:author="sudarshan" w:date="2020-09-27T10:46:00Z">
        <w:r w:rsidR="00430C32" w:rsidRPr="00963237" w:rsidDel="007E61DD">
          <w:rPr>
            <w:rFonts w:ascii="Times New Roman" w:hAnsi="Times New Roman" w:cs="Times New Roman"/>
            <w:sz w:val="24"/>
            <w:szCs w:val="24"/>
          </w:rPr>
          <w:delText>s and discrimination</w:delText>
        </w:r>
      </w:del>
      <w:r w:rsidR="001F6E4B" w:rsidRPr="00963237">
        <w:rPr>
          <w:rFonts w:ascii="Times New Roman" w:hAnsi="Times New Roman" w:cs="Times New Roman"/>
          <w:sz w:val="24"/>
          <w:szCs w:val="24"/>
        </w:rPr>
        <w:t>.</w:t>
      </w:r>
      <w:ins w:id="170" w:author="sudarshan" w:date="2020-09-28T15:42:00Z">
        <w:r w:rsidR="00FF7F42" w:rsidRPr="00963237">
          <w:rPr>
            <w:rFonts w:ascii="Times New Roman" w:hAnsi="Times New Roman" w:cs="Times New Roman"/>
            <w:color w:val="222222"/>
            <w:sz w:val="24"/>
            <w:szCs w:val="24"/>
            <w:shd w:val="clear" w:color="auto" w:fill="FFFFFF"/>
          </w:rPr>
          <w:t xml:space="preserve"> </w:t>
        </w:r>
      </w:ins>
      <w:r w:rsidR="00517695">
        <w:rPr>
          <w:rFonts w:ascii="Times New Roman" w:hAnsi="Times New Roman" w:cs="Times New Roman"/>
          <w:color w:val="222222"/>
          <w:sz w:val="24"/>
          <w:szCs w:val="24"/>
          <w:shd w:val="clear" w:color="auto" w:fill="FFFFFF"/>
        </w:rPr>
        <w:t xml:space="preserve"> </w:t>
      </w:r>
      <w:ins w:id="171" w:author="sudarshan" w:date="2020-09-22T09:05:00Z">
        <w:r w:rsidR="00DD5B99" w:rsidRPr="006F5234">
          <w:rPr>
            <w:rFonts w:ascii="Times New Roman" w:hAnsi="Times New Roman" w:cs="Times New Roman"/>
            <w:sz w:val="24"/>
            <w:szCs w:val="24"/>
            <w:rPrChange w:id="172" w:author="sudarshan" w:date="2020-09-28T19:07:00Z">
              <w:rPr>
                <w:b/>
                <w:sz w:val="24"/>
                <w:szCs w:val="24"/>
              </w:rPr>
            </w:rPrChange>
          </w:rPr>
          <w:t>A doctor, who terms homosexuality as “genetic mental disorder” and uses electric shock to treat gay and lesbian pe</w:t>
        </w:r>
        <w:r w:rsidR="00F814D5" w:rsidRPr="00963237">
          <w:rPr>
            <w:rFonts w:ascii="Times New Roman" w:hAnsi="Times New Roman" w:cs="Times New Roman"/>
            <w:sz w:val="24"/>
            <w:szCs w:val="24"/>
          </w:rPr>
          <w:t xml:space="preserve">ople, was  summoned by a Delhi </w:t>
        </w:r>
      </w:ins>
      <w:r w:rsidR="00B131AF">
        <w:rPr>
          <w:rFonts w:ascii="Times New Roman" w:hAnsi="Times New Roman" w:cs="Times New Roman"/>
          <w:sz w:val="24"/>
          <w:szCs w:val="24"/>
        </w:rPr>
        <w:t>c</w:t>
      </w:r>
      <w:ins w:id="173" w:author="sudarshan" w:date="2020-09-22T09:05:00Z">
        <w:r w:rsidR="00DD5B99" w:rsidRPr="006F5234">
          <w:rPr>
            <w:rFonts w:ascii="Times New Roman" w:hAnsi="Times New Roman" w:cs="Times New Roman"/>
            <w:sz w:val="24"/>
            <w:szCs w:val="24"/>
            <w:rPrChange w:id="174" w:author="sudarshan" w:date="2020-09-28T19:07:00Z">
              <w:rPr>
                <w:b/>
                <w:sz w:val="24"/>
                <w:szCs w:val="24"/>
              </w:rPr>
            </w:rPrChange>
          </w:rPr>
          <w:t>ourt  in December 2018 (</w:t>
        </w:r>
      </w:ins>
      <w:ins w:id="175" w:author="sudarshan" w:date="2020-09-22T09:06:00Z">
        <w:r w:rsidR="002B2603" w:rsidRPr="00963237">
          <w:rPr>
            <w:rFonts w:ascii="Times New Roman" w:hAnsi="Times New Roman" w:cs="Times New Roman"/>
            <w:sz w:val="24"/>
            <w:szCs w:val="24"/>
          </w:rPr>
          <w:t>1</w:t>
        </w:r>
      </w:ins>
      <w:r w:rsidR="00F2663A">
        <w:rPr>
          <w:rFonts w:ascii="Times New Roman" w:hAnsi="Times New Roman" w:cs="Times New Roman"/>
          <w:sz w:val="24"/>
          <w:szCs w:val="24"/>
        </w:rPr>
        <w:t>4</w:t>
      </w:r>
      <w:ins w:id="176" w:author="sudarshan" w:date="2020-09-22T09:05:00Z">
        <w:r w:rsidR="00DD5B99" w:rsidRPr="006F5234">
          <w:rPr>
            <w:rFonts w:ascii="Times New Roman" w:hAnsi="Times New Roman" w:cs="Times New Roman"/>
            <w:sz w:val="24"/>
            <w:szCs w:val="24"/>
            <w:rPrChange w:id="177" w:author="sudarshan" w:date="2020-09-28T19:07:00Z">
              <w:rPr>
                <w:b/>
                <w:sz w:val="24"/>
                <w:szCs w:val="24"/>
              </w:rPr>
            </w:rPrChange>
          </w:rPr>
          <w:t>).</w:t>
        </w:r>
      </w:ins>
      <w:ins w:id="178" w:author="sudarshan" w:date="2020-09-23T20:00:00Z">
        <w:r w:rsidR="00CE72FC" w:rsidRPr="006F5234">
          <w:rPr>
            <w:rFonts w:ascii="Times New Roman" w:hAnsi="Times New Roman" w:cs="Times New Roman"/>
            <w:sz w:val="24"/>
            <w:szCs w:val="24"/>
            <w:rPrChange w:id="179" w:author="sudarshan" w:date="2020-09-28T19:07:00Z">
              <w:rPr>
                <w:sz w:val="24"/>
                <w:szCs w:val="24"/>
              </w:rPr>
            </w:rPrChange>
          </w:rPr>
          <w:t xml:space="preserve"> </w:t>
        </w:r>
      </w:ins>
      <w:ins w:id="180" w:author="sudarshan" w:date="2020-09-23T20:01:00Z">
        <w:r w:rsidR="00CE72FC" w:rsidRPr="006F5234">
          <w:rPr>
            <w:rFonts w:ascii="Times New Roman" w:hAnsi="Times New Roman" w:cs="Times New Roman"/>
            <w:sz w:val="24"/>
            <w:szCs w:val="24"/>
            <w:rPrChange w:id="181" w:author="sudarshan" w:date="2020-09-28T19:07:00Z">
              <w:rPr/>
            </w:rPrChange>
          </w:rPr>
          <w:t xml:space="preserve">There are reports of </w:t>
        </w:r>
      </w:ins>
      <w:r w:rsidR="00735439">
        <w:rPr>
          <w:rFonts w:ascii="Times New Roman" w:hAnsi="Times New Roman" w:cs="Times New Roman"/>
          <w:sz w:val="24"/>
          <w:szCs w:val="24"/>
        </w:rPr>
        <w:t>curative violence on</w:t>
      </w:r>
      <w:r w:rsidR="00517695">
        <w:rPr>
          <w:rFonts w:ascii="Times New Roman" w:hAnsi="Times New Roman" w:cs="Times New Roman"/>
          <w:sz w:val="24"/>
          <w:szCs w:val="24"/>
        </w:rPr>
        <w:t xml:space="preserve"> LGBTQIA+ people </w:t>
      </w:r>
      <w:ins w:id="182" w:author="sudarshan" w:date="2020-09-23T20:01:00Z">
        <w:r w:rsidR="00CE72FC" w:rsidRPr="006F5234">
          <w:rPr>
            <w:rFonts w:ascii="Times New Roman" w:hAnsi="Times New Roman" w:cs="Times New Roman"/>
            <w:sz w:val="24"/>
            <w:szCs w:val="24"/>
            <w:rPrChange w:id="183" w:author="sudarshan" w:date="2020-09-28T19:07:00Z">
              <w:rPr/>
            </w:rPrChange>
          </w:rPr>
          <w:t xml:space="preserve">with hormone therapy, </w:t>
        </w:r>
      </w:ins>
      <w:ins w:id="184" w:author="sudarshan" w:date="2020-09-23T20:06:00Z">
        <w:r w:rsidR="00CE72FC" w:rsidRPr="006F5234">
          <w:rPr>
            <w:rFonts w:ascii="Times New Roman" w:hAnsi="Times New Roman" w:cs="Times New Roman"/>
            <w:sz w:val="24"/>
            <w:szCs w:val="24"/>
            <w:rPrChange w:id="185" w:author="sudarshan" w:date="2020-09-28T19:07:00Z">
              <w:rPr/>
            </w:rPrChange>
          </w:rPr>
          <w:t xml:space="preserve">conversion therapy with </w:t>
        </w:r>
      </w:ins>
      <w:ins w:id="186" w:author="sudarshan" w:date="2020-09-23T20:07:00Z">
        <w:r w:rsidR="00CE72FC" w:rsidRPr="006F5234">
          <w:rPr>
            <w:rFonts w:ascii="Times New Roman" w:hAnsi="Times New Roman" w:cs="Times New Roman"/>
            <w:sz w:val="24"/>
            <w:szCs w:val="24"/>
            <w:rPrChange w:id="187" w:author="sudarshan" w:date="2020-09-28T19:07:00Z">
              <w:rPr/>
            </w:rPrChange>
          </w:rPr>
          <w:t>‘</w:t>
        </w:r>
      </w:ins>
      <w:ins w:id="188" w:author="sudarshan" w:date="2020-09-23T20:06:00Z">
        <w:r w:rsidR="00CE72FC" w:rsidRPr="006F5234">
          <w:rPr>
            <w:rFonts w:ascii="Times New Roman" w:hAnsi="Times New Roman" w:cs="Times New Roman"/>
            <w:sz w:val="24"/>
            <w:szCs w:val="24"/>
            <w:rPrChange w:id="189" w:author="sudarshan" w:date="2020-09-28T19:07:00Z">
              <w:rPr/>
            </w:rPrChange>
          </w:rPr>
          <w:t>consent</w:t>
        </w:r>
      </w:ins>
      <w:ins w:id="190" w:author="sudarshan" w:date="2020-09-23T20:07:00Z">
        <w:r w:rsidR="00CE72FC" w:rsidRPr="006F5234">
          <w:rPr>
            <w:rFonts w:ascii="Times New Roman" w:hAnsi="Times New Roman" w:cs="Times New Roman"/>
            <w:sz w:val="24"/>
            <w:szCs w:val="24"/>
            <w:rPrChange w:id="191" w:author="sudarshan" w:date="2020-09-28T19:07:00Z">
              <w:rPr/>
            </w:rPrChange>
          </w:rPr>
          <w:t>’</w:t>
        </w:r>
      </w:ins>
      <w:ins w:id="192" w:author="sudarshan" w:date="2020-09-23T20:06:00Z">
        <w:r w:rsidR="00CE72FC" w:rsidRPr="006F5234">
          <w:rPr>
            <w:rFonts w:ascii="Times New Roman" w:hAnsi="Times New Roman" w:cs="Times New Roman"/>
            <w:sz w:val="24"/>
            <w:szCs w:val="24"/>
            <w:rPrChange w:id="193" w:author="sudarshan" w:date="2020-09-28T19:07:00Z">
              <w:rPr/>
            </w:rPrChange>
          </w:rPr>
          <w:t xml:space="preserve"> and </w:t>
        </w:r>
      </w:ins>
      <w:ins w:id="194" w:author="sudarshan" w:date="2020-09-23T20:01:00Z">
        <w:r w:rsidR="00CE72FC" w:rsidRPr="006F5234">
          <w:rPr>
            <w:rFonts w:ascii="Times New Roman" w:hAnsi="Times New Roman" w:cs="Times New Roman"/>
            <w:sz w:val="24"/>
            <w:szCs w:val="24"/>
            <w:rPrChange w:id="195" w:author="sudarshan" w:date="2020-09-28T19:07:00Z">
              <w:rPr/>
            </w:rPrChange>
          </w:rPr>
          <w:t xml:space="preserve">prescribing psychopharmaceuticals for </w:t>
        </w:r>
      </w:ins>
      <w:ins w:id="196" w:author="sudarshan" w:date="2020-09-23T20:03:00Z">
        <w:r w:rsidR="00CE72FC" w:rsidRPr="006F5234">
          <w:rPr>
            <w:rFonts w:ascii="Times New Roman" w:hAnsi="Times New Roman" w:cs="Times New Roman"/>
            <w:sz w:val="24"/>
            <w:szCs w:val="24"/>
            <w:rPrChange w:id="197" w:author="sudarshan" w:date="2020-09-28T19:07:00Z">
              <w:rPr/>
            </w:rPrChange>
          </w:rPr>
          <w:t>‘</w:t>
        </w:r>
      </w:ins>
      <w:ins w:id="198" w:author="sudarshan" w:date="2020-09-23T20:01:00Z">
        <w:r w:rsidR="00CE72FC" w:rsidRPr="006F5234">
          <w:rPr>
            <w:rFonts w:ascii="Times New Roman" w:hAnsi="Times New Roman" w:cs="Times New Roman"/>
            <w:sz w:val="24"/>
            <w:szCs w:val="24"/>
            <w:rPrChange w:id="199" w:author="sudarshan" w:date="2020-09-28T19:07:00Z">
              <w:rPr/>
            </w:rPrChange>
          </w:rPr>
          <w:t>depression</w:t>
        </w:r>
      </w:ins>
      <w:ins w:id="200" w:author="sudarshan" w:date="2020-09-23T20:03:00Z">
        <w:r w:rsidR="00CE72FC" w:rsidRPr="006F5234">
          <w:rPr>
            <w:rFonts w:ascii="Times New Roman" w:hAnsi="Times New Roman" w:cs="Times New Roman"/>
            <w:sz w:val="24"/>
            <w:szCs w:val="24"/>
            <w:rPrChange w:id="201" w:author="sudarshan" w:date="2020-09-28T19:07:00Z">
              <w:rPr/>
            </w:rPrChange>
          </w:rPr>
          <w:t>’</w:t>
        </w:r>
      </w:ins>
      <w:ins w:id="202" w:author="sudarshan" w:date="2020-09-23T20:05:00Z">
        <w:r w:rsidR="00CE72FC" w:rsidRPr="006F5234">
          <w:rPr>
            <w:rStyle w:val="EndnoteReference"/>
            <w:rFonts w:ascii="Times New Roman" w:hAnsi="Times New Roman" w:cs="Times New Roman"/>
            <w:sz w:val="24"/>
            <w:szCs w:val="24"/>
            <w:rPrChange w:id="203" w:author="sudarshan" w:date="2020-09-28T19:07:00Z">
              <w:rPr>
                <w:rStyle w:val="EndnoteReference"/>
              </w:rPr>
            </w:rPrChange>
          </w:rPr>
          <w:endnoteReference w:id="1"/>
        </w:r>
      </w:ins>
      <w:ins w:id="217" w:author="sudarshan" w:date="2020-09-23T20:08:00Z">
        <w:r w:rsidR="00CE72FC" w:rsidRPr="006F5234">
          <w:rPr>
            <w:rFonts w:ascii="Times New Roman" w:hAnsi="Times New Roman" w:cs="Times New Roman"/>
            <w:sz w:val="24"/>
            <w:szCs w:val="24"/>
            <w:rPrChange w:id="218" w:author="sudarshan" w:date="2020-09-28T19:07:00Z">
              <w:rPr/>
            </w:rPrChange>
          </w:rPr>
          <w:t xml:space="preserve"> which are direct </w:t>
        </w:r>
        <w:r w:rsidR="00F814D5" w:rsidRPr="00963237">
          <w:rPr>
            <w:rFonts w:ascii="Times New Roman" w:hAnsi="Times New Roman" w:cs="Times New Roman"/>
            <w:sz w:val="24"/>
            <w:szCs w:val="24"/>
          </w:rPr>
          <w:t xml:space="preserve">and implicit </w:t>
        </w:r>
      </w:ins>
      <w:r w:rsidR="00706697">
        <w:rPr>
          <w:rFonts w:ascii="Times New Roman" w:hAnsi="Times New Roman" w:cs="Times New Roman"/>
          <w:sz w:val="24"/>
          <w:szCs w:val="24"/>
        </w:rPr>
        <w:t>indictment</w:t>
      </w:r>
      <w:r w:rsidR="009C13FF">
        <w:rPr>
          <w:rFonts w:ascii="Times New Roman" w:hAnsi="Times New Roman" w:cs="Times New Roman"/>
          <w:sz w:val="24"/>
          <w:szCs w:val="24"/>
        </w:rPr>
        <w:t>s</w:t>
      </w:r>
      <w:r w:rsidR="00706697">
        <w:rPr>
          <w:rFonts w:ascii="Times New Roman" w:hAnsi="Times New Roman" w:cs="Times New Roman"/>
          <w:sz w:val="24"/>
          <w:szCs w:val="24"/>
        </w:rPr>
        <w:t xml:space="preserve"> </w:t>
      </w:r>
      <w:ins w:id="219" w:author="sudarshan" w:date="2020-09-23T20:08:00Z">
        <w:r w:rsidR="00F814D5" w:rsidRPr="00963237">
          <w:rPr>
            <w:rFonts w:ascii="Times New Roman" w:hAnsi="Times New Roman" w:cs="Times New Roman"/>
            <w:sz w:val="24"/>
            <w:szCs w:val="24"/>
          </w:rPr>
          <w:t xml:space="preserve"> that </w:t>
        </w:r>
        <w:r w:rsidR="00CE72FC" w:rsidRPr="006F5234">
          <w:rPr>
            <w:rFonts w:ascii="Times New Roman" w:hAnsi="Times New Roman" w:cs="Times New Roman"/>
            <w:sz w:val="24"/>
            <w:szCs w:val="24"/>
            <w:rPrChange w:id="220" w:author="sudarshan" w:date="2020-09-28T19:07:00Z">
              <w:rPr/>
            </w:rPrChange>
          </w:rPr>
          <w:t xml:space="preserve"> </w:t>
        </w:r>
      </w:ins>
      <w:ins w:id="221" w:author="sudarshan" w:date="2020-09-27T10:48:00Z">
        <w:r w:rsidR="00F814D5" w:rsidRPr="00963237">
          <w:rPr>
            <w:rFonts w:ascii="Times New Roman" w:hAnsi="Times New Roman" w:cs="Times New Roman"/>
            <w:sz w:val="24"/>
            <w:szCs w:val="24"/>
          </w:rPr>
          <w:t>same sex intimacy is</w:t>
        </w:r>
      </w:ins>
      <w:ins w:id="222" w:author="sudarshan" w:date="2020-09-23T20:08:00Z">
        <w:r w:rsidR="00F814D5" w:rsidRPr="00963237">
          <w:rPr>
            <w:rFonts w:ascii="Times New Roman" w:hAnsi="Times New Roman" w:cs="Times New Roman"/>
            <w:sz w:val="24"/>
            <w:szCs w:val="24"/>
          </w:rPr>
          <w:t xml:space="preserve"> </w:t>
        </w:r>
      </w:ins>
      <w:ins w:id="223" w:author="sudarshan" w:date="2020-09-23T20:11:00Z">
        <w:r w:rsidR="00B246C9" w:rsidRPr="00963237">
          <w:rPr>
            <w:rFonts w:ascii="Times New Roman" w:hAnsi="Times New Roman" w:cs="Times New Roman"/>
            <w:sz w:val="24"/>
            <w:szCs w:val="24"/>
          </w:rPr>
          <w:t xml:space="preserve"> pathological </w:t>
        </w:r>
      </w:ins>
      <w:ins w:id="224" w:author="sudarshan" w:date="2020-09-27T10:48:00Z">
        <w:r w:rsidR="00B246C9" w:rsidRPr="00963237">
          <w:rPr>
            <w:rFonts w:ascii="Times New Roman" w:hAnsi="Times New Roman" w:cs="Times New Roman"/>
            <w:sz w:val="24"/>
            <w:szCs w:val="24"/>
          </w:rPr>
          <w:t>to</w:t>
        </w:r>
      </w:ins>
      <w:ins w:id="225" w:author="sudarshan" w:date="2020-09-23T20:08:00Z">
        <w:r w:rsidR="00CE72FC" w:rsidRPr="006F5234">
          <w:rPr>
            <w:rFonts w:ascii="Times New Roman" w:hAnsi="Times New Roman" w:cs="Times New Roman"/>
            <w:sz w:val="24"/>
            <w:szCs w:val="24"/>
            <w:rPrChange w:id="226" w:author="sudarshan" w:date="2020-09-28T19:07:00Z">
              <w:rPr/>
            </w:rPrChange>
          </w:rPr>
          <w:t xml:space="preserve"> be set </w:t>
        </w:r>
      </w:ins>
      <w:ins w:id="227" w:author="sudarshan" w:date="2020-09-23T20:11:00Z">
        <w:r w:rsidR="0095700E" w:rsidRPr="006F5234">
          <w:rPr>
            <w:rFonts w:ascii="Times New Roman" w:hAnsi="Times New Roman" w:cs="Times New Roman"/>
            <w:sz w:val="24"/>
            <w:szCs w:val="24"/>
            <w:rPrChange w:id="228" w:author="sudarshan" w:date="2020-09-28T19:07:00Z">
              <w:rPr/>
            </w:rPrChange>
          </w:rPr>
          <w:t>al</w:t>
        </w:r>
      </w:ins>
      <w:ins w:id="229" w:author="sudarshan" w:date="2020-09-23T20:08:00Z">
        <w:r w:rsidR="00CE72FC" w:rsidRPr="006F5234">
          <w:rPr>
            <w:rFonts w:ascii="Times New Roman" w:hAnsi="Times New Roman" w:cs="Times New Roman"/>
            <w:sz w:val="24"/>
            <w:szCs w:val="24"/>
            <w:rPrChange w:id="230" w:author="sudarshan" w:date="2020-09-28T19:07:00Z">
              <w:rPr/>
            </w:rPrChange>
          </w:rPr>
          <w:t>right</w:t>
        </w:r>
      </w:ins>
      <w:ins w:id="231" w:author="sudarshan" w:date="2020-09-28T15:42:00Z">
        <w:r w:rsidR="00C04212" w:rsidRPr="00963237">
          <w:rPr>
            <w:rFonts w:ascii="Times New Roman" w:hAnsi="Times New Roman" w:cs="Times New Roman"/>
            <w:sz w:val="24"/>
            <w:szCs w:val="24"/>
          </w:rPr>
          <w:t xml:space="preserve"> (1</w:t>
        </w:r>
      </w:ins>
      <w:r w:rsidR="00F2663A">
        <w:rPr>
          <w:rFonts w:ascii="Times New Roman" w:hAnsi="Times New Roman" w:cs="Times New Roman"/>
          <w:sz w:val="24"/>
          <w:szCs w:val="24"/>
        </w:rPr>
        <w:t>5, 16</w:t>
      </w:r>
      <w:ins w:id="232" w:author="sudarshan" w:date="2020-09-28T15:42:00Z">
        <w:r w:rsidR="00C04212" w:rsidRPr="00963237">
          <w:rPr>
            <w:rFonts w:ascii="Times New Roman" w:hAnsi="Times New Roman" w:cs="Times New Roman"/>
            <w:sz w:val="24"/>
            <w:szCs w:val="24"/>
          </w:rPr>
          <w:t>)</w:t>
        </w:r>
      </w:ins>
      <w:ins w:id="233" w:author="sudarshan" w:date="2020-09-28T20:12:00Z">
        <w:r w:rsidR="00035700">
          <w:rPr>
            <w:rFonts w:ascii="Times New Roman" w:hAnsi="Times New Roman" w:cs="Times New Roman"/>
            <w:sz w:val="24"/>
            <w:szCs w:val="24"/>
          </w:rPr>
          <w:t>.</w:t>
        </w:r>
      </w:ins>
      <w:ins w:id="234" w:author="sudarshan" w:date="2020-09-27T19:24:00Z">
        <w:r w:rsidR="003666F4" w:rsidRPr="00963237">
          <w:rPr>
            <w:rFonts w:ascii="Times New Roman" w:hAnsi="Times New Roman" w:cs="Times New Roman"/>
            <w:sz w:val="24"/>
            <w:szCs w:val="24"/>
          </w:rPr>
          <w:t xml:space="preserve"> </w:t>
        </w:r>
      </w:ins>
      <w:r w:rsidR="00CA58D3" w:rsidRPr="00963237">
        <w:rPr>
          <w:rFonts w:ascii="Times New Roman" w:hAnsi="Times New Roman" w:cs="Times New Roman"/>
          <w:sz w:val="24"/>
          <w:szCs w:val="24"/>
        </w:rPr>
        <w:t>This need</w:t>
      </w:r>
      <w:r w:rsidR="00E60B8A" w:rsidRPr="006F5234">
        <w:rPr>
          <w:rFonts w:ascii="Times New Roman" w:hAnsi="Times New Roman" w:cs="Times New Roman"/>
          <w:sz w:val="24"/>
          <w:szCs w:val="24"/>
          <w:rPrChange w:id="235" w:author="sudarshan" w:date="2020-09-28T19:07:00Z">
            <w:rPr>
              <w:rFonts w:ascii="Times New Roman" w:hAnsi="Times New Roman" w:cs="Times New Roman"/>
              <w:b/>
              <w:sz w:val="24"/>
              <w:szCs w:val="24"/>
            </w:rPr>
          </w:rPrChange>
        </w:rPr>
        <w:t>s</w:t>
      </w:r>
      <w:r w:rsidR="00CA58D3" w:rsidRPr="006F5234">
        <w:rPr>
          <w:rFonts w:ascii="Times New Roman" w:hAnsi="Times New Roman" w:cs="Times New Roman"/>
          <w:sz w:val="24"/>
          <w:szCs w:val="24"/>
          <w:rPrChange w:id="236" w:author="sudarshan" w:date="2020-09-28T19:07:00Z">
            <w:rPr>
              <w:rFonts w:ascii="Times New Roman" w:hAnsi="Times New Roman" w:cs="Times New Roman"/>
              <w:b/>
              <w:sz w:val="24"/>
              <w:szCs w:val="24"/>
            </w:rPr>
          </w:rPrChange>
        </w:rPr>
        <w:t xml:space="preserve"> </w:t>
      </w:r>
      <w:r w:rsidR="00CA58D3" w:rsidRPr="00963237">
        <w:rPr>
          <w:rFonts w:ascii="Times New Roman" w:hAnsi="Times New Roman" w:cs="Times New Roman"/>
          <w:sz w:val="24"/>
          <w:szCs w:val="24"/>
        </w:rPr>
        <w:t xml:space="preserve">to be read </w:t>
      </w:r>
      <w:r w:rsidR="003F1A12">
        <w:rPr>
          <w:rFonts w:ascii="Times New Roman" w:hAnsi="Times New Roman" w:cs="Times New Roman"/>
          <w:sz w:val="24"/>
          <w:szCs w:val="24"/>
        </w:rPr>
        <w:t>with</w:t>
      </w:r>
      <w:r w:rsidR="00CA58D3" w:rsidRPr="00963237">
        <w:rPr>
          <w:rFonts w:ascii="Times New Roman" w:hAnsi="Times New Roman" w:cs="Times New Roman"/>
          <w:sz w:val="24"/>
          <w:szCs w:val="24"/>
        </w:rPr>
        <w:t xml:space="preserve">in </w:t>
      </w:r>
      <w:r w:rsidR="003155CB" w:rsidRPr="00963237">
        <w:rPr>
          <w:rFonts w:ascii="Times New Roman" w:hAnsi="Times New Roman" w:cs="Times New Roman"/>
          <w:sz w:val="24"/>
          <w:szCs w:val="24"/>
        </w:rPr>
        <w:t xml:space="preserve">the </w:t>
      </w:r>
      <w:r w:rsidR="00CA58D3" w:rsidRPr="00963237">
        <w:rPr>
          <w:rFonts w:ascii="Times New Roman" w:hAnsi="Times New Roman" w:cs="Times New Roman"/>
          <w:sz w:val="24"/>
          <w:szCs w:val="24"/>
        </w:rPr>
        <w:t xml:space="preserve">context of </w:t>
      </w:r>
      <w:r w:rsidR="001C36F0" w:rsidRPr="00963237">
        <w:rPr>
          <w:rFonts w:ascii="Times New Roman" w:hAnsi="Times New Roman" w:cs="Times New Roman"/>
          <w:sz w:val="24"/>
          <w:szCs w:val="24"/>
        </w:rPr>
        <w:t xml:space="preserve">2018 </w:t>
      </w:r>
      <w:r w:rsidR="00466D07" w:rsidRPr="00963237">
        <w:rPr>
          <w:rFonts w:ascii="Times New Roman" w:hAnsi="Times New Roman" w:cs="Times New Roman"/>
          <w:sz w:val="24"/>
          <w:szCs w:val="24"/>
        </w:rPr>
        <w:t>Supreme Court</w:t>
      </w:r>
      <w:r w:rsidR="001F6E4B" w:rsidRPr="00963237">
        <w:rPr>
          <w:rFonts w:ascii="Times New Roman" w:hAnsi="Times New Roman" w:cs="Times New Roman"/>
          <w:sz w:val="24"/>
          <w:szCs w:val="24"/>
        </w:rPr>
        <w:t xml:space="preserve"> verdict </w:t>
      </w:r>
      <w:r w:rsidR="00CA58D3" w:rsidRPr="00963237">
        <w:rPr>
          <w:rFonts w:ascii="Times New Roman" w:hAnsi="Times New Roman" w:cs="Times New Roman"/>
          <w:sz w:val="24"/>
          <w:szCs w:val="24"/>
        </w:rPr>
        <w:t>which</w:t>
      </w:r>
      <w:r w:rsidR="004B4195" w:rsidRPr="00963237">
        <w:rPr>
          <w:rFonts w:ascii="Times New Roman" w:hAnsi="Times New Roman" w:cs="Times New Roman"/>
          <w:sz w:val="24"/>
          <w:szCs w:val="24"/>
        </w:rPr>
        <w:t xml:space="preserve"> </w:t>
      </w:r>
      <w:r w:rsidR="003155CB" w:rsidRPr="00963237">
        <w:rPr>
          <w:rFonts w:ascii="Times New Roman" w:hAnsi="Times New Roman" w:cs="Times New Roman"/>
          <w:sz w:val="24"/>
          <w:szCs w:val="24"/>
        </w:rPr>
        <w:t>decriminalized not only</w:t>
      </w:r>
      <w:r w:rsidR="004B4195" w:rsidRPr="00963237">
        <w:rPr>
          <w:rFonts w:ascii="Times New Roman" w:hAnsi="Times New Roman" w:cs="Times New Roman"/>
          <w:sz w:val="24"/>
          <w:szCs w:val="24"/>
        </w:rPr>
        <w:t xml:space="preserve"> </w:t>
      </w:r>
      <w:r w:rsidR="00641BC6" w:rsidRPr="00963237">
        <w:rPr>
          <w:rFonts w:ascii="Times New Roman" w:hAnsi="Times New Roman" w:cs="Times New Roman"/>
          <w:sz w:val="24"/>
          <w:szCs w:val="24"/>
        </w:rPr>
        <w:t>same</w:t>
      </w:r>
      <w:r w:rsidR="003155CB" w:rsidRPr="00963237">
        <w:rPr>
          <w:rFonts w:ascii="Times New Roman" w:hAnsi="Times New Roman" w:cs="Times New Roman"/>
          <w:sz w:val="24"/>
          <w:szCs w:val="24"/>
        </w:rPr>
        <w:t>-</w:t>
      </w:r>
      <w:r w:rsidR="00641BC6" w:rsidRPr="00963237">
        <w:rPr>
          <w:rFonts w:ascii="Times New Roman" w:hAnsi="Times New Roman" w:cs="Times New Roman"/>
          <w:sz w:val="24"/>
          <w:szCs w:val="24"/>
        </w:rPr>
        <w:t>sex love</w:t>
      </w:r>
      <w:r w:rsidR="00CA58D3" w:rsidRPr="00963237">
        <w:rPr>
          <w:rFonts w:ascii="Times New Roman" w:hAnsi="Times New Roman" w:cs="Times New Roman"/>
          <w:sz w:val="24"/>
          <w:szCs w:val="24"/>
        </w:rPr>
        <w:t xml:space="preserve"> but also instructed me</w:t>
      </w:r>
      <w:r w:rsidR="00500966" w:rsidRPr="00963237">
        <w:rPr>
          <w:rFonts w:ascii="Times New Roman" w:hAnsi="Times New Roman" w:cs="Times New Roman"/>
          <w:sz w:val="24"/>
          <w:szCs w:val="24"/>
        </w:rPr>
        <w:t>n</w:t>
      </w:r>
      <w:r w:rsidR="00CA58D3" w:rsidRPr="00963237">
        <w:rPr>
          <w:rFonts w:ascii="Times New Roman" w:hAnsi="Times New Roman" w:cs="Times New Roman"/>
          <w:sz w:val="24"/>
          <w:szCs w:val="24"/>
        </w:rPr>
        <w:t>tal health prof</w:t>
      </w:r>
      <w:r w:rsidR="0018238D" w:rsidRPr="00963237">
        <w:rPr>
          <w:rFonts w:ascii="Times New Roman" w:hAnsi="Times New Roman" w:cs="Times New Roman"/>
          <w:sz w:val="24"/>
          <w:szCs w:val="24"/>
        </w:rPr>
        <w:t>ession</w:t>
      </w:r>
      <w:r w:rsidR="00BE03F6" w:rsidRPr="00963237">
        <w:rPr>
          <w:rFonts w:ascii="Times New Roman" w:hAnsi="Times New Roman" w:cs="Times New Roman"/>
          <w:sz w:val="24"/>
          <w:szCs w:val="24"/>
        </w:rPr>
        <w:t>als not to</w:t>
      </w:r>
      <w:r w:rsidR="00577C74" w:rsidRPr="00963237">
        <w:rPr>
          <w:rFonts w:ascii="Times New Roman" w:hAnsi="Times New Roman" w:cs="Times New Roman"/>
          <w:sz w:val="24"/>
          <w:szCs w:val="24"/>
        </w:rPr>
        <w:t xml:space="preserve"> </w:t>
      </w:r>
      <w:r w:rsidR="008C5AB3">
        <w:rPr>
          <w:rFonts w:ascii="Times New Roman" w:hAnsi="Times New Roman" w:cs="Times New Roman"/>
          <w:sz w:val="24"/>
          <w:szCs w:val="24"/>
        </w:rPr>
        <w:t>pathologise</w:t>
      </w:r>
      <w:r w:rsidR="00FF7F42">
        <w:rPr>
          <w:rFonts w:ascii="Times New Roman" w:hAnsi="Times New Roman" w:cs="Times New Roman"/>
          <w:sz w:val="24"/>
          <w:szCs w:val="24"/>
        </w:rPr>
        <w:t xml:space="preserve"> LGBTQIA+ people  </w:t>
      </w:r>
      <w:r w:rsidR="00D30820">
        <w:rPr>
          <w:rFonts w:ascii="Times New Roman" w:hAnsi="Times New Roman" w:cs="Times New Roman"/>
          <w:sz w:val="24"/>
          <w:szCs w:val="24"/>
        </w:rPr>
        <w:t xml:space="preserve">cognizant </w:t>
      </w:r>
      <w:r w:rsidR="001D7185" w:rsidRPr="00963237">
        <w:rPr>
          <w:rFonts w:ascii="Times New Roman" w:hAnsi="Times New Roman" w:cs="Times New Roman"/>
          <w:sz w:val="24"/>
          <w:szCs w:val="24"/>
        </w:rPr>
        <w:t xml:space="preserve">of the </w:t>
      </w:r>
      <w:r w:rsidR="00963206">
        <w:rPr>
          <w:rFonts w:ascii="Times New Roman" w:hAnsi="Times New Roman" w:cs="Times New Roman"/>
          <w:sz w:val="24"/>
          <w:szCs w:val="24"/>
        </w:rPr>
        <w:t xml:space="preserve">tyranny of </w:t>
      </w:r>
      <w:r w:rsidR="006F1510" w:rsidRPr="00963237">
        <w:rPr>
          <w:rFonts w:ascii="Times New Roman" w:hAnsi="Times New Roman" w:cs="Times New Roman"/>
          <w:sz w:val="24"/>
          <w:szCs w:val="24"/>
        </w:rPr>
        <w:t xml:space="preserve"> mental health syste</w:t>
      </w:r>
      <w:r w:rsidR="002B6840" w:rsidRPr="00963237">
        <w:rPr>
          <w:rFonts w:ascii="Times New Roman" w:hAnsi="Times New Roman" w:cs="Times New Roman"/>
          <w:sz w:val="24"/>
          <w:szCs w:val="24"/>
        </w:rPr>
        <w:t xml:space="preserve">ms </w:t>
      </w:r>
      <w:r w:rsidR="00735439">
        <w:rPr>
          <w:rFonts w:ascii="Times New Roman" w:hAnsi="Times New Roman" w:cs="Times New Roman"/>
          <w:sz w:val="24"/>
          <w:szCs w:val="24"/>
        </w:rPr>
        <w:t>in oppressing them</w:t>
      </w:r>
      <w:r w:rsidR="00421AB4" w:rsidRPr="00963237">
        <w:rPr>
          <w:rFonts w:ascii="Times New Roman" w:hAnsi="Times New Roman" w:cs="Times New Roman"/>
          <w:sz w:val="24"/>
          <w:szCs w:val="24"/>
        </w:rPr>
        <w:t>. T</w:t>
      </w:r>
      <w:r w:rsidR="00963206">
        <w:rPr>
          <w:rFonts w:ascii="Times New Roman" w:hAnsi="Times New Roman" w:cs="Times New Roman"/>
          <w:sz w:val="24"/>
          <w:szCs w:val="24"/>
        </w:rPr>
        <w:t>he apex</w:t>
      </w:r>
      <w:r w:rsidR="0018238D" w:rsidRPr="00963237">
        <w:rPr>
          <w:rFonts w:ascii="Times New Roman" w:hAnsi="Times New Roman" w:cs="Times New Roman"/>
          <w:sz w:val="24"/>
          <w:szCs w:val="24"/>
        </w:rPr>
        <w:t xml:space="preserve"> court directed</w:t>
      </w:r>
      <w:r w:rsidR="001C36F0" w:rsidRPr="00963237">
        <w:rPr>
          <w:rFonts w:ascii="Times New Roman" w:hAnsi="Times New Roman" w:cs="Times New Roman"/>
          <w:sz w:val="24"/>
          <w:szCs w:val="24"/>
        </w:rPr>
        <w:t xml:space="preserve"> th</w:t>
      </w:r>
      <w:r w:rsidR="00421AB4" w:rsidRPr="00963237">
        <w:rPr>
          <w:rFonts w:ascii="Times New Roman" w:hAnsi="Times New Roman" w:cs="Times New Roman"/>
          <w:sz w:val="24"/>
          <w:szCs w:val="24"/>
        </w:rPr>
        <w:t>e mental</w:t>
      </w:r>
      <w:r w:rsidR="00CF7F4E" w:rsidRPr="00963237">
        <w:rPr>
          <w:rFonts w:ascii="Times New Roman" w:hAnsi="Times New Roman" w:cs="Times New Roman"/>
          <w:sz w:val="24"/>
          <w:szCs w:val="24"/>
        </w:rPr>
        <w:t xml:space="preserve"> health fraternity to think beyond the individual and initiate </w:t>
      </w:r>
      <w:r w:rsidR="001C36F0" w:rsidRPr="00963237">
        <w:rPr>
          <w:rFonts w:ascii="Times New Roman" w:hAnsi="Times New Roman" w:cs="Times New Roman"/>
          <w:sz w:val="24"/>
          <w:szCs w:val="24"/>
        </w:rPr>
        <w:t>social cha</w:t>
      </w:r>
      <w:r w:rsidR="006F1510" w:rsidRPr="00963237">
        <w:rPr>
          <w:rFonts w:ascii="Times New Roman" w:hAnsi="Times New Roman" w:cs="Times New Roman"/>
          <w:sz w:val="24"/>
          <w:szCs w:val="24"/>
        </w:rPr>
        <w:t>n</w:t>
      </w:r>
      <w:r w:rsidR="001C36F0" w:rsidRPr="00963237">
        <w:rPr>
          <w:rFonts w:ascii="Times New Roman" w:hAnsi="Times New Roman" w:cs="Times New Roman"/>
          <w:sz w:val="24"/>
          <w:szCs w:val="24"/>
        </w:rPr>
        <w:t>ge</w:t>
      </w:r>
      <w:r w:rsidR="00421AB4" w:rsidRPr="00963237">
        <w:rPr>
          <w:rFonts w:ascii="Times New Roman" w:hAnsi="Times New Roman" w:cs="Times New Roman"/>
          <w:sz w:val="24"/>
          <w:szCs w:val="24"/>
        </w:rPr>
        <w:t xml:space="preserve"> </w:t>
      </w:r>
      <w:r w:rsidR="001C36F0" w:rsidRPr="00963237">
        <w:rPr>
          <w:rFonts w:ascii="Times New Roman" w:hAnsi="Times New Roman" w:cs="Times New Roman"/>
          <w:sz w:val="24"/>
          <w:szCs w:val="24"/>
        </w:rPr>
        <w:t>so that people with diverse sexualities thrive in a barrier</w:t>
      </w:r>
      <w:r w:rsidR="003155CB" w:rsidRPr="00963237">
        <w:rPr>
          <w:rFonts w:ascii="Times New Roman" w:hAnsi="Times New Roman" w:cs="Times New Roman"/>
          <w:sz w:val="24"/>
          <w:szCs w:val="24"/>
        </w:rPr>
        <w:t>-</w:t>
      </w:r>
      <w:r w:rsidR="001C36F0" w:rsidRPr="00963237">
        <w:rPr>
          <w:rFonts w:ascii="Times New Roman" w:hAnsi="Times New Roman" w:cs="Times New Roman"/>
          <w:sz w:val="24"/>
          <w:szCs w:val="24"/>
        </w:rPr>
        <w:t>free</w:t>
      </w:r>
      <w:r w:rsidR="003155CB" w:rsidRPr="00963237">
        <w:rPr>
          <w:rFonts w:ascii="Times New Roman" w:hAnsi="Times New Roman" w:cs="Times New Roman"/>
          <w:sz w:val="24"/>
          <w:szCs w:val="24"/>
        </w:rPr>
        <w:t xml:space="preserve"> </w:t>
      </w:r>
      <w:r w:rsidR="00421AB4" w:rsidRPr="00963237">
        <w:rPr>
          <w:rFonts w:ascii="Times New Roman" w:hAnsi="Times New Roman" w:cs="Times New Roman"/>
          <w:sz w:val="24"/>
          <w:szCs w:val="24"/>
        </w:rPr>
        <w:t>environment</w:t>
      </w:r>
      <w:r w:rsidR="00FE1CD8" w:rsidRPr="00963237">
        <w:rPr>
          <w:rFonts w:ascii="Times New Roman" w:hAnsi="Times New Roman" w:cs="Times New Roman"/>
          <w:sz w:val="24"/>
          <w:szCs w:val="24"/>
        </w:rPr>
        <w:t xml:space="preserve"> (</w:t>
      </w:r>
      <w:ins w:id="237" w:author="sudarshan" w:date="2020-09-22T09:49:00Z">
        <w:r w:rsidR="00DB6819" w:rsidRPr="00963237">
          <w:rPr>
            <w:rFonts w:ascii="Times New Roman" w:hAnsi="Times New Roman" w:cs="Times New Roman"/>
            <w:sz w:val="24"/>
            <w:szCs w:val="24"/>
          </w:rPr>
          <w:t>1</w:t>
        </w:r>
      </w:ins>
      <w:r w:rsidR="00F2663A">
        <w:rPr>
          <w:rFonts w:ascii="Times New Roman" w:hAnsi="Times New Roman" w:cs="Times New Roman"/>
          <w:sz w:val="24"/>
          <w:szCs w:val="24"/>
        </w:rPr>
        <w:t>7</w:t>
      </w:r>
      <w:del w:id="238" w:author="sudarshan" w:date="2020-09-22T09:49:00Z">
        <w:r w:rsidR="00FE1CD8" w:rsidRPr="00963237" w:rsidDel="00B70558">
          <w:rPr>
            <w:rFonts w:ascii="Times New Roman" w:hAnsi="Times New Roman" w:cs="Times New Roman"/>
            <w:sz w:val="24"/>
            <w:szCs w:val="24"/>
          </w:rPr>
          <w:delText>10</w:delText>
        </w:r>
      </w:del>
      <w:r w:rsidR="00FE1CD8" w:rsidRPr="00963237">
        <w:rPr>
          <w:rFonts w:ascii="Times New Roman" w:hAnsi="Times New Roman" w:cs="Times New Roman"/>
          <w:sz w:val="24"/>
          <w:szCs w:val="24"/>
        </w:rPr>
        <w:t>)</w:t>
      </w:r>
      <w:r w:rsidR="00CF7F4E" w:rsidRPr="00963237">
        <w:rPr>
          <w:rFonts w:ascii="Times New Roman" w:hAnsi="Times New Roman" w:cs="Times New Roman"/>
          <w:sz w:val="24"/>
          <w:szCs w:val="24"/>
        </w:rPr>
        <w:t xml:space="preserve">. </w:t>
      </w:r>
    </w:p>
    <w:p w14:paraId="737E3C7B" w14:textId="77777777" w:rsidR="008C5AB3" w:rsidRDefault="008C5AB3" w:rsidP="008C5AB3">
      <w:pPr>
        <w:spacing w:after="0" w:line="240" w:lineRule="auto"/>
        <w:jc w:val="both"/>
        <w:rPr>
          <w:rFonts w:ascii="Times New Roman" w:hAnsi="Times New Roman" w:cs="Times New Roman"/>
          <w:sz w:val="24"/>
          <w:szCs w:val="24"/>
        </w:rPr>
      </w:pPr>
    </w:p>
    <w:p w14:paraId="27F539C0" w14:textId="398B2385" w:rsidR="008C5AB3" w:rsidRPr="006045DC" w:rsidRDefault="008C5AB3" w:rsidP="008C5AB3">
      <w:pPr>
        <w:spacing w:after="0" w:line="240" w:lineRule="auto"/>
        <w:jc w:val="both"/>
        <w:rPr>
          <w:rStyle w:val="Emphasis"/>
          <w:rFonts w:ascii="Times New Roman" w:hAnsi="Times New Roman" w:cs="Times New Roman"/>
          <w:i w:val="0"/>
          <w:iCs w:val="0"/>
          <w:sz w:val="24"/>
          <w:szCs w:val="24"/>
        </w:rPr>
      </w:pPr>
      <w:ins w:id="239" w:author="sudarshan" w:date="2020-09-22T09:48:00Z">
        <w:r w:rsidRPr="006F5234">
          <w:rPr>
            <w:rStyle w:val="Emphasis"/>
            <w:rFonts w:ascii="Times New Roman" w:hAnsi="Times New Roman" w:cs="Times New Roman"/>
            <w:i w:val="0"/>
            <w:sz w:val="24"/>
            <w:szCs w:val="24"/>
            <w:rPrChange w:id="240" w:author="sudarshan" w:date="2020-09-28T19:07:00Z">
              <w:rPr>
                <w:rStyle w:val="Emphasis"/>
                <w:b/>
                <w:i w:val="0"/>
                <w:sz w:val="24"/>
                <w:szCs w:val="24"/>
              </w:rPr>
            </w:rPrChange>
          </w:rPr>
          <w:t>Even though a miniscule number of mental health professionals have spoken aloud against unethical practice of conversion therapy within their fraternity</w:t>
        </w:r>
      </w:ins>
      <w:ins w:id="241" w:author="sudarshan" w:date="2020-09-22T09:59:00Z">
        <w:r w:rsidRPr="00963237">
          <w:rPr>
            <w:rStyle w:val="Emphasis"/>
            <w:rFonts w:ascii="Times New Roman" w:hAnsi="Times New Roman" w:cs="Times New Roman"/>
            <w:i w:val="0"/>
            <w:sz w:val="24"/>
            <w:szCs w:val="24"/>
          </w:rPr>
          <w:t xml:space="preserve"> (1</w:t>
        </w:r>
      </w:ins>
      <w:r w:rsidR="00B5532A">
        <w:rPr>
          <w:rStyle w:val="Emphasis"/>
          <w:rFonts w:ascii="Times New Roman" w:hAnsi="Times New Roman" w:cs="Times New Roman"/>
          <w:i w:val="0"/>
          <w:sz w:val="24"/>
          <w:szCs w:val="24"/>
        </w:rPr>
        <w:t>8</w:t>
      </w:r>
      <w:ins w:id="242" w:author="sudarshan" w:date="2020-09-22T09:59:00Z">
        <w:r w:rsidRPr="006F5234">
          <w:rPr>
            <w:rStyle w:val="Emphasis"/>
            <w:rFonts w:ascii="Times New Roman" w:hAnsi="Times New Roman" w:cs="Times New Roman"/>
            <w:i w:val="0"/>
            <w:sz w:val="24"/>
            <w:szCs w:val="24"/>
            <w:rPrChange w:id="243" w:author="sudarshan" w:date="2020-09-28T19:07:00Z">
              <w:rPr>
                <w:rStyle w:val="Emphasis"/>
                <w:b/>
                <w:i w:val="0"/>
                <w:sz w:val="24"/>
                <w:szCs w:val="24"/>
              </w:rPr>
            </w:rPrChange>
          </w:rPr>
          <w:t>)</w:t>
        </w:r>
      </w:ins>
      <w:ins w:id="244" w:author="sudarshan" w:date="2020-09-22T09:48:00Z">
        <w:r w:rsidRPr="006F5234">
          <w:rPr>
            <w:rStyle w:val="Emphasis"/>
            <w:rFonts w:ascii="Times New Roman" w:hAnsi="Times New Roman" w:cs="Times New Roman"/>
            <w:i w:val="0"/>
            <w:sz w:val="24"/>
            <w:szCs w:val="24"/>
            <w:rPrChange w:id="245" w:author="sudarshan" w:date="2020-09-28T19:07:00Z">
              <w:rPr>
                <w:rStyle w:val="Emphasis"/>
                <w:b/>
                <w:i w:val="0"/>
                <w:sz w:val="24"/>
                <w:szCs w:val="24"/>
              </w:rPr>
            </w:rPrChange>
          </w:rPr>
          <w:t xml:space="preserve">, the mainstream Indian mental health community has </w:t>
        </w:r>
      </w:ins>
      <w:ins w:id="246" w:author="sudarshan" w:date="2020-09-22T09:52:00Z">
        <w:r w:rsidRPr="006F5234">
          <w:rPr>
            <w:rStyle w:val="Emphasis"/>
            <w:rFonts w:ascii="Times New Roman" w:hAnsi="Times New Roman" w:cs="Times New Roman"/>
            <w:i w:val="0"/>
            <w:sz w:val="24"/>
            <w:szCs w:val="24"/>
            <w:rPrChange w:id="247" w:author="sudarshan" w:date="2020-09-28T19:07:00Z">
              <w:rPr>
                <w:rStyle w:val="Emphasis"/>
                <w:b/>
                <w:i w:val="0"/>
                <w:sz w:val="24"/>
                <w:szCs w:val="24"/>
              </w:rPr>
            </w:rPrChange>
          </w:rPr>
          <w:t xml:space="preserve">been </w:t>
        </w:r>
      </w:ins>
      <w:ins w:id="248" w:author="sudarshan" w:date="2020-09-22T09:48:00Z">
        <w:r w:rsidRPr="006F5234">
          <w:rPr>
            <w:rStyle w:val="Emphasis"/>
            <w:rFonts w:ascii="Times New Roman" w:hAnsi="Times New Roman" w:cs="Times New Roman"/>
            <w:i w:val="0"/>
            <w:sz w:val="24"/>
            <w:szCs w:val="24"/>
            <w:rPrChange w:id="249" w:author="sudarshan" w:date="2020-09-28T19:07:00Z">
              <w:rPr>
                <w:rStyle w:val="Emphasis"/>
                <w:b/>
                <w:i w:val="0"/>
                <w:sz w:val="24"/>
                <w:szCs w:val="24"/>
              </w:rPr>
            </w:rPrChange>
          </w:rPr>
          <w:t xml:space="preserve"> silent  about the need to bring an </w:t>
        </w:r>
      </w:ins>
      <w:ins w:id="250" w:author="sudarshan" w:date="2020-09-28T20:18:00Z">
        <w:r w:rsidRPr="005D15AC">
          <w:rPr>
            <w:rFonts w:ascii="Times New Roman" w:hAnsi="Times New Roman" w:cs="Times New Roman"/>
            <w:sz w:val="24"/>
            <w:szCs w:val="24"/>
          </w:rPr>
          <w:t xml:space="preserve">LGBTQIA+  </w:t>
        </w:r>
        <w:r w:rsidRPr="005D15AC">
          <w:rPr>
            <w:rStyle w:val="Emphasis"/>
            <w:rFonts w:ascii="Times New Roman" w:hAnsi="Times New Roman" w:cs="Times New Roman"/>
            <w:i w:val="0"/>
            <w:sz w:val="24"/>
            <w:szCs w:val="24"/>
          </w:rPr>
          <w:t>anti</w:t>
        </w:r>
        <w:r w:rsidRPr="00963237">
          <w:rPr>
            <w:rStyle w:val="Emphasis"/>
            <w:rFonts w:ascii="Times New Roman" w:hAnsi="Times New Roman" w:cs="Times New Roman"/>
            <w:i w:val="0"/>
            <w:sz w:val="24"/>
            <w:szCs w:val="24"/>
          </w:rPr>
          <w:t xml:space="preserve"> </w:t>
        </w:r>
        <w:r>
          <w:rPr>
            <w:rStyle w:val="Emphasis"/>
            <w:rFonts w:ascii="Times New Roman" w:hAnsi="Times New Roman" w:cs="Times New Roman"/>
            <w:i w:val="0"/>
            <w:sz w:val="24"/>
            <w:szCs w:val="24"/>
          </w:rPr>
          <w:t>-</w:t>
        </w:r>
      </w:ins>
      <w:ins w:id="251" w:author="sudarshan" w:date="2020-09-22T09:48:00Z">
        <w:r w:rsidRPr="006F5234">
          <w:rPr>
            <w:rStyle w:val="Emphasis"/>
            <w:rFonts w:ascii="Times New Roman" w:hAnsi="Times New Roman" w:cs="Times New Roman"/>
            <w:i w:val="0"/>
            <w:sz w:val="24"/>
            <w:szCs w:val="24"/>
            <w:rPrChange w:id="252" w:author="sudarshan" w:date="2020-09-28T19:07:00Z">
              <w:rPr>
                <w:rStyle w:val="Emphasis"/>
                <w:b/>
                <w:i w:val="0"/>
                <w:sz w:val="24"/>
                <w:szCs w:val="24"/>
              </w:rPr>
            </w:rPrChange>
          </w:rPr>
          <w:t>discrimination law and a ban on conversion therapy</w:t>
        </w:r>
      </w:ins>
      <w:ins w:id="253" w:author="sudarshan" w:date="2020-09-22T09:54:00Z">
        <w:r w:rsidRPr="006F5234">
          <w:rPr>
            <w:rStyle w:val="EndnoteReference"/>
            <w:rFonts w:ascii="Times New Roman" w:hAnsi="Times New Roman" w:cs="Times New Roman"/>
            <w:iCs/>
            <w:sz w:val="24"/>
            <w:szCs w:val="24"/>
            <w:rPrChange w:id="254" w:author="sudarshan" w:date="2020-09-28T19:07:00Z">
              <w:rPr>
                <w:rStyle w:val="EndnoteReference"/>
                <w:b/>
                <w:iCs/>
                <w:sz w:val="24"/>
                <w:szCs w:val="24"/>
              </w:rPr>
            </w:rPrChange>
          </w:rPr>
          <w:endnoteReference w:id="2"/>
        </w:r>
      </w:ins>
      <w:r>
        <w:rPr>
          <w:rStyle w:val="Emphasis"/>
          <w:rFonts w:ascii="Times New Roman" w:hAnsi="Times New Roman" w:cs="Times New Roman"/>
          <w:i w:val="0"/>
          <w:sz w:val="24"/>
          <w:szCs w:val="24"/>
        </w:rPr>
        <w:t xml:space="preserve">  signifying prioritization of ameliorative change that blames the victim for systemically induced suffering. History is repeating itself as  </w:t>
      </w:r>
      <w:r w:rsidR="00195822">
        <w:rPr>
          <w:rStyle w:val="Emphasis"/>
          <w:rFonts w:ascii="Times New Roman" w:hAnsi="Times New Roman" w:cs="Times New Roman"/>
          <w:i w:val="0"/>
          <w:sz w:val="24"/>
          <w:szCs w:val="24"/>
        </w:rPr>
        <w:t xml:space="preserve">mental health professionals  largely remain </w:t>
      </w:r>
      <w:r>
        <w:rPr>
          <w:rStyle w:val="Emphasis"/>
          <w:rFonts w:ascii="Times New Roman" w:hAnsi="Times New Roman" w:cs="Times New Roman"/>
          <w:i w:val="0"/>
          <w:sz w:val="24"/>
          <w:szCs w:val="24"/>
        </w:rPr>
        <w:t>out of the scene in speaking boldly for</w:t>
      </w:r>
      <w:r w:rsidR="00195822">
        <w:rPr>
          <w:rStyle w:val="Emphasis"/>
          <w:rFonts w:ascii="Times New Roman" w:hAnsi="Times New Roman" w:cs="Times New Roman"/>
          <w:i w:val="0"/>
          <w:sz w:val="24"/>
          <w:szCs w:val="24"/>
        </w:rPr>
        <w:t xml:space="preserve"> the realization of equal </w:t>
      </w:r>
      <w:r>
        <w:rPr>
          <w:rStyle w:val="Emphasis"/>
          <w:rFonts w:ascii="Times New Roman" w:hAnsi="Times New Roman" w:cs="Times New Roman"/>
          <w:i w:val="0"/>
          <w:sz w:val="24"/>
          <w:szCs w:val="24"/>
        </w:rPr>
        <w:t>rig</w:t>
      </w:r>
      <w:r w:rsidR="00E67676">
        <w:rPr>
          <w:rStyle w:val="Emphasis"/>
          <w:rFonts w:ascii="Times New Roman" w:hAnsi="Times New Roman" w:cs="Times New Roman"/>
          <w:i w:val="0"/>
          <w:sz w:val="24"/>
          <w:szCs w:val="24"/>
        </w:rPr>
        <w:t>hts  for LGBTQIA+ people (19</w:t>
      </w:r>
      <w:r>
        <w:rPr>
          <w:rStyle w:val="Emphasis"/>
          <w:rFonts w:ascii="Times New Roman" w:hAnsi="Times New Roman" w:cs="Times New Roman"/>
          <w:i w:val="0"/>
          <w:sz w:val="24"/>
          <w:szCs w:val="24"/>
        </w:rPr>
        <w:t xml:space="preserve">).  </w:t>
      </w:r>
      <w:r w:rsidR="00753497" w:rsidRPr="00963237">
        <w:rPr>
          <w:rFonts w:ascii="Times New Roman" w:hAnsi="Times New Roman" w:cs="Times New Roman"/>
          <w:sz w:val="24"/>
          <w:szCs w:val="24"/>
        </w:rPr>
        <w:t>Th</w:t>
      </w:r>
      <w:ins w:id="267" w:author="sudarshan" w:date="2020-09-27T07:28:00Z">
        <w:r w:rsidR="00753497" w:rsidRPr="00963237">
          <w:rPr>
            <w:rFonts w:ascii="Times New Roman" w:hAnsi="Times New Roman" w:cs="Times New Roman"/>
            <w:sz w:val="24"/>
            <w:szCs w:val="24"/>
          </w:rPr>
          <w:t>e</w:t>
        </w:r>
      </w:ins>
      <w:del w:id="268" w:author="sudarshan" w:date="2020-09-27T07:28:00Z">
        <w:r w:rsidR="00753497" w:rsidRPr="00963237" w:rsidDel="0040688E">
          <w:rPr>
            <w:rFonts w:ascii="Times New Roman" w:hAnsi="Times New Roman" w:cs="Times New Roman"/>
            <w:sz w:val="24"/>
            <w:szCs w:val="24"/>
          </w:rPr>
          <w:delText>tre</w:delText>
        </w:r>
      </w:del>
      <w:r w:rsidR="00753497" w:rsidRPr="00963237">
        <w:rPr>
          <w:rFonts w:ascii="Times New Roman" w:hAnsi="Times New Roman" w:cs="Times New Roman"/>
          <w:sz w:val="24"/>
          <w:szCs w:val="24"/>
        </w:rPr>
        <w:t xml:space="preserve"> position statements issued by the professional associations (Indian Association of Clinical Psychologists, Association of Psychiatric Social Work Professionals, Indian Psychiatric Society</w:t>
      </w:r>
      <w:ins w:id="269" w:author="sudarshan" w:date="2020-09-28T20:38:00Z">
        <w:r w:rsidR="00753497">
          <w:rPr>
            <w:rFonts w:ascii="Times New Roman" w:hAnsi="Times New Roman" w:cs="Times New Roman"/>
            <w:sz w:val="24"/>
            <w:szCs w:val="24"/>
          </w:rPr>
          <w:t>)</w:t>
        </w:r>
      </w:ins>
      <w:r w:rsidR="00753497" w:rsidRPr="00963237">
        <w:rPr>
          <w:rFonts w:ascii="Times New Roman" w:hAnsi="Times New Roman" w:cs="Times New Roman"/>
          <w:sz w:val="24"/>
          <w:szCs w:val="24"/>
        </w:rPr>
        <w:t xml:space="preserve"> (</w:t>
      </w:r>
      <w:r w:rsidR="00C35E85">
        <w:rPr>
          <w:rFonts w:ascii="Times New Roman" w:hAnsi="Times New Roman" w:cs="Times New Roman"/>
          <w:sz w:val="24"/>
          <w:szCs w:val="24"/>
        </w:rPr>
        <w:t>20</w:t>
      </w:r>
      <w:r w:rsidR="00753497" w:rsidRPr="00963237">
        <w:rPr>
          <w:rFonts w:ascii="Times New Roman" w:hAnsi="Times New Roman" w:cs="Times New Roman"/>
          <w:sz w:val="24"/>
          <w:szCs w:val="24"/>
        </w:rPr>
        <w:t xml:space="preserve">, </w:t>
      </w:r>
      <w:r w:rsidR="009357A8">
        <w:rPr>
          <w:rFonts w:ascii="Times New Roman" w:hAnsi="Times New Roman" w:cs="Times New Roman"/>
          <w:sz w:val="24"/>
          <w:szCs w:val="24"/>
        </w:rPr>
        <w:t>2</w:t>
      </w:r>
      <w:del w:id="270" w:author="sudarshan" w:date="2020-09-28T19:03:00Z">
        <w:r w:rsidR="00753497" w:rsidRPr="00963237" w:rsidDel="008F037C">
          <w:rPr>
            <w:rFonts w:ascii="Times New Roman" w:hAnsi="Times New Roman" w:cs="Times New Roman"/>
            <w:sz w:val="24"/>
            <w:szCs w:val="24"/>
          </w:rPr>
          <w:delText>2</w:delText>
        </w:r>
      </w:del>
      <w:r w:rsidR="00C35E85">
        <w:rPr>
          <w:rFonts w:ascii="Times New Roman" w:hAnsi="Times New Roman" w:cs="Times New Roman"/>
          <w:sz w:val="24"/>
          <w:szCs w:val="24"/>
        </w:rPr>
        <w:t>1</w:t>
      </w:r>
      <w:r w:rsidR="00753497" w:rsidRPr="00963237">
        <w:rPr>
          <w:rFonts w:ascii="Times New Roman" w:hAnsi="Times New Roman" w:cs="Times New Roman"/>
          <w:sz w:val="24"/>
          <w:szCs w:val="24"/>
        </w:rPr>
        <w:t xml:space="preserve">, </w:t>
      </w:r>
      <w:r w:rsidR="009357A8">
        <w:rPr>
          <w:rFonts w:ascii="Times New Roman" w:hAnsi="Times New Roman" w:cs="Times New Roman"/>
          <w:sz w:val="24"/>
          <w:szCs w:val="24"/>
        </w:rPr>
        <w:t>2</w:t>
      </w:r>
      <w:del w:id="271" w:author="sudarshan" w:date="2020-09-28T19:04:00Z">
        <w:r w:rsidR="00753497" w:rsidRPr="00963237" w:rsidDel="008F037C">
          <w:rPr>
            <w:rFonts w:ascii="Times New Roman" w:hAnsi="Times New Roman" w:cs="Times New Roman"/>
            <w:sz w:val="24"/>
            <w:szCs w:val="24"/>
          </w:rPr>
          <w:delText>2</w:delText>
        </w:r>
      </w:del>
      <w:r w:rsidR="00C35E85">
        <w:rPr>
          <w:rFonts w:ascii="Times New Roman" w:hAnsi="Times New Roman" w:cs="Times New Roman"/>
          <w:sz w:val="24"/>
          <w:szCs w:val="24"/>
        </w:rPr>
        <w:t>2</w:t>
      </w:r>
      <w:r w:rsidR="00753497" w:rsidRPr="00963237">
        <w:rPr>
          <w:rFonts w:ascii="Times New Roman" w:hAnsi="Times New Roman" w:cs="Times New Roman"/>
          <w:sz w:val="24"/>
          <w:szCs w:val="24"/>
        </w:rPr>
        <w:t>) fall short of  precocious</w:t>
      </w:r>
      <w:r w:rsidR="009C193B">
        <w:rPr>
          <w:rFonts w:ascii="Times New Roman" w:hAnsi="Times New Roman" w:cs="Times New Roman"/>
          <w:sz w:val="24"/>
          <w:szCs w:val="24"/>
        </w:rPr>
        <w:t xml:space="preserve"> reflection</w:t>
      </w:r>
      <w:r w:rsidR="00753497" w:rsidRPr="00963237">
        <w:rPr>
          <w:rFonts w:ascii="Times New Roman" w:hAnsi="Times New Roman" w:cs="Times New Roman"/>
          <w:sz w:val="24"/>
          <w:szCs w:val="24"/>
        </w:rPr>
        <w:t xml:space="preserve"> and proactive</w:t>
      </w:r>
      <w:ins w:id="272" w:author="sudarshan" w:date="2020-09-27T09:14:00Z">
        <w:r w:rsidR="00753497" w:rsidRPr="00963237">
          <w:rPr>
            <w:rFonts w:ascii="Times New Roman" w:hAnsi="Times New Roman" w:cs="Times New Roman"/>
            <w:sz w:val="24"/>
            <w:szCs w:val="24"/>
          </w:rPr>
          <w:t xml:space="preserve"> </w:t>
        </w:r>
      </w:ins>
      <w:r w:rsidR="009C193B">
        <w:rPr>
          <w:rFonts w:ascii="Times New Roman" w:hAnsi="Times New Roman" w:cs="Times New Roman"/>
          <w:sz w:val="24"/>
          <w:szCs w:val="24"/>
        </w:rPr>
        <w:t xml:space="preserve">actions </w:t>
      </w:r>
      <w:ins w:id="273" w:author="sudarshan" w:date="2020-09-27T09:14:00Z">
        <w:r w:rsidR="00753497" w:rsidRPr="00963237">
          <w:rPr>
            <w:rFonts w:ascii="Times New Roman" w:hAnsi="Times New Roman" w:cs="Times New Roman"/>
            <w:sz w:val="24"/>
            <w:szCs w:val="24"/>
          </w:rPr>
          <w:t xml:space="preserve">in striving for </w:t>
        </w:r>
      </w:ins>
      <w:r w:rsidR="00753497">
        <w:rPr>
          <w:rFonts w:ascii="Times New Roman" w:hAnsi="Times New Roman" w:cs="Times New Roman"/>
          <w:sz w:val="24"/>
          <w:szCs w:val="24"/>
        </w:rPr>
        <w:t xml:space="preserve">transformative </w:t>
      </w:r>
      <w:ins w:id="274" w:author="sudarshan" w:date="2020-09-27T09:15:00Z">
        <w:r w:rsidR="00753497" w:rsidRPr="00963237">
          <w:rPr>
            <w:rFonts w:ascii="Times New Roman" w:hAnsi="Times New Roman" w:cs="Times New Roman"/>
            <w:sz w:val="24"/>
            <w:szCs w:val="24"/>
          </w:rPr>
          <w:t xml:space="preserve"> change that </w:t>
        </w:r>
      </w:ins>
      <w:r w:rsidR="00753497">
        <w:rPr>
          <w:rFonts w:ascii="Times New Roman" w:hAnsi="Times New Roman" w:cs="Times New Roman"/>
          <w:sz w:val="24"/>
          <w:szCs w:val="24"/>
        </w:rPr>
        <w:t xml:space="preserve">shifts </w:t>
      </w:r>
      <w:ins w:id="275" w:author="sudarshan" w:date="2020-09-27T09:16:00Z">
        <w:r w:rsidR="00753497" w:rsidRPr="00963237">
          <w:rPr>
            <w:rFonts w:ascii="Times New Roman" w:hAnsi="Times New Roman" w:cs="Times New Roman"/>
            <w:sz w:val="24"/>
            <w:szCs w:val="24"/>
          </w:rPr>
          <w:t xml:space="preserve"> </w:t>
        </w:r>
      </w:ins>
      <w:ins w:id="276" w:author="sudarshan" w:date="2020-09-27T09:15:00Z">
        <w:r w:rsidR="00753497" w:rsidRPr="00963237">
          <w:rPr>
            <w:rFonts w:ascii="Times New Roman" w:hAnsi="Times New Roman" w:cs="Times New Roman"/>
            <w:sz w:val="24"/>
            <w:szCs w:val="24"/>
          </w:rPr>
          <w:t>values and power relationships</w:t>
        </w:r>
      </w:ins>
      <w:r w:rsidR="00F72F7B">
        <w:rPr>
          <w:rFonts w:ascii="Times New Roman" w:hAnsi="Times New Roman" w:cs="Times New Roman"/>
          <w:sz w:val="24"/>
          <w:szCs w:val="24"/>
        </w:rPr>
        <w:t>.</w:t>
      </w:r>
      <w:r w:rsidR="00753497" w:rsidRPr="00963237">
        <w:rPr>
          <w:rFonts w:ascii="Times New Roman" w:hAnsi="Times New Roman" w:cs="Times New Roman"/>
          <w:sz w:val="24"/>
          <w:szCs w:val="24"/>
        </w:rPr>
        <w:t xml:space="preserve"> Instead, they appear to</w:t>
      </w:r>
      <w:r w:rsidR="00F72F7B">
        <w:rPr>
          <w:rFonts w:ascii="Times New Roman" w:hAnsi="Times New Roman" w:cs="Times New Roman"/>
          <w:sz w:val="24"/>
          <w:szCs w:val="24"/>
        </w:rPr>
        <w:t xml:space="preserve"> be strategic and reactive actions</w:t>
      </w:r>
      <w:r w:rsidR="00753497" w:rsidRPr="00963237">
        <w:rPr>
          <w:rFonts w:ascii="Times New Roman" w:hAnsi="Times New Roman" w:cs="Times New Roman"/>
          <w:sz w:val="24"/>
          <w:szCs w:val="24"/>
        </w:rPr>
        <w:t xml:space="preserve"> to escape the moral and intellectual embarrassment</w:t>
      </w:r>
      <w:r w:rsidR="006923F3">
        <w:rPr>
          <w:rFonts w:ascii="Times New Roman" w:hAnsi="Times New Roman" w:cs="Times New Roman"/>
          <w:sz w:val="24"/>
          <w:szCs w:val="24"/>
        </w:rPr>
        <w:t>s</w:t>
      </w:r>
      <w:r w:rsidR="00753497" w:rsidRPr="00963237">
        <w:rPr>
          <w:rFonts w:ascii="Times New Roman" w:hAnsi="Times New Roman" w:cs="Times New Roman"/>
          <w:sz w:val="24"/>
          <w:szCs w:val="24"/>
        </w:rPr>
        <w:t xml:space="preserve"> caused by transgressions of t</w:t>
      </w:r>
      <w:r w:rsidR="00171D95">
        <w:rPr>
          <w:rFonts w:ascii="Times New Roman" w:hAnsi="Times New Roman" w:cs="Times New Roman"/>
          <w:sz w:val="24"/>
          <w:szCs w:val="24"/>
        </w:rPr>
        <w:t>heir fraternity.</w:t>
      </w:r>
      <w:r w:rsidR="00E67676">
        <w:rPr>
          <w:rFonts w:ascii="Times New Roman" w:hAnsi="Times New Roman" w:cs="Times New Roman"/>
          <w:sz w:val="24"/>
          <w:szCs w:val="24"/>
        </w:rPr>
        <w:t xml:space="preserve"> </w:t>
      </w:r>
      <w:r w:rsidR="00E67676" w:rsidRPr="00E67676">
        <w:rPr>
          <w:rFonts w:ascii="Times New Roman" w:hAnsi="Times New Roman" w:cs="Times New Roman"/>
          <w:sz w:val="24"/>
          <w:szCs w:val="24"/>
        </w:rPr>
        <w:t>It was only in 2018 the Indian Psychiatric Society came out with a statement  asking its members to ‘stop considering homosexuality as an illness’</w:t>
      </w:r>
      <w:r w:rsidR="00171D95" w:rsidRPr="00E67676">
        <w:rPr>
          <w:rFonts w:ascii="Times New Roman" w:hAnsi="Times New Roman" w:cs="Times New Roman"/>
          <w:sz w:val="24"/>
          <w:szCs w:val="24"/>
        </w:rPr>
        <w:t xml:space="preserve"> </w:t>
      </w:r>
      <w:r w:rsidR="00E67676" w:rsidRPr="00E67676">
        <w:rPr>
          <w:rFonts w:ascii="Times New Roman" w:hAnsi="Times New Roman" w:cs="Times New Roman"/>
          <w:sz w:val="24"/>
          <w:szCs w:val="24"/>
        </w:rPr>
        <w:t>for the first time</w:t>
      </w:r>
      <w:r w:rsidR="00C35E85">
        <w:rPr>
          <w:rFonts w:ascii="Times New Roman" w:hAnsi="Times New Roman" w:cs="Times New Roman"/>
          <w:sz w:val="24"/>
          <w:szCs w:val="24"/>
        </w:rPr>
        <w:t xml:space="preserve"> (23)</w:t>
      </w:r>
      <w:r w:rsidR="00E67676" w:rsidRPr="00E67676">
        <w:rPr>
          <w:rFonts w:ascii="Times New Roman" w:hAnsi="Times New Roman" w:cs="Times New Roman"/>
          <w:sz w:val="24"/>
          <w:szCs w:val="24"/>
        </w:rPr>
        <w:t xml:space="preserve">. </w:t>
      </w:r>
      <w:ins w:id="277" w:author="sudarshan" w:date="2020-09-22T12:42:00Z">
        <w:r w:rsidRPr="00963237">
          <w:rPr>
            <w:rStyle w:val="Emphasis"/>
            <w:rFonts w:ascii="Times New Roman" w:hAnsi="Times New Roman" w:cs="Times New Roman"/>
            <w:i w:val="0"/>
            <w:sz w:val="24"/>
            <w:szCs w:val="24"/>
          </w:rPr>
          <w:t>Reports also suggest that there are divisions amongst the medical fraternity in India even now as to whether to consider homosexuality as an illness or not</w:t>
        </w:r>
      </w:ins>
      <w:ins w:id="278" w:author="sudarshan" w:date="2020-09-28T16:10:00Z">
        <w:r w:rsidRPr="00963237">
          <w:rPr>
            <w:rStyle w:val="Emphasis"/>
            <w:rFonts w:ascii="Times New Roman" w:hAnsi="Times New Roman" w:cs="Times New Roman"/>
            <w:i w:val="0"/>
            <w:sz w:val="24"/>
            <w:szCs w:val="24"/>
          </w:rPr>
          <w:t xml:space="preserve"> (2</w:t>
        </w:r>
      </w:ins>
      <w:r w:rsidR="00C35E85">
        <w:rPr>
          <w:rStyle w:val="Emphasis"/>
          <w:rFonts w:ascii="Times New Roman" w:hAnsi="Times New Roman" w:cs="Times New Roman"/>
          <w:i w:val="0"/>
          <w:sz w:val="24"/>
          <w:szCs w:val="24"/>
        </w:rPr>
        <w:t>4</w:t>
      </w:r>
      <w:ins w:id="279" w:author="sudarshan" w:date="2020-09-28T16:10:00Z">
        <w:r w:rsidRPr="00963237">
          <w:rPr>
            <w:rStyle w:val="Emphasis"/>
            <w:rFonts w:ascii="Times New Roman" w:hAnsi="Times New Roman" w:cs="Times New Roman"/>
            <w:i w:val="0"/>
            <w:sz w:val="24"/>
            <w:szCs w:val="24"/>
          </w:rPr>
          <w:t xml:space="preserve">). </w:t>
        </w:r>
      </w:ins>
      <w:r>
        <w:rPr>
          <w:rStyle w:val="Emphasis"/>
          <w:rFonts w:ascii="Times New Roman" w:hAnsi="Times New Roman" w:cs="Times New Roman"/>
          <w:i w:val="0"/>
          <w:sz w:val="24"/>
          <w:szCs w:val="24"/>
        </w:rPr>
        <w:t>In contrast, as had happened in the past</w:t>
      </w:r>
      <w:r w:rsidR="006F4E3F">
        <w:rPr>
          <w:rStyle w:val="Emphasis"/>
          <w:rFonts w:ascii="Times New Roman" w:hAnsi="Times New Roman" w:cs="Times New Roman"/>
          <w:i w:val="0"/>
          <w:sz w:val="24"/>
          <w:szCs w:val="24"/>
        </w:rPr>
        <w:t xml:space="preserve"> (25, 26, 27</w:t>
      </w:r>
      <w:r w:rsidR="00336E5F">
        <w:rPr>
          <w:rStyle w:val="Emphasis"/>
          <w:rFonts w:ascii="Times New Roman" w:hAnsi="Times New Roman" w:cs="Times New Roman"/>
          <w:i w:val="0"/>
          <w:sz w:val="24"/>
          <w:szCs w:val="24"/>
        </w:rPr>
        <w:t>, 28</w:t>
      </w:r>
      <w:r w:rsidR="002E758A">
        <w:rPr>
          <w:rStyle w:val="Emphasis"/>
          <w:rFonts w:ascii="Times New Roman" w:hAnsi="Times New Roman" w:cs="Times New Roman"/>
          <w:i w:val="0"/>
          <w:sz w:val="24"/>
          <w:szCs w:val="24"/>
        </w:rPr>
        <w:t>)</w:t>
      </w:r>
      <w:r>
        <w:rPr>
          <w:rStyle w:val="Emphasis"/>
          <w:rFonts w:ascii="Times New Roman" w:hAnsi="Times New Roman" w:cs="Times New Roman"/>
          <w:i w:val="0"/>
          <w:sz w:val="24"/>
          <w:szCs w:val="24"/>
        </w:rPr>
        <w:t xml:space="preserve">, human rights bodies and queer rights networks have demanded transformative </w:t>
      </w:r>
      <w:r w:rsidR="00CB1821">
        <w:rPr>
          <w:rStyle w:val="Emphasis"/>
          <w:rFonts w:ascii="Times New Roman" w:hAnsi="Times New Roman" w:cs="Times New Roman"/>
          <w:i w:val="0"/>
          <w:sz w:val="24"/>
          <w:szCs w:val="24"/>
        </w:rPr>
        <w:t xml:space="preserve">policy </w:t>
      </w:r>
      <w:r>
        <w:rPr>
          <w:rStyle w:val="Emphasis"/>
          <w:rFonts w:ascii="Times New Roman" w:hAnsi="Times New Roman" w:cs="Times New Roman"/>
          <w:i w:val="0"/>
          <w:sz w:val="24"/>
          <w:szCs w:val="24"/>
        </w:rPr>
        <w:t>change</w:t>
      </w:r>
      <w:r w:rsidR="00CB1821">
        <w:rPr>
          <w:rStyle w:val="Emphasis"/>
          <w:rFonts w:ascii="Times New Roman" w:hAnsi="Times New Roman" w:cs="Times New Roman"/>
          <w:i w:val="0"/>
          <w:sz w:val="24"/>
          <w:szCs w:val="24"/>
        </w:rPr>
        <w:t>s</w:t>
      </w:r>
      <w:r>
        <w:rPr>
          <w:rStyle w:val="Emphasis"/>
          <w:rFonts w:ascii="Times New Roman" w:hAnsi="Times New Roman" w:cs="Times New Roman"/>
          <w:i w:val="0"/>
          <w:sz w:val="24"/>
          <w:szCs w:val="24"/>
        </w:rPr>
        <w:t xml:space="preserve"> to build  an inclusive, free and equal society.  e.g. </w:t>
      </w:r>
      <w:r w:rsidR="00753497">
        <w:rPr>
          <w:rStyle w:val="Emphasis"/>
          <w:rFonts w:ascii="Times New Roman" w:hAnsi="Times New Roman" w:cs="Times New Roman"/>
          <w:i w:val="0"/>
          <w:sz w:val="24"/>
          <w:szCs w:val="24"/>
        </w:rPr>
        <w:t>a</w:t>
      </w:r>
      <w:r>
        <w:rPr>
          <w:rStyle w:val="Emphasis"/>
          <w:rFonts w:ascii="Times New Roman" w:hAnsi="Times New Roman" w:cs="Times New Roman"/>
          <w:i w:val="0"/>
          <w:sz w:val="24"/>
          <w:szCs w:val="24"/>
        </w:rPr>
        <w:t xml:space="preserve"> queer group approached the High Court</w:t>
      </w:r>
      <w:r w:rsidR="00753497">
        <w:rPr>
          <w:rStyle w:val="Emphasis"/>
          <w:rFonts w:ascii="Times New Roman" w:hAnsi="Times New Roman" w:cs="Times New Roman"/>
          <w:i w:val="0"/>
          <w:sz w:val="24"/>
          <w:szCs w:val="24"/>
        </w:rPr>
        <w:t xml:space="preserve"> of Kerala</w:t>
      </w:r>
      <w:r>
        <w:rPr>
          <w:rStyle w:val="Emphasis"/>
          <w:rFonts w:ascii="Times New Roman" w:hAnsi="Times New Roman" w:cs="Times New Roman"/>
          <w:i w:val="0"/>
          <w:sz w:val="24"/>
          <w:szCs w:val="24"/>
        </w:rPr>
        <w:t xml:space="preserve"> for a ban on conversion therapy after their complaints to the state mental health authority and health secretary were not resp</w:t>
      </w:r>
      <w:r w:rsidR="00336E5F">
        <w:rPr>
          <w:rStyle w:val="Emphasis"/>
          <w:rFonts w:ascii="Times New Roman" w:hAnsi="Times New Roman" w:cs="Times New Roman"/>
          <w:i w:val="0"/>
          <w:sz w:val="24"/>
          <w:szCs w:val="24"/>
        </w:rPr>
        <w:t>onded to (29, 30</w:t>
      </w:r>
      <w:r>
        <w:rPr>
          <w:rStyle w:val="Emphasis"/>
          <w:rFonts w:ascii="Times New Roman" w:hAnsi="Times New Roman" w:cs="Times New Roman"/>
          <w:i w:val="0"/>
          <w:sz w:val="24"/>
          <w:szCs w:val="24"/>
        </w:rPr>
        <w:t xml:space="preserve">). </w:t>
      </w:r>
      <w:ins w:id="280" w:author="sudarshan" w:date="2020-09-22T09:48:00Z">
        <w:r w:rsidRPr="006F5234">
          <w:rPr>
            <w:rStyle w:val="Emphasis"/>
            <w:rFonts w:ascii="Times New Roman" w:hAnsi="Times New Roman" w:cs="Times New Roman"/>
            <w:i w:val="0"/>
            <w:sz w:val="24"/>
            <w:szCs w:val="24"/>
            <w:rPrChange w:id="281" w:author="sudarshan" w:date="2020-09-28T19:07:00Z">
              <w:rPr>
                <w:rStyle w:val="Emphasis"/>
                <w:b/>
                <w:i w:val="0"/>
                <w:sz w:val="24"/>
                <w:szCs w:val="24"/>
              </w:rPr>
            </w:rPrChange>
          </w:rPr>
          <w:t>Th</w:t>
        </w:r>
      </w:ins>
      <w:r>
        <w:rPr>
          <w:rStyle w:val="Emphasis"/>
          <w:rFonts w:ascii="Times New Roman" w:hAnsi="Times New Roman" w:cs="Times New Roman"/>
          <w:i w:val="0"/>
          <w:sz w:val="24"/>
          <w:szCs w:val="24"/>
        </w:rPr>
        <w:t>e</w:t>
      </w:r>
      <w:ins w:id="282" w:author="sudarshan" w:date="2020-09-22T09:48:00Z">
        <w:r w:rsidRPr="006F5234">
          <w:rPr>
            <w:rStyle w:val="Emphasis"/>
            <w:rFonts w:ascii="Times New Roman" w:hAnsi="Times New Roman" w:cs="Times New Roman"/>
            <w:i w:val="0"/>
            <w:sz w:val="24"/>
            <w:szCs w:val="24"/>
            <w:rPrChange w:id="283" w:author="sudarshan" w:date="2020-09-28T19:07:00Z">
              <w:rPr>
                <w:rStyle w:val="Emphasis"/>
                <w:b/>
                <w:i w:val="0"/>
                <w:sz w:val="24"/>
                <w:szCs w:val="24"/>
              </w:rPr>
            </w:rPrChange>
          </w:rPr>
          <w:t xml:space="preserve"> UN I</w:t>
        </w:r>
        <w:r w:rsidRPr="006F5234">
          <w:rPr>
            <w:rFonts w:ascii="Times New Roman" w:hAnsi="Times New Roman" w:cs="Times New Roman"/>
            <w:sz w:val="24"/>
            <w:szCs w:val="24"/>
            <w:rPrChange w:id="284" w:author="sudarshan" w:date="2020-09-28T19:07:00Z">
              <w:rPr>
                <w:b/>
                <w:sz w:val="24"/>
                <w:szCs w:val="24"/>
              </w:rPr>
            </w:rPrChange>
          </w:rPr>
          <w:t>ndependent Expert on protection against violence and discrimination based on sexual orientation and gender identity</w:t>
        </w:r>
      </w:ins>
      <w:ins w:id="285" w:author="sudarshan" w:date="2020-09-28T20:49:00Z">
        <w:r>
          <w:rPr>
            <w:rFonts w:ascii="Times New Roman" w:hAnsi="Times New Roman" w:cs="Times New Roman"/>
            <w:sz w:val="24"/>
            <w:szCs w:val="24"/>
          </w:rPr>
          <w:t xml:space="preserve"> (</w:t>
        </w:r>
      </w:ins>
      <w:r w:rsidR="00010023">
        <w:rPr>
          <w:rFonts w:ascii="Times New Roman" w:hAnsi="Times New Roman" w:cs="Times New Roman"/>
          <w:sz w:val="24"/>
          <w:szCs w:val="24"/>
        </w:rPr>
        <w:t xml:space="preserve">hereafter </w:t>
      </w:r>
      <w:ins w:id="286" w:author="sudarshan" w:date="2020-09-28T20:49:00Z">
        <w:r>
          <w:rPr>
            <w:rFonts w:ascii="Times New Roman" w:hAnsi="Times New Roman" w:cs="Times New Roman"/>
            <w:sz w:val="24"/>
            <w:szCs w:val="24"/>
          </w:rPr>
          <w:t>SOGI)</w:t>
        </w:r>
      </w:ins>
      <w:ins w:id="287" w:author="sudarshan" w:date="2020-09-22T09:48:00Z">
        <w:r w:rsidRPr="006F5234">
          <w:rPr>
            <w:rFonts w:ascii="Times New Roman" w:hAnsi="Times New Roman" w:cs="Times New Roman"/>
            <w:sz w:val="24"/>
            <w:szCs w:val="24"/>
            <w:rPrChange w:id="288" w:author="sudarshan" w:date="2020-09-28T19:07:00Z">
              <w:rPr>
                <w:b/>
                <w:sz w:val="24"/>
                <w:szCs w:val="24"/>
              </w:rPr>
            </w:rPrChange>
          </w:rPr>
          <w:t xml:space="preserve"> </w:t>
        </w:r>
        <w:r w:rsidRPr="006F5234">
          <w:rPr>
            <w:rStyle w:val="Emphasis"/>
            <w:rFonts w:ascii="Times New Roman" w:hAnsi="Times New Roman" w:cs="Times New Roman"/>
            <w:i w:val="0"/>
            <w:sz w:val="24"/>
            <w:szCs w:val="24"/>
            <w:rPrChange w:id="289" w:author="sudarshan" w:date="2020-09-28T19:07:00Z">
              <w:rPr>
                <w:rStyle w:val="Emphasis"/>
                <w:b/>
                <w:i w:val="0"/>
                <w:sz w:val="24"/>
                <w:szCs w:val="24"/>
              </w:rPr>
            </w:rPrChange>
          </w:rPr>
          <w:t>in his report  called for a ban on conversion therapies citing experiential accounts of torture in the hands of mental health professionals including  India</w:t>
        </w:r>
      </w:ins>
      <w:ins w:id="290" w:author="sudarshan" w:date="2020-09-28T16:06:00Z">
        <w:r w:rsidRPr="006F5234">
          <w:rPr>
            <w:rFonts w:ascii="Times New Roman" w:hAnsi="Times New Roman" w:cs="Times New Roman"/>
            <w:iCs/>
            <w:sz w:val="24"/>
            <w:szCs w:val="24"/>
            <w:rPrChange w:id="291" w:author="sudarshan" w:date="2020-09-28T19:07:00Z">
              <w:rPr>
                <w:iCs/>
                <w:sz w:val="24"/>
                <w:szCs w:val="24"/>
              </w:rPr>
            </w:rPrChange>
          </w:rPr>
          <w:t xml:space="preserve"> (</w:t>
        </w:r>
      </w:ins>
      <w:r w:rsidR="00336E5F">
        <w:rPr>
          <w:rFonts w:ascii="Times New Roman" w:hAnsi="Times New Roman" w:cs="Times New Roman"/>
          <w:iCs/>
          <w:sz w:val="24"/>
          <w:szCs w:val="24"/>
        </w:rPr>
        <w:t>31</w:t>
      </w:r>
      <w:ins w:id="292" w:author="sudarshan" w:date="2020-09-28T16:06:00Z">
        <w:r w:rsidRPr="006F5234">
          <w:rPr>
            <w:rFonts w:ascii="Times New Roman" w:hAnsi="Times New Roman" w:cs="Times New Roman"/>
            <w:iCs/>
            <w:sz w:val="24"/>
            <w:szCs w:val="24"/>
            <w:rPrChange w:id="293" w:author="sudarshan" w:date="2020-09-28T19:07:00Z">
              <w:rPr>
                <w:iCs/>
                <w:sz w:val="24"/>
                <w:szCs w:val="24"/>
              </w:rPr>
            </w:rPrChange>
          </w:rPr>
          <w:t xml:space="preserve">). </w:t>
        </w:r>
      </w:ins>
      <w:ins w:id="294" w:author="sudarshan" w:date="2020-09-22T09:48:00Z">
        <w:r w:rsidRPr="006F5234">
          <w:rPr>
            <w:rStyle w:val="Emphasis"/>
            <w:rFonts w:ascii="Times New Roman" w:hAnsi="Times New Roman" w:cs="Times New Roman"/>
            <w:i w:val="0"/>
            <w:sz w:val="24"/>
            <w:szCs w:val="24"/>
            <w:rPrChange w:id="295" w:author="sudarshan" w:date="2020-09-28T19:07:00Z">
              <w:rPr>
                <w:rStyle w:val="Emphasis"/>
                <w:b/>
                <w:i w:val="0"/>
                <w:sz w:val="24"/>
                <w:szCs w:val="24"/>
              </w:rPr>
            </w:rPrChange>
          </w:rPr>
          <w:t xml:space="preserve"> </w:t>
        </w:r>
      </w:ins>
    </w:p>
    <w:p w14:paraId="349C907F" w14:textId="75602CA7" w:rsidR="006045DC" w:rsidRDefault="006045DC" w:rsidP="006045DC">
      <w:pPr>
        <w:spacing w:after="0" w:line="240" w:lineRule="auto"/>
        <w:jc w:val="both"/>
        <w:rPr>
          <w:rFonts w:ascii="Times New Roman" w:hAnsi="Times New Roman" w:cs="Times New Roman"/>
          <w:sz w:val="24"/>
          <w:szCs w:val="24"/>
        </w:rPr>
      </w:pPr>
    </w:p>
    <w:p w14:paraId="059DFEAE" w14:textId="193FFE01" w:rsidR="006045DC" w:rsidRDefault="006045DC" w:rsidP="006045DC">
      <w:pPr>
        <w:spacing w:after="0" w:line="240" w:lineRule="auto"/>
        <w:jc w:val="both"/>
        <w:rPr>
          <w:rFonts w:ascii="Times New Roman" w:hAnsi="Times New Roman" w:cs="Times New Roman"/>
          <w:sz w:val="24"/>
          <w:szCs w:val="24"/>
        </w:rPr>
      </w:pPr>
    </w:p>
    <w:p w14:paraId="6BE3607D" w14:textId="0199027A" w:rsidR="006045DC" w:rsidRPr="005E136E" w:rsidRDefault="009D471D" w:rsidP="006045DC">
      <w:pPr>
        <w:jc w:val="both"/>
        <w:rPr>
          <w:rStyle w:val="fontstyle01"/>
          <w:rFonts w:ascii="Times New Roman" w:hAnsi="Times New Roman" w:cs="Times New Roman"/>
          <w:b/>
          <w:color w:val="auto"/>
          <w:sz w:val="24"/>
          <w:szCs w:val="24"/>
        </w:rPr>
      </w:pPr>
      <w:r>
        <w:rPr>
          <w:rFonts w:ascii="Times New Roman" w:hAnsi="Times New Roman" w:cs="Times New Roman"/>
          <w:b/>
          <w:sz w:val="24"/>
          <w:szCs w:val="24"/>
        </w:rPr>
        <w:t xml:space="preserve">Resistance to transformative change: </w:t>
      </w:r>
      <w:r w:rsidR="00A23BE9">
        <w:rPr>
          <w:rFonts w:ascii="Times New Roman" w:hAnsi="Times New Roman" w:cs="Times New Roman"/>
          <w:b/>
          <w:sz w:val="24"/>
          <w:szCs w:val="24"/>
        </w:rPr>
        <w:t>Q</w:t>
      </w:r>
      <w:r w:rsidR="006045DC">
        <w:rPr>
          <w:rFonts w:ascii="Times New Roman" w:hAnsi="Times New Roman" w:cs="Times New Roman"/>
          <w:b/>
          <w:sz w:val="24"/>
          <w:szCs w:val="24"/>
        </w:rPr>
        <w:t>ueerphobic</w:t>
      </w:r>
      <w:r w:rsidR="00E81214">
        <w:rPr>
          <w:rFonts w:ascii="Times New Roman" w:hAnsi="Times New Roman" w:cs="Times New Roman"/>
          <w:b/>
          <w:sz w:val="24"/>
          <w:szCs w:val="24"/>
        </w:rPr>
        <w:t xml:space="preserve"> space-attitude</w:t>
      </w:r>
      <w:r w:rsidR="006045DC">
        <w:rPr>
          <w:rFonts w:ascii="Times New Roman" w:hAnsi="Times New Roman" w:cs="Times New Roman"/>
          <w:b/>
          <w:sz w:val="24"/>
          <w:szCs w:val="24"/>
        </w:rPr>
        <w:t xml:space="preserve"> </w:t>
      </w:r>
      <w:r w:rsidR="006045DC" w:rsidRPr="00436EBF">
        <w:rPr>
          <w:rFonts w:ascii="Times New Roman" w:hAnsi="Times New Roman" w:cs="Times New Roman"/>
          <w:b/>
          <w:sz w:val="24"/>
          <w:szCs w:val="24"/>
        </w:rPr>
        <w:t>administrative complex</w:t>
      </w:r>
      <w:r w:rsidR="006045DC">
        <w:rPr>
          <w:rFonts w:ascii="Times New Roman" w:hAnsi="Times New Roman" w:cs="Times New Roman"/>
          <w:b/>
          <w:sz w:val="24"/>
          <w:szCs w:val="24"/>
        </w:rPr>
        <w:t xml:space="preserve"> in </w:t>
      </w:r>
      <w:r w:rsidR="00FE44BD">
        <w:rPr>
          <w:rFonts w:ascii="Times New Roman" w:hAnsi="Times New Roman" w:cs="Times New Roman"/>
          <w:b/>
          <w:sz w:val="24"/>
          <w:szCs w:val="24"/>
        </w:rPr>
        <w:t xml:space="preserve">Indian </w:t>
      </w:r>
      <w:r w:rsidR="006045DC">
        <w:rPr>
          <w:rFonts w:ascii="Times New Roman" w:hAnsi="Times New Roman" w:cs="Times New Roman"/>
          <w:b/>
          <w:sz w:val="24"/>
          <w:szCs w:val="24"/>
        </w:rPr>
        <w:t xml:space="preserve">mental health systems </w:t>
      </w:r>
      <w:ins w:id="296" w:author="sudarshan" w:date="2020-09-22T12:43:00Z">
        <w:r w:rsidR="006045DC" w:rsidRPr="00963237">
          <w:rPr>
            <w:rStyle w:val="fontstyle01"/>
            <w:rFonts w:ascii="Times New Roman" w:hAnsi="Times New Roman" w:cs="Times New Roman"/>
            <w:noProof/>
            <w:sz w:val="24"/>
            <w:szCs w:val="24"/>
          </w:rPr>
          <w:t xml:space="preserve"> </w:t>
        </w:r>
      </w:ins>
    </w:p>
    <w:p w14:paraId="470026F5" w14:textId="77777777" w:rsidR="006045DC" w:rsidRDefault="006045DC" w:rsidP="006045DC">
      <w:pPr>
        <w:spacing w:after="0" w:line="240" w:lineRule="auto"/>
        <w:jc w:val="both"/>
        <w:rPr>
          <w:rFonts w:ascii="Times New Roman" w:hAnsi="Times New Roman" w:cs="Times New Roman"/>
          <w:sz w:val="24"/>
          <w:szCs w:val="24"/>
        </w:rPr>
      </w:pPr>
    </w:p>
    <w:p w14:paraId="094F4EBA" w14:textId="155B728A" w:rsidR="008C5AB3" w:rsidRDefault="006045DC" w:rsidP="006045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One of the most unique directive  in the judgement of the Supreme </w:t>
      </w:r>
      <w:r w:rsidRPr="00963237">
        <w:rPr>
          <w:rFonts w:ascii="Times New Roman" w:hAnsi="Times New Roman" w:cs="Times New Roman"/>
          <w:sz w:val="24"/>
          <w:szCs w:val="24"/>
        </w:rPr>
        <w:t xml:space="preserve"> court </w:t>
      </w:r>
      <w:r>
        <w:rPr>
          <w:rFonts w:ascii="Times New Roman" w:hAnsi="Times New Roman" w:cs="Times New Roman"/>
          <w:sz w:val="24"/>
          <w:szCs w:val="24"/>
        </w:rPr>
        <w:t xml:space="preserve"> was that it</w:t>
      </w:r>
      <w:r w:rsidRPr="00963237">
        <w:rPr>
          <w:rFonts w:ascii="Times New Roman" w:hAnsi="Times New Roman" w:cs="Times New Roman"/>
          <w:sz w:val="24"/>
          <w:szCs w:val="24"/>
        </w:rPr>
        <w:t xml:space="preserve"> instructed the state to disseminate its landmark judgement widely so that the public </w:t>
      </w:r>
      <w:r>
        <w:rPr>
          <w:rFonts w:ascii="Times New Roman" w:hAnsi="Times New Roman" w:cs="Times New Roman"/>
          <w:sz w:val="24"/>
          <w:szCs w:val="24"/>
        </w:rPr>
        <w:t>becomes</w:t>
      </w:r>
      <w:r w:rsidRPr="00963237">
        <w:rPr>
          <w:rFonts w:ascii="Times New Roman" w:hAnsi="Times New Roman" w:cs="Times New Roman"/>
          <w:sz w:val="24"/>
          <w:szCs w:val="24"/>
        </w:rPr>
        <w:t xml:space="preserve"> aware that it is natural to be different and that people of diverse sexualities enjoy constitutional protection as equal citizens. Justice R F Nariman wrote: “</w:t>
      </w:r>
      <w:commentRangeStart w:id="297"/>
      <w:commentRangeStart w:id="298"/>
      <w:commentRangeStart w:id="299"/>
      <w:r w:rsidRPr="00963237">
        <w:rPr>
          <w:rFonts w:ascii="Times New Roman" w:hAnsi="Times New Roman" w:cs="Times New Roman"/>
          <w:sz w:val="24"/>
          <w:szCs w:val="24"/>
        </w:rPr>
        <w:t xml:space="preserve">Union of India shall take all measures </w:t>
      </w:r>
      <w:commentRangeEnd w:id="297"/>
      <w:r w:rsidRPr="006F5234">
        <w:rPr>
          <w:rStyle w:val="CommentReference"/>
          <w:rFonts w:ascii="Times New Roman" w:hAnsi="Times New Roman" w:cs="Times New Roman"/>
          <w:sz w:val="24"/>
          <w:szCs w:val="24"/>
          <w:rPrChange w:id="300" w:author="sudarshan" w:date="2020-09-28T19:07:00Z">
            <w:rPr>
              <w:rStyle w:val="CommentReference"/>
            </w:rPr>
          </w:rPrChange>
        </w:rPr>
        <w:commentReference w:id="297"/>
      </w:r>
      <w:commentRangeEnd w:id="298"/>
      <w:r w:rsidRPr="006F5234">
        <w:rPr>
          <w:rStyle w:val="CommentReference"/>
          <w:rFonts w:ascii="Times New Roman" w:hAnsi="Times New Roman" w:cs="Times New Roman"/>
          <w:sz w:val="24"/>
          <w:szCs w:val="24"/>
          <w:rPrChange w:id="301" w:author="sudarshan" w:date="2020-09-28T19:07:00Z">
            <w:rPr>
              <w:rStyle w:val="CommentReference"/>
            </w:rPr>
          </w:rPrChange>
        </w:rPr>
        <w:commentReference w:id="298"/>
      </w:r>
      <w:commentRangeEnd w:id="299"/>
      <w:r w:rsidRPr="006F5234">
        <w:rPr>
          <w:rStyle w:val="CommentReference"/>
          <w:rFonts w:ascii="Times New Roman" w:hAnsi="Times New Roman" w:cs="Times New Roman"/>
          <w:sz w:val="24"/>
          <w:szCs w:val="24"/>
          <w:rPrChange w:id="302" w:author="sudarshan" w:date="2020-09-28T19:07:00Z">
            <w:rPr>
              <w:rStyle w:val="CommentReference"/>
            </w:rPr>
          </w:rPrChange>
        </w:rPr>
        <w:commentReference w:id="299"/>
      </w:r>
      <w:r w:rsidRPr="00963237">
        <w:rPr>
          <w:rFonts w:ascii="Times New Roman" w:hAnsi="Times New Roman" w:cs="Times New Roman"/>
          <w:sz w:val="24"/>
          <w:szCs w:val="24"/>
        </w:rPr>
        <w:t>to ensure that this judgment is given wide publicity through the public media, which includes television, radio, print and online media at regular intervals, and initiate programs to reduce and finally eliminate the stigma associated with such persons”(</w:t>
      </w:r>
      <w:ins w:id="303" w:author="sudarshan" w:date="2020-09-28T16:33:00Z">
        <w:r w:rsidRPr="00963237">
          <w:rPr>
            <w:rFonts w:ascii="Times New Roman" w:hAnsi="Times New Roman" w:cs="Times New Roman"/>
            <w:sz w:val="24"/>
            <w:szCs w:val="24"/>
          </w:rPr>
          <w:t>1</w:t>
        </w:r>
      </w:ins>
      <w:r w:rsidR="006E6108">
        <w:rPr>
          <w:rFonts w:ascii="Times New Roman" w:hAnsi="Times New Roman" w:cs="Times New Roman"/>
          <w:sz w:val="24"/>
          <w:szCs w:val="24"/>
        </w:rPr>
        <w:t>7</w:t>
      </w:r>
      <w:del w:id="304" w:author="sudarshan" w:date="2020-09-28T16:33:00Z">
        <w:r w:rsidRPr="00963237" w:rsidDel="0029038E">
          <w:rPr>
            <w:rFonts w:ascii="Times New Roman" w:hAnsi="Times New Roman" w:cs="Times New Roman"/>
            <w:sz w:val="24"/>
            <w:szCs w:val="24"/>
          </w:rPr>
          <w:delText>10</w:delText>
        </w:r>
      </w:del>
      <w:r w:rsidRPr="00963237">
        <w:rPr>
          <w:rFonts w:ascii="Times New Roman" w:hAnsi="Times New Roman" w:cs="Times New Roman"/>
          <w:sz w:val="24"/>
          <w:szCs w:val="24"/>
        </w:rPr>
        <w:t>,</w:t>
      </w:r>
      <w:r w:rsidR="006E6108">
        <w:rPr>
          <w:rFonts w:ascii="Times New Roman" w:hAnsi="Times New Roman" w:cs="Times New Roman"/>
          <w:sz w:val="24"/>
          <w:szCs w:val="24"/>
        </w:rPr>
        <w:t xml:space="preserve"> 32</w:t>
      </w:r>
      <w:del w:id="305" w:author="sudarshan" w:date="2020-09-28T16:32:00Z">
        <w:r w:rsidRPr="00963237" w:rsidDel="0029038E">
          <w:rPr>
            <w:rFonts w:ascii="Times New Roman" w:hAnsi="Times New Roman" w:cs="Times New Roman"/>
            <w:sz w:val="24"/>
            <w:szCs w:val="24"/>
          </w:rPr>
          <w:delText>1</w:delText>
        </w:r>
      </w:del>
      <w:del w:id="306" w:author="sudarshan" w:date="2020-09-22T10:18:00Z">
        <w:r w:rsidRPr="00963237" w:rsidDel="006C5230">
          <w:rPr>
            <w:rFonts w:ascii="Times New Roman" w:hAnsi="Times New Roman" w:cs="Times New Roman"/>
            <w:sz w:val="24"/>
            <w:szCs w:val="24"/>
          </w:rPr>
          <w:delText>3</w:delText>
        </w:r>
      </w:del>
      <w:r w:rsidRPr="00963237">
        <w:rPr>
          <w:rFonts w:ascii="Times New Roman" w:hAnsi="Times New Roman" w:cs="Times New Roman"/>
          <w:sz w:val="24"/>
          <w:szCs w:val="24"/>
        </w:rPr>
        <w:t>).</w:t>
      </w:r>
      <w:r>
        <w:rPr>
          <w:rFonts w:ascii="Times New Roman" w:hAnsi="Times New Roman" w:cs="Times New Roman"/>
          <w:sz w:val="24"/>
          <w:szCs w:val="24"/>
        </w:rPr>
        <w:t xml:space="preserve"> </w:t>
      </w:r>
      <w:del w:id="307" w:author="sudarshan" w:date="2020-09-22T09:58:00Z">
        <w:r w:rsidR="00421AB4" w:rsidRPr="00963237" w:rsidDel="00916A95">
          <w:rPr>
            <w:rFonts w:ascii="Times New Roman" w:hAnsi="Times New Roman" w:cs="Times New Roman"/>
            <w:sz w:val="24"/>
            <w:szCs w:val="24"/>
          </w:rPr>
          <w:delText xml:space="preserve"> </w:delText>
        </w:r>
        <w:r w:rsidR="001C36F0" w:rsidRPr="00963237" w:rsidDel="00916A95">
          <w:rPr>
            <w:rFonts w:ascii="Times New Roman" w:hAnsi="Times New Roman" w:cs="Times New Roman"/>
            <w:sz w:val="24"/>
            <w:szCs w:val="24"/>
          </w:rPr>
          <w:delText xml:space="preserve"> </w:delText>
        </w:r>
      </w:del>
      <w:r w:rsidR="009C13FF">
        <w:rPr>
          <w:rFonts w:ascii="Times New Roman" w:hAnsi="Times New Roman" w:cs="Times New Roman"/>
          <w:sz w:val="24"/>
          <w:szCs w:val="24"/>
        </w:rPr>
        <w:t>Most often, it is</w:t>
      </w:r>
      <w:r w:rsidR="006F1510" w:rsidRPr="00963237">
        <w:rPr>
          <w:rFonts w:ascii="Times New Roman" w:hAnsi="Times New Roman" w:cs="Times New Roman"/>
          <w:sz w:val="24"/>
          <w:szCs w:val="24"/>
        </w:rPr>
        <w:t xml:space="preserve"> the </w:t>
      </w:r>
      <w:r w:rsidR="00DA31DC" w:rsidRPr="00963237">
        <w:rPr>
          <w:rFonts w:ascii="Times New Roman" w:hAnsi="Times New Roman" w:cs="Times New Roman"/>
          <w:sz w:val="24"/>
          <w:szCs w:val="24"/>
        </w:rPr>
        <w:t xml:space="preserve">popular discourse of heteronormativity </w:t>
      </w:r>
      <w:r w:rsidR="00963206">
        <w:rPr>
          <w:rFonts w:ascii="Times New Roman" w:hAnsi="Times New Roman" w:cs="Times New Roman"/>
          <w:sz w:val="24"/>
          <w:szCs w:val="24"/>
        </w:rPr>
        <w:t xml:space="preserve">that causes </w:t>
      </w:r>
      <w:r w:rsidR="006F1510" w:rsidRPr="00963237">
        <w:rPr>
          <w:rFonts w:ascii="Times New Roman" w:hAnsi="Times New Roman" w:cs="Times New Roman"/>
          <w:sz w:val="24"/>
          <w:szCs w:val="24"/>
        </w:rPr>
        <w:t xml:space="preserve"> anxiety and confusion </w:t>
      </w:r>
      <w:r w:rsidR="0018454E" w:rsidRPr="00963237">
        <w:rPr>
          <w:rFonts w:ascii="Times New Roman" w:hAnsi="Times New Roman" w:cs="Times New Roman"/>
          <w:sz w:val="24"/>
          <w:szCs w:val="24"/>
        </w:rPr>
        <w:t xml:space="preserve">among parents </w:t>
      </w:r>
      <w:r w:rsidR="006F1510" w:rsidRPr="00963237">
        <w:rPr>
          <w:rFonts w:ascii="Times New Roman" w:hAnsi="Times New Roman" w:cs="Times New Roman"/>
          <w:sz w:val="24"/>
          <w:szCs w:val="24"/>
        </w:rPr>
        <w:t>regarding their children</w:t>
      </w:r>
      <w:r w:rsidR="00385966" w:rsidRPr="00963237">
        <w:rPr>
          <w:rFonts w:ascii="Times New Roman" w:hAnsi="Times New Roman" w:cs="Times New Roman"/>
          <w:sz w:val="24"/>
          <w:szCs w:val="24"/>
        </w:rPr>
        <w:t>’</w:t>
      </w:r>
      <w:r w:rsidR="00C40BCE" w:rsidRPr="00963237">
        <w:rPr>
          <w:rFonts w:ascii="Times New Roman" w:hAnsi="Times New Roman" w:cs="Times New Roman"/>
          <w:sz w:val="24"/>
          <w:szCs w:val="24"/>
        </w:rPr>
        <w:t xml:space="preserve">s </w:t>
      </w:r>
      <w:r w:rsidR="00A02EC3" w:rsidRPr="00963237">
        <w:rPr>
          <w:rFonts w:ascii="Times New Roman" w:hAnsi="Times New Roman" w:cs="Times New Roman"/>
          <w:sz w:val="24"/>
          <w:szCs w:val="24"/>
        </w:rPr>
        <w:t>di</w:t>
      </w:r>
      <w:r w:rsidR="00A93FFB">
        <w:rPr>
          <w:rFonts w:ascii="Times New Roman" w:hAnsi="Times New Roman" w:cs="Times New Roman"/>
          <w:sz w:val="24"/>
          <w:szCs w:val="24"/>
        </w:rPr>
        <w:t>verse</w:t>
      </w:r>
      <w:r w:rsidR="00A02EC3" w:rsidRPr="00963237">
        <w:rPr>
          <w:rFonts w:ascii="Times New Roman" w:hAnsi="Times New Roman" w:cs="Times New Roman"/>
          <w:sz w:val="24"/>
          <w:szCs w:val="24"/>
        </w:rPr>
        <w:t xml:space="preserve"> </w:t>
      </w:r>
      <w:r w:rsidR="001707BB" w:rsidRPr="00963237">
        <w:rPr>
          <w:rFonts w:ascii="Times New Roman" w:hAnsi="Times New Roman" w:cs="Times New Roman"/>
          <w:sz w:val="24"/>
          <w:szCs w:val="24"/>
        </w:rPr>
        <w:t>sexual orientation</w:t>
      </w:r>
      <w:r w:rsidR="00963206">
        <w:rPr>
          <w:rFonts w:ascii="Times New Roman" w:hAnsi="Times New Roman" w:cs="Times New Roman"/>
          <w:sz w:val="24"/>
          <w:szCs w:val="24"/>
        </w:rPr>
        <w:t xml:space="preserve">s leading them </w:t>
      </w:r>
      <w:r w:rsidR="00A02EC3" w:rsidRPr="00963237">
        <w:rPr>
          <w:rFonts w:ascii="Times New Roman" w:hAnsi="Times New Roman" w:cs="Times New Roman"/>
          <w:sz w:val="24"/>
          <w:szCs w:val="24"/>
        </w:rPr>
        <w:t xml:space="preserve"> to </w:t>
      </w:r>
      <w:r w:rsidR="00963206">
        <w:rPr>
          <w:rFonts w:ascii="Times New Roman" w:hAnsi="Times New Roman" w:cs="Times New Roman"/>
          <w:sz w:val="24"/>
          <w:szCs w:val="24"/>
        </w:rPr>
        <w:t xml:space="preserve">consult </w:t>
      </w:r>
      <w:r w:rsidR="00A02EC3" w:rsidRPr="00963237">
        <w:rPr>
          <w:rFonts w:ascii="Times New Roman" w:hAnsi="Times New Roman" w:cs="Times New Roman"/>
          <w:sz w:val="24"/>
          <w:szCs w:val="24"/>
        </w:rPr>
        <w:t>mental health professio</w:t>
      </w:r>
      <w:r w:rsidR="003155CB" w:rsidRPr="00963237">
        <w:rPr>
          <w:rFonts w:ascii="Times New Roman" w:hAnsi="Times New Roman" w:cs="Times New Roman"/>
          <w:sz w:val="24"/>
          <w:szCs w:val="24"/>
        </w:rPr>
        <w:t>n</w:t>
      </w:r>
      <w:r w:rsidR="00A02EC3" w:rsidRPr="00963237">
        <w:rPr>
          <w:rFonts w:ascii="Times New Roman" w:hAnsi="Times New Roman" w:cs="Times New Roman"/>
          <w:sz w:val="24"/>
          <w:szCs w:val="24"/>
        </w:rPr>
        <w:t>als</w:t>
      </w:r>
      <w:r w:rsidR="006E6108">
        <w:rPr>
          <w:rFonts w:ascii="Times New Roman" w:hAnsi="Times New Roman" w:cs="Times New Roman"/>
          <w:sz w:val="24"/>
          <w:szCs w:val="24"/>
        </w:rPr>
        <w:t xml:space="preserve"> (33</w:t>
      </w:r>
      <w:r w:rsidR="003F1A12">
        <w:rPr>
          <w:rFonts w:ascii="Times New Roman" w:hAnsi="Times New Roman" w:cs="Times New Roman"/>
          <w:sz w:val="24"/>
          <w:szCs w:val="24"/>
        </w:rPr>
        <w:t>)</w:t>
      </w:r>
      <w:r w:rsidR="002604C7">
        <w:rPr>
          <w:rFonts w:ascii="Times New Roman" w:hAnsi="Times New Roman" w:cs="Times New Roman"/>
          <w:sz w:val="24"/>
          <w:szCs w:val="24"/>
        </w:rPr>
        <w:t xml:space="preserve"> who </w:t>
      </w:r>
      <w:commentRangeStart w:id="308"/>
      <w:commentRangeStart w:id="309"/>
      <w:r w:rsidR="00CF7F4E" w:rsidRPr="00963237">
        <w:rPr>
          <w:rFonts w:ascii="Times New Roman" w:hAnsi="Times New Roman" w:cs="Times New Roman"/>
          <w:sz w:val="24"/>
          <w:szCs w:val="24"/>
        </w:rPr>
        <w:t xml:space="preserve">find </w:t>
      </w:r>
      <w:r w:rsidR="007F6A1B" w:rsidRPr="00963237">
        <w:rPr>
          <w:rFonts w:ascii="Times New Roman" w:hAnsi="Times New Roman" w:cs="Times New Roman"/>
          <w:sz w:val="24"/>
          <w:szCs w:val="24"/>
        </w:rPr>
        <w:t>fault with</w:t>
      </w:r>
      <w:r w:rsidR="002604C7">
        <w:rPr>
          <w:rFonts w:ascii="Times New Roman" w:hAnsi="Times New Roman" w:cs="Times New Roman"/>
          <w:sz w:val="24"/>
          <w:szCs w:val="24"/>
        </w:rPr>
        <w:t xml:space="preserve"> LGBTQIA+ people’s</w:t>
      </w:r>
      <w:r w:rsidR="007F6A1B" w:rsidRPr="00963237">
        <w:rPr>
          <w:rFonts w:ascii="Times New Roman" w:hAnsi="Times New Roman" w:cs="Times New Roman"/>
          <w:sz w:val="24"/>
          <w:szCs w:val="24"/>
        </w:rPr>
        <w:t xml:space="preserve"> brains</w:t>
      </w:r>
      <w:ins w:id="310" w:author="sudarshan" w:date="2020-09-27T10:50:00Z">
        <w:r w:rsidR="000F5EF9" w:rsidRPr="00963237">
          <w:rPr>
            <w:rFonts w:ascii="Times New Roman" w:hAnsi="Times New Roman" w:cs="Times New Roman"/>
            <w:sz w:val="24"/>
            <w:szCs w:val="24"/>
          </w:rPr>
          <w:t xml:space="preserve"> and minds </w:t>
        </w:r>
      </w:ins>
      <w:r w:rsidR="00CF7F4E" w:rsidRPr="00963237">
        <w:rPr>
          <w:rFonts w:ascii="Times New Roman" w:hAnsi="Times New Roman" w:cs="Times New Roman"/>
          <w:sz w:val="24"/>
          <w:szCs w:val="24"/>
        </w:rPr>
        <w:t xml:space="preserve"> </w:t>
      </w:r>
      <w:r w:rsidR="002604C7">
        <w:rPr>
          <w:rFonts w:ascii="Times New Roman" w:hAnsi="Times New Roman" w:cs="Times New Roman"/>
          <w:sz w:val="24"/>
          <w:szCs w:val="24"/>
        </w:rPr>
        <w:t xml:space="preserve">exhorting them to </w:t>
      </w:r>
      <w:r w:rsidR="00963206">
        <w:rPr>
          <w:rFonts w:ascii="Times New Roman" w:hAnsi="Times New Roman" w:cs="Times New Roman"/>
          <w:sz w:val="24"/>
          <w:szCs w:val="24"/>
        </w:rPr>
        <w:t>convert and</w:t>
      </w:r>
      <w:r w:rsidR="00B7157E" w:rsidRPr="00963237">
        <w:rPr>
          <w:rFonts w:ascii="Times New Roman" w:hAnsi="Times New Roman" w:cs="Times New Roman"/>
          <w:sz w:val="24"/>
          <w:szCs w:val="24"/>
        </w:rPr>
        <w:t xml:space="preserve"> </w:t>
      </w:r>
      <w:r w:rsidR="002604C7">
        <w:rPr>
          <w:rFonts w:ascii="Times New Roman" w:hAnsi="Times New Roman" w:cs="Times New Roman"/>
          <w:sz w:val="24"/>
          <w:szCs w:val="24"/>
        </w:rPr>
        <w:t xml:space="preserve">‘adjust’ with  oppressive systems  that breed </w:t>
      </w:r>
      <w:r w:rsidR="007F6A1B" w:rsidRPr="00963237">
        <w:rPr>
          <w:rFonts w:ascii="Times New Roman" w:hAnsi="Times New Roman" w:cs="Times New Roman"/>
          <w:sz w:val="24"/>
          <w:szCs w:val="24"/>
        </w:rPr>
        <w:t>distress</w:t>
      </w:r>
      <w:r w:rsidR="00507FCB" w:rsidRPr="00963237">
        <w:rPr>
          <w:rFonts w:ascii="Times New Roman" w:hAnsi="Times New Roman" w:cs="Times New Roman"/>
          <w:sz w:val="24"/>
          <w:szCs w:val="24"/>
        </w:rPr>
        <w:t xml:space="preserve"> </w:t>
      </w:r>
      <w:commentRangeEnd w:id="308"/>
      <w:r w:rsidR="00C62D41" w:rsidRPr="006F5234">
        <w:rPr>
          <w:rStyle w:val="CommentReference"/>
          <w:rFonts w:ascii="Times New Roman" w:hAnsi="Times New Roman" w:cs="Times New Roman"/>
          <w:sz w:val="24"/>
          <w:szCs w:val="24"/>
          <w:rPrChange w:id="311" w:author="sudarshan" w:date="2020-09-28T19:07:00Z">
            <w:rPr>
              <w:rStyle w:val="CommentReference"/>
            </w:rPr>
          </w:rPrChange>
        </w:rPr>
        <w:commentReference w:id="308"/>
      </w:r>
      <w:commentRangeEnd w:id="309"/>
      <w:r w:rsidR="00144EC6" w:rsidRPr="006F5234">
        <w:rPr>
          <w:rStyle w:val="CommentReference"/>
          <w:rFonts w:ascii="Times New Roman" w:hAnsi="Times New Roman" w:cs="Times New Roman"/>
          <w:sz w:val="24"/>
          <w:szCs w:val="24"/>
          <w:rPrChange w:id="312" w:author="sudarshan" w:date="2020-09-28T19:07:00Z">
            <w:rPr>
              <w:rStyle w:val="CommentReference"/>
            </w:rPr>
          </w:rPrChange>
        </w:rPr>
        <w:commentReference w:id="309"/>
      </w:r>
      <w:r w:rsidR="00507FCB" w:rsidRPr="00963237">
        <w:rPr>
          <w:rFonts w:ascii="Times New Roman" w:hAnsi="Times New Roman" w:cs="Times New Roman"/>
          <w:sz w:val="24"/>
          <w:szCs w:val="24"/>
        </w:rPr>
        <w:t>(</w:t>
      </w:r>
      <w:r w:rsidR="006E6108">
        <w:rPr>
          <w:rFonts w:ascii="Times New Roman" w:hAnsi="Times New Roman" w:cs="Times New Roman"/>
          <w:sz w:val="24"/>
          <w:szCs w:val="24"/>
        </w:rPr>
        <w:t>34,</w:t>
      </w:r>
      <w:r w:rsidR="00701767">
        <w:rPr>
          <w:rFonts w:ascii="Times New Roman" w:hAnsi="Times New Roman" w:cs="Times New Roman"/>
          <w:sz w:val="24"/>
          <w:szCs w:val="24"/>
        </w:rPr>
        <w:t xml:space="preserve"> </w:t>
      </w:r>
      <w:r w:rsidR="006E6108">
        <w:rPr>
          <w:rFonts w:ascii="Times New Roman" w:hAnsi="Times New Roman" w:cs="Times New Roman"/>
          <w:sz w:val="24"/>
          <w:szCs w:val="24"/>
        </w:rPr>
        <w:t>35</w:t>
      </w:r>
      <w:del w:id="313" w:author="sudarshan" w:date="2020-09-22T09:58:00Z">
        <w:r w:rsidR="00507FCB" w:rsidRPr="00963237" w:rsidDel="006B6EDF">
          <w:rPr>
            <w:rFonts w:ascii="Times New Roman" w:hAnsi="Times New Roman" w:cs="Times New Roman"/>
            <w:sz w:val="24"/>
            <w:szCs w:val="24"/>
          </w:rPr>
          <w:delText>2</w:delText>
        </w:r>
      </w:del>
      <w:r w:rsidR="00507FCB" w:rsidRPr="00963237">
        <w:rPr>
          <w:rFonts w:ascii="Times New Roman" w:hAnsi="Times New Roman" w:cs="Times New Roman"/>
          <w:sz w:val="24"/>
          <w:szCs w:val="24"/>
        </w:rPr>
        <w:t>)</w:t>
      </w:r>
      <w:r w:rsidR="007F6A1B" w:rsidRPr="00963237">
        <w:rPr>
          <w:rFonts w:ascii="Times New Roman" w:hAnsi="Times New Roman" w:cs="Times New Roman"/>
          <w:sz w:val="24"/>
          <w:szCs w:val="24"/>
        </w:rPr>
        <w:t>.</w:t>
      </w:r>
      <w:r w:rsidR="004812EE" w:rsidRPr="00963237">
        <w:rPr>
          <w:rFonts w:ascii="Times New Roman" w:hAnsi="Times New Roman" w:cs="Times New Roman"/>
          <w:sz w:val="24"/>
          <w:szCs w:val="24"/>
        </w:rPr>
        <w:t xml:space="preserve"> </w:t>
      </w:r>
    </w:p>
    <w:p w14:paraId="5C2BA501" w14:textId="002E1F03" w:rsidR="005E136E" w:rsidRDefault="005E136E" w:rsidP="005E136E">
      <w:pPr>
        <w:spacing w:after="0" w:line="240" w:lineRule="auto"/>
        <w:jc w:val="both"/>
        <w:rPr>
          <w:rFonts w:ascii="Times New Roman" w:hAnsi="Times New Roman" w:cs="Times New Roman"/>
          <w:sz w:val="24"/>
          <w:szCs w:val="24"/>
        </w:rPr>
      </w:pPr>
    </w:p>
    <w:p w14:paraId="7F92FC66" w14:textId="77777777" w:rsidR="00C67741" w:rsidRDefault="00C67741" w:rsidP="00C67741">
      <w:pPr>
        <w:spacing w:after="0" w:line="240" w:lineRule="auto"/>
        <w:jc w:val="both"/>
        <w:rPr>
          <w:rStyle w:val="fontstyle01"/>
          <w:rFonts w:ascii="Times New Roman" w:hAnsi="Times New Roman" w:cs="Times New Roman"/>
          <w:noProof/>
          <w:sz w:val="24"/>
          <w:szCs w:val="24"/>
        </w:rPr>
      </w:pPr>
    </w:p>
    <w:p w14:paraId="2E00C428" w14:textId="67B3BAD5" w:rsidR="006C5230" w:rsidRPr="002D01A6" w:rsidDel="006C5230" w:rsidRDefault="00C40BCE" w:rsidP="00C67741">
      <w:pPr>
        <w:spacing w:line="240" w:lineRule="auto"/>
        <w:jc w:val="both"/>
        <w:rPr>
          <w:del w:id="314" w:author="sudarshan" w:date="2020-09-22T10:18:00Z"/>
          <w:rPrChange w:id="315" w:author="sudarshan" w:date="2020-09-28T19:07:00Z">
            <w:rPr>
              <w:del w:id="316" w:author="sudarshan" w:date="2020-09-22T10:18:00Z"/>
              <w:rFonts w:ascii="Times New Roman" w:hAnsi="Times New Roman" w:cs="Times New Roman"/>
              <w:sz w:val="24"/>
              <w:szCs w:val="24"/>
            </w:rPr>
          </w:rPrChange>
        </w:rPr>
      </w:pPr>
      <w:del w:id="317" w:author="sudarshan" w:date="2020-09-22T10:14:00Z">
        <w:r w:rsidRPr="00963237" w:rsidDel="00FD455D">
          <w:rPr>
            <w:rFonts w:ascii="Times New Roman" w:hAnsi="Times New Roman" w:cs="Times New Roman"/>
            <w:sz w:val="24"/>
            <w:szCs w:val="24"/>
          </w:rPr>
          <w:delText>Offering a corrective</w:delText>
        </w:r>
      </w:del>
      <w:ins w:id="318" w:author="sudarshan" w:date="2020-09-28T16:41:00Z">
        <w:r w:rsidR="00EF144B" w:rsidRPr="00963237">
          <w:rPr>
            <w:rFonts w:ascii="Times New Roman" w:hAnsi="Times New Roman" w:cs="Times New Roman"/>
            <w:sz w:val="24"/>
            <w:szCs w:val="24"/>
          </w:rPr>
          <w:t>Unfortunately,</w:t>
        </w:r>
      </w:ins>
      <w:ins w:id="319" w:author="sudarshan" w:date="2020-09-28T16:40:00Z">
        <w:r w:rsidR="00EF144B" w:rsidRPr="00963237">
          <w:rPr>
            <w:rFonts w:ascii="Times New Roman" w:hAnsi="Times New Roman" w:cs="Times New Roman"/>
            <w:sz w:val="24"/>
            <w:szCs w:val="24"/>
          </w:rPr>
          <w:t xml:space="preserve"> there has been no such </w:t>
        </w:r>
      </w:ins>
      <w:r w:rsidR="0087588F">
        <w:rPr>
          <w:rFonts w:ascii="Times New Roman" w:hAnsi="Times New Roman" w:cs="Times New Roman"/>
          <w:sz w:val="24"/>
          <w:szCs w:val="24"/>
        </w:rPr>
        <w:t>aw</w:t>
      </w:r>
      <w:r w:rsidR="00F8442E">
        <w:rPr>
          <w:rFonts w:ascii="Times New Roman" w:hAnsi="Times New Roman" w:cs="Times New Roman"/>
          <w:sz w:val="24"/>
          <w:szCs w:val="24"/>
        </w:rPr>
        <w:t>areness campaigns in</w:t>
      </w:r>
      <w:ins w:id="320" w:author="sudarshan" w:date="2020-09-28T16:40:00Z">
        <w:r w:rsidR="00EF144B" w:rsidRPr="00963237">
          <w:rPr>
            <w:rFonts w:ascii="Times New Roman" w:hAnsi="Times New Roman" w:cs="Times New Roman"/>
            <w:sz w:val="24"/>
            <w:szCs w:val="24"/>
          </w:rPr>
          <w:t xml:space="preserve"> the country (</w:t>
        </w:r>
      </w:ins>
      <w:r w:rsidR="00D42D1C">
        <w:rPr>
          <w:rFonts w:ascii="Times New Roman" w:hAnsi="Times New Roman" w:cs="Times New Roman"/>
          <w:sz w:val="24"/>
          <w:szCs w:val="24"/>
        </w:rPr>
        <w:t>36</w:t>
      </w:r>
      <w:ins w:id="321" w:author="sudarshan" w:date="2020-09-28T16:40:00Z">
        <w:r w:rsidR="00EF144B" w:rsidRPr="00963237">
          <w:rPr>
            <w:rFonts w:ascii="Times New Roman" w:hAnsi="Times New Roman" w:cs="Times New Roman"/>
            <w:sz w:val="24"/>
            <w:szCs w:val="24"/>
          </w:rPr>
          <w:t xml:space="preserve">). </w:t>
        </w:r>
      </w:ins>
      <w:r w:rsidR="009B501E" w:rsidRPr="00963237">
        <w:rPr>
          <w:rFonts w:ascii="Times New Roman" w:hAnsi="Times New Roman" w:cs="Times New Roman"/>
          <w:sz w:val="24"/>
          <w:szCs w:val="24"/>
        </w:rPr>
        <w:t xml:space="preserve">Most </w:t>
      </w:r>
      <w:r w:rsidR="00312543" w:rsidRPr="00963237">
        <w:rPr>
          <w:rFonts w:ascii="Times New Roman" w:hAnsi="Times New Roman" w:cs="Times New Roman"/>
          <w:sz w:val="24"/>
          <w:szCs w:val="24"/>
        </w:rPr>
        <w:t xml:space="preserve">people </w:t>
      </w:r>
      <w:r w:rsidR="00513EDA" w:rsidRPr="00963237">
        <w:rPr>
          <w:rFonts w:ascii="Times New Roman" w:hAnsi="Times New Roman" w:cs="Times New Roman"/>
          <w:sz w:val="24"/>
          <w:szCs w:val="24"/>
        </w:rPr>
        <w:t xml:space="preserve">take what the </w:t>
      </w:r>
      <w:r w:rsidR="00864915" w:rsidRPr="00963237">
        <w:rPr>
          <w:rFonts w:ascii="Times New Roman" w:hAnsi="Times New Roman" w:cs="Times New Roman"/>
          <w:sz w:val="24"/>
          <w:szCs w:val="24"/>
        </w:rPr>
        <w:t xml:space="preserve">doctors </w:t>
      </w:r>
      <w:r w:rsidRPr="00963237">
        <w:rPr>
          <w:rFonts w:ascii="Times New Roman" w:hAnsi="Times New Roman" w:cs="Times New Roman"/>
          <w:sz w:val="24"/>
          <w:szCs w:val="24"/>
        </w:rPr>
        <w:t xml:space="preserve">say </w:t>
      </w:r>
      <w:r w:rsidR="007E3AFF" w:rsidRPr="00963237">
        <w:rPr>
          <w:rFonts w:ascii="Times New Roman" w:hAnsi="Times New Roman" w:cs="Times New Roman"/>
          <w:sz w:val="24"/>
          <w:szCs w:val="24"/>
        </w:rPr>
        <w:t xml:space="preserve">into face value </w:t>
      </w:r>
      <w:r w:rsidRPr="00963237">
        <w:rPr>
          <w:rFonts w:ascii="Times New Roman" w:hAnsi="Times New Roman" w:cs="Times New Roman"/>
          <w:sz w:val="24"/>
          <w:szCs w:val="24"/>
        </w:rPr>
        <w:t xml:space="preserve">rather than what the </w:t>
      </w:r>
      <w:r w:rsidR="008538E0" w:rsidRPr="00963237">
        <w:rPr>
          <w:rFonts w:ascii="Times New Roman" w:hAnsi="Times New Roman" w:cs="Times New Roman"/>
          <w:sz w:val="24"/>
          <w:szCs w:val="24"/>
        </w:rPr>
        <w:t xml:space="preserve">Supreme Court </w:t>
      </w:r>
      <w:r w:rsidRPr="00963237">
        <w:rPr>
          <w:rFonts w:ascii="Times New Roman" w:hAnsi="Times New Roman" w:cs="Times New Roman"/>
          <w:sz w:val="24"/>
          <w:szCs w:val="24"/>
        </w:rPr>
        <w:t>said.</w:t>
      </w:r>
      <w:r w:rsidR="00FE3E6E" w:rsidRPr="00963237">
        <w:rPr>
          <w:rStyle w:val="fontstyle01"/>
          <w:rFonts w:ascii="Times New Roman" w:hAnsi="Times New Roman" w:cs="Times New Roman"/>
          <w:sz w:val="24"/>
          <w:szCs w:val="24"/>
        </w:rPr>
        <w:t xml:space="preserve"> </w:t>
      </w:r>
      <w:r w:rsidR="00312543" w:rsidRPr="00963237">
        <w:rPr>
          <w:rFonts w:ascii="Times New Roman" w:hAnsi="Times New Roman" w:cs="Times New Roman"/>
          <w:sz w:val="24"/>
          <w:szCs w:val="24"/>
        </w:rPr>
        <w:t>Doctor</w:t>
      </w:r>
      <w:r w:rsidR="00EB6079" w:rsidRPr="00963237">
        <w:rPr>
          <w:rFonts w:ascii="Times New Roman" w:hAnsi="Times New Roman" w:cs="Times New Roman"/>
          <w:sz w:val="24"/>
          <w:szCs w:val="24"/>
        </w:rPr>
        <w:t>s are experience-near entities w</w:t>
      </w:r>
      <w:r w:rsidR="00312543" w:rsidRPr="00963237">
        <w:rPr>
          <w:rFonts w:ascii="Times New Roman" w:hAnsi="Times New Roman" w:cs="Times New Roman"/>
          <w:sz w:val="24"/>
          <w:szCs w:val="24"/>
        </w:rPr>
        <w:t xml:space="preserve">ith </w:t>
      </w:r>
      <w:r w:rsidR="003155CB" w:rsidRPr="00963237">
        <w:rPr>
          <w:rFonts w:ascii="Times New Roman" w:hAnsi="Times New Roman" w:cs="Times New Roman"/>
          <w:sz w:val="24"/>
          <w:szCs w:val="24"/>
        </w:rPr>
        <w:t xml:space="preserve"> </w:t>
      </w:r>
      <w:r w:rsidR="00312543" w:rsidRPr="00963237">
        <w:rPr>
          <w:rFonts w:ascii="Times New Roman" w:hAnsi="Times New Roman" w:cs="Times New Roman"/>
          <w:sz w:val="24"/>
          <w:szCs w:val="24"/>
        </w:rPr>
        <w:t xml:space="preserve">lot of </w:t>
      </w:r>
      <w:r w:rsidR="00A81A27">
        <w:rPr>
          <w:rFonts w:ascii="Times New Roman" w:hAnsi="Times New Roman" w:cs="Times New Roman"/>
          <w:sz w:val="24"/>
          <w:szCs w:val="24"/>
        </w:rPr>
        <w:t xml:space="preserve">local </w:t>
      </w:r>
      <w:r w:rsidR="00312543" w:rsidRPr="00963237">
        <w:rPr>
          <w:rFonts w:ascii="Times New Roman" w:hAnsi="Times New Roman" w:cs="Times New Roman"/>
          <w:sz w:val="24"/>
          <w:szCs w:val="24"/>
        </w:rPr>
        <w:t xml:space="preserve">authority compared to </w:t>
      </w:r>
      <w:r w:rsidR="003155CB" w:rsidRPr="00963237">
        <w:rPr>
          <w:rFonts w:ascii="Times New Roman" w:hAnsi="Times New Roman" w:cs="Times New Roman"/>
          <w:sz w:val="24"/>
          <w:szCs w:val="24"/>
        </w:rPr>
        <w:t xml:space="preserve">the </w:t>
      </w:r>
      <w:r w:rsidR="008538E0" w:rsidRPr="00963237">
        <w:rPr>
          <w:rFonts w:ascii="Times New Roman" w:hAnsi="Times New Roman" w:cs="Times New Roman"/>
          <w:sz w:val="24"/>
          <w:szCs w:val="24"/>
        </w:rPr>
        <w:t>Supreme Court</w:t>
      </w:r>
      <w:r w:rsidR="003155CB" w:rsidRPr="00963237">
        <w:rPr>
          <w:rFonts w:ascii="Times New Roman" w:hAnsi="Times New Roman" w:cs="Times New Roman"/>
          <w:sz w:val="24"/>
          <w:szCs w:val="24"/>
        </w:rPr>
        <w:t>,</w:t>
      </w:r>
      <w:r w:rsidR="00312543" w:rsidRPr="00963237">
        <w:rPr>
          <w:rFonts w:ascii="Times New Roman" w:hAnsi="Times New Roman" w:cs="Times New Roman"/>
          <w:sz w:val="24"/>
          <w:szCs w:val="24"/>
        </w:rPr>
        <w:t xml:space="preserve"> </w:t>
      </w:r>
      <w:r w:rsidR="00FA5A43" w:rsidRPr="00963237">
        <w:rPr>
          <w:rFonts w:ascii="Times New Roman" w:hAnsi="Times New Roman" w:cs="Times New Roman"/>
          <w:sz w:val="24"/>
          <w:szCs w:val="24"/>
        </w:rPr>
        <w:t>which slips as</w:t>
      </w:r>
      <w:r w:rsidR="000B3413" w:rsidRPr="00963237">
        <w:rPr>
          <w:rFonts w:ascii="Times New Roman" w:hAnsi="Times New Roman" w:cs="Times New Roman"/>
          <w:sz w:val="24"/>
          <w:szCs w:val="24"/>
        </w:rPr>
        <w:t xml:space="preserve"> an experience-distant mechanism whose verdicts do</w:t>
      </w:r>
      <w:r w:rsidR="00B7157E" w:rsidRPr="00963237">
        <w:rPr>
          <w:rFonts w:ascii="Times New Roman" w:hAnsi="Times New Roman" w:cs="Times New Roman"/>
          <w:sz w:val="24"/>
          <w:szCs w:val="24"/>
        </w:rPr>
        <w:t xml:space="preserve">n’t </w:t>
      </w:r>
      <w:r w:rsidR="00513EDA" w:rsidRPr="00963237">
        <w:rPr>
          <w:rFonts w:ascii="Times New Roman" w:hAnsi="Times New Roman" w:cs="Times New Roman"/>
          <w:sz w:val="24"/>
          <w:szCs w:val="24"/>
        </w:rPr>
        <w:t xml:space="preserve">generally </w:t>
      </w:r>
      <w:r w:rsidR="00B7157E" w:rsidRPr="00963237">
        <w:rPr>
          <w:rFonts w:ascii="Times New Roman" w:hAnsi="Times New Roman" w:cs="Times New Roman"/>
          <w:sz w:val="24"/>
          <w:szCs w:val="24"/>
        </w:rPr>
        <w:t>percolate down to</w:t>
      </w:r>
      <w:r w:rsidR="00E92B11" w:rsidRPr="00963237">
        <w:rPr>
          <w:rFonts w:ascii="Times New Roman" w:hAnsi="Times New Roman" w:cs="Times New Roman"/>
          <w:sz w:val="24"/>
          <w:szCs w:val="24"/>
        </w:rPr>
        <w:t xml:space="preserve"> la</w:t>
      </w:r>
      <w:r w:rsidR="00AB4E46" w:rsidRPr="00963237">
        <w:rPr>
          <w:rFonts w:ascii="Times New Roman" w:hAnsi="Times New Roman" w:cs="Times New Roman"/>
          <w:sz w:val="24"/>
          <w:szCs w:val="24"/>
        </w:rPr>
        <w:t>y</w:t>
      </w:r>
      <w:r w:rsidR="00E92B11" w:rsidRPr="00963237">
        <w:rPr>
          <w:rFonts w:ascii="Times New Roman" w:hAnsi="Times New Roman" w:cs="Times New Roman"/>
          <w:sz w:val="24"/>
          <w:szCs w:val="24"/>
        </w:rPr>
        <w:t>persons</w:t>
      </w:r>
      <w:r w:rsidR="000B3413" w:rsidRPr="00963237">
        <w:rPr>
          <w:rFonts w:ascii="Times New Roman" w:hAnsi="Times New Roman" w:cs="Times New Roman"/>
          <w:sz w:val="24"/>
          <w:szCs w:val="24"/>
        </w:rPr>
        <w:t>.</w:t>
      </w:r>
      <w:r w:rsidR="00184A0C">
        <w:rPr>
          <w:rFonts w:ascii="Times New Roman" w:hAnsi="Times New Roman" w:cs="Times New Roman"/>
          <w:sz w:val="24"/>
          <w:szCs w:val="24"/>
        </w:rPr>
        <w:t xml:space="preserve">  A report published in June 2020 shows that </w:t>
      </w:r>
      <w:r w:rsidR="00EC1E07">
        <w:rPr>
          <w:rFonts w:ascii="Times New Roman" w:hAnsi="Times New Roman" w:cs="Times New Roman"/>
          <w:sz w:val="24"/>
          <w:szCs w:val="24"/>
        </w:rPr>
        <w:t>the families,</w:t>
      </w:r>
      <w:r w:rsidR="00184A0C">
        <w:rPr>
          <w:rFonts w:ascii="Times New Roman" w:hAnsi="Times New Roman" w:cs="Times New Roman"/>
          <w:sz w:val="24"/>
          <w:szCs w:val="24"/>
        </w:rPr>
        <w:t xml:space="preserve"> immediate </w:t>
      </w:r>
      <w:r w:rsidR="00EC1E07">
        <w:rPr>
          <w:rFonts w:ascii="Times New Roman" w:hAnsi="Times New Roman" w:cs="Times New Roman"/>
          <w:sz w:val="24"/>
          <w:szCs w:val="24"/>
        </w:rPr>
        <w:t xml:space="preserve">acquaintances, religious leaders and alternate healers </w:t>
      </w:r>
      <w:r w:rsidR="00184A0C">
        <w:rPr>
          <w:rFonts w:ascii="Times New Roman" w:hAnsi="Times New Roman" w:cs="Times New Roman"/>
          <w:sz w:val="24"/>
          <w:szCs w:val="24"/>
        </w:rPr>
        <w:t xml:space="preserve">are important actors in addition to the medical establishments in perpetuating curative  </w:t>
      </w:r>
      <w:r w:rsidR="00D01C53">
        <w:rPr>
          <w:rFonts w:ascii="Times New Roman" w:hAnsi="Times New Roman" w:cs="Times New Roman"/>
          <w:color w:val="222222"/>
          <w:sz w:val="24"/>
          <w:szCs w:val="24"/>
          <w:shd w:val="clear" w:color="auto" w:fill="FFFFFF"/>
        </w:rPr>
        <w:t>violence</w:t>
      </w:r>
      <w:r w:rsidR="000317A0">
        <w:rPr>
          <w:rStyle w:val="EndnoteReference"/>
          <w:rFonts w:ascii="Times New Roman" w:hAnsi="Times New Roman" w:cs="Times New Roman"/>
          <w:color w:val="222222"/>
          <w:sz w:val="24"/>
          <w:szCs w:val="24"/>
          <w:shd w:val="clear" w:color="auto" w:fill="FFFFFF"/>
        </w:rPr>
        <w:endnoteReference w:id="3"/>
      </w:r>
      <w:r w:rsidR="00D01C53">
        <w:rPr>
          <w:rFonts w:ascii="Times New Roman" w:hAnsi="Times New Roman" w:cs="Times New Roman"/>
          <w:color w:val="222222"/>
          <w:sz w:val="24"/>
          <w:szCs w:val="24"/>
          <w:shd w:val="clear" w:color="auto" w:fill="FFFFFF"/>
        </w:rPr>
        <w:t xml:space="preserve"> </w:t>
      </w:r>
      <w:r w:rsidR="00184A0C">
        <w:rPr>
          <w:rFonts w:ascii="Times New Roman" w:hAnsi="Times New Roman" w:cs="Times New Roman"/>
          <w:color w:val="222222"/>
          <w:sz w:val="24"/>
          <w:szCs w:val="24"/>
          <w:shd w:val="clear" w:color="auto" w:fill="FFFFFF"/>
        </w:rPr>
        <w:t>against LGBTQIA+ people in India</w:t>
      </w:r>
      <w:r w:rsidR="004F11C1">
        <w:rPr>
          <w:rFonts w:ascii="Times New Roman" w:hAnsi="Times New Roman" w:cs="Times New Roman"/>
          <w:color w:val="222222"/>
          <w:sz w:val="24"/>
          <w:szCs w:val="24"/>
          <w:shd w:val="clear" w:color="auto" w:fill="FFFFFF"/>
        </w:rPr>
        <w:t xml:space="preserve"> </w:t>
      </w:r>
      <w:r w:rsidR="004F11C1" w:rsidRPr="00D01C53">
        <w:rPr>
          <w:rFonts w:ascii="Times New Roman" w:hAnsi="Times New Roman" w:cs="Times New Roman"/>
          <w:color w:val="222222"/>
          <w:sz w:val="24"/>
          <w:szCs w:val="24"/>
          <w:shd w:val="clear" w:color="auto" w:fill="FFFFFF"/>
        </w:rPr>
        <w:t>“</w:t>
      </w:r>
      <w:r w:rsidR="00D01C53" w:rsidRPr="00D01C53">
        <w:rPr>
          <w:rFonts w:ascii="Times New Roman" w:hAnsi="Times New Roman" w:cs="Times New Roman"/>
          <w:sz w:val="24"/>
          <w:szCs w:val="24"/>
        </w:rPr>
        <w:t xml:space="preserve">that aims to enforce conformity to binary norms of gender and sexuality or to suppress the expression of transgression in matters of gender and sexuality” </w:t>
      </w:r>
      <w:r w:rsidR="00184A0C" w:rsidRPr="00D01C53">
        <w:rPr>
          <w:rFonts w:ascii="Times New Roman" w:hAnsi="Times New Roman" w:cs="Times New Roman"/>
          <w:color w:val="222222"/>
          <w:sz w:val="24"/>
          <w:szCs w:val="24"/>
          <w:shd w:val="clear" w:color="auto" w:fill="FFFFFF"/>
        </w:rPr>
        <w:t xml:space="preserve"> </w:t>
      </w:r>
      <w:r w:rsidR="00D42D1C">
        <w:rPr>
          <w:rFonts w:ascii="Times New Roman" w:hAnsi="Times New Roman" w:cs="Times New Roman"/>
          <w:color w:val="222222"/>
          <w:sz w:val="24"/>
          <w:szCs w:val="24"/>
          <w:shd w:val="clear" w:color="auto" w:fill="FFFFFF"/>
        </w:rPr>
        <w:t>(37</w:t>
      </w:r>
      <w:r w:rsidR="00184A0C">
        <w:rPr>
          <w:rFonts w:ascii="Times New Roman" w:hAnsi="Times New Roman" w:cs="Times New Roman"/>
          <w:color w:val="222222"/>
          <w:sz w:val="24"/>
          <w:szCs w:val="24"/>
          <w:shd w:val="clear" w:color="auto" w:fill="FFFFFF"/>
        </w:rPr>
        <w:t>)</w:t>
      </w:r>
      <w:r w:rsidR="00184A0C">
        <w:rPr>
          <w:rFonts w:ascii="Times New Roman" w:hAnsi="Times New Roman" w:cs="Times New Roman"/>
          <w:sz w:val="24"/>
          <w:szCs w:val="24"/>
        </w:rPr>
        <w:t xml:space="preserve">. </w:t>
      </w:r>
      <w:r w:rsidR="008C5AB3">
        <w:rPr>
          <w:rFonts w:ascii="Times New Roman" w:hAnsi="Times New Roman" w:cs="Times New Roman"/>
          <w:sz w:val="24"/>
          <w:szCs w:val="24"/>
        </w:rPr>
        <w:t xml:space="preserve">Rights based </w:t>
      </w:r>
      <w:moveToRangeStart w:id="322" w:author="sudarshan" w:date="2020-09-22T10:18:00Z" w:name="move51662350"/>
      <w:r w:rsidR="008C5AB3">
        <w:rPr>
          <w:rFonts w:ascii="Times New Roman" w:hAnsi="Times New Roman" w:cs="Times New Roman"/>
          <w:sz w:val="24"/>
          <w:szCs w:val="24"/>
        </w:rPr>
        <w:t>a</w:t>
      </w:r>
      <w:moveTo w:id="323" w:author="sudarshan" w:date="2020-09-22T10:18:00Z">
        <w:r w:rsidR="006C5230" w:rsidRPr="00963237">
          <w:rPr>
            <w:rFonts w:ascii="Times New Roman" w:hAnsi="Times New Roman" w:cs="Times New Roman"/>
            <w:sz w:val="24"/>
            <w:szCs w:val="24"/>
          </w:rPr>
          <w:t xml:space="preserve">wareness generation about </w:t>
        </w:r>
      </w:moveTo>
      <w:r w:rsidR="00010023">
        <w:rPr>
          <w:rFonts w:ascii="Times New Roman" w:hAnsi="Times New Roman" w:cs="Times New Roman"/>
          <w:sz w:val="24"/>
          <w:szCs w:val="24"/>
        </w:rPr>
        <w:t xml:space="preserve">SOGI </w:t>
      </w:r>
      <w:moveTo w:id="324" w:author="sudarshan" w:date="2020-09-22T10:18:00Z">
        <w:r w:rsidR="006C5230" w:rsidRPr="00963237">
          <w:rPr>
            <w:rFonts w:ascii="Times New Roman" w:hAnsi="Times New Roman" w:cs="Times New Roman"/>
            <w:sz w:val="24"/>
            <w:szCs w:val="24"/>
          </w:rPr>
          <w:t>is significant in mitigating catastrophic multiplier effects of queerphobia such as discrimination,</w:t>
        </w:r>
      </w:moveTo>
      <w:r w:rsidR="00822872">
        <w:rPr>
          <w:rFonts w:ascii="Times New Roman" w:hAnsi="Times New Roman" w:cs="Times New Roman"/>
          <w:sz w:val="24"/>
          <w:szCs w:val="24"/>
        </w:rPr>
        <w:t xml:space="preserve"> chronic stress, </w:t>
      </w:r>
      <w:moveTo w:id="325" w:author="sudarshan" w:date="2020-09-22T10:18:00Z">
        <w:r w:rsidR="006C5230" w:rsidRPr="00963237">
          <w:rPr>
            <w:rFonts w:ascii="Times New Roman" w:hAnsi="Times New Roman" w:cs="Times New Roman"/>
            <w:sz w:val="24"/>
            <w:szCs w:val="24"/>
          </w:rPr>
          <w:t xml:space="preserve"> mental health issues</w:t>
        </w:r>
      </w:moveTo>
      <w:r w:rsidR="004F11C1">
        <w:rPr>
          <w:rFonts w:ascii="Times New Roman" w:hAnsi="Times New Roman" w:cs="Times New Roman"/>
          <w:sz w:val="24"/>
          <w:szCs w:val="24"/>
        </w:rPr>
        <w:t>, curative violence</w:t>
      </w:r>
      <w:moveTo w:id="326" w:author="sudarshan" w:date="2020-09-22T10:18:00Z">
        <w:r w:rsidR="006C5230" w:rsidRPr="00963237">
          <w:rPr>
            <w:rFonts w:ascii="Times New Roman" w:hAnsi="Times New Roman" w:cs="Times New Roman"/>
            <w:sz w:val="24"/>
            <w:szCs w:val="24"/>
          </w:rPr>
          <w:t xml:space="preserve"> and suicide. </w:t>
        </w:r>
      </w:moveTo>
    </w:p>
    <w:moveToRangeEnd w:id="322"/>
    <w:p w14:paraId="7884961F" w14:textId="79EAAFC6" w:rsidR="001E11F6" w:rsidRPr="00963237" w:rsidRDefault="000B3413">
      <w:pPr>
        <w:spacing w:after="0" w:line="240" w:lineRule="auto"/>
        <w:jc w:val="both"/>
        <w:rPr>
          <w:ins w:id="327" w:author="sudarshan" w:date="2020-09-28T16:47:00Z"/>
          <w:rFonts w:ascii="Times New Roman" w:hAnsi="Times New Roman" w:cs="Times New Roman"/>
          <w:sz w:val="24"/>
          <w:szCs w:val="24"/>
        </w:rPr>
        <w:pPrChange w:id="328" w:author="sudarshan" w:date="2020-09-28T19:07:00Z">
          <w:pPr>
            <w:spacing w:line="240" w:lineRule="auto"/>
            <w:jc w:val="both"/>
          </w:pPr>
        </w:pPrChange>
      </w:pPr>
      <w:r w:rsidRPr="00963237">
        <w:rPr>
          <w:rFonts w:ascii="Times New Roman" w:hAnsi="Times New Roman" w:cs="Times New Roman"/>
          <w:sz w:val="24"/>
          <w:szCs w:val="24"/>
        </w:rPr>
        <w:t xml:space="preserve"> </w:t>
      </w:r>
      <w:r w:rsidR="009215F8" w:rsidRPr="00963237">
        <w:rPr>
          <w:rFonts w:ascii="Times New Roman" w:hAnsi="Times New Roman" w:cs="Times New Roman"/>
          <w:sz w:val="24"/>
          <w:szCs w:val="24"/>
        </w:rPr>
        <w:t xml:space="preserve">It is here that </w:t>
      </w:r>
      <w:ins w:id="329" w:author="sudarshan" w:date="2020-09-28T16:28:00Z">
        <w:r w:rsidR="0029038E" w:rsidRPr="00963237">
          <w:rPr>
            <w:rFonts w:ascii="Times New Roman" w:hAnsi="Times New Roman" w:cs="Times New Roman"/>
            <w:sz w:val="24"/>
            <w:szCs w:val="24"/>
          </w:rPr>
          <w:t xml:space="preserve"> </w:t>
        </w:r>
      </w:ins>
      <w:r w:rsidR="009215F8" w:rsidRPr="00963237">
        <w:rPr>
          <w:rFonts w:ascii="Times New Roman" w:hAnsi="Times New Roman" w:cs="Times New Roman"/>
          <w:sz w:val="24"/>
          <w:szCs w:val="24"/>
        </w:rPr>
        <w:t>awareness campaigns</w:t>
      </w:r>
      <w:r w:rsidR="002755DC">
        <w:rPr>
          <w:rFonts w:ascii="Times New Roman" w:hAnsi="Times New Roman" w:cs="Times New Roman"/>
          <w:sz w:val="24"/>
          <w:szCs w:val="24"/>
        </w:rPr>
        <w:t xml:space="preserve"> on the Supreme Court judgement </w:t>
      </w:r>
      <w:r w:rsidR="009215F8" w:rsidRPr="00963237">
        <w:rPr>
          <w:rFonts w:ascii="Times New Roman" w:hAnsi="Times New Roman" w:cs="Times New Roman"/>
          <w:sz w:val="24"/>
          <w:szCs w:val="24"/>
        </w:rPr>
        <w:t xml:space="preserve"> hold immense value</w:t>
      </w:r>
      <w:ins w:id="330" w:author="sudarshan" w:date="2020-09-22T13:29:00Z">
        <w:r w:rsidR="00B13B4D" w:rsidRPr="00963237">
          <w:rPr>
            <w:rFonts w:ascii="Times New Roman" w:hAnsi="Times New Roman" w:cs="Times New Roman"/>
            <w:sz w:val="24"/>
            <w:szCs w:val="24"/>
          </w:rPr>
          <w:t xml:space="preserve"> to</w:t>
        </w:r>
        <w:r w:rsidR="0029038E" w:rsidRPr="00963237">
          <w:rPr>
            <w:rFonts w:ascii="Times New Roman" w:hAnsi="Times New Roman" w:cs="Times New Roman"/>
            <w:sz w:val="24"/>
            <w:szCs w:val="24"/>
          </w:rPr>
          <w:t xml:space="preserve"> usher in communicative justice </w:t>
        </w:r>
        <w:r w:rsidR="00B13B4D" w:rsidRPr="00963237">
          <w:rPr>
            <w:rFonts w:ascii="Times New Roman" w:hAnsi="Times New Roman" w:cs="Times New Roman"/>
            <w:sz w:val="24"/>
            <w:szCs w:val="24"/>
          </w:rPr>
          <w:t>(</w:t>
        </w:r>
      </w:ins>
      <w:r w:rsidR="00C27A2D">
        <w:rPr>
          <w:rFonts w:ascii="Times New Roman" w:hAnsi="Times New Roman" w:cs="Times New Roman"/>
          <w:sz w:val="24"/>
          <w:szCs w:val="24"/>
        </w:rPr>
        <w:t>38</w:t>
      </w:r>
      <w:ins w:id="331" w:author="sudarshan" w:date="2020-09-28T16:28:00Z">
        <w:r w:rsidR="0029038E" w:rsidRPr="00963237">
          <w:rPr>
            <w:rFonts w:ascii="Times New Roman" w:hAnsi="Times New Roman" w:cs="Times New Roman"/>
            <w:sz w:val="24"/>
            <w:szCs w:val="24"/>
          </w:rPr>
          <w:t>)</w:t>
        </w:r>
      </w:ins>
      <w:r w:rsidR="00B86636">
        <w:rPr>
          <w:rFonts w:ascii="Times New Roman" w:hAnsi="Times New Roman" w:cs="Times New Roman"/>
          <w:sz w:val="24"/>
          <w:szCs w:val="24"/>
        </w:rPr>
        <w:t xml:space="preserve"> and transformative change</w:t>
      </w:r>
      <w:del w:id="332" w:author="sudarshan" w:date="2020-09-22T10:17:00Z">
        <w:r w:rsidR="008A2A7E" w:rsidRPr="00963237" w:rsidDel="00656C75">
          <w:rPr>
            <w:rFonts w:ascii="Times New Roman" w:hAnsi="Times New Roman" w:cs="Times New Roman"/>
            <w:sz w:val="24"/>
            <w:szCs w:val="24"/>
          </w:rPr>
          <w:delText xml:space="preserve"> particularly of</w:delText>
        </w:r>
        <w:r w:rsidR="00B60347" w:rsidRPr="00963237" w:rsidDel="00656C75">
          <w:rPr>
            <w:rFonts w:ascii="Times New Roman" w:hAnsi="Times New Roman" w:cs="Times New Roman"/>
            <w:sz w:val="24"/>
            <w:szCs w:val="24"/>
          </w:rPr>
          <w:delText xml:space="preserve"> a</w:delText>
        </w:r>
        <w:r w:rsidR="009215F8" w:rsidRPr="00963237" w:rsidDel="00656C75">
          <w:rPr>
            <w:rFonts w:ascii="Times New Roman" w:hAnsi="Times New Roman" w:cs="Times New Roman"/>
            <w:sz w:val="24"/>
            <w:szCs w:val="24"/>
          </w:rPr>
          <w:delText xml:space="preserve"> judgeme</w:delText>
        </w:r>
        <w:r w:rsidR="008A2A7E" w:rsidRPr="00963237" w:rsidDel="00656C75">
          <w:rPr>
            <w:rFonts w:ascii="Times New Roman" w:hAnsi="Times New Roman" w:cs="Times New Roman"/>
            <w:sz w:val="24"/>
            <w:szCs w:val="24"/>
          </w:rPr>
          <w:delText>nt</w:delText>
        </w:r>
        <w:r w:rsidR="007E3AFF" w:rsidRPr="00963237" w:rsidDel="00656C75">
          <w:rPr>
            <w:rFonts w:ascii="Times New Roman" w:hAnsi="Times New Roman" w:cs="Times New Roman"/>
            <w:sz w:val="24"/>
            <w:szCs w:val="24"/>
          </w:rPr>
          <w:delText xml:space="preserve"> which in itself instructed for its public dissemination</w:delText>
        </w:r>
        <w:r w:rsidR="00696B33" w:rsidRPr="00963237" w:rsidDel="00656C75">
          <w:rPr>
            <w:rFonts w:ascii="Times New Roman" w:hAnsi="Times New Roman" w:cs="Times New Roman"/>
            <w:sz w:val="24"/>
            <w:szCs w:val="24"/>
          </w:rPr>
          <w:delText xml:space="preserve"> to</w:delText>
        </w:r>
        <w:r w:rsidR="002156AC" w:rsidRPr="00963237" w:rsidDel="00656C75">
          <w:rPr>
            <w:rFonts w:ascii="Times New Roman" w:hAnsi="Times New Roman" w:cs="Times New Roman"/>
            <w:sz w:val="24"/>
            <w:szCs w:val="24"/>
          </w:rPr>
          <w:delText xml:space="preserve"> sensitise the masses</w:delText>
        </w:r>
        <w:r w:rsidR="00696B33" w:rsidRPr="00963237" w:rsidDel="00656C75">
          <w:rPr>
            <w:rFonts w:ascii="Times New Roman" w:hAnsi="Times New Roman" w:cs="Times New Roman"/>
            <w:sz w:val="24"/>
            <w:szCs w:val="24"/>
          </w:rPr>
          <w:delText xml:space="preserve"> about </w:delText>
        </w:r>
        <w:r w:rsidR="007D7A19" w:rsidRPr="00963237" w:rsidDel="00656C75">
          <w:rPr>
            <w:rFonts w:ascii="Times New Roman" w:hAnsi="Times New Roman" w:cs="Times New Roman"/>
            <w:sz w:val="24"/>
            <w:szCs w:val="24"/>
          </w:rPr>
          <w:delText xml:space="preserve">sexual </w:delText>
        </w:r>
        <w:r w:rsidR="00E77C2F" w:rsidRPr="00963237" w:rsidDel="00656C75">
          <w:rPr>
            <w:rFonts w:ascii="Times New Roman" w:hAnsi="Times New Roman" w:cs="Times New Roman"/>
            <w:sz w:val="24"/>
            <w:szCs w:val="24"/>
          </w:rPr>
          <w:delText>diversities and the con</w:delText>
        </w:r>
        <w:r w:rsidR="003155CB" w:rsidRPr="00963237" w:rsidDel="00656C75">
          <w:rPr>
            <w:rFonts w:ascii="Times New Roman" w:hAnsi="Times New Roman" w:cs="Times New Roman"/>
            <w:sz w:val="24"/>
            <w:szCs w:val="24"/>
          </w:rPr>
          <w:delText>stitution</w:delText>
        </w:r>
        <w:r w:rsidR="00E77C2F" w:rsidRPr="00963237" w:rsidDel="00656C75">
          <w:rPr>
            <w:rFonts w:ascii="Times New Roman" w:hAnsi="Times New Roman" w:cs="Times New Roman"/>
            <w:sz w:val="24"/>
            <w:szCs w:val="24"/>
          </w:rPr>
          <w:delText>al protection</w:delText>
        </w:r>
        <w:r w:rsidR="005816F9" w:rsidRPr="00963237" w:rsidDel="00656C75">
          <w:rPr>
            <w:rFonts w:ascii="Times New Roman" w:hAnsi="Times New Roman" w:cs="Times New Roman"/>
            <w:sz w:val="24"/>
            <w:szCs w:val="24"/>
          </w:rPr>
          <w:delText>s</w:delText>
        </w:r>
        <w:r w:rsidR="00E77C2F" w:rsidRPr="00963237" w:rsidDel="00656C75">
          <w:rPr>
            <w:rFonts w:ascii="Times New Roman" w:hAnsi="Times New Roman" w:cs="Times New Roman"/>
            <w:sz w:val="24"/>
            <w:szCs w:val="24"/>
          </w:rPr>
          <w:delText xml:space="preserve"> </w:delText>
        </w:r>
        <w:r w:rsidR="005816F9" w:rsidRPr="00963237" w:rsidDel="00656C75">
          <w:rPr>
            <w:rFonts w:ascii="Times New Roman" w:hAnsi="Times New Roman" w:cs="Times New Roman"/>
            <w:sz w:val="24"/>
            <w:szCs w:val="24"/>
          </w:rPr>
          <w:delText xml:space="preserve">extended to </w:delText>
        </w:r>
        <w:r w:rsidR="00987FF8" w:rsidRPr="00963237" w:rsidDel="00656C75">
          <w:rPr>
            <w:rFonts w:ascii="Times New Roman" w:hAnsi="Times New Roman" w:cs="Times New Roman"/>
            <w:sz w:val="24"/>
            <w:szCs w:val="24"/>
          </w:rPr>
          <w:delText>non-conformist sexualitie</w:delText>
        </w:r>
        <w:r w:rsidR="005816F9" w:rsidRPr="00963237" w:rsidDel="00656C75">
          <w:rPr>
            <w:rFonts w:ascii="Times New Roman" w:hAnsi="Times New Roman" w:cs="Times New Roman"/>
            <w:sz w:val="24"/>
            <w:szCs w:val="24"/>
          </w:rPr>
          <w:delText>s</w:delText>
        </w:r>
      </w:del>
      <w:r w:rsidR="009B501E" w:rsidRPr="00963237">
        <w:rPr>
          <w:rFonts w:ascii="Times New Roman" w:hAnsi="Times New Roman" w:cs="Times New Roman"/>
          <w:sz w:val="24"/>
          <w:szCs w:val="24"/>
        </w:rPr>
        <w:t>.</w:t>
      </w:r>
      <w:r w:rsidR="00A43E73" w:rsidRPr="00963237">
        <w:rPr>
          <w:rFonts w:ascii="Times New Roman" w:hAnsi="Times New Roman" w:cs="Times New Roman"/>
          <w:sz w:val="24"/>
          <w:szCs w:val="24"/>
        </w:rPr>
        <w:t xml:space="preserve"> </w:t>
      </w:r>
    </w:p>
    <w:p w14:paraId="7DDBA34A" w14:textId="1FB4DCBA" w:rsidR="005E3F7C" w:rsidRPr="00A01F9B" w:rsidRDefault="00F5403A">
      <w:pPr>
        <w:spacing w:after="0" w:line="240" w:lineRule="auto"/>
        <w:rPr>
          <w:rFonts w:ascii="Times New Roman" w:hAnsi="Times New Roman" w:cs="Times New Roman"/>
          <w:sz w:val="24"/>
          <w:szCs w:val="24"/>
        </w:rPr>
        <w:pPrChange w:id="333" w:author="sudarshan" w:date="2020-09-27T19:33:00Z">
          <w:pPr>
            <w:spacing w:line="240" w:lineRule="auto"/>
            <w:jc w:val="both"/>
          </w:pPr>
        </w:pPrChange>
      </w:pPr>
      <w:moveFromRangeStart w:id="334" w:author="sudarshan" w:date="2020-09-22T10:18:00Z" w:name="move51662350"/>
      <w:moveFrom w:id="335" w:author="sudarshan" w:date="2020-09-22T10:18:00Z">
        <w:r w:rsidDel="006C5230">
          <w:rPr>
            <w:rFonts w:ascii="Times New Roman" w:hAnsi="Times New Roman" w:cs="Times New Roman"/>
            <w:sz w:val="24"/>
            <w:szCs w:val="24"/>
          </w:rPr>
          <w:t>A</w:t>
        </w:r>
        <w:r w:rsidR="005E3F7C" w:rsidDel="006C5230">
          <w:rPr>
            <w:rFonts w:ascii="Times New Roman" w:hAnsi="Times New Roman" w:cs="Times New Roman"/>
            <w:sz w:val="24"/>
            <w:szCs w:val="24"/>
          </w:rPr>
          <w:t>wa</w:t>
        </w:r>
        <w:r w:rsidR="008139D4" w:rsidDel="006C5230">
          <w:rPr>
            <w:rFonts w:ascii="Times New Roman" w:hAnsi="Times New Roman" w:cs="Times New Roman"/>
            <w:sz w:val="24"/>
            <w:szCs w:val="24"/>
          </w:rPr>
          <w:t>reness generation about sexual orientation and gender identity is</w:t>
        </w:r>
        <w:r w:rsidR="005E3F7C" w:rsidDel="006C5230">
          <w:rPr>
            <w:rFonts w:ascii="Times New Roman" w:hAnsi="Times New Roman" w:cs="Times New Roman"/>
            <w:sz w:val="24"/>
            <w:szCs w:val="24"/>
          </w:rPr>
          <w:t xml:space="preserve"> significant in mitigating catastro</w:t>
        </w:r>
        <w:r w:rsidR="008139D4" w:rsidDel="006C5230">
          <w:rPr>
            <w:rFonts w:ascii="Times New Roman" w:hAnsi="Times New Roman" w:cs="Times New Roman"/>
            <w:sz w:val="24"/>
            <w:szCs w:val="24"/>
          </w:rPr>
          <w:t>phic multiplier effects of queerphobia such as discrimination</w:t>
        </w:r>
        <w:r w:rsidDel="006C5230">
          <w:rPr>
            <w:rFonts w:ascii="Times New Roman" w:hAnsi="Times New Roman" w:cs="Times New Roman"/>
            <w:sz w:val="24"/>
            <w:szCs w:val="24"/>
          </w:rPr>
          <w:t xml:space="preserve">, </w:t>
        </w:r>
        <w:r w:rsidR="008139D4" w:rsidDel="006C5230">
          <w:rPr>
            <w:rFonts w:ascii="Times New Roman" w:hAnsi="Times New Roman" w:cs="Times New Roman"/>
            <w:sz w:val="24"/>
            <w:szCs w:val="24"/>
          </w:rPr>
          <w:t>mental health issues and suicide</w:t>
        </w:r>
        <w:r w:rsidR="005E3F7C" w:rsidDel="006C5230">
          <w:rPr>
            <w:rFonts w:ascii="Times New Roman" w:hAnsi="Times New Roman" w:cs="Times New Roman"/>
            <w:sz w:val="24"/>
            <w:szCs w:val="24"/>
          </w:rPr>
          <w:t xml:space="preserve">. </w:t>
        </w:r>
      </w:moveFrom>
      <w:moveFromRangeEnd w:id="334"/>
    </w:p>
    <w:p w14:paraId="29C66151" w14:textId="3B4CD7FA" w:rsidR="00A23BE9" w:rsidRDefault="00626199" w:rsidP="00A23BE9">
      <w:pPr>
        <w:spacing w:line="240" w:lineRule="auto"/>
        <w:jc w:val="both"/>
        <w:rPr>
          <w:rFonts w:ascii="Times New Roman" w:hAnsi="Times New Roman" w:cs="Times New Roman"/>
          <w:sz w:val="24"/>
          <w:szCs w:val="24"/>
        </w:rPr>
      </w:pPr>
      <w:del w:id="336" w:author="sudarshan" w:date="2020-09-28T16:40:00Z">
        <w:r w:rsidRPr="00963237" w:rsidDel="00EF144B">
          <w:rPr>
            <w:rFonts w:ascii="Times New Roman" w:hAnsi="Times New Roman" w:cs="Times New Roman"/>
            <w:sz w:val="24"/>
            <w:szCs w:val="24"/>
          </w:rPr>
          <w:delText>Even though the Supreme Court</w:delText>
        </w:r>
        <w:r w:rsidR="003155CB" w:rsidRPr="00963237" w:rsidDel="00EF144B">
          <w:rPr>
            <w:rFonts w:ascii="Times New Roman" w:hAnsi="Times New Roman" w:cs="Times New Roman"/>
            <w:sz w:val="24"/>
            <w:szCs w:val="24"/>
          </w:rPr>
          <w:delText>,</w:delText>
        </w:r>
        <w:r w:rsidRPr="00963237" w:rsidDel="00EF144B">
          <w:rPr>
            <w:rFonts w:ascii="Times New Roman" w:hAnsi="Times New Roman" w:cs="Times New Roman"/>
            <w:sz w:val="24"/>
            <w:szCs w:val="24"/>
          </w:rPr>
          <w:delText xml:space="preserve"> in its order</w:delText>
        </w:r>
        <w:r w:rsidR="003155CB" w:rsidRPr="00963237" w:rsidDel="00EF144B">
          <w:rPr>
            <w:rFonts w:ascii="Times New Roman" w:hAnsi="Times New Roman" w:cs="Times New Roman"/>
            <w:sz w:val="24"/>
            <w:szCs w:val="24"/>
          </w:rPr>
          <w:delText>,</w:delText>
        </w:r>
        <w:r w:rsidRPr="00963237" w:rsidDel="00EF144B">
          <w:rPr>
            <w:rFonts w:ascii="Times New Roman" w:hAnsi="Times New Roman" w:cs="Times New Roman"/>
            <w:sz w:val="24"/>
            <w:szCs w:val="24"/>
          </w:rPr>
          <w:delText xml:space="preserve"> in</w:delText>
        </w:r>
        <w:r w:rsidR="007A2AEB" w:rsidRPr="00963237" w:rsidDel="00EF144B">
          <w:rPr>
            <w:rFonts w:ascii="Times New Roman" w:hAnsi="Times New Roman" w:cs="Times New Roman"/>
            <w:sz w:val="24"/>
            <w:szCs w:val="24"/>
          </w:rPr>
          <w:delText xml:space="preserve">structed </w:delText>
        </w:r>
        <w:r w:rsidR="003155CB" w:rsidRPr="00963237" w:rsidDel="00EF144B">
          <w:rPr>
            <w:rFonts w:ascii="Times New Roman" w:hAnsi="Times New Roman" w:cs="Times New Roman"/>
            <w:sz w:val="24"/>
            <w:szCs w:val="24"/>
          </w:rPr>
          <w:delText xml:space="preserve">the </w:delText>
        </w:r>
        <w:r w:rsidR="007A2AEB" w:rsidRPr="00963237" w:rsidDel="00EF144B">
          <w:rPr>
            <w:rFonts w:ascii="Times New Roman" w:hAnsi="Times New Roman" w:cs="Times New Roman"/>
            <w:sz w:val="24"/>
            <w:szCs w:val="24"/>
          </w:rPr>
          <w:delText>government</w:delText>
        </w:r>
        <w:r w:rsidRPr="00963237" w:rsidDel="00EF144B">
          <w:rPr>
            <w:rFonts w:ascii="Times New Roman" w:hAnsi="Times New Roman" w:cs="Times New Roman"/>
            <w:sz w:val="24"/>
            <w:szCs w:val="24"/>
          </w:rPr>
          <w:delText xml:space="preserve"> to d</w:delText>
        </w:r>
        <w:r w:rsidR="00E11CFA" w:rsidRPr="00963237" w:rsidDel="00EF144B">
          <w:rPr>
            <w:rFonts w:ascii="Times New Roman" w:hAnsi="Times New Roman" w:cs="Times New Roman"/>
            <w:sz w:val="24"/>
            <w:szCs w:val="24"/>
          </w:rPr>
          <w:delText xml:space="preserve">isseminate its judgement widely, </w:delText>
        </w:r>
        <w:r w:rsidRPr="00963237" w:rsidDel="00EF144B">
          <w:rPr>
            <w:rFonts w:ascii="Times New Roman" w:hAnsi="Times New Roman" w:cs="Times New Roman"/>
            <w:sz w:val="24"/>
            <w:szCs w:val="24"/>
          </w:rPr>
          <w:delText>there has been no such attempt till date</w:delText>
        </w:r>
        <w:r w:rsidR="00E11CFA" w:rsidRPr="00963237" w:rsidDel="00EF144B">
          <w:rPr>
            <w:rFonts w:ascii="Times New Roman" w:hAnsi="Times New Roman" w:cs="Times New Roman"/>
            <w:sz w:val="24"/>
            <w:szCs w:val="24"/>
          </w:rPr>
          <w:delText xml:space="preserve"> in the country</w:delText>
        </w:r>
        <w:r w:rsidR="003A024B" w:rsidRPr="00963237" w:rsidDel="00EF144B">
          <w:rPr>
            <w:rFonts w:ascii="Times New Roman" w:hAnsi="Times New Roman" w:cs="Times New Roman"/>
            <w:sz w:val="24"/>
            <w:szCs w:val="24"/>
          </w:rPr>
          <w:delText xml:space="preserve"> (14)</w:delText>
        </w:r>
        <w:r w:rsidRPr="00963237" w:rsidDel="00EF144B">
          <w:rPr>
            <w:rFonts w:ascii="Times New Roman" w:hAnsi="Times New Roman" w:cs="Times New Roman"/>
            <w:sz w:val="24"/>
            <w:szCs w:val="24"/>
          </w:rPr>
          <w:delText xml:space="preserve">. </w:delText>
        </w:r>
      </w:del>
      <w:commentRangeStart w:id="337"/>
      <w:commentRangeStart w:id="338"/>
      <w:r w:rsidRPr="00963237">
        <w:rPr>
          <w:rFonts w:ascii="Times New Roman" w:hAnsi="Times New Roman" w:cs="Times New Roman"/>
          <w:sz w:val="24"/>
          <w:szCs w:val="24"/>
        </w:rPr>
        <w:t>None of the</w:t>
      </w:r>
      <w:ins w:id="339" w:author="sudarshan" w:date="2020-09-28T20:24:00Z">
        <w:r w:rsidR="007B4A6D">
          <w:rPr>
            <w:rFonts w:ascii="Times New Roman" w:hAnsi="Times New Roman" w:cs="Times New Roman"/>
            <w:sz w:val="24"/>
            <w:szCs w:val="24"/>
          </w:rPr>
          <w:t xml:space="preserve"> </w:t>
        </w:r>
      </w:ins>
      <w:del w:id="340" w:author="sudarshan" w:date="2020-09-28T20:24:00Z">
        <w:r w:rsidR="00FA5A43" w:rsidRPr="00963237" w:rsidDel="007B4A6D">
          <w:rPr>
            <w:rFonts w:ascii="Times New Roman" w:hAnsi="Times New Roman" w:cs="Times New Roman"/>
            <w:sz w:val="24"/>
            <w:szCs w:val="24"/>
          </w:rPr>
          <w:delText xml:space="preserve"> </w:delText>
        </w:r>
        <w:r w:rsidR="00EB6079" w:rsidRPr="00963237" w:rsidDel="007B4A6D">
          <w:rPr>
            <w:rFonts w:ascii="Times New Roman" w:hAnsi="Times New Roman" w:cs="Times New Roman"/>
            <w:sz w:val="24"/>
            <w:szCs w:val="24"/>
          </w:rPr>
          <w:delText>central</w:delText>
        </w:r>
      </w:del>
      <w:r w:rsidR="00EB6079" w:rsidRPr="00963237">
        <w:rPr>
          <w:rFonts w:ascii="Times New Roman" w:hAnsi="Times New Roman" w:cs="Times New Roman"/>
          <w:sz w:val="24"/>
          <w:szCs w:val="24"/>
        </w:rPr>
        <w:t xml:space="preserve"> government run</w:t>
      </w:r>
      <w:r w:rsidRPr="00963237">
        <w:rPr>
          <w:rFonts w:ascii="Times New Roman" w:hAnsi="Times New Roman" w:cs="Times New Roman"/>
          <w:sz w:val="24"/>
          <w:szCs w:val="24"/>
        </w:rPr>
        <w:t xml:space="preserve"> mental health i</w:t>
      </w:r>
      <w:r w:rsidR="00E11CFA" w:rsidRPr="00963237">
        <w:rPr>
          <w:rFonts w:ascii="Times New Roman" w:hAnsi="Times New Roman" w:cs="Times New Roman"/>
          <w:sz w:val="24"/>
          <w:szCs w:val="24"/>
        </w:rPr>
        <w:t xml:space="preserve">nstitutions </w:t>
      </w:r>
      <w:r w:rsidR="00FA5A43" w:rsidRPr="00963237">
        <w:rPr>
          <w:rFonts w:ascii="Times New Roman" w:hAnsi="Times New Roman" w:cs="Times New Roman"/>
          <w:sz w:val="24"/>
          <w:szCs w:val="24"/>
        </w:rPr>
        <w:t xml:space="preserve">including the three </w:t>
      </w:r>
      <w:r w:rsidR="00A23BE9">
        <w:rPr>
          <w:rFonts w:ascii="Times New Roman" w:hAnsi="Times New Roman" w:cs="Times New Roman"/>
          <w:sz w:val="24"/>
          <w:szCs w:val="24"/>
        </w:rPr>
        <w:t xml:space="preserve">mental health </w:t>
      </w:r>
      <w:r w:rsidR="00FA5A43" w:rsidRPr="00963237">
        <w:rPr>
          <w:rFonts w:ascii="Times New Roman" w:hAnsi="Times New Roman" w:cs="Times New Roman"/>
          <w:sz w:val="24"/>
          <w:szCs w:val="24"/>
        </w:rPr>
        <w:t xml:space="preserve">institutions </w:t>
      </w:r>
      <w:r w:rsidRPr="00963237">
        <w:rPr>
          <w:rFonts w:ascii="Times New Roman" w:hAnsi="Times New Roman" w:cs="Times New Roman"/>
          <w:sz w:val="24"/>
          <w:szCs w:val="24"/>
        </w:rPr>
        <w:t>under the Government of In</w:t>
      </w:r>
      <w:r w:rsidR="00E11CFA" w:rsidRPr="00963237">
        <w:rPr>
          <w:rFonts w:ascii="Times New Roman" w:hAnsi="Times New Roman" w:cs="Times New Roman"/>
          <w:sz w:val="24"/>
          <w:szCs w:val="24"/>
        </w:rPr>
        <w:t>dia ha</w:t>
      </w:r>
      <w:r w:rsidR="00A81A27">
        <w:rPr>
          <w:rFonts w:ascii="Times New Roman" w:hAnsi="Times New Roman" w:cs="Times New Roman"/>
          <w:sz w:val="24"/>
          <w:szCs w:val="24"/>
        </w:rPr>
        <w:t>s</w:t>
      </w:r>
      <w:r w:rsidR="00E11CFA" w:rsidRPr="00963237">
        <w:rPr>
          <w:rFonts w:ascii="Times New Roman" w:hAnsi="Times New Roman" w:cs="Times New Roman"/>
          <w:sz w:val="24"/>
          <w:szCs w:val="24"/>
        </w:rPr>
        <w:t xml:space="preserve"> initiated LGBTQIA+ </w:t>
      </w:r>
      <w:r w:rsidRPr="00963237">
        <w:rPr>
          <w:rFonts w:ascii="Times New Roman" w:hAnsi="Times New Roman" w:cs="Times New Roman"/>
          <w:sz w:val="24"/>
          <w:szCs w:val="24"/>
        </w:rPr>
        <w:t>rights-bas</w:t>
      </w:r>
      <w:r w:rsidR="00A57AA6" w:rsidRPr="00963237">
        <w:rPr>
          <w:rFonts w:ascii="Times New Roman" w:hAnsi="Times New Roman" w:cs="Times New Roman"/>
          <w:sz w:val="24"/>
          <w:szCs w:val="24"/>
        </w:rPr>
        <w:t>ed awareness campaign</w:t>
      </w:r>
      <w:ins w:id="341" w:author="sudarshan" w:date="2020-09-28T16:43:00Z">
        <w:r w:rsidR="00FC7FC5" w:rsidRPr="00963237">
          <w:rPr>
            <w:rFonts w:ascii="Times New Roman" w:hAnsi="Times New Roman" w:cs="Times New Roman"/>
            <w:sz w:val="24"/>
            <w:szCs w:val="24"/>
          </w:rPr>
          <w:t xml:space="preserve">s </w:t>
        </w:r>
      </w:ins>
      <w:r w:rsidR="00266E9B">
        <w:rPr>
          <w:rFonts w:ascii="Times New Roman" w:hAnsi="Times New Roman" w:cs="Times New Roman"/>
          <w:sz w:val="24"/>
          <w:szCs w:val="24"/>
        </w:rPr>
        <w:t xml:space="preserve">as directed by the top court </w:t>
      </w:r>
      <w:ins w:id="342" w:author="sudarshan" w:date="2020-09-28T16:43:00Z">
        <w:r w:rsidR="00FC7FC5" w:rsidRPr="00963237">
          <w:rPr>
            <w:rFonts w:ascii="Times New Roman" w:hAnsi="Times New Roman" w:cs="Times New Roman"/>
            <w:sz w:val="24"/>
            <w:szCs w:val="24"/>
          </w:rPr>
          <w:t>w</w:t>
        </w:r>
      </w:ins>
      <w:del w:id="343" w:author="sudarshan" w:date="2020-09-28T16:43:00Z">
        <w:r w:rsidR="00A57AA6" w:rsidRPr="00963237" w:rsidDel="00FC7FC5">
          <w:rPr>
            <w:rFonts w:ascii="Times New Roman" w:hAnsi="Times New Roman" w:cs="Times New Roman"/>
            <w:sz w:val="24"/>
            <w:szCs w:val="24"/>
          </w:rPr>
          <w:delText xml:space="preserve"> </w:delText>
        </w:r>
        <w:commentRangeEnd w:id="337"/>
        <w:r w:rsidR="00637B2A" w:rsidRPr="006F5234" w:rsidDel="00FC7FC5">
          <w:rPr>
            <w:rStyle w:val="CommentReference"/>
            <w:rFonts w:ascii="Times New Roman" w:hAnsi="Times New Roman" w:cs="Times New Roman"/>
            <w:sz w:val="24"/>
            <w:szCs w:val="24"/>
            <w:rPrChange w:id="344" w:author="sudarshan" w:date="2020-09-28T19:06:00Z">
              <w:rPr>
                <w:rStyle w:val="CommentReference"/>
              </w:rPr>
            </w:rPrChange>
          </w:rPr>
          <w:commentReference w:id="337"/>
        </w:r>
        <w:commentRangeEnd w:id="338"/>
        <w:r w:rsidR="001A734B" w:rsidRPr="006F5234" w:rsidDel="00FC7FC5">
          <w:rPr>
            <w:rStyle w:val="CommentReference"/>
            <w:rFonts w:ascii="Times New Roman" w:hAnsi="Times New Roman" w:cs="Times New Roman"/>
            <w:sz w:val="24"/>
            <w:szCs w:val="24"/>
            <w:rPrChange w:id="345" w:author="sudarshan" w:date="2020-09-28T19:06:00Z">
              <w:rPr>
                <w:rStyle w:val="CommentReference"/>
              </w:rPr>
            </w:rPrChange>
          </w:rPr>
          <w:commentReference w:id="338"/>
        </w:r>
        <w:r w:rsidRPr="00963237" w:rsidDel="00FC7FC5">
          <w:rPr>
            <w:rFonts w:ascii="Times New Roman" w:hAnsi="Times New Roman" w:cs="Times New Roman"/>
            <w:sz w:val="24"/>
            <w:szCs w:val="24"/>
          </w:rPr>
          <w:delText>w</w:delText>
        </w:r>
      </w:del>
      <w:r w:rsidRPr="00963237">
        <w:rPr>
          <w:rFonts w:ascii="Times New Roman" w:hAnsi="Times New Roman" w:cs="Times New Roman"/>
          <w:sz w:val="24"/>
          <w:szCs w:val="24"/>
        </w:rPr>
        <w:t>hen lack of awaren</w:t>
      </w:r>
      <w:r w:rsidR="00E11CFA" w:rsidRPr="00963237">
        <w:rPr>
          <w:rFonts w:ascii="Times New Roman" w:hAnsi="Times New Roman" w:cs="Times New Roman"/>
          <w:sz w:val="24"/>
          <w:szCs w:val="24"/>
        </w:rPr>
        <w:t xml:space="preserve">ess about sexualities in itself </w:t>
      </w:r>
      <w:r w:rsidRPr="00963237">
        <w:rPr>
          <w:rFonts w:ascii="Times New Roman" w:hAnsi="Times New Roman" w:cs="Times New Roman"/>
          <w:sz w:val="24"/>
          <w:szCs w:val="24"/>
        </w:rPr>
        <w:t xml:space="preserve">remains a critical factor for </w:t>
      </w:r>
      <w:r w:rsidR="003155CB" w:rsidRPr="00963237">
        <w:rPr>
          <w:rFonts w:ascii="Times New Roman" w:hAnsi="Times New Roman" w:cs="Times New Roman"/>
          <w:sz w:val="24"/>
          <w:szCs w:val="24"/>
        </w:rPr>
        <w:t xml:space="preserve">a </w:t>
      </w:r>
      <w:r w:rsidRPr="00963237">
        <w:rPr>
          <w:rFonts w:ascii="Times New Roman" w:hAnsi="Times New Roman" w:cs="Times New Roman"/>
          <w:sz w:val="24"/>
          <w:szCs w:val="24"/>
        </w:rPr>
        <w:t>non-inclusive environment</w:t>
      </w:r>
      <w:r w:rsidR="007D571C" w:rsidRPr="00963237">
        <w:rPr>
          <w:rFonts w:ascii="Times New Roman" w:hAnsi="Times New Roman" w:cs="Times New Roman"/>
          <w:sz w:val="24"/>
          <w:szCs w:val="24"/>
        </w:rPr>
        <w:t xml:space="preserve"> </w:t>
      </w:r>
      <w:ins w:id="346" w:author="sudarshan" w:date="2020-09-22T10:20:00Z">
        <w:r w:rsidR="00E71CAB" w:rsidRPr="00963237">
          <w:rPr>
            <w:rFonts w:ascii="Times New Roman" w:hAnsi="Times New Roman" w:cs="Times New Roman"/>
            <w:sz w:val="24"/>
            <w:szCs w:val="24"/>
          </w:rPr>
          <w:t>(</w:t>
        </w:r>
      </w:ins>
      <w:r w:rsidR="007D571C" w:rsidRPr="00963237">
        <w:rPr>
          <w:rFonts w:ascii="Times New Roman" w:hAnsi="Times New Roman" w:cs="Times New Roman"/>
          <w:sz w:val="24"/>
          <w:szCs w:val="24"/>
        </w:rPr>
        <w:t>even at their own homes</w:t>
      </w:r>
      <w:ins w:id="347" w:author="sudarshan" w:date="2020-09-22T10:20:00Z">
        <w:r w:rsidR="00E71CAB" w:rsidRPr="00963237">
          <w:rPr>
            <w:rFonts w:ascii="Times New Roman" w:hAnsi="Times New Roman" w:cs="Times New Roman"/>
            <w:sz w:val="24"/>
            <w:szCs w:val="24"/>
          </w:rPr>
          <w:t>)</w:t>
        </w:r>
      </w:ins>
      <w:r w:rsidRPr="00963237">
        <w:rPr>
          <w:rFonts w:ascii="Times New Roman" w:hAnsi="Times New Roman" w:cs="Times New Roman"/>
          <w:sz w:val="24"/>
          <w:szCs w:val="24"/>
        </w:rPr>
        <w:t xml:space="preserve"> that </w:t>
      </w:r>
      <w:commentRangeStart w:id="348"/>
      <w:commentRangeStart w:id="349"/>
      <w:r w:rsidRPr="00963237">
        <w:rPr>
          <w:rFonts w:ascii="Times New Roman" w:hAnsi="Times New Roman" w:cs="Times New Roman"/>
          <w:sz w:val="24"/>
          <w:szCs w:val="24"/>
        </w:rPr>
        <w:t>force</w:t>
      </w:r>
      <w:r w:rsidR="00E11CFA" w:rsidRPr="00963237">
        <w:rPr>
          <w:rFonts w:ascii="Times New Roman" w:hAnsi="Times New Roman" w:cs="Times New Roman"/>
          <w:sz w:val="24"/>
          <w:szCs w:val="24"/>
        </w:rPr>
        <w:t>s queer individuals</w:t>
      </w:r>
      <w:r w:rsidR="003155CB" w:rsidRPr="00963237">
        <w:rPr>
          <w:rFonts w:ascii="Times New Roman" w:hAnsi="Times New Roman" w:cs="Times New Roman"/>
          <w:sz w:val="24"/>
          <w:szCs w:val="24"/>
        </w:rPr>
        <w:t xml:space="preserve"> to</w:t>
      </w:r>
      <w:r w:rsidR="00E11CFA" w:rsidRPr="00963237">
        <w:rPr>
          <w:rFonts w:ascii="Times New Roman" w:hAnsi="Times New Roman" w:cs="Times New Roman"/>
          <w:sz w:val="24"/>
          <w:szCs w:val="24"/>
        </w:rPr>
        <w:t xml:space="preserve"> end </w:t>
      </w:r>
      <w:r w:rsidR="007A2AEB" w:rsidRPr="00963237">
        <w:rPr>
          <w:rFonts w:ascii="Times New Roman" w:hAnsi="Times New Roman" w:cs="Times New Roman"/>
          <w:sz w:val="24"/>
          <w:szCs w:val="24"/>
        </w:rPr>
        <w:t>their lives</w:t>
      </w:r>
      <w:commentRangeEnd w:id="348"/>
      <w:r w:rsidR="00637B2A" w:rsidRPr="006F5234">
        <w:rPr>
          <w:rStyle w:val="CommentReference"/>
          <w:rFonts w:ascii="Times New Roman" w:hAnsi="Times New Roman" w:cs="Times New Roman"/>
          <w:sz w:val="24"/>
          <w:szCs w:val="24"/>
          <w:rPrChange w:id="350" w:author="sudarshan" w:date="2020-09-28T19:06:00Z">
            <w:rPr>
              <w:rStyle w:val="CommentReference"/>
            </w:rPr>
          </w:rPrChange>
        </w:rPr>
        <w:commentReference w:id="348"/>
      </w:r>
      <w:commentRangeEnd w:id="349"/>
      <w:r w:rsidR="001A734B" w:rsidRPr="006F5234">
        <w:rPr>
          <w:rStyle w:val="CommentReference"/>
          <w:rFonts w:ascii="Times New Roman" w:hAnsi="Times New Roman" w:cs="Times New Roman"/>
          <w:sz w:val="24"/>
          <w:szCs w:val="24"/>
          <w:rPrChange w:id="351" w:author="sudarshan" w:date="2020-09-28T19:06:00Z">
            <w:rPr>
              <w:rStyle w:val="CommentReference"/>
            </w:rPr>
          </w:rPrChange>
        </w:rPr>
        <w:commentReference w:id="349"/>
      </w:r>
      <w:r w:rsidR="007A2AEB" w:rsidRPr="00963237">
        <w:rPr>
          <w:rFonts w:ascii="Times New Roman" w:hAnsi="Times New Roman" w:cs="Times New Roman"/>
          <w:sz w:val="24"/>
          <w:szCs w:val="24"/>
        </w:rPr>
        <w:t>. This</w:t>
      </w:r>
      <w:r w:rsidRPr="00963237">
        <w:rPr>
          <w:rFonts w:ascii="Times New Roman" w:hAnsi="Times New Roman" w:cs="Times New Roman"/>
          <w:sz w:val="24"/>
          <w:szCs w:val="24"/>
        </w:rPr>
        <w:t xml:space="preserve"> alignment with the quee</w:t>
      </w:r>
      <w:r w:rsidR="007A2AEB" w:rsidRPr="00963237">
        <w:rPr>
          <w:rFonts w:ascii="Times New Roman" w:hAnsi="Times New Roman" w:cs="Times New Roman"/>
          <w:sz w:val="24"/>
          <w:szCs w:val="24"/>
        </w:rPr>
        <w:t>rphobic attitude of the state</w:t>
      </w:r>
      <w:ins w:id="352" w:author="sudarshan" w:date="2020-09-23T21:09:00Z">
        <w:r w:rsidR="00A01F9B" w:rsidRPr="00963237">
          <w:rPr>
            <w:rStyle w:val="EndnoteReference"/>
            <w:rFonts w:ascii="Times New Roman" w:hAnsi="Times New Roman" w:cs="Times New Roman"/>
            <w:sz w:val="24"/>
            <w:szCs w:val="24"/>
          </w:rPr>
          <w:endnoteReference w:id="4"/>
        </w:r>
      </w:ins>
      <w:r w:rsidR="007A2AEB" w:rsidRPr="00963237">
        <w:rPr>
          <w:rFonts w:ascii="Times New Roman" w:hAnsi="Times New Roman" w:cs="Times New Roman"/>
          <w:sz w:val="24"/>
          <w:szCs w:val="24"/>
        </w:rPr>
        <w:t xml:space="preserve"> not only fails</w:t>
      </w:r>
      <w:r w:rsidRPr="00963237">
        <w:rPr>
          <w:rFonts w:ascii="Times New Roman" w:hAnsi="Times New Roman" w:cs="Times New Roman"/>
          <w:sz w:val="24"/>
          <w:szCs w:val="24"/>
        </w:rPr>
        <w:t xml:space="preserve"> mental heal</w:t>
      </w:r>
      <w:r w:rsidR="007A2AEB" w:rsidRPr="00963237">
        <w:rPr>
          <w:rFonts w:ascii="Times New Roman" w:hAnsi="Times New Roman" w:cs="Times New Roman"/>
          <w:sz w:val="24"/>
          <w:szCs w:val="24"/>
        </w:rPr>
        <w:t xml:space="preserve">th institutions </w:t>
      </w:r>
      <w:r w:rsidR="00E11CFA" w:rsidRPr="00963237">
        <w:rPr>
          <w:rFonts w:ascii="Times New Roman" w:hAnsi="Times New Roman" w:cs="Times New Roman"/>
          <w:sz w:val="24"/>
          <w:szCs w:val="24"/>
        </w:rPr>
        <w:t xml:space="preserve">in their legal </w:t>
      </w:r>
      <w:r w:rsidRPr="00963237">
        <w:rPr>
          <w:rFonts w:ascii="Times New Roman" w:hAnsi="Times New Roman" w:cs="Times New Roman"/>
          <w:sz w:val="24"/>
          <w:szCs w:val="24"/>
        </w:rPr>
        <w:t xml:space="preserve">duty but also in their moral </w:t>
      </w:r>
      <w:r w:rsidR="003155CB" w:rsidRPr="00963237">
        <w:rPr>
          <w:rFonts w:ascii="Times New Roman" w:hAnsi="Times New Roman" w:cs="Times New Roman"/>
          <w:sz w:val="24"/>
          <w:szCs w:val="24"/>
        </w:rPr>
        <w:t>responsibili</w:t>
      </w:r>
      <w:r w:rsidRPr="00963237">
        <w:rPr>
          <w:rFonts w:ascii="Times New Roman" w:hAnsi="Times New Roman" w:cs="Times New Roman"/>
          <w:sz w:val="24"/>
          <w:szCs w:val="24"/>
        </w:rPr>
        <w:t xml:space="preserve">ty of </w:t>
      </w:r>
      <w:commentRangeStart w:id="396"/>
      <w:commentRangeStart w:id="397"/>
      <w:r w:rsidRPr="00963237">
        <w:rPr>
          <w:rFonts w:ascii="Times New Roman" w:hAnsi="Times New Roman" w:cs="Times New Roman"/>
          <w:sz w:val="24"/>
          <w:szCs w:val="24"/>
        </w:rPr>
        <w:t>atonement</w:t>
      </w:r>
      <w:commentRangeEnd w:id="396"/>
      <w:r w:rsidR="00637B2A" w:rsidRPr="006F5234">
        <w:rPr>
          <w:rStyle w:val="CommentReference"/>
          <w:rFonts w:ascii="Times New Roman" w:hAnsi="Times New Roman" w:cs="Times New Roman"/>
          <w:sz w:val="24"/>
          <w:szCs w:val="24"/>
          <w:rPrChange w:id="398" w:author="sudarshan" w:date="2020-09-28T19:06:00Z">
            <w:rPr>
              <w:rStyle w:val="CommentReference"/>
            </w:rPr>
          </w:rPrChange>
        </w:rPr>
        <w:commentReference w:id="396"/>
      </w:r>
      <w:commentRangeEnd w:id="397"/>
      <w:r w:rsidR="0063250B" w:rsidRPr="006F5234">
        <w:rPr>
          <w:rStyle w:val="CommentReference"/>
          <w:rFonts w:ascii="Times New Roman" w:hAnsi="Times New Roman" w:cs="Times New Roman"/>
          <w:sz w:val="24"/>
          <w:szCs w:val="24"/>
          <w:rPrChange w:id="399" w:author="sudarshan" w:date="2020-09-28T19:06:00Z">
            <w:rPr>
              <w:rStyle w:val="CommentReference"/>
            </w:rPr>
          </w:rPrChange>
        </w:rPr>
        <w:commentReference w:id="397"/>
      </w:r>
      <w:r w:rsidRPr="00963237">
        <w:rPr>
          <w:rFonts w:ascii="Times New Roman" w:hAnsi="Times New Roman" w:cs="Times New Roman"/>
          <w:sz w:val="24"/>
          <w:szCs w:val="24"/>
        </w:rPr>
        <w:t xml:space="preserve"> for </w:t>
      </w:r>
      <w:del w:id="400" w:author="sudarshan" w:date="2020-09-28T20:24:00Z">
        <w:r w:rsidRPr="00963237" w:rsidDel="00F4296A">
          <w:rPr>
            <w:rFonts w:ascii="Times New Roman" w:hAnsi="Times New Roman" w:cs="Times New Roman"/>
            <w:sz w:val="24"/>
            <w:szCs w:val="24"/>
          </w:rPr>
          <w:delText>its</w:delText>
        </w:r>
      </w:del>
      <w:r w:rsidRPr="00963237">
        <w:rPr>
          <w:rFonts w:ascii="Times New Roman" w:hAnsi="Times New Roman" w:cs="Times New Roman"/>
          <w:sz w:val="24"/>
          <w:szCs w:val="24"/>
        </w:rPr>
        <w:t xml:space="preserve"> notoriou</w:t>
      </w:r>
      <w:r w:rsidR="00DC19BF" w:rsidRPr="00963237">
        <w:rPr>
          <w:rFonts w:ascii="Times New Roman" w:hAnsi="Times New Roman" w:cs="Times New Roman"/>
          <w:sz w:val="24"/>
          <w:szCs w:val="24"/>
        </w:rPr>
        <w:t xml:space="preserve">s contribution to </w:t>
      </w:r>
      <w:r w:rsidR="003155CB" w:rsidRPr="00963237">
        <w:rPr>
          <w:rFonts w:ascii="Times New Roman" w:hAnsi="Times New Roman" w:cs="Times New Roman"/>
          <w:sz w:val="24"/>
          <w:szCs w:val="24"/>
        </w:rPr>
        <w:t xml:space="preserve">the </w:t>
      </w:r>
      <w:r w:rsidR="00DC19BF" w:rsidRPr="00963237">
        <w:rPr>
          <w:rFonts w:ascii="Times New Roman" w:hAnsi="Times New Roman" w:cs="Times New Roman"/>
          <w:sz w:val="24"/>
          <w:szCs w:val="24"/>
        </w:rPr>
        <w:t xml:space="preserve">oppression of </w:t>
      </w:r>
      <w:r w:rsidRPr="00963237">
        <w:rPr>
          <w:rFonts w:ascii="Times New Roman" w:hAnsi="Times New Roman" w:cs="Times New Roman"/>
          <w:sz w:val="24"/>
          <w:szCs w:val="24"/>
        </w:rPr>
        <w:t>LGBTQIA+ people by framing same-sex love as pathological</w:t>
      </w:r>
      <w:r w:rsidR="00C27A2D">
        <w:rPr>
          <w:rFonts w:ascii="Times New Roman" w:hAnsi="Times New Roman" w:cs="Times New Roman"/>
          <w:sz w:val="24"/>
          <w:szCs w:val="24"/>
        </w:rPr>
        <w:t xml:space="preserve"> (39) </w:t>
      </w:r>
      <w:r w:rsidRPr="00963237">
        <w:rPr>
          <w:rFonts w:ascii="Times New Roman" w:hAnsi="Times New Roman" w:cs="Times New Roman"/>
          <w:sz w:val="24"/>
          <w:szCs w:val="24"/>
        </w:rPr>
        <w:t xml:space="preserve">. </w:t>
      </w:r>
      <w:r w:rsidR="00A23BE9" w:rsidRPr="00963237">
        <w:rPr>
          <w:rFonts w:ascii="Times New Roman" w:hAnsi="Times New Roman" w:cs="Times New Roman"/>
          <w:sz w:val="24"/>
          <w:szCs w:val="24"/>
        </w:rPr>
        <w:t>The dominance of biomedical technocratic psych</w:t>
      </w:r>
      <w:r w:rsidR="008A7036">
        <w:rPr>
          <w:rFonts w:ascii="Times New Roman" w:hAnsi="Times New Roman" w:cs="Times New Roman"/>
          <w:sz w:val="24"/>
          <w:szCs w:val="24"/>
        </w:rPr>
        <w:t xml:space="preserve">iatry </w:t>
      </w:r>
      <w:r w:rsidR="004D307F">
        <w:rPr>
          <w:rFonts w:ascii="Times New Roman" w:hAnsi="Times New Roman" w:cs="Times New Roman"/>
          <w:sz w:val="24"/>
          <w:szCs w:val="24"/>
        </w:rPr>
        <w:t>at these institutions  focusing</w:t>
      </w:r>
      <w:r w:rsidR="00A23BE9" w:rsidRPr="00963237">
        <w:rPr>
          <w:rFonts w:ascii="Times New Roman" w:hAnsi="Times New Roman" w:cs="Times New Roman"/>
          <w:sz w:val="24"/>
          <w:szCs w:val="24"/>
        </w:rPr>
        <w:t xml:space="preserve"> on individual-level analysis at the cost of socio-political analyses compounds its troubled relationship with</w:t>
      </w:r>
      <w:del w:id="401" w:author="sudarshan" w:date="2020-09-28T16:52:00Z">
        <w:r w:rsidR="00A23BE9" w:rsidRPr="00963237" w:rsidDel="00BD54AB">
          <w:rPr>
            <w:rFonts w:ascii="Times New Roman" w:hAnsi="Times New Roman" w:cs="Times New Roman"/>
            <w:sz w:val="24"/>
            <w:szCs w:val="24"/>
          </w:rPr>
          <w:delText xml:space="preserve"> </w:delText>
        </w:r>
      </w:del>
      <w:ins w:id="402" w:author="sudarshan" w:date="2020-09-28T16:52:00Z">
        <w:r w:rsidR="00A23BE9" w:rsidRPr="00963237">
          <w:rPr>
            <w:rFonts w:ascii="Times New Roman" w:hAnsi="Times New Roman" w:cs="Times New Roman"/>
            <w:sz w:val="24"/>
            <w:szCs w:val="24"/>
          </w:rPr>
          <w:t xml:space="preserve"> LGBTQIA</w:t>
        </w:r>
      </w:ins>
      <w:r w:rsidR="000132A0">
        <w:rPr>
          <w:rFonts w:ascii="Times New Roman" w:hAnsi="Times New Roman" w:cs="Times New Roman"/>
          <w:sz w:val="24"/>
          <w:szCs w:val="24"/>
          <w:vertAlign w:val="subscript"/>
        </w:rPr>
        <w:t>+</w:t>
      </w:r>
      <w:ins w:id="403" w:author="sudarshan" w:date="2020-09-28T16:52:00Z">
        <w:r w:rsidR="00A23BE9" w:rsidRPr="00963237">
          <w:rPr>
            <w:rFonts w:ascii="Times New Roman" w:hAnsi="Times New Roman" w:cs="Times New Roman"/>
            <w:sz w:val="24"/>
            <w:szCs w:val="24"/>
          </w:rPr>
          <w:t xml:space="preserve"> people</w:t>
        </w:r>
      </w:ins>
      <w:del w:id="404" w:author="sudarshan" w:date="2020-09-27T15:36:00Z">
        <w:r w:rsidR="00A23BE9" w:rsidRPr="00963237" w:rsidDel="008901D3">
          <w:rPr>
            <w:rFonts w:ascii="Times New Roman" w:hAnsi="Times New Roman" w:cs="Times New Roman"/>
            <w:sz w:val="24"/>
            <w:szCs w:val="24"/>
          </w:rPr>
          <w:delText>the</w:delText>
        </w:r>
      </w:del>
      <w:del w:id="405" w:author="sudarshan" w:date="2020-09-28T16:52:00Z">
        <w:r w:rsidR="00A23BE9" w:rsidRPr="00963237" w:rsidDel="00BD54AB">
          <w:rPr>
            <w:rFonts w:ascii="Times New Roman" w:hAnsi="Times New Roman" w:cs="Times New Roman"/>
            <w:sz w:val="24"/>
            <w:szCs w:val="24"/>
          </w:rPr>
          <w:delText xml:space="preserve"> marginalised publics</w:delText>
        </w:r>
      </w:del>
      <w:r w:rsidR="00A23BE9" w:rsidRPr="00963237">
        <w:rPr>
          <w:rFonts w:ascii="Times New Roman" w:hAnsi="Times New Roman" w:cs="Times New Roman"/>
          <w:sz w:val="24"/>
          <w:szCs w:val="24"/>
        </w:rPr>
        <w:t xml:space="preserve">. </w:t>
      </w:r>
      <w:ins w:id="406" w:author="sudarshan" w:date="2020-09-27T19:34:00Z">
        <w:r w:rsidR="00A23BE9" w:rsidRPr="006F5234">
          <w:rPr>
            <w:rFonts w:ascii="Times New Roman" w:eastAsia="Times New Roman" w:hAnsi="Times New Roman" w:cs="Times New Roman"/>
            <w:sz w:val="24"/>
            <w:szCs w:val="24"/>
            <w:rPrChange w:id="407" w:author="sudarshan" w:date="2020-09-28T19:06:00Z">
              <w:rPr>
                <w:rFonts w:ascii="Arial" w:eastAsia="Times New Roman" w:hAnsi="Arial" w:cs="Arial"/>
              </w:rPr>
            </w:rPrChange>
          </w:rPr>
          <w:t>For example, sexual orientation and gender identity intersect  with  gender, caste, class, disability, equitable access to employment, housing, education</w:t>
        </w:r>
      </w:ins>
      <w:r w:rsidR="000132A0">
        <w:rPr>
          <w:rFonts w:ascii="Times New Roman" w:eastAsia="Times New Roman" w:hAnsi="Times New Roman" w:cs="Times New Roman"/>
          <w:sz w:val="24"/>
          <w:szCs w:val="24"/>
        </w:rPr>
        <w:t xml:space="preserve"> and </w:t>
      </w:r>
      <w:ins w:id="408" w:author="sudarshan" w:date="2020-09-27T19:34:00Z">
        <w:r w:rsidR="00A23BE9" w:rsidRPr="006F5234">
          <w:rPr>
            <w:rFonts w:ascii="Times New Roman" w:eastAsia="Times New Roman" w:hAnsi="Times New Roman" w:cs="Times New Roman"/>
            <w:sz w:val="24"/>
            <w:szCs w:val="24"/>
            <w:rPrChange w:id="409" w:author="sudarshan" w:date="2020-09-28T19:06:00Z">
              <w:rPr>
                <w:rFonts w:ascii="Arial" w:eastAsia="Times New Roman" w:hAnsi="Arial" w:cs="Arial"/>
              </w:rPr>
            </w:rPrChange>
          </w:rPr>
          <w:t>health care</w:t>
        </w:r>
      </w:ins>
      <w:r w:rsidR="00076AF4">
        <w:rPr>
          <w:rFonts w:ascii="Times New Roman" w:eastAsia="Times New Roman" w:hAnsi="Times New Roman" w:cs="Times New Roman"/>
          <w:sz w:val="24"/>
          <w:szCs w:val="24"/>
        </w:rPr>
        <w:t xml:space="preserve"> </w:t>
      </w:r>
      <w:ins w:id="410" w:author="sudarshan" w:date="2020-09-27T19:34:00Z">
        <w:r w:rsidR="00A23BE9" w:rsidRPr="006F5234">
          <w:rPr>
            <w:rFonts w:ascii="Times New Roman" w:eastAsia="Times New Roman" w:hAnsi="Times New Roman" w:cs="Times New Roman"/>
            <w:sz w:val="24"/>
            <w:szCs w:val="24"/>
            <w:rPrChange w:id="411" w:author="sudarshan" w:date="2020-09-28T19:06:00Z">
              <w:rPr>
                <w:rFonts w:ascii="Arial" w:eastAsia="Times New Roman" w:hAnsi="Arial" w:cs="Arial"/>
              </w:rPr>
            </w:rPrChange>
          </w:rPr>
          <w:t xml:space="preserve">  to produce  a wide array of social determinants of mental distress.</w:t>
        </w:r>
      </w:ins>
      <w:ins w:id="412" w:author="sudarshan" w:date="2020-09-27T19:46:00Z">
        <w:r w:rsidR="00A23BE9" w:rsidRPr="006F5234">
          <w:rPr>
            <w:rFonts w:ascii="Times New Roman" w:eastAsia="Times New Roman" w:hAnsi="Times New Roman" w:cs="Times New Roman"/>
            <w:sz w:val="24"/>
            <w:szCs w:val="24"/>
            <w:rPrChange w:id="413" w:author="sudarshan" w:date="2020-09-28T19:06:00Z">
              <w:rPr>
                <w:rFonts w:ascii="Arial" w:eastAsia="Times New Roman" w:hAnsi="Arial" w:cs="Arial"/>
              </w:rPr>
            </w:rPrChange>
          </w:rPr>
          <w:t xml:space="preserve"> </w:t>
        </w:r>
      </w:ins>
      <w:ins w:id="414" w:author="sudarshan" w:date="2020-09-28T16:55:00Z">
        <w:r w:rsidR="00A23BE9" w:rsidRPr="006F5234">
          <w:rPr>
            <w:rFonts w:ascii="Times New Roman" w:eastAsia="Times New Roman" w:hAnsi="Times New Roman" w:cs="Times New Roman"/>
            <w:sz w:val="24"/>
            <w:szCs w:val="24"/>
            <w:rPrChange w:id="415" w:author="sudarshan" w:date="2020-09-28T19:06:00Z">
              <w:rPr>
                <w:rFonts w:ascii="Arial" w:eastAsia="Times New Roman" w:hAnsi="Arial" w:cs="Arial"/>
              </w:rPr>
            </w:rPrChange>
          </w:rPr>
          <w:t>The report submitted by the UN Independent Expert on</w:t>
        </w:r>
        <w:r w:rsidR="00A23BE9" w:rsidRPr="006F5234">
          <w:rPr>
            <w:rFonts w:ascii="Times New Roman" w:hAnsi="Times New Roman" w:cs="Times New Roman"/>
            <w:sz w:val="24"/>
            <w:szCs w:val="24"/>
            <w:rPrChange w:id="416" w:author="sudarshan" w:date="2020-09-28T19:06:00Z">
              <w:rPr/>
            </w:rPrChange>
          </w:rPr>
          <w:t xml:space="preserve"> protection against violence and discrimination based on </w:t>
        </w:r>
      </w:ins>
      <w:ins w:id="417" w:author="sudarshan" w:date="2020-09-28T20:49:00Z">
        <w:r w:rsidR="00A23BE9">
          <w:rPr>
            <w:rFonts w:ascii="Times New Roman" w:hAnsi="Times New Roman" w:cs="Times New Roman"/>
            <w:sz w:val="24"/>
            <w:szCs w:val="24"/>
          </w:rPr>
          <w:t>SOGI</w:t>
        </w:r>
      </w:ins>
      <w:ins w:id="418" w:author="sudarshan" w:date="2020-09-28T16:55:00Z">
        <w:r w:rsidR="00A23BE9" w:rsidRPr="006F5234">
          <w:rPr>
            <w:rFonts w:ascii="Times New Roman" w:hAnsi="Times New Roman" w:cs="Times New Roman"/>
            <w:sz w:val="24"/>
            <w:szCs w:val="24"/>
            <w:rPrChange w:id="419" w:author="sudarshan" w:date="2020-09-28T19:06:00Z">
              <w:rPr/>
            </w:rPrChange>
          </w:rPr>
          <w:t xml:space="preserve"> in 2019 </w:t>
        </w:r>
        <w:r w:rsidR="00A23BE9" w:rsidRPr="006F5234">
          <w:rPr>
            <w:rFonts w:ascii="Times New Roman" w:eastAsia="Times New Roman" w:hAnsi="Times New Roman" w:cs="Times New Roman"/>
            <w:sz w:val="24"/>
            <w:szCs w:val="24"/>
            <w:rPrChange w:id="420" w:author="sudarshan" w:date="2020-09-28T19:06:00Z">
              <w:rPr>
                <w:rFonts w:ascii="Arial" w:eastAsia="Times New Roman" w:hAnsi="Arial" w:cs="Arial"/>
              </w:rPr>
            </w:rPrChange>
          </w:rPr>
          <w:t xml:space="preserve"> exhorts for recognition of intersectional nature of compounded discrimination and exclusion  to promote multisectoral analysis and action programmes. The need for public policy  to  “</w:t>
        </w:r>
        <w:r w:rsidR="00A23BE9" w:rsidRPr="006F5234">
          <w:rPr>
            <w:rFonts w:ascii="Times New Roman" w:hAnsi="Times New Roman" w:cs="Times New Roman"/>
            <w:sz w:val="24"/>
            <w:szCs w:val="24"/>
            <w:rPrChange w:id="421" w:author="sudarshan" w:date="2020-09-28T19:06:00Z">
              <w:rPr/>
            </w:rPrChange>
          </w:rPr>
          <w:t>mainstream LGBTQIA+  issues across wider programmes, such as health, education, employment, housing, poverty reduction, food security and access to justice” is emphasized (</w:t>
        </w:r>
      </w:ins>
      <w:r w:rsidR="00904012">
        <w:rPr>
          <w:rFonts w:ascii="Times New Roman" w:hAnsi="Times New Roman" w:cs="Times New Roman"/>
          <w:sz w:val="24"/>
          <w:szCs w:val="24"/>
        </w:rPr>
        <w:t>40</w:t>
      </w:r>
      <w:ins w:id="422" w:author="sudarshan" w:date="2020-09-28T16:55:00Z">
        <w:r w:rsidR="00A23BE9" w:rsidRPr="006F5234">
          <w:rPr>
            <w:rFonts w:ascii="Times New Roman" w:hAnsi="Times New Roman" w:cs="Times New Roman"/>
            <w:sz w:val="24"/>
            <w:szCs w:val="24"/>
            <w:rPrChange w:id="423" w:author="sudarshan" w:date="2020-09-28T19:06:00Z">
              <w:rPr/>
            </w:rPrChange>
          </w:rPr>
          <w:t xml:space="preserve">). </w:t>
        </w:r>
      </w:ins>
      <w:ins w:id="424" w:author="sudarshan" w:date="2020-09-27T19:46:00Z">
        <w:r w:rsidR="00A23BE9" w:rsidRPr="006F5234">
          <w:rPr>
            <w:rFonts w:ascii="Times New Roman" w:eastAsia="Times New Roman" w:hAnsi="Times New Roman" w:cs="Times New Roman"/>
            <w:sz w:val="24"/>
            <w:szCs w:val="24"/>
            <w:rPrChange w:id="425" w:author="sudarshan" w:date="2020-09-28T19:06:00Z">
              <w:rPr>
                <w:rFonts w:ascii="Arial" w:eastAsia="Times New Roman" w:hAnsi="Arial" w:cs="Arial"/>
              </w:rPr>
            </w:rPrChange>
          </w:rPr>
          <w:t>Nakkeeran &amp; Nakkeeran (2018</w:t>
        </w:r>
      </w:ins>
      <w:ins w:id="426" w:author="sudarshan" w:date="2020-09-27T19:47:00Z">
        <w:r w:rsidR="00A23BE9" w:rsidRPr="006F5234">
          <w:rPr>
            <w:rFonts w:ascii="Times New Roman" w:eastAsia="Times New Roman" w:hAnsi="Times New Roman" w:cs="Times New Roman"/>
            <w:sz w:val="24"/>
            <w:szCs w:val="24"/>
            <w:rPrChange w:id="427" w:author="sudarshan" w:date="2020-09-28T19:06:00Z">
              <w:rPr>
                <w:rFonts w:ascii="Arial" w:eastAsia="Times New Roman" w:hAnsi="Arial" w:cs="Arial"/>
              </w:rPr>
            </w:rPrChange>
          </w:rPr>
          <w:t>) supplies insight in understanding health inequity</w:t>
        </w:r>
      </w:ins>
      <w:r w:rsidR="002C3F0B">
        <w:rPr>
          <w:rFonts w:ascii="Times New Roman" w:eastAsia="Times New Roman" w:hAnsi="Times New Roman" w:cs="Times New Roman"/>
          <w:sz w:val="24"/>
          <w:szCs w:val="24"/>
        </w:rPr>
        <w:t xml:space="preserve"> </w:t>
      </w:r>
      <w:ins w:id="428" w:author="sudarshan" w:date="2020-09-27T19:48:00Z">
        <w:r w:rsidR="00A23BE9" w:rsidRPr="006F5234">
          <w:rPr>
            <w:rFonts w:ascii="Times New Roman" w:eastAsia="Times New Roman" w:hAnsi="Times New Roman" w:cs="Times New Roman"/>
            <w:sz w:val="24"/>
            <w:szCs w:val="24"/>
            <w:rPrChange w:id="429" w:author="sudarshan" w:date="2020-09-28T19:06:00Z">
              <w:rPr>
                <w:rFonts w:ascii="Arial" w:eastAsia="Times New Roman" w:hAnsi="Arial" w:cs="Arial"/>
              </w:rPr>
            </w:rPrChange>
          </w:rPr>
          <w:t xml:space="preserve"> in the context of disability, mental health, </w:t>
        </w:r>
      </w:ins>
      <w:r w:rsidR="00010023">
        <w:rPr>
          <w:rFonts w:ascii="Times New Roman" w:eastAsia="Times New Roman" w:hAnsi="Times New Roman" w:cs="Times New Roman"/>
          <w:sz w:val="24"/>
          <w:szCs w:val="24"/>
        </w:rPr>
        <w:t>SOGI</w:t>
      </w:r>
      <w:ins w:id="430" w:author="sudarshan" w:date="2020-09-27T19:49:00Z">
        <w:r w:rsidR="00A23BE9" w:rsidRPr="006F5234">
          <w:rPr>
            <w:rFonts w:ascii="Times New Roman" w:eastAsia="Times New Roman" w:hAnsi="Times New Roman" w:cs="Times New Roman"/>
            <w:sz w:val="24"/>
            <w:szCs w:val="24"/>
            <w:rPrChange w:id="431" w:author="sudarshan" w:date="2020-09-28T19:06:00Z">
              <w:rPr>
                <w:rFonts w:ascii="Arial" w:eastAsia="Times New Roman" w:hAnsi="Arial" w:cs="Arial"/>
              </w:rPr>
            </w:rPrChange>
          </w:rPr>
          <w:t xml:space="preserve"> </w:t>
        </w:r>
      </w:ins>
      <w:ins w:id="432" w:author="sudarshan" w:date="2020-09-27T19:50:00Z">
        <w:r w:rsidR="00A23BE9" w:rsidRPr="006F5234">
          <w:rPr>
            <w:rFonts w:ascii="Times New Roman" w:eastAsia="Times New Roman" w:hAnsi="Times New Roman" w:cs="Times New Roman"/>
            <w:sz w:val="24"/>
            <w:szCs w:val="24"/>
            <w:rPrChange w:id="433" w:author="sudarshan" w:date="2020-09-28T19:06:00Z">
              <w:rPr>
                <w:rFonts w:ascii="Arial" w:eastAsia="Times New Roman" w:hAnsi="Arial" w:cs="Arial"/>
              </w:rPr>
            </w:rPrChange>
          </w:rPr>
          <w:t xml:space="preserve">as they mandate </w:t>
        </w:r>
      </w:ins>
      <w:ins w:id="434" w:author="sudarshan" w:date="2020-09-27T19:51:00Z">
        <w:r w:rsidR="00A23BE9" w:rsidRPr="006F5234">
          <w:rPr>
            <w:rFonts w:ascii="Times New Roman" w:eastAsia="Times New Roman" w:hAnsi="Times New Roman" w:cs="Times New Roman"/>
            <w:sz w:val="24"/>
            <w:szCs w:val="24"/>
            <w:rPrChange w:id="435" w:author="sudarshan" w:date="2020-09-28T19:06:00Z">
              <w:rPr>
                <w:rFonts w:ascii="Arial" w:eastAsia="Times New Roman" w:hAnsi="Arial" w:cs="Arial"/>
              </w:rPr>
            </w:rPrChange>
          </w:rPr>
          <w:t>an inclusive social arrangement that celebrates difference for achieving health equity (</w:t>
        </w:r>
      </w:ins>
      <w:ins w:id="436" w:author="sudarshan" w:date="2020-09-28T16:53:00Z">
        <w:r w:rsidR="00A23BE9" w:rsidRPr="006F5234">
          <w:rPr>
            <w:rFonts w:ascii="Times New Roman" w:eastAsia="Times New Roman" w:hAnsi="Times New Roman" w:cs="Times New Roman"/>
            <w:sz w:val="24"/>
            <w:szCs w:val="24"/>
            <w:rPrChange w:id="437" w:author="sudarshan" w:date="2020-09-28T19:06:00Z">
              <w:rPr>
                <w:rFonts w:ascii="Arial" w:eastAsia="Times New Roman" w:hAnsi="Arial" w:cs="Arial"/>
              </w:rPr>
            </w:rPrChange>
          </w:rPr>
          <w:t>4</w:t>
        </w:r>
      </w:ins>
      <w:r w:rsidR="00904012">
        <w:rPr>
          <w:rFonts w:ascii="Times New Roman" w:eastAsia="Times New Roman" w:hAnsi="Times New Roman" w:cs="Times New Roman"/>
          <w:sz w:val="24"/>
          <w:szCs w:val="24"/>
        </w:rPr>
        <w:t>1</w:t>
      </w:r>
      <w:ins w:id="438" w:author="sudarshan" w:date="2020-09-28T16:53:00Z">
        <w:r w:rsidR="00A23BE9" w:rsidRPr="006F5234">
          <w:rPr>
            <w:rFonts w:ascii="Times New Roman" w:eastAsia="Times New Roman" w:hAnsi="Times New Roman" w:cs="Times New Roman"/>
            <w:sz w:val="24"/>
            <w:szCs w:val="24"/>
            <w:rPrChange w:id="439" w:author="sudarshan" w:date="2020-09-28T19:06:00Z">
              <w:rPr>
                <w:rFonts w:ascii="Arial" w:eastAsia="Times New Roman" w:hAnsi="Arial" w:cs="Arial"/>
              </w:rPr>
            </w:rPrChange>
          </w:rPr>
          <w:t>).</w:t>
        </w:r>
      </w:ins>
      <w:r w:rsidR="00CB79A7" w:rsidRPr="00CB79A7">
        <w:rPr>
          <w:rFonts w:ascii="Times New Roman" w:hAnsi="Times New Roman" w:cs="Times New Roman"/>
          <w:color w:val="222222"/>
          <w:sz w:val="24"/>
          <w:szCs w:val="24"/>
          <w:shd w:val="clear" w:color="auto" w:fill="FFFFFF"/>
        </w:rPr>
        <w:t xml:space="preserve"> </w:t>
      </w:r>
      <w:ins w:id="440" w:author="sudarshan" w:date="2020-09-27T19:24:00Z">
        <w:r w:rsidR="00CB79A7" w:rsidRPr="00963237">
          <w:rPr>
            <w:rFonts w:ascii="Times New Roman" w:hAnsi="Times New Roman" w:cs="Times New Roman"/>
            <w:color w:val="222222"/>
            <w:sz w:val="24"/>
            <w:szCs w:val="24"/>
            <w:shd w:val="clear" w:color="auto" w:fill="FFFFFF"/>
          </w:rPr>
          <w:t xml:space="preserve">A recent review article suggests that “a  public policy </w:t>
        </w:r>
        <w:r w:rsidR="00CB79A7" w:rsidRPr="00963237">
          <w:rPr>
            <w:rFonts w:ascii="Times New Roman" w:hAnsi="Times New Roman" w:cs="Times New Roman"/>
            <w:color w:val="222222"/>
            <w:sz w:val="24"/>
            <w:szCs w:val="24"/>
            <w:shd w:val="clear" w:color="auto" w:fill="FFFFFF"/>
          </w:rPr>
          <w:lastRenderedPageBreak/>
          <w:t>targeting stigmatization of sexual minorities could impact positively on national suicide levels”  as countries with low levels of LGBT</w:t>
        </w:r>
      </w:ins>
      <w:r w:rsidR="00CB79A7">
        <w:rPr>
          <w:rFonts w:ascii="Times New Roman" w:hAnsi="Times New Roman" w:cs="Times New Roman"/>
          <w:color w:val="222222"/>
          <w:sz w:val="24"/>
          <w:szCs w:val="24"/>
          <w:shd w:val="clear" w:color="auto" w:fill="FFFFFF"/>
        </w:rPr>
        <w:t>QIA+</w:t>
      </w:r>
      <w:ins w:id="441" w:author="sudarshan" w:date="2020-09-27T19:24:00Z">
        <w:r w:rsidR="00CB79A7" w:rsidRPr="00963237">
          <w:rPr>
            <w:rFonts w:ascii="Times New Roman" w:hAnsi="Times New Roman" w:cs="Times New Roman"/>
            <w:color w:val="222222"/>
            <w:sz w:val="24"/>
            <w:szCs w:val="24"/>
            <w:shd w:val="clear" w:color="auto" w:fill="FFFFFF"/>
          </w:rPr>
          <w:t xml:space="preserve"> acceptance were found to be  associated with higher suicide rates</w:t>
        </w:r>
      </w:ins>
      <w:ins w:id="442" w:author="sudarshan" w:date="2020-09-28T15:42:00Z">
        <w:r w:rsidR="00CB79A7" w:rsidRPr="00963237">
          <w:rPr>
            <w:rFonts w:ascii="Times New Roman" w:hAnsi="Times New Roman" w:cs="Times New Roman"/>
            <w:color w:val="222222"/>
            <w:sz w:val="24"/>
            <w:szCs w:val="24"/>
            <w:shd w:val="clear" w:color="auto" w:fill="FFFFFF"/>
          </w:rPr>
          <w:t xml:space="preserve"> (</w:t>
        </w:r>
      </w:ins>
      <w:r w:rsidR="001E31CC">
        <w:rPr>
          <w:rFonts w:ascii="Times New Roman" w:hAnsi="Times New Roman" w:cs="Times New Roman"/>
          <w:color w:val="222222"/>
          <w:sz w:val="24"/>
          <w:szCs w:val="24"/>
          <w:shd w:val="clear" w:color="auto" w:fill="FFFFFF"/>
        </w:rPr>
        <w:t>42</w:t>
      </w:r>
      <w:ins w:id="443" w:author="sudarshan" w:date="2020-09-28T15:42:00Z">
        <w:r w:rsidR="00CB79A7" w:rsidRPr="00963237">
          <w:rPr>
            <w:rFonts w:ascii="Times New Roman" w:hAnsi="Times New Roman" w:cs="Times New Roman"/>
            <w:color w:val="222222"/>
            <w:sz w:val="24"/>
            <w:szCs w:val="24"/>
            <w:shd w:val="clear" w:color="auto" w:fill="FFFFFF"/>
          </w:rPr>
          <w:t>).</w:t>
        </w:r>
      </w:ins>
      <w:ins w:id="444" w:author="sudarshan" w:date="2020-09-27T09:19:00Z">
        <w:r w:rsidR="00CB79A7" w:rsidRPr="00963237">
          <w:rPr>
            <w:rFonts w:ascii="Times New Roman" w:hAnsi="Times New Roman" w:cs="Times New Roman"/>
            <w:sz w:val="24"/>
            <w:szCs w:val="24"/>
          </w:rPr>
          <w:t xml:space="preserve"> </w:t>
        </w:r>
      </w:ins>
      <w:del w:id="445" w:author="sudarshan" w:date="2020-09-27T15:46:00Z">
        <w:r w:rsidR="00CB79A7" w:rsidRPr="00963237" w:rsidDel="004204C5">
          <w:rPr>
            <w:rFonts w:ascii="Times New Roman" w:hAnsi="Times New Roman" w:cs="Times New Roman"/>
            <w:sz w:val="24"/>
            <w:szCs w:val="24"/>
          </w:rPr>
          <w:delText xml:space="preserve">Until and unless the mental health systems don’t explicitly shift its hegemonic biomedical narrative and align with the human rights discourse on LGBTQIA+ issues, it will continue to address systemic problems at an </w:delText>
        </w:r>
      </w:del>
      <w:del w:id="446" w:author="sudarshan" w:date="2020-09-27T08:24:00Z">
        <w:r w:rsidR="00CB79A7" w:rsidRPr="00963237" w:rsidDel="006545A3">
          <w:rPr>
            <w:rFonts w:ascii="Times New Roman" w:hAnsi="Times New Roman" w:cs="Times New Roman"/>
            <w:sz w:val="24"/>
            <w:szCs w:val="24"/>
          </w:rPr>
          <w:delText>to</w:delText>
        </w:r>
      </w:del>
      <w:del w:id="447" w:author="sudarshan" w:date="2020-09-27T15:46:00Z">
        <w:r w:rsidR="00CB79A7" w:rsidRPr="00963237" w:rsidDel="004204C5">
          <w:rPr>
            <w:rFonts w:ascii="Times New Roman" w:hAnsi="Times New Roman" w:cs="Times New Roman"/>
            <w:sz w:val="24"/>
            <w:szCs w:val="24"/>
          </w:rPr>
          <w:delText>individual level</w:delText>
        </w:r>
      </w:del>
      <w:del w:id="448" w:author="sudarshan" w:date="2020-09-27T09:19:00Z">
        <w:r w:rsidR="00CB79A7" w:rsidRPr="00963237" w:rsidDel="00C41970">
          <w:rPr>
            <w:rFonts w:ascii="Times New Roman" w:hAnsi="Times New Roman" w:cs="Times New Roman"/>
            <w:sz w:val="24"/>
            <w:szCs w:val="24"/>
          </w:rPr>
          <w:delText>; an approach which is ecologically invalid</w:delText>
        </w:r>
      </w:del>
      <w:del w:id="449" w:author="sudarshan" w:date="2020-09-27T09:20:00Z">
        <w:r w:rsidR="00CB79A7" w:rsidRPr="00963237" w:rsidDel="00920CDC">
          <w:rPr>
            <w:rFonts w:ascii="Times New Roman" w:hAnsi="Times New Roman" w:cs="Times New Roman"/>
            <w:sz w:val="24"/>
            <w:szCs w:val="24"/>
          </w:rPr>
          <w:delText xml:space="preserve">. </w:delText>
        </w:r>
      </w:del>
      <w:ins w:id="450" w:author="sudarshan" w:date="2020-09-27T08:22:00Z">
        <w:r w:rsidR="00CB79A7" w:rsidRPr="006F5234">
          <w:rPr>
            <w:rFonts w:ascii="Times New Roman" w:hAnsi="Times New Roman" w:cs="Times New Roman"/>
            <w:color w:val="000000"/>
            <w:sz w:val="24"/>
            <w:szCs w:val="24"/>
            <w:rPrChange w:id="451" w:author="sudarshan" w:date="2020-09-28T19:06:00Z">
              <w:rPr>
                <w:rFonts w:ascii="AdvOT2f17b3c6" w:hAnsi="AdvOT2f17b3c6"/>
                <w:color w:val="000000"/>
              </w:rPr>
            </w:rPrChange>
          </w:rPr>
          <w:br/>
        </w:r>
      </w:ins>
    </w:p>
    <w:p w14:paraId="60D4C218" w14:textId="657FEA48" w:rsidR="00A23BE9" w:rsidRPr="00A23BE9" w:rsidRDefault="009D471D" w:rsidP="00A23BE9">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Unwillingness to unlearn: </w:t>
      </w:r>
      <w:r w:rsidR="00A23BE9" w:rsidRPr="00A23BE9">
        <w:rPr>
          <w:rFonts w:ascii="Times New Roman" w:hAnsi="Times New Roman" w:cs="Times New Roman"/>
          <w:b/>
          <w:sz w:val="24"/>
          <w:szCs w:val="24"/>
        </w:rPr>
        <w:t>Biocommunicability</w:t>
      </w:r>
      <w:r w:rsidR="00A23BE9">
        <w:rPr>
          <w:rFonts w:ascii="Times New Roman" w:hAnsi="Times New Roman" w:cs="Times New Roman"/>
          <w:b/>
          <w:sz w:val="24"/>
          <w:szCs w:val="24"/>
        </w:rPr>
        <w:t xml:space="preserve"> in mental health awareness</w:t>
      </w:r>
    </w:p>
    <w:p w14:paraId="61D6B189" w14:textId="7E1DD923" w:rsidR="00A23BE9" w:rsidRDefault="00E11CFA" w:rsidP="00A23BE9">
      <w:pPr>
        <w:spacing w:line="240" w:lineRule="auto"/>
        <w:jc w:val="both"/>
        <w:rPr>
          <w:rFonts w:ascii="Times New Roman" w:hAnsi="Times New Roman" w:cs="Times New Roman"/>
          <w:sz w:val="24"/>
          <w:szCs w:val="24"/>
        </w:rPr>
      </w:pPr>
      <w:r w:rsidRPr="00963237">
        <w:rPr>
          <w:rFonts w:ascii="Times New Roman" w:hAnsi="Times New Roman" w:cs="Times New Roman"/>
          <w:sz w:val="24"/>
          <w:szCs w:val="24"/>
        </w:rPr>
        <w:t xml:space="preserve">The analysis of the websites </w:t>
      </w:r>
      <w:r w:rsidR="00266E9B">
        <w:rPr>
          <w:rFonts w:ascii="Times New Roman" w:hAnsi="Times New Roman" w:cs="Times New Roman"/>
          <w:sz w:val="24"/>
          <w:szCs w:val="24"/>
        </w:rPr>
        <w:t xml:space="preserve">of </w:t>
      </w:r>
      <w:r w:rsidRPr="00963237">
        <w:rPr>
          <w:rFonts w:ascii="Times New Roman" w:hAnsi="Times New Roman" w:cs="Times New Roman"/>
          <w:sz w:val="24"/>
          <w:szCs w:val="24"/>
        </w:rPr>
        <w:t>state</w:t>
      </w:r>
      <w:r w:rsidR="003155CB" w:rsidRPr="00963237">
        <w:rPr>
          <w:rFonts w:ascii="Times New Roman" w:hAnsi="Times New Roman" w:cs="Times New Roman"/>
          <w:sz w:val="24"/>
          <w:szCs w:val="24"/>
        </w:rPr>
        <w:t>-</w:t>
      </w:r>
      <w:r w:rsidR="00266E9B">
        <w:rPr>
          <w:rFonts w:ascii="Times New Roman" w:hAnsi="Times New Roman" w:cs="Times New Roman"/>
          <w:sz w:val="24"/>
          <w:szCs w:val="24"/>
        </w:rPr>
        <w:t>run mental health institutions which are the most vital public interfaces show</w:t>
      </w:r>
      <w:r w:rsidR="00CB79A7">
        <w:rPr>
          <w:rFonts w:ascii="Times New Roman" w:hAnsi="Times New Roman" w:cs="Times New Roman"/>
          <w:sz w:val="24"/>
          <w:szCs w:val="24"/>
        </w:rPr>
        <w:t>s</w:t>
      </w:r>
      <w:r w:rsidR="00266E9B">
        <w:rPr>
          <w:rFonts w:ascii="Times New Roman" w:hAnsi="Times New Roman" w:cs="Times New Roman"/>
          <w:sz w:val="24"/>
          <w:szCs w:val="24"/>
        </w:rPr>
        <w:t xml:space="preserve">  </w:t>
      </w:r>
      <w:r w:rsidRPr="00963237">
        <w:rPr>
          <w:rFonts w:ascii="Times New Roman" w:hAnsi="Times New Roman" w:cs="Times New Roman"/>
          <w:sz w:val="24"/>
          <w:szCs w:val="24"/>
        </w:rPr>
        <w:t xml:space="preserve">that mental health awareness gets restricted to </w:t>
      </w:r>
      <w:r w:rsidR="003155CB" w:rsidRPr="00963237">
        <w:rPr>
          <w:rFonts w:ascii="Times New Roman" w:hAnsi="Times New Roman" w:cs="Times New Roman"/>
          <w:sz w:val="24"/>
          <w:szCs w:val="24"/>
        </w:rPr>
        <w:t>individual specific</w:t>
      </w:r>
      <w:r w:rsidR="00CB79A7">
        <w:rPr>
          <w:rFonts w:ascii="Times New Roman" w:hAnsi="Times New Roman" w:cs="Times New Roman"/>
          <w:sz w:val="24"/>
          <w:szCs w:val="24"/>
        </w:rPr>
        <w:t xml:space="preserve"> disorders, symptoms and </w:t>
      </w:r>
      <w:r w:rsidRPr="00963237">
        <w:rPr>
          <w:rFonts w:ascii="Times New Roman" w:hAnsi="Times New Roman" w:cs="Times New Roman"/>
          <w:sz w:val="24"/>
          <w:szCs w:val="24"/>
        </w:rPr>
        <w:t>epidemiological surveys</w:t>
      </w:r>
      <w:r w:rsidR="00B70502">
        <w:rPr>
          <w:rFonts w:ascii="Times New Roman" w:hAnsi="Times New Roman" w:cs="Times New Roman"/>
          <w:sz w:val="24"/>
          <w:szCs w:val="24"/>
        </w:rPr>
        <w:t xml:space="preserve"> (e.g. the National Mental Health Survey)</w:t>
      </w:r>
      <w:r w:rsidR="00CB79A7">
        <w:rPr>
          <w:rFonts w:ascii="Times New Roman" w:hAnsi="Times New Roman" w:cs="Times New Roman"/>
          <w:sz w:val="24"/>
          <w:szCs w:val="24"/>
        </w:rPr>
        <w:t xml:space="preserve">. None of </w:t>
      </w:r>
      <w:r w:rsidR="005B116A" w:rsidRPr="006F5234">
        <w:rPr>
          <w:rFonts w:ascii="Times New Roman" w:hAnsi="Times New Roman" w:cs="Times New Roman"/>
          <w:sz w:val="24"/>
          <w:szCs w:val="24"/>
          <w:rPrChange w:id="452" w:author="sudarshan" w:date="2020-09-28T19:06:00Z">
            <w:rPr/>
          </w:rPrChange>
        </w:rPr>
        <w:t xml:space="preserve"> </w:t>
      </w:r>
      <w:r w:rsidR="00F87E6F" w:rsidRPr="00963237">
        <w:rPr>
          <w:rFonts w:ascii="Times New Roman" w:hAnsi="Times New Roman" w:cs="Times New Roman"/>
          <w:sz w:val="24"/>
          <w:szCs w:val="24"/>
        </w:rPr>
        <w:t xml:space="preserve">the legislative provisions of </w:t>
      </w:r>
      <w:r w:rsidR="00626199" w:rsidRPr="00963237">
        <w:rPr>
          <w:rFonts w:ascii="Times New Roman" w:hAnsi="Times New Roman" w:cs="Times New Roman"/>
          <w:sz w:val="24"/>
          <w:szCs w:val="24"/>
        </w:rPr>
        <w:t>various rights-based</w:t>
      </w:r>
      <w:r w:rsidR="00F87E6F" w:rsidRPr="00963237">
        <w:rPr>
          <w:rFonts w:ascii="Times New Roman" w:hAnsi="Times New Roman" w:cs="Times New Roman"/>
          <w:sz w:val="24"/>
          <w:szCs w:val="24"/>
        </w:rPr>
        <w:t xml:space="preserve">, </w:t>
      </w:r>
      <w:r w:rsidR="00CB79A7">
        <w:rPr>
          <w:rFonts w:ascii="Times New Roman" w:hAnsi="Times New Roman" w:cs="Times New Roman"/>
          <w:sz w:val="24"/>
          <w:szCs w:val="24"/>
        </w:rPr>
        <w:t>user</w:t>
      </w:r>
      <w:r w:rsidR="003155CB" w:rsidRPr="00963237">
        <w:rPr>
          <w:rFonts w:ascii="Times New Roman" w:hAnsi="Times New Roman" w:cs="Times New Roman"/>
          <w:sz w:val="24"/>
          <w:szCs w:val="24"/>
        </w:rPr>
        <w:t>-</w:t>
      </w:r>
      <w:r w:rsidR="00CA2393" w:rsidRPr="00963237">
        <w:rPr>
          <w:rFonts w:ascii="Times New Roman" w:hAnsi="Times New Roman" w:cs="Times New Roman"/>
          <w:sz w:val="24"/>
          <w:szCs w:val="24"/>
        </w:rPr>
        <w:t xml:space="preserve">centric, </w:t>
      </w:r>
      <w:r w:rsidR="00F87E6F" w:rsidRPr="00963237">
        <w:rPr>
          <w:rFonts w:ascii="Times New Roman" w:hAnsi="Times New Roman" w:cs="Times New Roman"/>
          <w:sz w:val="24"/>
          <w:szCs w:val="24"/>
        </w:rPr>
        <w:t>affirmative</w:t>
      </w:r>
      <w:r w:rsidR="00626199" w:rsidRPr="00963237">
        <w:rPr>
          <w:rFonts w:ascii="Times New Roman" w:hAnsi="Times New Roman" w:cs="Times New Roman"/>
          <w:sz w:val="24"/>
          <w:szCs w:val="24"/>
        </w:rPr>
        <w:t xml:space="preserve"> mental health</w:t>
      </w:r>
      <w:r w:rsidR="003155CB" w:rsidRPr="00963237">
        <w:rPr>
          <w:rFonts w:ascii="Times New Roman" w:hAnsi="Times New Roman" w:cs="Times New Roman"/>
          <w:sz w:val="24"/>
          <w:szCs w:val="24"/>
        </w:rPr>
        <w:t>-</w:t>
      </w:r>
      <w:r w:rsidR="00626199" w:rsidRPr="00963237">
        <w:rPr>
          <w:rFonts w:ascii="Times New Roman" w:hAnsi="Times New Roman" w:cs="Times New Roman"/>
          <w:sz w:val="24"/>
          <w:szCs w:val="24"/>
        </w:rPr>
        <w:t xml:space="preserve">related </w:t>
      </w:r>
      <w:r w:rsidR="00E04EB1">
        <w:rPr>
          <w:rFonts w:ascii="Times New Roman" w:hAnsi="Times New Roman" w:cs="Times New Roman"/>
          <w:sz w:val="24"/>
          <w:szCs w:val="24"/>
        </w:rPr>
        <w:t xml:space="preserve">human rights mechanisms </w:t>
      </w:r>
      <w:r w:rsidR="00F87E6F" w:rsidRPr="00963237">
        <w:rPr>
          <w:rFonts w:ascii="Times New Roman" w:hAnsi="Times New Roman" w:cs="Times New Roman"/>
          <w:sz w:val="24"/>
          <w:szCs w:val="24"/>
        </w:rPr>
        <w:t xml:space="preserve">such as </w:t>
      </w:r>
      <w:r w:rsidR="005A5E6A">
        <w:rPr>
          <w:rFonts w:ascii="Times New Roman" w:hAnsi="Times New Roman" w:cs="Times New Roman"/>
          <w:sz w:val="24"/>
          <w:szCs w:val="24"/>
        </w:rPr>
        <w:t>UN Convention on Rights of Persons with Disabilities</w:t>
      </w:r>
      <w:r w:rsidR="009D46F4">
        <w:rPr>
          <w:rStyle w:val="EndnoteReference"/>
          <w:rFonts w:ascii="Times New Roman" w:hAnsi="Times New Roman" w:cs="Times New Roman"/>
          <w:sz w:val="24"/>
          <w:szCs w:val="24"/>
        </w:rPr>
        <w:endnoteReference w:id="5"/>
      </w:r>
      <w:r w:rsidR="005A5E6A">
        <w:rPr>
          <w:rFonts w:ascii="Times New Roman" w:hAnsi="Times New Roman" w:cs="Times New Roman"/>
          <w:sz w:val="24"/>
          <w:szCs w:val="24"/>
        </w:rPr>
        <w:t xml:space="preserve">, </w:t>
      </w:r>
      <w:del w:id="453" w:author="sudarshan" w:date="2020-09-22T10:24:00Z">
        <w:r w:rsidR="00A57AA6" w:rsidRPr="00963237" w:rsidDel="00E71CAB">
          <w:rPr>
            <w:rFonts w:ascii="Times New Roman" w:hAnsi="Times New Roman" w:cs="Times New Roman"/>
            <w:sz w:val="24"/>
            <w:szCs w:val="24"/>
          </w:rPr>
          <w:delText xml:space="preserve">Mental Health Care Act </w:delText>
        </w:r>
        <w:r w:rsidR="00C94B9A" w:rsidRPr="00963237" w:rsidDel="00E71CAB">
          <w:rPr>
            <w:rFonts w:ascii="Times New Roman" w:hAnsi="Times New Roman" w:cs="Times New Roman"/>
            <w:sz w:val="24"/>
            <w:szCs w:val="24"/>
          </w:rPr>
          <w:delText xml:space="preserve">2017 and </w:delText>
        </w:r>
      </w:del>
      <w:r w:rsidR="00C94B9A" w:rsidRPr="00963237">
        <w:rPr>
          <w:rFonts w:ascii="Times New Roman" w:hAnsi="Times New Roman" w:cs="Times New Roman"/>
          <w:sz w:val="24"/>
          <w:szCs w:val="24"/>
        </w:rPr>
        <w:t xml:space="preserve">Rights of </w:t>
      </w:r>
      <w:r w:rsidR="000D47C0" w:rsidRPr="00963237">
        <w:rPr>
          <w:rFonts w:ascii="Times New Roman" w:hAnsi="Times New Roman" w:cs="Times New Roman"/>
          <w:sz w:val="24"/>
          <w:szCs w:val="24"/>
        </w:rPr>
        <w:t>Persons w</w:t>
      </w:r>
      <w:r w:rsidR="00A57AA6" w:rsidRPr="00963237">
        <w:rPr>
          <w:rFonts w:ascii="Times New Roman" w:hAnsi="Times New Roman" w:cs="Times New Roman"/>
          <w:sz w:val="24"/>
          <w:szCs w:val="24"/>
        </w:rPr>
        <w:t xml:space="preserve">ith Disabilities Act </w:t>
      </w:r>
      <w:r w:rsidR="00CA2393" w:rsidRPr="00963237">
        <w:rPr>
          <w:rFonts w:ascii="Times New Roman" w:hAnsi="Times New Roman" w:cs="Times New Roman"/>
          <w:sz w:val="24"/>
          <w:szCs w:val="24"/>
        </w:rPr>
        <w:t>2016</w:t>
      </w:r>
      <w:ins w:id="454" w:author="sudarshan" w:date="2020-09-27T15:32:00Z">
        <w:r w:rsidR="008901D3" w:rsidRPr="00963237">
          <w:rPr>
            <w:rStyle w:val="EndnoteReference"/>
            <w:rFonts w:ascii="Times New Roman" w:hAnsi="Times New Roman" w:cs="Times New Roman"/>
            <w:sz w:val="24"/>
            <w:szCs w:val="24"/>
          </w:rPr>
          <w:endnoteReference w:id="6"/>
        </w:r>
      </w:ins>
      <w:r w:rsidR="002C3F0B">
        <w:rPr>
          <w:rFonts w:ascii="Times New Roman" w:hAnsi="Times New Roman" w:cs="Times New Roman"/>
          <w:sz w:val="24"/>
          <w:szCs w:val="24"/>
        </w:rPr>
        <w:t>,</w:t>
      </w:r>
      <w:r w:rsidR="005B116A" w:rsidRPr="00963237">
        <w:rPr>
          <w:rFonts w:ascii="Times New Roman" w:hAnsi="Times New Roman" w:cs="Times New Roman"/>
          <w:sz w:val="24"/>
          <w:szCs w:val="24"/>
        </w:rPr>
        <w:t xml:space="preserve"> apex court rulings around </w:t>
      </w:r>
      <w:ins w:id="464" w:author="sudarshan" w:date="2020-09-27T20:27:00Z">
        <w:r w:rsidR="00976B3B" w:rsidRPr="00963237">
          <w:rPr>
            <w:rFonts w:ascii="Times New Roman" w:hAnsi="Times New Roman" w:cs="Times New Roman"/>
            <w:sz w:val="24"/>
            <w:szCs w:val="24"/>
          </w:rPr>
          <w:t>gender identity-</w:t>
        </w:r>
      </w:ins>
      <w:del w:id="465" w:author="sudarshan" w:date="2020-09-27T20:25:00Z">
        <w:r w:rsidR="005B116A" w:rsidRPr="00963237" w:rsidDel="00976B3B">
          <w:rPr>
            <w:rFonts w:ascii="Times New Roman" w:hAnsi="Times New Roman" w:cs="Times New Roman"/>
            <w:sz w:val="24"/>
            <w:szCs w:val="24"/>
          </w:rPr>
          <w:delText>psychosocial disability or NHRC findings/</w:delText>
        </w:r>
      </w:del>
      <w:ins w:id="466" w:author="sudarshan" w:date="2020-09-27T20:25:00Z">
        <w:r w:rsidR="00976B3B" w:rsidRPr="00963237">
          <w:rPr>
            <w:rFonts w:ascii="Times New Roman" w:hAnsi="Times New Roman" w:cs="Times New Roman"/>
            <w:sz w:val="24"/>
            <w:szCs w:val="24"/>
          </w:rPr>
          <w:t>sexuality-mental health</w:t>
        </w:r>
      </w:ins>
      <w:ins w:id="467" w:author="sudarshan" w:date="2020-09-27T20:27:00Z">
        <w:r w:rsidR="00976B3B" w:rsidRPr="00963237">
          <w:rPr>
            <w:rFonts w:ascii="Times New Roman" w:hAnsi="Times New Roman" w:cs="Times New Roman"/>
            <w:sz w:val="24"/>
            <w:szCs w:val="24"/>
          </w:rPr>
          <w:t xml:space="preserve"> axis</w:t>
        </w:r>
      </w:ins>
      <w:ins w:id="468" w:author="sudarshan" w:date="2020-09-27T20:25:00Z">
        <w:r w:rsidR="00976B3B" w:rsidRPr="00963237">
          <w:rPr>
            <w:rFonts w:ascii="Times New Roman" w:hAnsi="Times New Roman" w:cs="Times New Roman"/>
            <w:sz w:val="24"/>
            <w:szCs w:val="24"/>
          </w:rPr>
          <w:t xml:space="preserve">, </w:t>
        </w:r>
      </w:ins>
      <w:r w:rsidR="009A64D3">
        <w:rPr>
          <w:rFonts w:ascii="Times New Roman" w:hAnsi="Times New Roman" w:cs="Times New Roman"/>
          <w:sz w:val="24"/>
          <w:szCs w:val="24"/>
        </w:rPr>
        <w:t>report of the</w:t>
      </w:r>
      <w:r w:rsidR="00256253">
        <w:rPr>
          <w:rFonts w:ascii="Times New Roman" w:hAnsi="Times New Roman" w:cs="Times New Roman"/>
          <w:sz w:val="24"/>
          <w:szCs w:val="24"/>
        </w:rPr>
        <w:t xml:space="preserve"> </w:t>
      </w:r>
      <w:ins w:id="469" w:author="sudarshan" w:date="2020-09-27T20:25:00Z">
        <w:r w:rsidR="00976B3B" w:rsidRPr="00963237">
          <w:rPr>
            <w:rFonts w:ascii="Times New Roman" w:hAnsi="Times New Roman" w:cs="Times New Roman"/>
            <w:sz w:val="24"/>
            <w:szCs w:val="24"/>
          </w:rPr>
          <w:t>U</w:t>
        </w:r>
      </w:ins>
      <w:ins w:id="470" w:author="sudarshan" w:date="2020-09-27T20:26:00Z">
        <w:r w:rsidR="00976B3B" w:rsidRPr="00963237">
          <w:rPr>
            <w:rFonts w:ascii="Times New Roman" w:hAnsi="Times New Roman" w:cs="Times New Roman"/>
            <w:sz w:val="24"/>
            <w:szCs w:val="24"/>
          </w:rPr>
          <w:t xml:space="preserve">N Independent expert </w:t>
        </w:r>
        <w:r w:rsidR="00976B3B" w:rsidRPr="006F5234">
          <w:rPr>
            <w:rFonts w:ascii="Times New Roman" w:hAnsi="Times New Roman" w:cs="Times New Roman"/>
            <w:sz w:val="24"/>
            <w:szCs w:val="24"/>
            <w:rPrChange w:id="471" w:author="sudarshan" w:date="2020-09-28T19:06:00Z">
              <w:rPr/>
            </w:rPrChange>
          </w:rPr>
          <w:fldChar w:fldCharType="begin"/>
        </w:r>
        <w:r w:rsidR="00976B3B" w:rsidRPr="006F5234">
          <w:rPr>
            <w:rFonts w:ascii="Times New Roman" w:hAnsi="Times New Roman" w:cs="Times New Roman"/>
            <w:sz w:val="24"/>
            <w:szCs w:val="24"/>
            <w:rPrChange w:id="472" w:author="sudarshan" w:date="2020-09-28T19:06:00Z">
              <w:rPr/>
            </w:rPrChange>
          </w:rPr>
          <w:instrText xml:space="preserve"> HYPERLINK "https://www.ohchr.org/EN/Issues/SexualOrientationGender/Pages/Index.aspx" </w:instrText>
        </w:r>
        <w:r w:rsidR="00976B3B" w:rsidRPr="006F5234">
          <w:rPr>
            <w:rFonts w:ascii="Times New Roman" w:hAnsi="Times New Roman" w:cs="Times New Roman"/>
            <w:sz w:val="24"/>
            <w:szCs w:val="24"/>
            <w:rPrChange w:id="473" w:author="sudarshan" w:date="2020-09-28T19:06:00Z">
              <w:rPr/>
            </w:rPrChange>
          </w:rPr>
          <w:fldChar w:fldCharType="separate"/>
        </w:r>
        <w:r w:rsidR="001E11F6" w:rsidRPr="00963237">
          <w:rPr>
            <w:rStyle w:val="Emphasis"/>
            <w:rFonts w:ascii="Times New Roman" w:hAnsi="Times New Roman" w:cs="Times New Roman"/>
            <w:i w:val="0"/>
            <w:sz w:val="24"/>
            <w:szCs w:val="24"/>
            <w:shd w:val="clear" w:color="auto" w:fill="FFFFFF"/>
          </w:rPr>
          <w:t>on p</w:t>
        </w:r>
        <w:r w:rsidR="00976B3B" w:rsidRPr="006F5234">
          <w:rPr>
            <w:rStyle w:val="Emphasis"/>
            <w:rFonts w:ascii="Times New Roman" w:hAnsi="Times New Roman" w:cs="Times New Roman"/>
            <w:i w:val="0"/>
            <w:sz w:val="24"/>
            <w:szCs w:val="24"/>
            <w:shd w:val="clear" w:color="auto" w:fill="FFFFFF"/>
            <w:rPrChange w:id="474" w:author="sudarshan" w:date="2020-09-28T19:06:00Z">
              <w:rPr>
                <w:rStyle w:val="Emphasis"/>
                <w:rFonts w:ascii="Verdana" w:hAnsi="Verdana"/>
                <w:color w:val="663399"/>
                <w:sz w:val="23"/>
                <w:szCs w:val="23"/>
                <w:shd w:val="clear" w:color="auto" w:fill="FFFFFF"/>
              </w:rPr>
            </w:rPrChange>
          </w:rPr>
          <w:t xml:space="preserve">rotection against violence and discrimination based on </w:t>
        </w:r>
      </w:ins>
      <w:r w:rsidR="00010023">
        <w:rPr>
          <w:rStyle w:val="Emphasis"/>
          <w:rFonts w:ascii="Times New Roman" w:hAnsi="Times New Roman" w:cs="Times New Roman"/>
          <w:i w:val="0"/>
          <w:sz w:val="24"/>
          <w:szCs w:val="24"/>
          <w:shd w:val="clear" w:color="auto" w:fill="FFFFFF"/>
        </w:rPr>
        <w:t>SOGI</w:t>
      </w:r>
      <w:ins w:id="475" w:author="sudarshan" w:date="2020-09-27T20:26:00Z">
        <w:r w:rsidR="00976B3B" w:rsidRPr="006F5234">
          <w:rPr>
            <w:rFonts w:ascii="Times New Roman" w:hAnsi="Times New Roman" w:cs="Times New Roman"/>
            <w:sz w:val="24"/>
            <w:szCs w:val="24"/>
            <w:rPrChange w:id="476" w:author="sudarshan" w:date="2020-09-28T19:06:00Z">
              <w:rPr/>
            </w:rPrChange>
          </w:rPr>
          <w:fldChar w:fldCharType="end"/>
        </w:r>
      </w:ins>
      <w:r w:rsidR="00041A77">
        <w:rPr>
          <w:rFonts w:ascii="Times New Roman" w:hAnsi="Times New Roman" w:cs="Times New Roman"/>
          <w:sz w:val="24"/>
          <w:szCs w:val="24"/>
        </w:rPr>
        <w:t xml:space="preserve"> </w:t>
      </w:r>
      <w:r w:rsidR="00B70502">
        <w:rPr>
          <w:rFonts w:ascii="Times New Roman" w:hAnsi="Times New Roman" w:cs="Times New Roman"/>
          <w:sz w:val="24"/>
          <w:szCs w:val="24"/>
        </w:rPr>
        <w:t>presented to the Human Rights Council</w:t>
      </w:r>
      <w:ins w:id="477" w:author="sudarshan" w:date="2020-09-27T20:28:00Z">
        <w:r w:rsidR="00AC4F90" w:rsidRPr="00963237">
          <w:rPr>
            <w:rFonts w:ascii="Times New Roman" w:hAnsi="Times New Roman" w:cs="Times New Roman"/>
            <w:sz w:val="24"/>
            <w:szCs w:val="24"/>
          </w:rPr>
          <w:t>,</w:t>
        </w:r>
      </w:ins>
      <w:r w:rsidR="00FB0ED1">
        <w:rPr>
          <w:rFonts w:ascii="Times New Roman" w:hAnsi="Times New Roman" w:cs="Times New Roman"/>
          <w:sz w:val="24"/>
          <w:szCs w:val="24"/>
        </w:rPr>
        <w:t xml:space="preserve"> Bali declaration by persons with psychosocial disability and cross disability supporters,</w:t>
      </w:r>
      <w:r w:rsidR="00FB0ED1">
        <w:rPr>
          <w:rStyle w:val="EndnoteReference"/>
          <w:rFonts w:ascii="Times New Roman" w:hAnsi="Times New Roman" w:cs="Times New Roman"/>
          <w:sz w:val="24"/>
          <w:szCs w:val="24"/>
        </w:rPr>
        <w:endnoteReference w:id="7"/>
      </w:r>
      <w:ins w:id="478" w:author="sudarshan" w:date="2020-09-27T20:28:00Z">
        <w:r w:rsidR="00AC4F90" w:rsidRPr="00963237">
          <w:rPr>
            <w:rFonts w:ascii="Times New Roman" w:hAnsi="Times New Roman" w:cs="Times New Roman"/>
            <w:sz w:val="24"/>
            <w:szCs w:val="24"/>
          </w:rPr>
          <w:t xml:space="preserve"> Yogyakarta p</w:t>
        </w:r>
        <w:r w:rsidR="00976B3B" w:rsidRPr="00963237">
          <w:rPr>
            <w:rFonts w:ascii="Times New Roman" w:hAnsi="Times New Roman" w:cs="Times New Roman"/>
            <w:sz w:val="24"/>
            <w:szCs w:val="24"/>
          </w:rPr>
          <w:t>rinciples</w:t>
        </w:r>
      </w:ins>
      <w:r w:rsidR="00010023">
        <w:rPr>
          <w:rFonts w:ascii="Times New Roman" w:hAnsi="Times New Roman" w:cs="Times New Roman"/>
          <w:sz w:val="24"/>
          <w:szCs w:val="24"/>
        </w:rPr>
        <w:t xml:space="preserve"> on SOGI</w:t>
      </w:r>
      <w:r w:rsidR="00FB0ED1">
        <w:rPr>
          <w:rFonts w:ascii="Times New Roman" w:hAnsi="Times New Roman" w:cs="Times New Roman"/>
          <w:sz w:val="24"/>
          <w:szCs w:val="24"/>
        </w:rPr>
        <w:t>,</w:t>
      </w:r>
      <w:r w:rsidR="0015540C">
        <w:rPr>
          <w:rStyle w:val="EndnoteReference"/>
          <w:rFonts w:ascii="Times New Roman" w:hAnsi="Times New Roman" w:cs="Times New Roman"/>
          <w:sz w:val="24"/>
          <w:szCs w:val="24"/>
        </w:rPr>
        <w:endnoteReference w:id="8"/>
      </w:r>
      <w:r w:rsidR="00B70502">
        <w:rPr>
          <w:rFonts w:ascii="Times New Roman" w:hAnsi="Times New Roman" w:cs="Times New Roman"/>
          <w:sz w:val="24"/>
          <w:szCs w:val="24"/>
        </w:rPr>
        <w:t xml:space="preserve"> National Human Rights Commission </w:t>
      </w:r>
      <w:r w:rsidR="009D46F4">
        <w:rPr>
          <w:rFonts w:ascii="Times New Roman" w:hAnsi="Times New Roman" w:cs="Times New Roman"/>
          <w:sz w:val="24"/>
          <w:szCs w:val="24"/>
        </w:rPr>
        <w:t>advisories</w:t>
      </w:r>
      <w:r w:rsidR="00E04EB1">
        <w:rPr>
          <w:rFonts w:ascii="Times New Roman" w:hAnsi="Times New Roman" w:cs="Times New Roman"/>
          <w:sz w:val="24"/>
          <w:szCs w:val="24"/>
        </w:rPr>
        <w:t xml:space="preserve"> </w:t>
      </w:r>
      <w:r w:rsidR="009D46F4">
        <w:rPr>
          <w:rStyle w:val="EndnoteReference"/>
          <w:rFonts w:ascii="Times New Roman" w:hAnsi="Times New Roman" w:cs="Times New Roman"/>
          <w:sz w:val="24"/>
          <w:szCs w:val="24"/>
        </w:rPr>
        <w:endnoteReference w:id="9"/>
      </w:r>
      <w:r w:rsidR="00B70502">
        <w:rPr>
          <w:rFonts w:ascii="Times New Roman" w:hAnsi="Times New Roman" w:cs="Times New Roman"/>
          <w:sz w:val="24"/>
          <w:szCs w:val="24"/>
        </w:rPr>
        <w:t xml:space="preserve"> etc. </w:t>
      </w:r>
      <w:ins w:id="479" w:author="sudarshan" w:date="2020-09-27T20:28:00Z">
        <w:r w:rsidR="00976B3B" w:rsidRPr="00963237">
          <w:rPr>
            <w:rFonts w:ascii="Times New Roman" w:hAnsi="Times New Roman" w:cs="Times New Roman"/>
            <w:sz w:val="24"/>
            <w:szCs w:val="24"/>
          </w:rPr>
          <w:t xml:space="preserve"> </w:t>
        </w:r>
      </w:ins>
      <w:del w:id="480" w:author="sudarshan" w:date="2020-09-27T20:28:00Z">
        <w:r w:rsidR="00CA2393" w:rsidRPr="00963237" w:rsidDel="00976B3B">
          <w:rPr>
            <w:rFonts w:ascii="Times New Roman" w:hAnsi="Times New Roman" w:cs="Times New Roman"/>
            <w:sz w:val="24"/>
            <w:szCs w:val="24"/>
          </w:rPr>
          <w:delText xml:space="preserve"> </w:delText>
        </w:r>
      </w:del>
      <w:r w:rsidR="007630DA" w:rsidRPr="00963237">
        <w:rPr>
          <w:rFonts w:ascii="Times New Roman" w:hAnsi="Times New Roman" w:cs="Times New Roman"/>
          <w:sz w:val="24"/>
          <w:szCs w:val="24"/>
        </w:rPr>
        <w:t>are</w:t>
      </w:r>
      <w:r w:rsidR="003B5D2F" w:rsidRPr="00963237">
        <w:rPr>
          <w:rFonts w:ascii="Times New Roman" w:hAnsi="Times New Roman" w:cs="Times New Roman"/>
          <w:sz w:val="24"/>
          <w:szCs w:val="24"/>
        </w:rPr>
        <w:t xml:space="preserve"> </w:t>
      </w:r>
      <w:r w:rsidR="00F87E6F" w:rsidRPr="00963237">
        <w:rPr>
          <w:rFonts w:ascii="Times New Roman" w:hAnsi="Times New Roman" w:cs="Times New Roman"/>
          <w:sz w:val="24"/>
          <w:szCs w:val="24"/>
        </w:rPr>
        <w:t xml:space="preserve">available for public </w:t>
      </w:r>
      <w:r w:rsidR="00626199" w:rsidRPr="00963237">
        <w:rPr>
          <w:rFonts w:ascii="Times New Roman" w:hAnsi="Times New Roman" w:cs="Times New Roman"/>
          <w:sz w:val="24"/>
          <w:szCs w:val="24"/>
        </w:rPr>
        <w:t>dissemination on the websit</w:t>
      </w:r>
      <w:r w:rsidR="000B0979" w:rsidRPr="00963237">
        <w:rPr>
          <w:rFonts w:ascii="Times New Roman" w:hAnsi="Times New Roman" w:cs="Times New Roman"/>
          <w:sz w:val="24"/>
          <w:szCs w:val="24"/>
        </w:rPr>
        <w:t>es</w:t>
      </w:r>
      <w:r w:rsidR="00FA5A43" w:rsidRPr="00963237">
        <w:rPr>
          <w:rFonts w:ascii="Times New Roman" w:hAnsi="Times New Roman" w:cs="Times New Roman"/>
          <w:sz w:val="24"/>
          <w:szCs w:val="24"/>
        </w:rPr>
        <w:t xml:space="preserve"> of the institutions under the ministry of health and family welfare, </w:t>
      </w:r>
      <w:r w:rsidR="000A69D7">
        <w:rPr>
          <w:rFonts w:ascii="Times New Roman" w:hAnsi="Times New Roman" w:cs="Times New Roman"/>
          <w:sz w:val="24"/>
          <w:szCs w:val="24"/>
        </w:rPr>
        <w:t>G</w:t>
      </w:r>
      <w:del w:id="481" w:author="sudarshan" w:date="2020-09-27T20:29:00Z">
        <w:r w:rsidR="00FA5A43" w:rsidRPr="00963237" w:rsidDel="00976B3B">
          <w:rPr>
            <w:rFonts w:ascii="Times New Roman" w:hAnsi="Times New Roman" w:cs="Times New Roman"/>
            <w:sz w:val="24"/>
            <w:szCs w:val="24"/>
          </w:rPr>
          <w:delText>g</w:delText>
        </w:r>
      </w:del>
      <w:r w:rsidR="00FA5A43" w:rsidRPr="00963237">
        <w:rPr>
          <w:rFonts w:ascii="Times New Roman" w:hAnsi="Times New Roman" w:cs="Times New Roman"/>
          <w:sz w:val="24"/>
          <w:szCs w:val="24"/>
        </w:rPr>
        <w:t xml:space="preserve">overnment of India </w:t>
      </w:r>
      <w:commentRangeStart w:id="482"/>
      <w:r w:rsidR="00232C02" w:rsidRPr="00963237">
        <w:rPr>
          <w:rFonts w:ascii="Times New Roman" w:hAnsi="Times New Roman" w:cs="Times New Roman"/>
          <w:sz w:val="24"/>
          <w:szCs w:val="24"/>
        </w:rPr>
        <w:t>(</w:t>
      </w:r>
      <w:r w:rsidR="003C2AE2">
        <w:rPr>
          <w:rFonts w:ascii="Times New Roman" w:hAnsi="Times New Roman" w:cs="Times New Roman"/>
          <w:sz w:val="24"/>
          <w:szCs w:val="24"/>
        </w:rPr>
        <w:t>43, 44, 45</w:t>
      </w:r>
      <w:del w:id="483" w:author="sudarshan" w:date="2020-09-28T16:49:00Z">
        <w:r w:rsidR="00232C02" w:rsidRPr="00963237" w:rsidDel="001E11F6">
          <w:rPr>
            <w:rFonts w:ascii="Times New Roman" w:hAnsi="Times New Roman" w:cs="Times New Roman"/>
            <w:sz w:val="24"/>
            <w:szCs w:val="24"/>
          </w:rPr>
          <w:delText>17</w:delText>
        </w:r>
      </w:del>
      <w:r w:rsidR="00FA5A43" w:rsidRPr="00963237">
        <w:rPr>
          <w:rFonts w:ascii="Times New Roman" w:hAnsi="Times New Roman" w:cs="Times New Roman"/>
          <w:sz w:val="24"/>
          <w:szCs w:val="24"/>
        </w:rPr>
        <w:t>).</w:t>
      </w:r>
      <w:r w:rsidR="000B0979" w:rsidRPr="00963237">
        <w:rPr>
          <w:rFonts w:ascii="Times New Roman" w:hAnsi="Times New Roman" w:cs="Times New Roman"/>
          <w:sz w:val="24"/>
          <w:szCs w:val="24"/>
        </w:rPr>
        <w:t xml:space="preserve"> </w:t>
      </w:r>
      <w:commentRangeEnd w:id="482"/>
      <w:r w:rsidR="00A9630F" w:rsidRPr="006F5234">
        <w:rPr>
          <w:rStyle w:val="CommentReference"/>
          <w:rFonts w:ascii="Times New Roman" w:hAnsi="Times New Roman" w:cs="Times New Roman"/>
          <w:sz w:val="24"/>
          <w:szCs w:val="24"/>
          <w:rPrChange w:id="484" w:author="sudarshan" w:date="2020-09-28T19:06:00Z">
            <w:rPr>
              <w:rStyle w:val="CommentReference"/>
            </w:rPr>
          </w:rPrChange>
        </w:rPr>
        <w:commentReference w:id="482"/>
      </w:r>
    </w:p>
    <w:p w14:paraId="1D91668C" w14:textId="1CAAD7F1" w:rsidR="0028321D" w:rsidRPr="00266E9B" w:rsidRDefault="00A23BE9" w:rsidP="00A23BE9">
      <w:pPr>
        <w:spacing w:line="240" w:lineRule="auto"/>
        <w:jc w:val="both"/>
        <w:rPr>
          <w:ins w:id="485" w:author="sudarshan" w:date="2020-09-28T20:34:00Z"/>
          <w:rFonts w:ascii="Times New Roman" w:hAnsi="Times New Roman" w:cs="Times New Roman"/>
          <w:sz w:val="24"/>
          <w:szCs w:val="24"/>
        </w:rPr>
      </w:pPr>
      <w:r>
        <w:rPr>
          <w:rStyle w:val="CommentReference"/>
          <w:rFonts w:ascii="Times New Roman" w:hAnsi="Times New Roman" w:cs="Times New Roman"/>
          <w:sz w:val="24"/>
          <w:szCs w:val="24"/>
        </w:rPr>
        <w:t>T</w:t>
      </w:r>
      <w:ins w:id="486" w:author="sudarshan" w:date="2020-09-27T20:05:00Z">
        <w:r w:rsidR="00831E8E" w:rsidRPr="006F5234">
          <w:rPr>
            <w:rFonts w:ascii="Times New Roman" w:eastAsia="Times New Roman" w:hAnsi="Times New Roman" w:cs="Times New Roman"/>
            <w:sz w:val="24"/>
            <w:szCs w:val="24"/>
            <w:rPrChange w:id="487" w:author="sudarshan" w:date="2020-09-28T19:06:00Z">
              <w:rPr>
                <w:rFonts w:ascii="Arial" w:eastAsia="Times New Roman" w:hAnsi="Arial" w:cs="Arial"/>
              </w:rPr>
            </w:rPrChange>
          </w:rPr>
          <w:t>aking the</w:t>
        </w:r>
      </w:ins>
      <w:r w:rsidR="00D834AE">
        <w:rPr>
          <w:rFonts w:ascii="Times New Roman" w:eastAsia="Times New Roman" w:hAnsi="Times New Roman" w:cs="Times New Roman"/>
          <w:sz w:val="24"/>
          <w:szCs w:val="24"/>
        </w:rPr>
        <w:t xml:space="preserve"> above said </w:t>
      </w:r>
      <w:ins w:id="488" w:author="sudarshan" w:date="2020-09-27T20:05:00Z">
        <w:r w:rsidR="00831E8E" w:rsidRPr="006F5234">
          <w:rPr>
            <w:rFonts w:ascii="Times New Roman" w:eastAsia="Times New Roman" w:hAnsi="Times New Roman" w:cs="Times New Roman"/>
            <w:sz w:val="24"/>
            <w:szCs w:val="24"/>
            <w:rPrChange w:id="489" w:author="sudarshan" w:date="2020-09-28T19:06:00Z">
              <w:rPr>
                <w:rFonts w:ascii="Arial" w:eastAsia="Times New Roman" w:hAnsi="Arial" w:cs="Arial"/>
              </w:rPr>
            </w:rPrChange>
          </w:rPr>
          <w:t xml:space="preserve">fast forward, it appears that </w:t>
        </w:r>
      </w:ins>
      <w:del w:id="490" w:author="sudarshan" w:date="2020-09-22T10:25:00Z">
        <w:r w:rsidR="00626199" w:rsidRPr="00963237" w:rsidDel="00E71CAB">
          <w:rPr>
            <w:rFonts w:ascii="Times New Roman" w:hAnsi="Times New Roman" w:cs="Times New Roman"/>
            <w:sz w:val="24"/>
            <w:szCs w:val="24"/>
          </w:rPr>
          <w:delText>The strate</w:delText>
        </w:r>
        <w:r w:rsidR="00DC19BF" w:rsidRPr="00963237" w:rsidDel="00E71CAB">
          <w:rPr>
            <w:rFonts w:ascii="Times New Roman" w:hAnsi="Times New Roman" w:cs="Times New Roman"/>
            <w:sz w:val="24"/>
            <w:szCs w:val="24"/>
          </w:rPr>
          <w:delText xml:space="preserve">gy of </w:delText>
        </w:r>
        <w:r w:rsidR="00626199" w:rsidRPr="00963237" w:rsidDel="00E71CAB">
          <w:rPr>
            <w:rFonts w:ascii="Times New Roman" w:hAnsi="Times New Roman" w:cs="Times New Roman"/>
            <w:sz w:val="24"/>
            <w:szCs w:val="24"/>
          </w:rPr>
          <w:delText xml:space="preserve">mental health </w:delText>
        </w:r>
        <w:r w:rsidR="009121AF" w:rsidRPr="00963237" w:rsidDel="00E71CAB">
          <w:rPr>
            <w:rFonts w:ascii="Times New Roman" w:hAnsi="Times New Roman" w:cs="Times New Roman"/>
            <w:sz w:val="24"/>
            <w:szCs w:val="24"/>
          </w:rPr>
          <w:delText>disciplines</w:delText>
        </w:r>
        <w:r w:rsidR="004578FE" w:rsidRPr="00963237" w:rsidDel="00E71CAB">
          <w:rPr>
            <w:rFonts w:ascii="Times New Roman" w:hAnsi="Times New Roman" w:cs="Times New Roman"/>
            <w:sz w:val="24"/>
            <w:szCs w:val="24"/>
          </w:rPr>
          <w:delText xml:space="preserve"> to</w:delText>
        </w:r>
        <w:r w:rsidR="00626199" w:rsidRPr="00963237" w:rsidDel="00E71CAB">
          <w:rPr>
            <w:rFonts w:ascii="Times New Roman" w:hAnsi="Times New Roman" w:cs="Times New Roman"/>
            <w:sz w:val="24"/>
            <w:szCs w:val="24"/>
          </w:rPr>
          <w:delText xml:space="preserve"> appropriate biomedical ‘ways</w:delText>
        </w:r>
        <w:r w:rsidR="00DC19BF" w:rsidRPr="00963237" w:rsidDel="00E71CAB">
          <w:rPr>
            <w:rFonts w:ascii="Times New Roman" w:hAnsi="Times New Roman" w:cs="Times New Roman"/>
            <w:sz w:val="24"/>
            <w:szCs w:val="24"/>
          </w:rPr>
          <w:delText xml:space="preserve"> of knowing’ to stay within the </w:delText>
        </w:r>
        <w:r w:rsidR="00626199" w:rsidRPr="00963237" w:rsidDel="00E71CAB">
          <w:rPr>
            <w:rFonts w:ascii="Times New Roman" w:hAnsi="Times New Roman" w:cs="Times New Roman"/>
            <w:sz w:val="24"/>
            <w:szCs w:val="24"/>
          </w:rPr>
          <w:delText>camp of medicine has deleterious ramifications for LGBTQIA+ p</w:delText>
        </w:r>
        <w:r w:rsidR="00DC19BF" w:rsidRPr="00963237" w:rsidDel="00E71CAB">
          <w:rPr>
            <w:rFonts w:ascii="Times New Roman" w:hAnsi="Times New Roman" w:cs="Times New Roman"/>
            <w:sz w:val="24"/>
            <w:szCs w:val="24"/>
          </w:rPr>
          <w:delText xml:space="preserve">eople struggling to claim equal </w:delText>
        </w:r>
        <w:r w:rsidR="00626199" w:rsidRPr="00963237" w:rsidDel="00E71CAB">
          <w:rPr>
            <w:rFonts w:ascii="Times New Roman" w:hAnsi="Times New Roman" w:cs="Times New Roman"/>
            <w:sz w:val="24"/>
            <w:szCs w:val="24"/>
          </w:rPr>
          <w:delText xml:space="preserve">rights. </w:delText>
        </w:r>
      </w:del>
      <w:del w:id="491" w:author="sudarshan" w:date="2020-09-27T20:05:00Z">
        <w:r w:rsidR="00626199" w:rsidRPr="00963237" w:rsidDel="00831E8E">
          <w:rPr>
            <w:rFonts w:ascii="Times New Roman" w:hAnsi="Times New Roman" w:cs="Times New Roman"/>
            <w:sz w:val="24"/>
            <w:szCs w:val="24"/>
          </w:rPr>
          <w:delText>The</w:delText>
        </w:r>
      </w:del>
      <w:r w:rsidR="00626199" w:rsidRPr="00963237">
        <w:rPr>
          <w:rFonts w:ascii="Times New Roman" w:hAnsi="Times New Roman" w:cs="Times New Roman"/>
          <w:sz w:val="24"/>
          <w:szCs w:val="24"/>
        </w:rPr>
        <w:t xml:space="preserve"> </w:t>
      </w:r>
      <w:ins w:id="492" w:author="sudarshan" w:date="2020-09-22T10:25:00Z">
        <w:r w:rsidR="00E71CAB" w:rsidRPr="00963237">
          <w:rPr>
            <w:rFonts w:ascii="Times New Roman" w:hAnsi="Times New Roman" w:cs="Times New Roman"/>
            <w:sz w:val="24"/>
            <w:szCs w:val="24"/>
          </w:rPr>
          <w:t>resistance</w:t>
        </w:r>
      </w:ins>
      <w:del w:id="493" w:author="sudarshan" w:date="2020-09-22T10:25:00Z">
        <w:r w:rsidR="00626199" w:rsidRPr="00963237" w:rsidDel="00E71CAB">
          <w:rPr>
            <w:rFonts w:ascii="Times New Roman" w:hAnsi="Times New Roman" w:cs="Times New Roman"/>
            <w:sz w:val="24"/>
            <w:szCs w:val="24"/>
          </w:rPr>
          <w:delText>failure</w:delText>
        </w:r>
      </w:del>
      <w:r w:rsidR="00626199" w:rsidRPr="00963237">
        <w:rPr>
          <w:rFonts w:ascii="Times New Roman" w:hAnsi="Times New Roman" w:cs="Times New Roman"/>
          <w:sz w:val="24"/>
          <w:szCs w:val="24"/>
        </w:rPr>
        <w:t xml:space="preserve"> to even comply with </w:t>
      </w:r>
      <w:del w:id="494" w:author="sudarshan" w:date="2020-09-27T20:06:00Z">
        <w:r w:rsidR="00626199" w:rsidRPr="00963237" w:rsidDel="009C0D9C">
          <w:rPr>
            <w:rFonts w:ascii="Times New Roman" w:hAnsi="Times New Roman" w:cs="Times New Roman"/>
            <w:sz w:val="24"/>
            <w:szCs w:val="24"/>
          </w:rPr>
          <w:delText xml:space="preserve">top </w:delText>
        </w:r>
      </w:del>
      <w:ins w:id="495" w:author="sudarshan" w:date="2020-09-27T20:06:00Z">
        <w:r w:rsidR="009C0D9C" w:rsidRPr="00963237">
          <w:rPr>
            <w:rFonts w:ascii="Times New Roman" w:hAnsi="Times New Roman" w:cs="Times New Roman"/>
            <w:sz w:val="24"/>
            <w:szCs w:val="24"/>
          </w:rPr>
          <w:t>Supreme  C</w:t>
        </w:r>
      </w:ins>
      <w:del w:id="496" w:author="sudarshan" w:date="2020-09-27T20:06:00Z">
        <w:r w:rsidR="00626199" w:rsidRPr="00963237" w:rsidDel="009C0D9C">
          <w:rPr>
            <w:rFonts w:ascii="Times New Roman" w:hAnsi="Times New Roman" w:cs="Times New Roman"/>
            <w:sz w:val="24"/>
            <w:szCs w:val="24"/>
          </w:rPr>
          <w:delText>c</w:delText>
        </w:r>
      </w:del>
      <w:r w:rsidR="00626199" w:rsidRPr="00963237">
        <w:rPr>
          <w:rFonts w:ascii="Times New Roman" w:hAnsi="Times New Roman" w:cs="Times New Roman"/>
          <w:sz w:val="24"/>
          <w:szCs w:val="24"/>
        </w:rPr>
        <w:t>ourt’s order to creat</w:t>
      </w:r>
      <w:r w:rsidR="00DC19BF" w:rsidRPr="00963237">
        <w:rPr>
          <w:rFonts w:ascii="Times New Roman" w:hAnsi="Times New Roman" w:cs="Times New Roman"/>
          <w:sz w:val="24"/>
          <w:szCs w:val="24"/>
        </w:rPr>
        <w:t xml:space="preserve">e awareness </w:t>
      </w:r>
      <w:r w:rsidR="00D834AE">
        <w:rPr>
          <w:rFonts w:ascii="Times New Roman" w:hAnsi="Times New Roman" w:cs="Times New Roman"/>
          <w:sz w:val="24"/>
          <w:szCs w:val="24"/>
        </w:rPr>
        <w:t xml:space="preserve">about its </w:t>
      </w:r>
      <w:r w:rsidR="00626199" w:rsidRPr="00963237">
        <w:rPr>
          <w:rFonts w:ascii="Times New Roman" w:hAnsi="Times New Roman" w:cs="Times New Roman"/>
          <w:sz w:val="24"/>
          <w:szCs w:val="24"/>
        </w:rPr>
        <w:t xml:space="preserve">judgement </w:t>
      </w:r>
      <w:r w:rsidR="00E22132">
        <w:rPr>
          <w:rFonts w:ascii="Times New Roman" w:hAnsi="Times New Roman" w:cs="Times New Roman"/>
          <w:sz w:val="24"/>
          <w:szCs w:val="24"/>
        </w:rPr>
        <w:t xml:space="preserve">on same sex love </w:t>
      </w:r>
      <w:r w:rsidR="00626199" w:rsidRPr="00963237">
        <w:rPr>
          <w:rFonts w:ascii="Times New Roman" w:hAnsi="Times New Roman" w:cs="Times New Roman"/>
          <w:sz w:val="24"/>
          <w:szCs w:val="24"/>
        </w:rPr>
        <w:t xml:space="preserve">that has the potential to improve </w:t>
      </w:r>
      <w:r w:rsidR="003155CB" w:rsidRPr="00963237">
        <w:rPr>
          <w:rFonts w:ascii="Times New Roman" w:hAnsi="Times New Roman" w:cs="Times New Roman"/>
          <w:sz w:val="24"/>
          <w:szCs w:val="24"/>
        </w:rPr>
        <w:t xml:space="preserve">the </w:t>
      </w:r>
      <w:r w:rsidR="00626199" w:rsidRPr="00963237">
        <w:rPr>
          <w:rFonts w:ascii="Times New Roman" w:hAnsi="Times New Roman" w:cs="Times New Roman"/>
          <w:sz w:val="24"/>
          <w:szCs w:val="24"/>
        </w:rPr>
        <w:t xml:space="preserve">well-being of </w:t>
      </w:r>
      <w:r w:rsidR="003155CB" w:rsidRPr="00963237">
        <w:rPr>
          <w:rFonts w:ascii="Times New Roman" w:hAnsi="Times New Roman" w:cs="Times New Roman"/>
          <w:sz w:val="24"/>
          <w:szCs w:val="24"/>
        </w:rPr>
        <w:t>queer Indian</w:t>
      </w:r>
      <w:r w:rsidR="000B0979" w:rsidRPr="00963237">
        <w:rPr>
          <w:rFonts w:ascii="Times New Roman" w:hAnsi="Times New Roman" w:cs="Times New Roman"/>
          <w:sz w:val="24"/>
          <w:szCs w:val="24"/>
        </w:rPr>
        <w:t xml:space="preserve"> citizens</w:t>
      </w:r>
      <w:r w:rsidR="00DC19BF" w:rsidRPr="00963237">
        <w:rPr>
          <w:rFonts w:ascii="Times New Roman" w:hAnsi="Times New Roman" w:cs="Times New Roman"/>
          <w:sz w:val="24"/>
          <w:szCs w:val="24"/>
        </w:rPr>
        <w:t xml:space="preserve"> as a whole</w:t>
      </w:r>
      <w:ins w:id="497" w:author="sudarshan" w:date="2020-09-28T20:28:00Z">
        <w:r w:rsidR="00E874E4">
          <w:rPr>
            <w:rFonts w:ascii="Times New Roman" w:hAnsi="Times New Roman" w:cs="Times New Roman"/>
            <w:sz w:val="24"/>
            <w:szCs w:val="24"/>
          </w:rPr>
          <w:t>,</w:t>
        </w:r>
      </w:ins>
      <w:r w:rsidR="00DC19BF" w:rsidRPr="00963237">
        <w:rPr>
          <w:rFonts w:ascii="Times New Roman" w:hAnsi="Times New Roman" w:cs="Times New Roman"/>
          <w:sz w:val="24"/>
          <w:szCs w:val="24"/>
        </w:rPr>
        <w:t xml:space="preserve"> </w:t>
      </w:r>
      <w:r w:rsidR="00626199" w:rsidRPr="00963237">
        <w:rPr>
          <w:rFonts w:ascii="Times New Roman" w:hAnsi="Times New Roman" w:cs="Times New Roman"/>
          <w:sz w:val="24"/>
          <w:szCs w:val="24"/>
        </w:rPr>
        <w:t>stands testimony to</w:t>
      </w:r>
      <w:r w:rsidR="00DC19BF" w:rsidRPr="00963237">
        <w:rPr>
          <w:rFonts w:ascii="Times New Roman" w:hAnsi="Times New Roman" w:cs="Times New Roman"/>
          <w:sz w:val="24"/>
          <w:szCs w:val="24"/>
        </w:rPr>
        <w:t xml:space="preserve"> </w:t>
      </w:r>
      <w:r w:rsidR="003541C1" w:rsidRPr="00963237">
        <w:rPr>
          <w:rFonts w:ascii="Times New Roman" w:hAnsi="Times New Roman" w:cs="Times New Roman"/>
          <w:sz w:val="24"/>
          <w:szCs w:val="24"/>
        </w:rPr>
        <w:t xml:space="preserve">a </w:t>
      </w:r>
      <w:r w:rsidR="00DC19BF" w:rsidRPr="00963237">
        <w:rPr>
          <w:rFonts w:ascii="Times New Roman" w:hAnsi="Times New Roman" w:cs="Times New Roman"/>
          <w:sz w:val="24"/>
          <w:szCs w:val="24"/>
        </w:rPr>
        <w:t xml:space="preserve">highly medicalizing tendency </w:t>
      </w:r>
      <w:ins w:id="498" w:author="sudarshan" w:date="2020-09-27T20:06:00Z">
        <w:r w:rsidR="009C0D9C" w:rsidRPr="00963237">
          <w:rPr>
            <w:rFonts w:ascii="Times New Roman" w:hAnsi="Times New Roman" w:cs="Times New Roman"/>
            <w:sz w:val="24"/>
            <w:szCs w:val="24"/>
          </w:rPr>
          <w:t xml:space="preserve">in mental health </w:t>
        </w:r>
      </w:ins>
      <w:del w:id="499" w:author="sudarshan" w:date="2020-09-27T20:06:00Z">
        <w:r w:rsidR="00DC19BF" w:rsidRPr="00963237" w:rsidDel="009C0D9C">
          <w:rPr>
            <w:rFonts w:ascii="Times New Roman" w:hAnsi="Times New Roman" w:cs="Times New Roman"/>
            <w:sz w:val="24"/>
            <w:szCs w:val="24"/>
          </w:rPr>
          <w:delText>at</w:delText>
        </w:r>
        <w:r w:rsidR="00626199" w:rsidRPr="00963237" w:rsidDel="009C0D9C">
          <w:rPr>
            <w:rFonts w:ascii="Times New Roman" w:hAnsi="Times New Roman" w:cs="Times New Roman"/>
            <w:sz w:val="24"/>
            <w:szCs w:val="24"/>
          </w:rPr>
          <w:delText xml:space="preserve"> these </w:delText>
        </w:r>
      </w:del>
      <w:r w:rsidR="00626199" w:rsidRPr="00963237">
        <w:rPr>
          <w:rFonts w:ascii="Times New Roman" w:hAnsi="Times New Roman" w:cs="Times New Roman"/>
          <w:sz w:val="24"/>
          <w:szCs w:val="24"/>
        </w:rPr>
        <w:t>institu</w:t>
      </w:r>
      <w:r w:rsidR="00DC19BF" w:rsidRPr="00963237">
        <w:rPr>
          <w:rFonts w:ascii="Times New Roman" w:hAnsi="Times New Roman" w:cs="Times New Roman"/>
          <w:sz w:val="24"/>
          <w:szCs w:val="24"/>
        </w:rPr>
        <w:t>tions</w:t>
      </w:r>
      <w:r w:rsidR="000A69D7">
        <w:rPr>
          <w:rFonts w:ascii="Times New Roman" w:hAnsi="Times New Roman" w:cs="Times New Roman"/>
          <w:sz w:val="24"/>
          <w:szCs w:val="24"/>
        </w:rPr>
        <w:t xml:space="preserve">. </w:t>
      </w:r>
      <w:r w:rsidR="00624030" w:rsidRPr="00963237">
        <w:rPr>
          <w:rStyle w:val="fontstyle01"/>
          <w:rFonts w:ascii="Times New Roman" w:hAnsi="Times New Roman" w:cs="Times New Roman"/>
          <w:sz w:val="24"/>
          <w:szCs w:val="24"/>
        </w:rPr>
        <w:t xml:space="preserve">This </w:t>
      </w:r>
      <w:ins w:id="500" w:author="sudarshan" w:date="2020-09-28T17:11:00Z">
        <w:r w:rsidR="000208D6" w:rsidRPr="00963237">
          <w:rPr>
            <w:rStyle w:val="fontstyle01"/>
            <w:rFonts w:ascii="Times New Roman" w:hAnsi="Times New Roman" w:cs="Times New Roman"/>
            <w:sz w:val="24"/>
            <w:szCs w:val="24"/>
          </w:rPr>
          <w:t>is</w:t>
        </w:r>
      </w:ins>
      <w:del w:id="501" w:author="sudarshan" w:date="2020-09-28T17:11:00Z">
        <w:r w:rsidR="00624030" w:rsidRPr="00963237" w:rsidDel="000208D6">
          <w:rPr>
            <w:rStyle w:val="fontstyle01"/>
            <w:rFonts w:ascii="Times New Roman" w:hAnsi="Times New Roman" w:cs="Times New Roman"/>
            <w:sz w:val="24"/>
            <w:szCs w:val="24"/>
          </w:rPr>
          <w:delText>serves as an example of</w:delText>
        </w:r>
      </w:del>
      <w:r w:rsidR="00624030" w:rsidRPr="00963237">
        <w:rPr>
          <w:rStyle w:val="fontstyle01"/>
          <w:rFonts w:ascii="Times New Roman" w:hAnsi="Times New Roman" w:cs="Times New Roman"/>
          <w:sz w:val="24"/>
          <w:szCs w:val="24"/>
        </w:rPr>
        <w:t xml:space="preserve"> how neoliberal psychiatry tries to promote a particular way of</w:t>
      </w:r>
      <w:r w:rsidR="00624030" w:rsidRPr="00963237">
        <w:rPr>
          <w:rFonts w:ascii="Times New Roman" w:hAnsi="Times New Roman" w:cs="Times New Roman"/>
          <w:color w:val="000000"/>
          <w:sz w:val="24"/>
          <w:szCs w:val="24"/>
        </w:rPr>
        <w:br/>
      </w:r>
      <w:r w:rsidR="00624030" w:rsidRPr="00963237">
        <w:rPr>
          <w:rStyle w:val="fontstyle01"/>
          <w:rFonts w:ascii="Times New Roman" w:hAnsi="Times New Roman" w:cs="Times New Roman"/>
          <w:sz w:val="24"/>
          <w:szCs w:val="24"/>
        </w:rPr>
        <w:t>understanding about mental health by dictating terms and conditions of not only treatment but also</w:t>
      </w:r>
      <w:ins w:id="502" w:author="sudarshan" w:date="2020-09-28T17:11:00Z">
        <w:r w:rsidR="00D312DA" w:rsidRPr="00963237">
          <w:rPr>
            <w:rStyle w:val="fontstyle01"/>
            <w:rFonts w:ascii="Times New Roman" w:hAnsi="Times New Roman" w:cs="Times New Roman"/>
            <w:sz w:val="24"/>
            <w:szCs w:val="24"/>
          </w:rPr>
          <w:t xml:space="preserve"> </w:t>
        </w:r>
      </w:ins>
      <w:del w:id="503" w:author="sudarshan" w:date="2020-09-28T17:11:00Z">
        <w:r w:rsidR="00624030" w:rsidRPr="00963237" w:rsidDel="00D312DA">
          <w:rPr>
            <w:rFonts w:ascii="Times New Roman" w:hAnsi="Times New Roman" w:cs="Times New Roman"/>
            <w:color w:val="000000"/>
            <w:sz w:val="24"/>
            <w:szCs w:val="24"/>
          </w:rPr>
          <w:br/>
        </w:r>
      </w:del>
      <w:r w:rsidR="00624030" w:rsidRPr="00963237">
        <w:rPr>
          <w:rStyle w:val="fontstyle01"/>
          <w:rFonts w:ascii="Times New Roman" w:hAnsi="Times New Roman" w:cs="Times New Roman"/>
          <w:sz w:val="24"/>
          <w:szCs w:val="24"/>
        </w:rPr>
        <w:t>communication</w:t>
      </w:r>
      <w:r w:rsidR="004B0DD6" w:rsidRPr="00963237">
        <w:rPr>
          <w:rStyle w:val="fontstyle01"/>
          <w:rFonts w:ascii="Times New Roman" w:hAnsi="Times New Roman" w:cs="Times New Roman"/>
          <w:sz w:val="24"/>
          <w:szCs w:val="24"/>
        </w:rPr>
        <w:t>,</w:t>
      </w:r>
      <w:r w:rsidR="00C763D9" w:rsidRPr="00963237">
        <w:rPr>
          <w:rStyle w:val="fontstyle01"/>
          <w:rFonts w:ascii="Times New Roman" w:hAnsi="Times New Roman" w:cs="Times New Roman"/>
          <w:sz w:val="24"/>
          <w:szCs w:val="24"/>
        </w:rPr>
        <w:t xml:space="preserve"> </w:t>
      </w:r>
      <w:r w:rsidR="00624030" w:rsidRPr="00963237">
        <w:rPr>
          <w:rStyle w:val="fontstyle01"/>
          <w:rFonts w:ascii="Times New Roman" w:hAnsi="Times New Roman" w:cs="Times New Roman"/>
          <w:sz w:val="24"/>
          <w:szCs w:val="24"/>
        </w:rPr>
        <w:t xml:space="preserve">which </w:t>
      </w:r>
      <w:r w:rsidR="009D5C7D" w:rsidRPr="00963237">
        <w:rPr>
          <w:rStyle w:val="fontstyle01"/>
          <w:rFonts w:ascii="Times New Roman" w:hAnsi="Times New Roman" w:cs="Times New Roman"/>
          <w:sz w:val="24"/>
          <w:szCs w:val="24"/>
        </w:rPr>
        <w:t xml:space="preserve">Kate </w:t>
      </w:r>
      <w:r w:rsidR="00624030" w:rsidRPr="00963237">
        <w:rPr>
          <w:rStyle w:val="fontstyle01"/>
          <w:rFonts w:ascii="Times New Roman" w:hAnsi="Times New Roman" w:cs="Times New Roman"/>
          <w:sz w:val="24"/>
          <w:szCs w:val="24"/>
        </w:rPr>
        <w:t>Holland refers to as biocommu</w:t>
      </w:r>
      <w:r w:rsidR="00E43F4B" w:rsidRPr="00963237">
        <w:rPr>
          <w:rStyle w:val="fontstyle01"/>
          <w:rFonts w:ascii="Times New Roman" w:hAnsi="Times New Roman" w:cs="Times New Roman"/>
          <w:sz w:val="24"/>
          <w:szCs w:val="24"/>
        </w:rPr>
        <w:t>n</w:t>
      </w:r>
      <w:r w:rsidR="00624030" w:rsidRPr="00963237">
        <w:rPr>
          <w:rStyle w:val="fontstyle01"/>
          <w:rFonts w:ascii="Times New Roman" w:hAnsi="Times New Roman" w:cs="Times New Roman"/>
          <w:sz w:val="24"/>
          <w:szCs w:val="24"/>
        </w:rPr>
        <w:t>icab</w:t>
      </w:r>
      <w:r w:rsidR="00C763D9" w:rsidRPr="00963237">
        <w:rPr>
          <w:rStyle w:val="fontstyle01"/>
          <w:rFonts w:ascii="Times New Roman" w:hAnsi="Times New Roman" w:cs="Times New Roman"/>
          <w:sz w:val="24"/>
          <w:szCs w:val="24"/>
        </w:rPr>
        <w:t>ility</w:t>
      </w:r>
      <w:r w:rsidR="00161283">
        <w:rPr>
          <w:rStyle w:val="fontstyle01"/>
          <w:rFonts w:ascii="Times New Roman" w:hAnsi="Times New Roman" w:cs="Times New Roman"/>
          <w:sz w:val="24"/>
          <w:szCs w:val="24"/>
        </w:rPr>
        <w:t xml:space="preserve"> (46)</w:t>
      </w:r>
      <w:r w:rsidR="00E22132">
        <w:rPr>
          <w:rStyle w:val="fontstyle01"/>
          <w:rFonts w:ascii="Times New Roman" w:hAnsi="Times New Roman" w:cs="Times New Roman"/>
          <w:sz w:val="24"/>
          <w:szCs w:val="24"/>
        </w:rPr>
        <w:t>. Biocommunicability</w:t>
      </w:r>
      <w:del w:id="504" w:author="sudarshan" w:date="2020-09-22T11:56:00Z">
        <w:r w:rsidR="003541C1" w:rsidRPr="00963237" w:rsidDel="008D203D">
          <w:rPr>
            <w:rStyle w:val="fontstyle01"/>
            <w:rFonts w:ascii="Times New Roman" w:hAnsi="Times New Roman" w:cs="Times New Roman"/>
            <w:sz w:val="24"/>
            <w:szCs w:val="24"/>
          </w:rPr>
          <w:delText>,</w:delText>
        </w:r>
        <w:r w:rsidR="00C763D9" w:rsidRPr="00963237" w:rsidDel="008D203D">
          <w:rPr>
            <w:rStyle w:val="fontstyle01"/>
            <w:rFonts w:ascii="Times New Roman" w:hAnsi="Times New Roman" w:cs="Times New Roman"/>
            <w:sz w:val="24"/>
            <w:szCs w:val="24"/>
          </w:rPr>
          <w:delText xml:space="preserve"> where </w:delText>
        </w:r>
        <w:r w:rsidR="003155CB" w:rsidRPr="00963237" w:rsidDel="008D203D">
          <w:rPr>
            <w:rStyle w:val="fontstyle01"/>
            <w:rFonts w:ascii="Times New Roman" w:hAnsi="Times New Roman" w:cs="Times New Roman"/>
            <w:sz w:val="24"/>
            <w:szCs w:val="24"/>
          </w:rPr>
          <w:delText>a</w:delText>
        </w:r>
        <w:r w:rsidR="00C763D9" w:rsidRPr="00963237" w:rsidDel="008D203D">
          <w:rPr>
            <w:rStyle w:val="fontstyle01"/>
            <w:rFonts w:ascii="Times New Roman" w:hAnsi="Times New Roman" w:cs="Times New Roman"/>
            <w:sz w:val="24"/>
            <w:szCs w:val="24"/>
          </w:rPr>
          <w:delText xml:space="preserve"> biomedical model of mental health is</w:delText>
        </w:r>
        <w:r w:rsidR="007F5C7F" w:rsidRPr="00963237" w:rsidDel="008D203D">
          <w:rPr>
            <w:rStyle w:val="fontstyle01"/>
            <w:rFonts w:ascii="Times New Roman" w:hAnsi="Times New Roman" w:cs="Times New Roman"/>
            <w:sz w:val="24"/>
            <w:szCs w:val="24"/>
          </w:rPr>
          <w:delText xml:space="preserve"> prioritized.</w:delText>
        </w:r>
      </w:del>
      <w:ins w:id="505" w:author="sudarshan" w:date="2020-09-22T11:56:00Z">
        <w:r w:rsidR="008D203D" w:rsidRPr="00963237">
          <w:rPr>
            <w:rStyle w:val="fontstyle01"/>
            <w:rFonts w:ascii="Times New Roman" w:hAnsi="Times New Roman" w:cs="Times New Roman"/>
            <w:sz w:val="24"/>
            <w:szCs w:val="24"/>
          </w:rPr>
          <w:t xml:space="preserve">  </w:t>
        </w:r>
      </w:ins>
      <w:ins w:id="506" w:author="sudarshan" w:date="2020-09-22T10:29:00Z">
        <w:r w:rsidR="00D312DA" w:rsidRPr="006F5234">
          <w:rPr>
            <w:rFonts w:ascii="Times New Roman" w:hAnsi="Times New Roman" w:cs="Times New Roman"/>
            <w:color w:val="000000"/>
            <w:sz w:val="24"/>
            <w:szCs w:val="24"/>
            <w:rPrChange w:id="507" w:author="sudarshan" w:date="2020-09-28T19:06:00Z">
              <w:rPr>
                <w:rFonts w:ascii="Cambria Math" w:hAnsi="Cambria Math"/>
                <w:color w:val="000000"/>
              </w:rPr>
            </w:rPrChange>
          </w:rPr>
          <w:t xml:space="preserve"> instils specific role </w:t>
        </w:r>
        <w:r w:rsidR="008000E1" w:rsidRPr="006F5234">
          <w:rPr>
            <w:rFonts w:ascii="Times New Roman" w:hAnsi="Times New Roman" w:cs="Times New Roman"/>
            <w:color w:val="000000"/>
            <w:sz w:val="24"/>
            <w:szCs w:val="24"/>
            <w:rPrChange w:id="508" w:author="sudarshan" w:date="2020-09-28T19:06:00Z">
              <w:rPr>
                <w:rFonts w:ascii="Cambria Math" w:hAnsi="Cambria Math"/>
                <w:color w:val="000000"/>
              </w:rPr>
            </w:rPrChange>
          </w:rPr>
          <w:t xml:space="preserve">for different actors to adopt about health knowledge </w:t>
        </w:r>
      </w:ins>
      <w:ins w:id="509" w:author="sudarshan" w:date="2020-09-22T10:30:00Z">
        <w:r w:rsidR="008000E1" w:rsidRPr="006F5234">
          <w:rPr>
            <w:rFonts w:ascii="Times New Roman" w:hAnsi="Times New Roman" w:cs="Times New Roman"/>
            <w:color w:val="000000"/>
            <w:sz w:val="24"/>
            <w:szCs w:val="24"/>
            <w:rPrChange w:id="510" w:author="sudarshan" w:date="2020-09-28T19:06:00Z">
              <w:rPr>
                <w:rFonts w:ascii="Cambria Math" w:hAnsi="Cambria Math"/>
                <w:color w:val="000000"/>
              </w:rPr>
            </w:rPrChange>
          </w:rPr>
          <w:t xml:space="preserve">posing a </w:t>
        </w:r>
      </w:ins>
      <w:ins w:id="511" w:author="sudarshan" w:date="2020-09-22T10:29:00Z">
        <w:r w:rsidR="008000E1" w:rsidRPr="006F5234">
          <w:rPr>
            <w:rFonts w:ascii="Times New Roman" w:hAnsi="Times New Roman" w:cs="Times New Roman"/>
            <w:color w:val="000000"/>
            <w:sz w:val="24"/>
            <w:szCs w:val="24"/>
            <w:rPrChange w:id="512" w:author="sudarshan" w:date="2020-09-28T19:06:00Z">
              <w:rPr>
                <w:rFonts w:ascii="Cambria Math" w:hAnsi="Cambria Math"/>
                <w:color w:val="000000"/>
              </w:rPr>
            </w:rPrChange>
          </w:rPr>
          <w:t>barrier to the development of</w:t>
        </w:r>
        <w:r w:rsidR="008000E1" w:rsidRPr="006F5234">
          <w:rPr>
            <w:rFonts w:ascii="Times New Roman" w:hAnsi="Times New Roman" w:cs="Times New Roman"/>
            <w:color w:val="000000"/>
            <w:sz w:val="24"/>
            <w:szCs w:val="24"/>
            <w:rPrChange w:id="513" w:author="sudarshan" w:date="2020-09-28T19:06:00Z">
              <w:rPr>
                <w:rFonts w:ascii="Cambria Math" w:hAnsi="Cambria Math"/>
                <w:color w:val="000000"/>
              </w:rPr>
            </w:rPrChange>
          </w:rPr>
          <w:br/>
        </w:r>
      </w:ins>
      <w:ins w:id="514" w:author="sudarshan" w:date="2020-09-22T10:30:00Z">
        <w:r w:rsidR="001D3BA3" w:rsidRPr="006F5234">
          <w:rPr>
            <w:rFonts w:ascii="Times New Roman" w:hAnsi="Times New Roman" w:cs="Times New Roman"/>
            <w:color w:val="000000"/>
            <w:sz w:val="24"/>
            <w:szCs w:val="24"/>
            <w:rPrChange w:id="515" w:author="sudarshan" w:date="2020-09-28T19:06:00Z">
              <w:rPr>
                <w:rFonts w:ascii="Cambria Math" w:hAnsi="Cambria Math"/>
                <w:color w:val="000000"/>
              </w:rPr>
            </w:rPrChange>
          </w:rPr>
          <w:t xml:space="preserve">multiple </w:t>
        </w:r>
      </w:ins>
      <w:ins w:id="516" w:author="sudarshan" w:date="2020-09-22T10:29:00Z">
        <w:r w:rsidR="001D3BA3" w:rsidRPr="006F5234">
          <w:rPr>
            <w:rFonts w:ascii="Times New Roman" w:hAnsi="Times New Roman" w:cs="Times New Roman"/>
            <w:color w:val="000000"/>
            <w:sz w:val="24"/>
            <w:szCs w:val="24"/>
            <w:rPrChange w:id="517" w:author="sudarshan" w:date="2020-09-28T19:06:00Z">
              <w:rPr>
                <w:rFonts w:ascii="Cambria Math" w:hAnsi="Cambria Math"/>
                <w:color w:val="000000"/>
              </w:rPr>
            </w:rPrChange>
          </w:rPr>
          <w:t>perspectives including that of the users of the services</w:t>
        </w:r>
        <w:r w:rsidR="008000E1" w:rsidRPr="006F5234">
          <w:rPr>
            <w:rFonts w:ascii="Times New Roman" w:hAnsi="Times New Roman" w:cs="Times New Roman"/>
            <w:color w:val="000000"/>
            <w:sz w:val="24"/>
            <w:szCs w:val="24"/>
            <w:rPrChange w:id="518" w:author="sudarshan" w:date="2020-09-28T19:06:00Z">
              <w:rPr>
                <w:rFonts w:ascii="Cambria Math" w:hAnsi="Cambria Math"/>
                <w:color w:val="000000"/>
              </w:rPr>
            </w:rPrChange>
          </w:rPr>
          <w:t>.</w:t>
        </w:r>
        <w:r w:rsidR="008000E1" w:rsidRPr="006F5234">
          <w:rPr>
            <w:rFonts w:ascii="Times New Roman" w:hAnsi="Times New Roman" w:cs="Times New Roman"/>
            <w:sz w:val="24"/>
            <w:szCs w:val="24"/>
            <w:rPrChange w:id="519" w:author="sudarshan" w:date="2020-09-28T19:06:00Z">
              <w:rPr/>
            </w:rPrChange>
          </w:rPr>
          <w:t xml:space="preserve"> </w:t>
        </w:r>
      </w:ins>
      <w:r w:rsidR="007F5C7F" w:rsidRPr="00963237">
        <w:rPr>
          <w:rStyle w:val="fontstyle01"/>
          <w:rFonts w:ascii="Times New Roman" w:hAnsi="Times New Roman" w:cs="Times New Roman"/>
          <w:sz w:val="24"/>
          <w:szCs w:val="24"/>
        </w:rPr>
        <w:t xml:space="preserve"> </w:t>
      </w:r>
      <w:r w:rsidR="00624030" w:rsidRPr="00963237">
        <w:rPr>
          <w:rStyle w:val="fontstyle01"/>
          <w:rFonts w:ascii="Times New Roman" w:hAnsi="Times New Roman" w:cs="Times New Roman"/>
          <w:sz w:val="24"/>
          <w:szCs w:val="24"/>
        </w:rPr>
        <w:t>“[T]he privileging of biomedical authority and patient–consumer models of</w:t>
      </w:r>
      <w:r w:rsidR="004B0DD6" w:rsidRPr="00963237">
        <w:rPr>
          <w:rFonts w:ascii="Times New Roman" w:hAnsi="Times New Roman" w:cs="Times New Roman"/>
          <w:color w:val="000000"/>
          <w:sz w:val="24"/>
          <w:szCs w:val="24"/>
        </w:rPr>
        <w:t xml:space="preserve"> </w:t>
      </w:r>
      <w:r w:rsidR="00624030" w:rsidRPr="00963237">
        <w:rPr>
          <w:rStyle w:val="fontstyle01"/>
          <w:rFonts w:ascii="Times New Roman" w:hAnsi="Times New Roman" w:cs="Times New Roman"/>
          <w:sz w:val="24"/>
          <w:szCs w:val="24"/>
        </w:rPr>
        <w:t>biocommunicability serve the interests of policymakers in neoliberal governmental contexts</w:t>
      </w:r>
      <w:r w:rsidR="009121AF" w:rsidRPr="00963237">
        <w:rPr>
          <w:rFonts w:ascii="Times New Roman" w:hAnsi="Times New Roman" w:cs="Times New Roman"/>
          <w:sz w:val="24"/>
          <w:szCs w:val="24"/>
        </w:rPr>
        <w:t xml:space="preserve"> </w:t>
      </w:r>
      <w:r w:rsidR="00624030" w:rsidRPr="00963237">
        <w:rPr>
          <w:rStyle w:val="fontstyle01"/>
          <w:rFonts w:ascii="Times New Roman" w:hAnsi="Times New Roman" w:cs="Times New Roman"/>
          <w:sz w:val="24"/>
          <w:szCs w:val="24"/>
        </w:rPr>
        <w:t>in emphasizing the role of experts</w:t>
      </w:r>
      <w:r w:rsidR="00161283">
        <w:rPr>
          <w:rStyle w:val="fontstyle01"/>
          <w:rFonts w:ascii="Times New Roman" w:hAnsi="Times New Roman" w:cs="Times New Roman"/>
          <w:sz w:val="24"/>
          <w:szCs w:val="24"/>
        </w:rPr>
        <w:t xml:space="preserve"> </w:t>
      </w:r>
      <w:r w:rsidR="00624030" w:rsidRPr="00963237">
        <w:rPr>
          <w:rStyle w:val="fontstyle01"/>
          <w:rFonts w:ascii="Times New Roman" w:hAnsi="Times New Roman" w:cs="Times New Roman"/>
          <w:sz w:val="24"/>
          <w:szCs w:val="24"/>
        </w:rPr>
        <w:t xml:space="preserve"> and individuals, and </w:t>
      </w:r>
      <w:r w:rsidR="003155CB" w:rsidRPr="00963237">
        <w:rPr>
          <w:rStyle w:val="fontstyle01"/>
          <w:rFonts w:ascii="Times New Roman" w:hAnsi="Times New Roman" w:cs="Times New Roman"/>
          <w:sz w:val="24"/>
          <w:szCs w:val="24"/>
        </w:rPr>
        <w:t>main</w:t>
      </w:r>
      <w:r w:rsidR="00624030" w:rsidRPr="00963237">
        <w:rPr>
          <w:rStyle w:val="fontstyle01"/>
          <w:rFonts w:ascii="Times New Roman" w:hAnsi="Times New Roman" w:cs="Times New Roman"/>
          <w:sz w:val="24"/>
          <w:szCs w:val="24"/>
        </w:rPr>
        <w:t>ly eschewing the role of</w:t>
      </w:r>
      <w:r w:rsidR="00624030" w:rsidRPr="00963237">
        <w:rPr>
          <w:rFonts w:ascii="Times New Roman" w:hAnsi="Times New Roman" w:cs="Times New Roman"/>
          <w:color w:val="000000"/>
          <w:sz w:val="24"/>
          <w:szCs w:val="24"/>
        </w:rPr>
        <w:br/>
      </w:r>
      <w:r w:rsidR="00624030" w:rsidRPr="00963237">
        <w:rPr>
          <w:rStyle w:val="fontstyle01"/>
          <w:rFonts w:ascii="Times New Roman" w:hAnsi="Times New Roman" w:cs="Times New Roman"/>
          <w:sz w:val="24"/>
          <w:szCs w:val="24"/>
        </w:rPr>
        <w:t>governments and social forces, in contributing to and addressing mental health challenges</w:t>
      </w:r>
      <w:del w:id="520" w:author="sudarshan" w:date="2020-09-28T20:29:00Z">
        <w:r w:rsidR="00766C09" w:rsidRPr="00963237" w:rsidDel="00E874E4">
          <w:rPr>
            <w:rStyle w:val="fontstyle01"/>
            <w:rFonts w:ascii="Times New Roman" w:hAnsi="Times New Roman" w:cs="Times New Roman"/>
            <w:sz w:val="24"/>
            <w:szCs w:val="24"/>
          </w:rPr>
          <w:delText>.</w:delText>
        </w:r>
      </w:del>
      <w:r w:rsidR="00766C09" w:rsidRPr="00963237">
        <w:rPr>
          <w:rStyle w:val="fontstyle01"/>
          <w:rFonts w:ascii="Times New Roman" w:hAnsi="Times New Roman" w:cs="Times New Roman"/>
          <w:sz w:val="24"/>
          <w:szCs w:val="24"/>
        </w:rPr>
        <w:t>”</w:t>
      </w:r>
      <w:r w:rsidR="00FC7AFB" w:rsidRPr="00963237">
        <w:rPr>
          <w:rStyle w:val="fontstyle01"/>
          <w:rFonts w:ascii="Times New Roman" w:hAnsi="Times New Roman" w:cs="Times New Roman"/>
          <w:sz w:val="24"/>
          <w:szCs w:val="24"/>
        </w:rPr>
        <w:t xml:space="preserve"> (</w:t>
      </w:r>
      <w:r w:rsidR="00161283">
        <w:rPr>
          <w:rStyle w:val="fontstyle01"/>
          <w:rFonts w:ascii="Times New Roman" w:hAnsi="Times New Roman" w:cs="Times New Roman"/>
          <w:sz w:val="24"/>
          <w:szCs w:val="24"/>
        </w:rPr>
        <w:t>46</w:t>
      </w:r>
      <w:del w:id="521" w:author="sudarshan" w:date="2020-09-28T17:12:00Z">
        <w:r w:rsidR="00FC7AFB" w:rsidRPr="00963237" w:rsidDel="00D312DA">
          <w:rPr>
            <w:rStyle w:val="fontstyle01"/>
            <w:rFonts w:ascii="Times New Roman" w:hAnsi="Times New Roman" w:cs="Times New Roman"/>
            <w:sz w:val="24"/>
            <w:szCs w:val="24"/>
          </w:rPr>
          <w:delText>18</w:delText>
        </w:r>
        <w:r w:rsidR="00F06B1B" w:rsidRPr="00963237" w:rsidDel="00D312DA">
          <w:rPr>
            <w:rStyle w:val="fontstyle01"/>
            <w:rFonts w:ascii="Times New Roman" w:hAnsi="Times New Roman" w:cs="Times New Roman"/>
            <w:sz w:val="24"/>
            <w:szCs w:val="24"/>
          </w:rPr>
          <w:delText xml:space="preserve">: </w:delText>
        </w:r>
        <w:r w:rsidR="007B56B8" w:rsidRPr="00963237" w:rsidDel="00D312DA">
          <w:rPr>
            <w:rStyle w:val="fontstyle01"/>
            <w:rFonts w:ascii="Times New Roman" w:hAnsi="Times New Roman" w:cs="Times New Roman"/>
            <w:sz w:val="24"/>
            <w:szCs w:val="24"/>
          </w:rPr>
          <w:delText>188</w:delText>
        </w:r>
      </w:del>
      <w:r w:rsidR="00624030" w:rsidRPr="00963237">
        <w:rPr>
          <w:rStyle w:val="fontstyle01"/>
          <w:rFonts w:ascii="Times New Roman" w:hAnsi="Times New Roman" w:cs="Times New Roman"/>
          <w:sz w:val="24"/>
          <w:szCs w:val="24"/>
        </w:rPr>
        <w:t xml:space="preserve">). </w:t>
      </w:r>
      <w:ins w:id="522" w:author="sudarshan" w:date="2020-09-22T11:58:00Z">
        <w:r w:rsidR="009F360F" w:rsidRPr="00963237">
          <w:rPr>
            <w:rStyle w:val="fontstyle01"/>
            <w:rFonts w:ascii="Times New Roman" w:hAnsi="Times New Roman" w:cs="Times New Roman"/>
            <w:sz w:val="24"/>
            <w:szCs w:val="24"/>
          </w:rPr>
          <w:t xml:space="preserve">In the case of mental health, </w:t>
        </w:r>
      </w:ins>
      <w:ins w:id="523" w:author="sudarshan" w:date="2020-09-22T11:59:00Z">
        <w:r w:rsidR="009F360F" w:rsidRPr="00963237">
          <w:rPr>
            <w:rStyle w:val="fontstyle01"/>
            <w:rFonts w:ascii="Times New Roman" w:hAnsi="Times New Roman" w:cs="Times New Roman"/>
            <w:sz w:val="24"/>
            <w:szCs w:val="24"/>
          </w:rPr>
          <w:t xml:space="preserve">the prioritization of </w:t>
        </w:r>
      </w:ins>
      <w:ins w:id="524" w:author="sudarshan" w:date="2020-09-22T11:58:00Z">
        <w:r w:rsidR="009F360F" w:rsidRPr="00963237">
          <w:rPr>
            <w:rStyle w:val="fontstyle01"/>
            <w:rFonts w:ascii="Times New Roman" w:hAnsi="Times New Roman" w:cs="Times New Roman"/>
            <w:sz w:val="24"/>
            <w:szCs w:val="24"/>
          </w:rPr>
          <w:t>biomedical model of mental health</w:t>
        </w:r>
      </w:ins>
      <w:ins w:id="525" w:author="sudarshan" w:date="2020-09-27T15:37:00Z">
        <w:r w:rsidR="008901D3" w:rsidRPr="00963237">
          <w:rPr>
            <w:rStyle w:val="fontstyle01"/>
            <w:rFonts w:ascii="Times New Roman" w:hAnsi="Times New Roman" w:cs="Times New Roman"/>
            <w:sz w:val="24"/>
            <w:szCs w:val="24"/>
          </w:rPr>
          <w:t xml:space="preserve"> </w:t>
        </w:r>
      </w:ins>
      <w:ins w:id="526" w:author="sudarshan" w:date="2020-09-27T15:38:00Z">
        <w:r w:rsidR="008901D3" w:rsidRPr="00963237">
          <w:rPr>
            <w:rStyle w:val="fontstyle01"/>
            <w:rFonts w:ascii="Times New Roman" w:hAnsi="Times New Roman" w:cs="Times New Roman"/>
            <w:sz w:val="24"/>
            <w:szCs w:val="24"/>
          </w:rPr>
          <w:t>(</w:t>
        </w:r>
      </w:ins>
      <w:ins w:id="527" w:author="sudarshan" w:date="2020-09-27T15:37:00Z">
        <w:r w:rsidR="008901D3" w:rsidRPr="00963237">
          <w:rPr>
            <w:rStyle w:val="fontstyle01"/>
            <w:rFonts w:ascii="Times New Roman" w:hAnsi="Times New Roman" w:cs="Times New Roman"/>
            <w:sz w:val="24"/>
            <w:szCs w:val="24"/>
          </w:rPr>
          <w:t>consisting</w:t>
        </w:r>
      </w:ins>
      <w:ins w:id="528" w:author="sudarshan" w:date="2020-09-27T15:38:00Z">
        <w:r w:rsidR="008901D3" w:rsidRPr="00963237">
          <w:rPr>
            <w:rStyle w:val="fontstyle01"/>
            <w:rFonts w:ascii="Times New Roman" w:hAnsi="Times New Roman" w:cs="Times New Roman"/>
            <w:sz w:val="24"/>
            <w:szCs w:val="24"/>
          </w:rPr>
          <w:t xml:space="preserve"> mainly </w:t>
        </w:r>
      </w:ins>
      <w:ins w:id="529" w:author="sudarshan" w:date="2020-09-27T15:37:00Z">
        <w:r w:rsidR="008901D3" w:rsidRPr="00963237">
          <w:rPr>
            <w:rStyle w:val="fontstyle01"/>
            <w:rFonts w:ascii="Times New Roman" w:hAnsi="Times New Roman" w:cs="Times New Roman"/>
            <w:sz w:val="24"/>
            <w:szCs w:val="24"/>
          </w:rPr>
          <w:t xml:space="preserve"> of psychiatric epidemiology, symptoms of disorders</w:t>
        </w:r>
      </w:ins>
      <w:r w:rsidR="000A69D7">
        <w:rPr>
          <w:rStyle w:val="fontstyle01"/>
          <w:rFonts w:ascii="Times New Roman" w:hAnsi="Times New Roman" w:cs="Times New Roman"/>
          <w:sz w:val="24"/>
          <w:szCs w:val="24"/>
        </w:rPr>
        <w:t xml:space="preserve"> and individualized treatments</w:t>
      </w:r>
      <w:ins w:id="530" w:author="sudarshan" w:date="2020-09-27T15:38:00Z">
        <w:r w:rsidR="008901D3" w:rsidRPr="00963237">
          <w:rPr>
            <w:rStyle w:val="fontstyle01"/>
            <w:rFonts w:ascii="Times New Roman" w:hAnsi="Times New Roman" w:cs="Times New Roman"/>
            <w:sz w:val="24"/>
            <w:szCs w:val="24"/>
          </w:rPr>
          <w:t>)</w:t>
        </w:r>
      </w:ins>
      <w:ins w:id="531" w:author="sudarshan" w:date="2020-09-22T11:59:00Z">
        <w:r w:rsidR="009F360F" w:rsidRPr="00963237">
          <w:rPr>
            <w:rStyle w:val="fontstyle01"/>
            <w:rFonts w:ascii="Times New Roman" w:hAnsi="Times New Roman" w:cs="Times New Roman"/>
            <w:sz w:val="24"/>
            <w:szCs w:val="24"/>
          </w:rPr>
          <w:t xml:space="preserve"> in awareness campaigns serves the purpose of biocommunicability</w:t>
        </w:r>
      </w:ins>
      <w:ins w:id="532" w:author="sudarshan" w:date="2020-09-22T11:58:00Z">
        <w:r w:rsidR="00E8329D" w:rsidRPr="00963237">
          <w:rPr>
            <w:rStyle w:val="fontstyle01"/>
            <w:rFonts w:ascii="Times New Roman" w:hAnsi="Times New Roman" w:cs="Times New Roman"/>
            <w:sz w:val="24"/>
            <w:szCs w:val="24"/>
          </w:rPr>
          <w:t xml:space="preserve"> where there is a lack of </w:t>
        </w:r>
      </w:ins>
      <w:ins w:id="533" w:author="sudarshan" w:date="2020-09-22T12:03:00Z">
        <w:r w:rsidR="00C2703F" w:rsidRPr="00963237">
          <w:rPr>
            <w:rFonts w:ascii="Times New Roman" w:eastAsia="Times New Roman" w:hAnsi="Times New Roman" w:cs="Times New Roman"/>
            <w:sz w:val="24"/>
            <w:szCs w:val="24"/>
          </w:rPr>
          <w:t>recogni</w:t>
        </w:r>
        <w:r w:rsidR="00C77D97">
          <w:rPr>
            <w:rFonts w:ascii="Times New Roman" w:eastAsia="Times New Roman" w:hAnsi="Times New Roman" w:cs="Times New Roman"/>
            <w:sz w:val="24"/>
            <w:szCs w:val="24"/>
          </w:rPr>
          <w:t xml:space="preserve">tion of the fact that </w:t>
        </w:r>
        <w:r w:rsidR="00835571" w:rsidRPr="00963237">
          <w:rPr>
            <w:rFonts w:ascii="Times New Roman" w:eastAsia="Times New Roman" w:hAnsi="Times New Roman" w:cs="Times New Roman"/>
            <w:sz w:val="24"/>
            <w:szCs w:val="24"/>
          </w:rPr>
          <w:t xml:space="preserve"> </w:t>
        </w:r>
      </w:ins>
      <w:r w:rsidR="00C6128E">
        <w:rPr>
          <w:rFonts w:ascii="Times New Roman" w:eastAsia="Times New Roman" w:hAnsi="Times New Roman" w:cs="Times New Roman"/>
          <w:sz w:val="24"/>
          <w:szCs w:val="24"/>
        </w:rPr>
        <w:t xml:space="preserve">a person </w:t>
      </w:r>
      <w:ins w:id="534" w:author="sudarshan" w:date="2020-09-22T12:03:00Z">
        <w:r w:rsidR="00835571" w:rsidRPr="00963237">
          <w:rPr>
            <w:rFonts w:ascii="Times New Roman" w:eastAsia="Times New Roman" w:hAnsi="Times New Roman" w:cs="Times New Roman"/>
            <w:sz w:val="24"/>
            <w:szCs w:val="24"/>
          </w:rPr>
          <w:t xml:space="preserve"> is  </w:t>
        </w:r>
      </w:ins>
      <w:r w:rsidR="00C6128E">
        <w:rPr>
          <w:rFonts w:ascii="Times New Roman" w:eastAsia="Times New Roman" w:hAnsi="Times New Roman" w:cs="Times New Roman"/>
          <w:sz w:val="24"/>
          <w:szCs w:val="24"/>
        </w:rPr>
        <w:t xml:space="preserve">constituted not only by the </w:t>
      </w:r>
      <w:ins w:id="535" w:author="sudarshan" w:date="2020-09-28T20:31:00Z">
        <w:r w:rsidR="00C77D97">
          <w:rPr>
            <w:rFonts w:ascii="Times New Roman" w:eastAsia="Times New Roman" w:hAnsi="Times New Roman" w:cs="Times New Roman"/>
            <w:b/>
            <w:sz w:val="24"/>
            <w:szCs w:val="24"/>
          </w:rPr>
          <w:t xml:space="preserve"> </w:t>
        </w:r>
      </w:ins>
      <w:ins w:id="536" w:author="sudarshan" w:date="2020-09-23T20:56:00Z">
        <w:r w:rsidR="00C77D97">
          <w:rPr>
            <w:rFonts w:ascii="Times New Roman" w:eastAsia="Times New Roman" w:hAnsi="Times New Roman" w:cs="Times New Roman"/>
            <w:sz w:val="24"/>
            <w:szCs w:val="24"/>
          </w:rPr>
          <w:t xml:space="preserve"> </w:t>
        </w:r>
        <w:r w:rsidR="002A118A" w:rsidRPr="00963237">
          <w:rPr>
            <w:rFonts w:ascii="Times New Roman" w:eastAsia="Times New Roman" w:hAnsi="Times New Roman" w:cs="Times New Roman"/>
            <w:sz w:val="24"/>
            <w:szCs w:val="24"/>
          </w:rPr>
          <w:t xml:space="preserve"> </w:t>
        </w:r>
      </w:ins>
      <w:ins w:id="537" w:author="sudarshan" w:date="2020-09-22T12:04:00Z">
        <w:r w:rsidR="00A93FB2" w:rsidRPr="00963237">
          <w:rPr>
            <w:rFonts w:ascii="Times New Roman" w:eastAsia="Times New Roman" w:hAnsi="Times New Roman" w:cs="Times New Roman"/>
            <w:sz w:val="24"/>
            <w:szCs w:val="24"/>
          </w:rPr>
          <w:t>physical body</w:t>
        </w:r>
      </w:ins>
      <w:ins w:id="538" w:author="sudarshan" w:date="2020-09-23T20:56:00Z">
        <w:r w:rsidR="00C77D97">
          <w:rPr>
            <w:rFonts w:ascii="Times New Roman" w:eastAsia="Times New Roman" w:hAnsi="Times New Roman" w:cs="Times New Roman"/>
            <w:sz w:val="24"/>
            <w:szCs w:val="24"/>
          </w:rPr>
          <w:t xml:space="preserve"> but also  </w:t>
        </w:r>
      </w:ins>
      <w:r w:rsidR="00C6128E">
        <w:rPr>
          <w:rFonts w:ascii="Times New Roman" w:eastAsia="Times New Roman" w:hAnsi="Times New Roman" w:cs="Times New Roman"/>
          <w:sz w:val="24"/>
          <w:szCs w:val="24"/>
        </w:rPr>
        <w:t>by  the</w:t>
      </w:r>
      <w:ins w:id="539" w:author="sudarshan" w:date="2020-09-23T20:56:00Z">
        <w:r w:rsidR="00C77D97">
          <w:rPr>
            <w:rFonts w:ascii="Times New Roman" w:eastAsia="Times New Roman" w:hAnsi="Times New Roman" w:cs="Times New Roman"/>
            <w:sz w:val="24"/>
            <w:szCs w:val="24"/>
          </w:rPr>
          <w:t xml:space="preserve">  social </w:t>
        </w:r>
      </w:ins>
      <w:r w:rsidR="00141467">
        <w:rPr>
          <w:rFonts w:ascii="Times New Roman" w:eastAsia="Times New Roman" w:hAnsi="Times New Roman" w:cs="Times New Roman"/>
          <w:sz w:val="24"/>
          <w:szCs w:val="24"/>
        </w:rPr>
        <w:t>and</w:t>
      </w:r>
      <w:ins w:id="540" w:author="sudarshan" w:date="2020-09-23T20:56:00Z">
        <w:r w:rsidR="00C77D97">
          <w:rPr>
            <w:rFonts w:ascii="Times New Roman" w:eastAsia="Times New Roman" w:hAnsi="Times New Roman" w:cs="Times New Roman"/>
            <w:sz w:val="24"/>
            <w:szCs w:val="24"/>
          </w:rPr>
          <w:t xml:space="preserve"> </w:t>
        </w:r>
        <w:r w:rsidR="002A118A" w:rsidRPr="00963237">
          <w:rPr>
            <w:rFonts w:ascii="Times New Roman" w:eastAsia="Times New Roman" w:hAnsi="Times New Roman" w:cs="Times New Roman"/>
            <w:sz w:val="24"/>
            <w:szCs w:val="24"/>
          </w:rPr>
          <w:t xml:space="preserve"> political body</w:t>
        </w:r>
      </w:ins>
      <w:ins w:id="541" w:author="sudarshan" w:date="2020-09-22T12:03:00Z">
        <w:r w:rsidR="00C2703F" w:rsidRPr="00963237">
          <w:rPr>
            <w:rFonts w:ascii="Times New Roman" w:eastAsia="Times New Roman" w:hAnsi="Times New Roman" w:cs="Times New Roman"/>
            <w:sz w:val="24"/>
            <w:szCs w:val="24"/>
          </w:rPr>
          <w:t xml:space="preserve">. </w:t>
        </w:r>
      </w:ins>
      <w:ins w:id="542" w:author="sudarshan" w:date="2020-09-26T20:31:00Z">
        <w:r w:rsidR="00AF3AB8" w:rsidRPr="00963237">
          <w:rPr>
            <w:rFonts w:ascii="Times New Roman" w:eastAsia="Times New Roman" w:hAnsi="Times New Roman" w:cs="Times New Roman"/>
            <w:sz w:val="24"/>
            <w:szCs w:val="24"/>
          </w:rPr>
          <w:t xml:space="preserve">The mental health </w:t>
        </w:r>
      </w:ins>
      <w:ins w:id="543" w:author="sudarshan" w:date="2020-09-26T20:34:00Z">
        <w:r w:rsidR="00AF3AB8" w:rsidRPr="00963237">
          <w:rPr>
            <w:rFonts w:ascii="Times New Roman" w:eastAsia="Times New Roman" w:hAnsi="Times New Roman" w:cs="Times New Roman"/>
            <w:sz w:val="24"/>
            <w:szCs w:val="24"/>
          </w:rPr>
          <w:t>communication</w:t>
        </w:r>
      </w:ins>
      <w:ins w:id="544" w:author="sudarshan" w:date="2020-09-27T09:44:00Z">
        <w:r w:rsidR="00CD5E70" w:rsidRPr="00963237">
          <w:rPr>
            <w:rFonts w:ascii="Times New Roman" w:eastAsia="Times New Roman" w:hAnsi="Times New Roman" w:cs="Times New Roman"/>
            <w:sz w:val="24"/>
            <w:szCs w:val="24"/>
          </w:rPr>
          <w:t xml:space="preserve"> on the websites of state run mental health institutions and the awareness posters </w:t>
        </w:r>
      </w:ins>
      <w:ins w:id="545" w:author="sudarshan" w:date="2020-09-26T20:31:00Z">
        <w:r w:rsidR="00A56832" w:rsidRPr="00963237">
          <w:rPr>
            <w:rFonts w:ascii="Times New Roman" w:eastAsia="Times New Roman" w:hAnsi="Times New Roman" w:cs="Times New Roman"/>
            <w:sz w:val="24"/>
            <w:szCs w:val="24"/>
          </w:rPr>
          <w:t xml:space="preserve"> do</w:t>
        </w:r>
        <w:r w:rsidR="00AF3AB8" w:rsidRPr="00963237">
          <w:rPr>
            <w:rFonts w:ascii="Times New Roman" w:eastAsia="Times New Roman" w:hAnsi="Times New Roman" w:cs="Times New Roman"/>
            <w:sz w:val="24"/>
            <w:szCs w:val="24"/>
          </w:rPr>
          <w:t xml:space="preserve">n’t  inaugurate </w:t>
        </w:r>
      </w:ins>
      <w:ins w:id="546" w:author="sudarshan" w:date="2020-09-22T12:05:00Z">
        <w:r w:rsidR="00AF3AB8" w:rsidRPr="00963237">
          <w:rPr>
            <w:rFonts w:ascii="Times New Roman" w:eastAsia="Times New Roman" w:hAnsi="Times New Roman" w:cs="Times New Roman"/>
            <w:sz w:val="24"/>
            <w:szCs w:val="24"/>
          </w:rPr>
          <w:t xml:space="preserve"> an </w:t>
        </w:r>
        <w:r w:rsidR="00A93FB2" w:rsidRPr="00963237">
          <w:rPr>
            <w:rFonts w:ascii="Times New Roman" w:eastAsia="Times New Roman" w:hAnsi="Times New Roman" w:cs="Times New Roman"/>
            <w:sz w:val="24"/>
            <w:szCs w:val="24"/>
          </w:rPr>
          <w:t xml:space="preserve"> </w:t>
        </w:r>
      </w:ins>
      <w:ins w:id="547" w:author="sudarshan" w:date="2020-09-23T20:56:00Z">
        <w:r w:rsidR="00F334A1" w:rsidRPr="00963237">
          <w:rPr>
            <w:rFonts w:ascii="Times New Roman" w:eastAsia="Times New Roman" w:hAnsi="Times New Roman" w:cs="Times New Roman"/>
            <w:sz w:val="24"/>
            <w:szCs w:val="24"/>
          </w:rPr>
          <w:t>interactive</w:t>
        </w:r>
      </w:ins>
      <w:ins w:id="548" w:author="sudarshan" w:date="2020-09-22T12:05:00Z">
        <w:r w:rsidR="00060D96" w:rsidRPr="00963237">
          <w:rPr>
            <w:rFonts w:ascii="Times New Roman" w:eastAsia="Times New Roman" w:hAnsi="Times New Roman" w:cs="Times New Roman"/>
            <w:sz w:val="24"/>
            <w:szCs w:val="24"/>
          </w:rPr>
          <w:t>,</w:t>
        </w:r>
      </w:ins>
      <w:ins w:id="549" w:author="sudarshan" w:date="2020-09-26T20:35:00Z">
        <w:r w:rsidR="00060D96" w:rsidRPr="00963237">
          <w:rPr>
            <w:rFonts w:ascii="Times New Roman" w:eastAsia="Times New Roman" w:hAnsi="Times New Roman" w:cs="Times New Roman"/>
            <w:sz w:val="24"/>
            <w:szCs w:val="24"/>
          </w:rPr>
          <w:t xml:space="preserve"> intersectional, preventive and promotional </w:t>
        </w:r>
      </w:ins>
      <w:ins w:id="550" w:author="sudarshan" w:date="2020-09-22T12:05:00Z">
        <w:r w:rsidR="00A93FB2" w:rsidRPr="00963237">
          <w:rPr>
            <w:rFonts w:ascii="Times New Roman" w:eastAsia="Times New Roman" w:hAnsi="Times New Roman" w:cs="Times New Roman"/>
            <w:sz w:val="24"/>
            <w:szCs w:val="24"/>
          </w:rPr>
          <w:t>view of</w:t>
        </w:r>
      </w:ins>
      <w:ins w:id="551" w:author="sudarshan" w:date="2020-09-26T20:36:00Z">
        <w:r w:rsidR="00144B19" w:rsidRPr="00963237">
          <w:rPr>
            <w:rFonts w:ascii="Times New Roman" w:eastAsia="Times New Roman" w:hAnsi="Times New Roman" w:cs="Times New Roman"/>
            <w:sz w:val="24"/>
            <w:szCs w:val="24"/>
          </w:rPr>
          <w:t xml:space="preserve"> mental </w:t>
        </w:r>
      </w:ins>
      <w:ins w:id="552" w:author="sudarshan" w:date="2020-09-22T12:05:00Z">
        <w:r w:rsidR="00A93FB2" w:rsidRPr="00963237">
          <w:rPr>
            <w:rFonts w:ascii="Times New Roman" w:eastAsia="Times New Roman" w:hAnsi="Times New Roman" w:cs="Times New Roman"/>
            <w:sz w:val="24"/>
            <w:szCs w:val="24"/>
          </w:rPr>
          <w:t xml:space="preserve"> health </w:t>
        </w:r>
      </w:ins>
      <w:ins w:id="553" w:author="sudarshan" w:date="2020-09-26T20:36:00Z">
        <w:r w:rsidR="00144B19" w:rsidRPr="00963237">
          <w:rPr>
            <w:rFonts w:ascii="Times New Roman" w:eastAsia="Times New Roman" w:hAnsi="Times New Roman" w:cs="Times New Roman"/>
            <w:sz w:val="24"/>
            <w:szCs w:val="24"/>
          </w:rPr>
          <w:t xml:space="preserve">as they comfortably ignore the </w:t>
        </w:r>
      </w:ins>
      <w:r w:rsidR="0091233B">
        <w:rPr>
          <w:rFonts w:ascii="Times New Roman" w:eastAsia="Times New Roman" w:hAnsi="Times New Roman" w:cs="Times New Roman"/>
          <w:sz w:val="24"/>
          <w:szCs w:val="24"/>
        </w:rPr>
        <w:t xml:space="preserve">upstream </w:t>
      </w:r>
      <w:ins w:id="554" w:author="sudarshan" w:date="2020-09-22T12:06:00Z">
        <w:r w:rsidR="00A93FB2" w:rsidRPr="00963237">
          <w:rPr>
            <w:rFonts w:ascii="Times New Roman" w:eastAsia="Times New Roman" w:hAnsi="Times New Roman" w:cs="Times New Roman"/>
            <w:sz w:val="24"/>
            <w:szCs w:val="24"/>
          </w:rPr>
          <w:t>soci</w:t>
        </w:r>
      </w:ins>
      <w:r w:rsidR="00E22132">
        <w:rPr>
          <w:rFonts w:ascii="Times New Roman" w:eastAsia="Times New Roman" w:hAnsi="Times New Roman" w:cs="Times New Roman"/>
          <w:sz w:val="24"/>
          <w:szCs w:val="24"/>
        </w:rPr>
        <w:t>o-structural</w:t>
      </w:r>
      <w:ins w:id="555" w:author="sudarshan" w:date="2020-09-22T12:06:00Z">
        <w:r w:rsidR="00A93FB2" w:rsidRPr="00963237">
          <w:rPr>
            <w:rFonts w:ascii="Times New Roman" w:eastAsia="Times New Roman" w:hAnsi="Times New Roman" w:cs="Times New Roman"/>
            <w:sz w:val="24"/>
            <w:szCs w:val="24"/>
          </w:rPr>
          <w:t xml:space="preserve"> determinants of </w:t>
        </w:r>
      </w:ins>
      <w:ins w:id="556" w:author="sudarshan" w:date="2020-09-26T20:36:00Z">
        <w:r w:rsidR="00AF3AB8" w:rsidRPr="00963237">
          <w:rPr>
            <w:rFonts w:ascii="Times New Roman" w:eastAsia="Times New Roman" w:hAnsi="Times New Roman" w:cs="Times New Roman"/>
            <w:sz w:val="24"/>
            <w:szCs w:val="24"/>
          </w:rPr>
          <w:t xml:space="preserve">mental </w:t>
        </w:r>
      </w:ins>
      <w:ins w:id="557" w:author="sudarshan" w:date="2020-09-22T12:06:00Z">
        <w:r w:rsidR="00A93FB2" w:rsidRPr="00963237">
          <w:rPr>
            <w:rFonts w:ascii="Times New Roman" w:eastAsia="Times New Roman" w:hAnsi="Times New Roman" w:cs="Times New Roman"/>
            <w:sz w:val="24"/>
            <w:szCs w:val="24"/>
          </w:rPr>
          <w:t>health</w:t>
        </w:r>
      </w:ins>
      <w:r w:rsidR="00161283">
        <w:rPr>
          <w:rFonts w:ascii="Times New Roman" w:eastAsia="Times New Roman" w:hAnsi="Times New Roman" w:cs="Times New Roman"/>
          <w:sz w:val="24"/>
          <w:szCs w:val="24"/>
        </w:rPr>
        <w:t xml:space="preserve"> (47, 48, 49, 50, 51, 52</w:t>
      </w:r>
      <w:r w:rsidR="00871C3E">
        <w:rPr>
          <w:rFonts w:ascii="Times New Roman" w:eastAsia="Times New Roman" w:hAnsi="Times New Roman" w:cs="Times New Roman"/>
          <w:sz w:val="24"/>
          <w:szCs w:val="24"/>
        </w:rPr>
        <w:t>)</w:t>
      </w:r>
      <w:ins w:id="558" w:author="sudarshan" w:date="2020-09-22T12:03:00Z">
        <w:r w:rsidR="00463CDB" w:rsidRPr="00963237">
          <w:rPr>
            <w:rFonts w:ascii="Times New Roman" w:eastAsia="Times New Roman" w:hAnsi="Times New Roman" w:cs="Times New Roman"/>
            <w:sz w:val="24"/>
            <w:szCs w:val="24"/>
          </w:rPr>
          <w:t>.</w:t>
        </w:r>
      </w:ins>
      <w:ins w:id="559" w:author="sudarshan" w:date="2020-09-26T20:42:00Z">
        <w:r w:rsidR="0034373E" w:rsidRPr="006F5234">
          <w:rPr>
            <w:rFonts w:ascii="Times New Roman" w:hAnsi="Times New Roman" w:cs="Times New Roman"/>
            <w:b/>
            <w:bCs/>
            <w:color w:val="000000"/>
            <w:sz w:val="24"/>
            <w:szCs w:val="24"/>
            <w:rPrChange w:id="560" w:author="sudarshan" w:date="2020-09-28T19:06:00Z">
              <w:rPr>
                <w:b/>
                <w:bCs/>
                <w:color w:val="000000"/>
                <w:sz w:val="32"/>
                <w:szCs w:val="32"/>
              </w:rPr>
            </w:rPrChange>
          </w:rPr>
          <w:t xml:space="preserve"> </w:t>
        </w:r>
      </w:ins>
      <w:ins w:id="561" w:author="sudarshan" w:date="2020-09-27T09:55:00Z">
        <w:r w:rsidR="008E1F36" w:rsidRPr="006F5234">
          <w:rPr>
            <w:rFonts w:ascii="Times New Roman" w:hAnsi="Times New Roman" w:cs="Times New Roman"/>
            <w:sz w:val="24"/>
            <w:szCs w:val="24"/>
            <w:rPrChange w:id="562" w:author="sudarshan" w:date="2020-09-28T19:06:00Z">
              <w:rPr/>
            </w:rPrChange>
          </w:rPr>
          <w:t xml:space="preserve">Exploring biocommunicability through public </w:t>
        </w:r>
      </w:ins>
      <w:ins w:id="563" w:author="sudarshan" w:date="2020-09-27T09:56:00Z">
        <w:r w:rsidR="008E1F36" w:rsidRPr="006F5234">
          <w:rPr>
            <w:rFonts w:ascii="Times New Roman" w:hAnsi="Times New Roman" w:cs="Times New Roman"/>
            <w:sz w:val="24"/>
            <w:szCs w:val="24"/>
            <w:rPrChange w:id="564" w:author="sudarshan" w:date="2020-09-28T19:06:00Z">
              <w:rPr/>
            </w:rPrChange>
          </w:rPr>
          <w:t xml:space="preserve">health </w:t>
        </w:r>
      </w:ins>
      <w:ins w:id="565" w:author="sudarshan" w:date="2020-09-27T09:55:00Z">
        <w:r w:rsidR="008E1F36" w:rsidRPr="006F5234">
          <w:rPr>
            <w:rFonts w:ascii="Times New Roman" w:hAnsi="Times New Roman" w:cs="Times New Roman"/>
            <w:sz w:val="24"/>
            <w:szCs w:val="24"/>
            <w:rPrChange w:id="566" w:author="sudarshan" w:date="2020-09-28T19:06:00Z">
              <w:rPr/>
            </w:rPrChange>
          </w:rPr>
          <w:t>discourse in one newspaper,</w:t>
        </w:r>
      </w:ins>
      <w:ins w:id="567" w:author="sudarshan" w:date="2020-09-27T09:57:00Z">
        <w:r w:rsidR="008E1F36" w:rsidRPr="006F5234">
          <w:rPr>
            <w:rFonts w:ascii="Times New Roman" w:hAnsi="Times New Roman" w:cs="Times New Roman"/>
            <w:sz w:val="24"/>
            <w:szCs w:val="24"/>
            <w:rPrChange w:id="568" w:author="sudarshan" w:date="2020-09-28T19:06:00Z">
              <w:rPr>
                <w:sz w:val="24"/>
                <w:szCs w:val="24"/>
              </w:rPr>
            </w:rPrChange>
          </w:rPr>
          <w:t xml:space="preserve"> </w:t>
        </w:r>
      </w:ins>
      <w:ins w:id="569" w:author="sudarshan" w:date="2020-09-27T09:47:00Z">
        <w:r w:rsidR="00CD5E70" w:rsidRPr="006F5234">
          <w:rPr>
            <w:rFonts w:ascii="Times New Roman" w:hAnsi="Times New Roman" w:cs="Times New Roman"/>
            <w:bCs/>
            <w:color w:val="000000"/>
            <w:sz w:val="24"/>
            <w:szCs w:val="24"/>
            <w:rPrChange w:id="570" w:author="sudarshan" w:date="2020-09-28T19:06:00Z">
              <w:rPr>
                <w:b/>
                <w:bCs/>
                <w:color w:val="000000"/>
                <w:sz w:val="32"/>
                <w:szCs w:val="32"/>
              </w:rPr>
            </w:rPrChange>
          </w:rPr>
          <w:t>Briggs and Hallin (2007) supplies caution</w:t>
        </w:r>
      </w:ins>
      <w:ins w:id="571" w:author="sudarshan" w:date="2020-09-27T15:39:00Z">
        <w:r w:rsidR="008901D3" w:rsidRPr="00963237">
          <w:rPr>
            <w:rFonts w:ascii="Times New Roman" w:hAnsi="Times New Roman" w:cs="Times New Roman"/>
            <w:bCs/>
            <w:color w:val="000000"/>
            <w:sz w:val="24"/>
            <w:szCs w:val="24"/>
          </w:rPr>
          <w:t>:</w:t>
        </w:r>
      </w:ins>
      <w:ins w:id="572" w:author="sudarshan" w:date="2020-09-27T09:47:00Z">
        <w:r w:rsidR="00CD5E70" w:rsidRPr="006F5234">
          <w:rPr>
            <w:rFonts w:ascii="Times New Roman" w:hAnsi="Times New Roman" w:cs="Times New Roman"/>
            <w:bCs/>
            <w:color w:val="000000"/>
            <w:sz w:val="24"/>
            <w:szCs w:val="24"/>
            <w:rPrChange w:id="573" w:author="sudarshan" w:date="2020-09-28T19:06:00Z">
              <w:rPr>
                <w:b/>
                <w:bCs/>
                <w:color w:val="000000"/>
                <w:sz w:val="32"/>
                <w:szCs w:val="32"/>
              </w:rPr>
            </w:rPrChange>
          </w:rPr>
          <w:t xml:space="preserve"> </w:t>
        </w:r>
      </w:ins>
      <w:ins w:id="574" w:author="sudarshan" w:date="2020-09-26T20:42:00Z">
        <w:r w:rsidR="0034373E" w:rsidRPr="006F5234">
          <w:rPr>
            <w:rFonts w:ascii="Times New Roman" w:hAnsi="Times New Roman" w:cs="Times New Roman"/>
            <w:bCs/>
            <w:color w:val="000000"/>
            <w:sz w:val="24"/>
            <w:szCs w:val="24"/>
            <w:rPrChange w:id="575" w:author="sudarshan" w:date="2020-09-28T19:06:00Z">
              <w:rPr>
                <w:b/>
                <w:bCs/>
                <w:color w:val="000000"/>
                <w:sz w:val="32"/>
                <w:szCs w:val="32"/>
              </w:rPr>
            </w:rPrChange>
          </w:rPr>
          <w:t xml:space="preserve">  </w:t>
        </w:r>
      </w:ins>
      <w:ins w:id="576" w:author="sudarshan" w:date="2020-09-27T09:47:00Z">
        <w:r w:rsidR="00CD5E70" w:rsidRPr="006F5234">
          <w:rPr>
            <w:rFonts w:ascii="Times New Roman" w:hAnsi="Times New Roman" w:cs="Times New Roman"/>
            <w:b/>
            <w:bCs/>
            <w:color w:val="000000"/>
            <w:sz w:val="24"/>
            <w:szCs w:val="24"/>
            <w:rPrChange w:id="577" w:author="sudarshan" w:date="2020-09-28T19:06:00Z">
              <w:rPr>
                <w:b/>
                <w:bCs/>
                <w:color w:val="000000"/>
                <w:sz w:val="32"/>
                <w:szCs w:val="32"/>
              </w:rPr>
            </w:rPrChange>
          </w:rPr>
          <w:t>“</w:t>
        </w:r>
      </w:ins>
      <w:ins w:id="578" w:author="sudarshan" w:date="2020-09-27T09:46:00Z">
        <w:r w:rsidR="00CD5E70" w:rsidRPr="006F5234">
          <w:rPr>
            <w:rFonts w:ascii="Times New Roman" w:hAnsi="Times New Roman" w:cs="Times New Roman"/>
            <w:sz w:val="24"/>
            <w:szCs w:val="24"/>
            <w:rPrChange w:id="579" w:author="sudarshan" w:date="2020-09-28T19:06:00Z">
              <w:rPr/>
            </w:rPrChange>
          </w:rPr>
          <w:t>If the emergence of new forms of biomedical knowledge in laboratories, clinical trials, marketing departments, and other sites is indeed transforming “the politics of life itself,” then its projection as “news” warrants scrutiny for its role—along with that of pharmaceutical advertising—in shaping which aspects of this process will jump scale to become central features of public discourses and political imaginaries</w:t>
        </w:r>
      </w:ins>
      <w:ins w:id="580" w:author="sudarshan" w:date="2020-09-27T09:47:00Z">
        <w:r w:rsidR="00CD5E70" w:rsidRPr="006F5234">
          <w:rPr>
            <w:rFonts w:ascii="Times New Roman" w:hAnsi="Times New Roman" w:cs="Times New Roman"/>
            <w:sz w:val="24"/>
            <w:szCs w:val="24"/>
            <w:rPrChange w:id="581" w:author="sudarshan" w:date="2020-09-28T19:06:00Z">
              <w:rPr/>
            </w:rPrChange>
          </w:rPr>
          <w:t>” (</w:t>
        </w:r>
      </w:ins>
      <w:r w:rsidR="00161283">
        <w:rPr>
          <w:rFonts w:ascii="Times New Roman" w:hAnsi="Times New Roman" w:cs="Times New Roman"/>
          <w:sz w:val="24"/>
          <w:szCs w:val="24"/>
        </w:rPr>
        <w:t>53</w:t>
      </w:r>
      <w:ins w:id="582" w:author="sudarshan" w:date="2020-09-28T17:29:00Z">
        <w:r w:rsidR="002E24CF" w:rsidRPr="006F5234">
          <w:rPr>
            <w:rFonts w:ascii="Times New Roman" w:hAnsi="Times New Roman" w:cs="Times New Roman"/>
            <w:sz w:val="24"/>
            <w:szCs w:val="24"/>
            <w:rPrChange w:id="583" w:author="sudarshan" w:date="2020-09-28T19:06:00Z">
              <w:rPr/>
            </w:rPrChange>
          </w:rPr>
          <w:t>)</w:t>
        </w:r>
      </w:ins>
      <w:ins w:id="584" w:author="sudarshan" w:date="2020-09-27T09:46:00Z">
        <w:r w:rsidR="00CD5E70" w:rsidRPr="006F5234">
          <w:rPr>
            <w:rFonts w:ascii="Times New Roman" w:hAnsi="Times New Roman" w:cs="Times New Roman"/>
            <w:sz w:val="24"/>
            <w:szCs w:val="24"/>
            <w:rPrChange w:id="585" w:author="sudarshan" w:date="2020-09-28T19:06:00Z">
              <w:rPr/>
            </w:rPrChange>
          </w:rPr>
          <w:t xml:space="preserve">. </w:t>
        </w:r>
      </w:ins>
      <w:ins w:id="586" w:author="sudarshan" w:date="2020-09-26T20:46:00Z">
        <w:r w:rsidR="0034373E" w:rsidRPr="006F5234">
          <w:rPr>
            <w:rFonts w:ascii="Times New Roman" w:hAnsi="Times New Roman" w:cs="Times New Roman"/>
            <w:bCs/>
            <w:color w:val="000000"/>
            <w:sz w:val="24"/>
            <w:szCs w:val="24"/>
            <w:rPrChange w:id="587" w:author="sudarshan" w:date="2020-09-28T19:06:00Z">
              <w:rPr>
                <w:b/>
                <w:bCs/>
                <w:color w:val="000000"/>
                <w:sz w:val="32"/>
                <w:szCs w:val="32"/>
              </w:rPr>
            </w:rPrChange>
          </w:rPr>
          <w:t xml:space="preserve">The </w:t>
        </w:r>
      </w:ins>
      <w:r w:rsidR="00D85D43">
        <w:rPr>
          <w:rFonts w:ascii="Times New Roman" w:hAnsi="Times New Roman" w:cs="Times New Roman"/>
          <w:bCs/>
          <w:color w:val="000000"/>
          <w:sz w:val="24"/>
          <w:szCs w:val="24"/>
        </w:rPr>
        <w:t xml:space="preserve">resistance of mental </w:t>
      </w:r>
      <w:r w:rsidR="00D85D43">
        <w:rPr>
          <w:rFonts w:ascii="Times New Roman" w:hAnsi="Times New Roman" w:cs="Times New Roman"/>
          <w:bCs/>
          <w:color w:val="000000"/>
          <w:sz w:val="24"/>
          <w:szCs w:val="24"/>
        </w:rPr>
        <w:lastRenderedPageBreak/>
        <w:t xml:space="preserve">health professionals to talk  about LGBTQIA+ </w:t>
      </w:r>
      <w:r w:rsidR="005269AC">
        <w:rPr>
          <w:rFonts w:ascii="Times New Roman" w:hAnsi="Times New Roman" w:cs="Times New Roman"/>
          <w:bCs/>
          <w:color w:val="000000"/>
          <w:sz w:val="24"/>
          <w:szCs w:val="24"/>
        </w:rPr>
        <w:t xml:space="preserve"> issues and </w:t>
      </w:r>
      <w:r w:rsidR="00D85D43">
        <w:rPr>
          <w:rFonts w:ascii="Times New Roman" w:hAnsi="Times New Roman" w:cs="Times New Roman"/>
          <w:bCs/>
          <w:color w:val="000000"/>
          <w:sz w:val="24"/>
          <w:szCs w:val="24"/>
        </w:rPr>
        <w:t xml:space="preserve">mental health in </w:t>
      </w:r>
      <w:r w:rsidR="000A69D7">
        <w:rPr>
          <w:rFonts w:ascii="Times New Roman" w:hAnsi="Times New Roman" w:cs="Times New Roman"/>
          <w:bCs/>
          <w:color w:val="000000"/>
          <w:sz w:val="24"/>
          <w:szCs w:val="24"/>
        </w:rPr>
        <w:t xml:space="preserve">the </w:t>
      </w:r>
      <w:r w:rsidR="00D85D43">
        <w:rPr>
          <w:rFonts w:ascii="Times New Roman" w:hAnsi="Times New Roman" w:cs="Times New Roman"/>
          <w:bCs/>
          <w:color w:val="000000"/>
          <w:sz w:val="24"/>
          <w:szCs w:val="24"/>
        </w:rPr>
        <w:t xml:space="preserve"> language</w:t>
      </w:r>
      <w:r w:rsidR="000A69D7">
        <w:rPr>
          <w:rFonts w:ascii="Times New Roman" w:hAnsi="Times New Roman" w:cs="Times New Roman"/>
          <w:bCs/>
          <w:color w:val="000000"/>
          <w:sz w:val="24"/>
          <w:szCs w:val="24"/>
        </w:rPr>
        <w:t xml:space="preserve"> of human rights </w:t>
      </w:r>
      <w:r w:rsidR="00D85D43">
        <w:rPr>
          <w:rFonts w:ascii="Times New Roman" w:hAnsi="Times New Roman" w:cs="Times New Roman"/>
          <w:bCs/>
          <w:color w:val="000000"/>
          <w:sz w:val="24"/>
          <w:szCs w:val="24"/>
        </w:rPr>
        <w:t xml:space="preserve"> </w:t>
      </w:r>
      <w:ins w:id="588" w:author="sudarshan" w:date="2020-09-26T20:46:00Z">
        <w:r w:rsidR="0034373E" w:rsidRPr="006F5234">
          <w:rPr>
            <w:rFonts w:ascii="Times New Roman" w:hAnsi="Times New Roman" w:cs="Times New Roman"/>
            <w:bCs/>
            <w:color w:val="000000"/>
            <w:sz w:val="24"/>
            <w:szCs w:val="24"/>
            <w:rPrChange w:id="589" w:author="sudarshan" w:date="2020-09-28T19:06:00Z">
              <w:rPr>
                <w:b/>
                <w:bCs/>
                <w:color w:val="000000"/>
                <w:sz w:val="32"/>
                <w:szCs w:val="32"/>
              </w:rPr>
            </w:rPrChange>
          </w:rPr>
          <w:t xml:space="preserve">in </w:t>
        </w:r>
      </w:ins>
      <w:ins w:id="590" w:author="sudarshan" w:date="2020-09-26T20:47:00Z">
        <w:r w:rsidR="0034373E" w:rsidRPr="006F5234">
          <w:rPr>
            <w:rFonts w:ascii="Times New Roman" w:hAnsi="Times New Roman" w:cs="Times New Roman"/>
            <w:bCs/>
            <w:color w:val="000000"/>
            <w:sz w:val="24"/>
            <w:szCs w:val="24"/>
            <w:rPrChange w:id="591" w:author="sudarshan" w:date="2020-09-28T19:06:00Z">
              <w:rPr>
                <w:b/>
                <w:bCs/>
                <w:color w:val="000000"/>
                <w:sz w:val="32"/>
                <w:szCs w:val="32"/>
              </w:rPr>
            </w:rPrChange>
          </w:rPr>
          <w:t xml:space="preserve">India </w:t>
        </w:r>
      </w:ins>
      <w:ins w:id="592" w:author="sudarshan" w:date="2020-09-27T15:40:00Z">
        <w:r w:rsidR="008901D3" w:rsidRPr="00963237">
          <w:rPr>
            <w:rFonts w:ascii="Times New Roman" w:hAnsi="Times New Roman" w:cs="Times New Roman"/>
            <w:bCs/>
            <w:color w:val="000000"/>
            <w:sz w:val="24"/>
            <w:szCs w:val="24"/>
          </w:rPr>
          <w:t xml:space="preserve">contribute to </w:t>
        </w:r>
      </w:ins>
      <w:ins w:id="593" w:author="sudarshan" w:date="2020-09-26T20:50:00Z">
        <w:r w:rsidR="0034373E" w:rsidRPr="006F5234">
          <w:rPr>
            <w:rFonts w:ascii="Times New Roman" w:hAnsi="Times New Roman" w:cs="Times New Roman"/>
            <w:bCs/>
            <w:color w:val="000000"/>
            <w:sz w:val="24"/>
            <w:szCs w:val="24"/>
            <w:rPrChange w:id="594" w:author="sudarshan" w:date="2020-09-28T19:06:00Z">
              <w:rPr>
                <w:b/>
                <w:bCs/>
                <w:color w:val="000000"/>
                <w:sz w:val="32"/>
                <w:szCs w:val="32"/>
              </w:rPr>
            </w:rPrChange>
          </w:rPr>
          <w:t>hegemonic biomedical model</w:t>
        </w:r>
        <w:r w:rsidR="0034373E" w:rsidRPr="00963237">
          <w:rPr>
            <w:rFonts w:ascii="Times New Roman" w:hAnsi="Times New Roman" w:cs="Times New Roman"/>
            <w:bCs/>
            <w:color w:val="000000"/>
            <w:sz w:val="24"/>
            <w:szCs w:val="24"/>
          </w:rPr>
          <w:t xml:space="preserve"> in </w:t>
        </w:r>
      </w:ins>
      <w:ins w:id="595" w:author="sudarshan" w:date="2020-09-26T20:52:00Z">
        <w:r w:rsidR="0034373E" w:rsidRPr="00963237">
          <w:rPr>
            <w:rFonts w:ascii="Times New Roman" w:hAnsi="Times New Roman" w:cs="Times New Roman"/>
            <w:bCs/>
            <w:color w:val="000000"/>
            <w:sz w:val="24"/>
            <w:szCs w:val="24"/>
          </w:rPr>
          <w:t xml:space="preserve">popular </w:t>
        </w:r>
      </w:ins>
      <w:ins w:id="596" w:author="sudarshan" w:date="2020-09-26T20:50:00Z">
        <w:r w:rsidR="0034373E" w:rsidRPr="00963237">
          <w:rPr>
            <w:rFonts w:ascii="Times New Roman" w:hAnsi="Times New Roman" w:cs="Times New Roman"/>
            <w:bCs/>
            <w:color w:val="000000"/>
            <w:sz w:val="24"/>
            <w:szCs w:val="24"/>
          </w:rPr>
          <w:t xml:space="preserve">mental health  </w:t>
        </w:r>
      </w:ins>
      <w:r w:rsidR="00E22132">
        <w:rPr>
          <w:rFonts w:ascii="Times New Roman" w:hAnsi="Times New Roman" w:cs="Times New Roman"/>
          <w:bCs/>
          <w:color w:val="000000"/>
          <w:sz w:val="24"/>
          <w:szCs w:val="24"/>
        </w:rPr>
        <w:t>communication</w:t>
      </w:r>
      <w:ins w:id="597" w:author="sudarshan" w:date="2020-09-26T20:50:00Z">
        <w:r w:rsidR="0034373E" w:rsidRPr="006F5234">
          <w:rPr>
            <w:rFonts w:ascii="Times New Roman" w:hAnsi="Times New Roman" w:cs="Times New Roman"/>
            <w:bCs/>
            <w:color w:val="000000"/>
            <w:sz w:val="24"/>
            <w:szCs w:val="24"/>
            <w:rPrChange w:id="598" w:author="sudarshan" w:date="2020-09-28T19:06:00Z">
              <w:rPr>
                <w:b/>
                <w:bCs/>
                <w:color w:val="000000"/>
                <w:sz w:val="32"/>
                <w:szCs w:val="32"/>
              </w:rPr>
            </w:rPrChange>
          </w:rPr>
          <w:t>.</w:t>
        </w:r>
      </w:ins>
      <w:r w:rsidR="005269AC">
        <w:rPr>
          <w:rFonts w:ascii="Times New Roman" w:hAnsi="Times New Roman" w:cs="Times New Roman"/>
          <w:bCs/>
          <w:color w:val="000000"/>
          <w:sz w:val="24"/>
          <w:szCs w:val="24"/>
        </w:rPr>
        <w:t xml:space="preserve"> However there have been efforts </w:t>
      </w:r>
      <w:r w:rsidR="00D60B8E">
        <w:rPr>
          <w:rFonts w:ascii="Times New Roman" w:hAnsi="Times New Roman" w:cs="Times New Roman"/>
          <w:bCs/>
          <w:color w:val="000000"/>
          <w:sz w:val="24"/>
          <w:szCs w:val="24"/>
        </w:rPr>
        <w:t>by queer and di</w:t>
      </w:r>
      <w:r w:rsidR="0062237F">
        <w:rPr>
          <w:rFonts w:ascii="Times New Roman" w:hAnsi="Times New Roman" w:cs="Times New Roman"/>
          <w:bCs/>
          <w:color w:val="000000"/>
          <w:sz w:val="24"/>
          <w:szCs w:val="24"/>
        </w:rPr>
        <w:t>s</w:t>
      </w:r>
      <w:r w:rsidR="00D60B8E">
        <w:rPr>
          <w:rFonts w:ascii="Times New Roman" w:hAnsi="Times New Roman" w:cs="Times New Roman"/>
          <w:bCs/>
          <w:color w:val="000000"/>
          <w:sz w:val="24"/>
          <w:szCs w:val="24"/>
        </w:rPr>
        <w:t xml:space="preserve">ability right activists </w:t>
      </w:r>
      <w:r w:rsidR="005269AC">
        <w:rPr>
          <w:rFonts w:ascii="Times New Roman" w:hAnsi="Times New Roman" w:cs="Times New Roman"/>
          <w:bCs/>
          <w:color w:val="000000"/>
          <w:sz w:val="24"/>
          <w:szCs w:val="24"/>
        </w:rPr>
        <w:t xml:space="preserve"> to offer </w:t>
      </w:r>
      <w:r w:rsidR="005269AC" w:rsidRPr="005269AC">
        <w:rPr>
          <w:rFonts w:ascii="Times New Roman" w:hAnsi="Times New Roman" w:cs="Times New Roman"/>
          <w:bCs/>
          <w:color w:val="000000"/>
          <w:sz w:val="24"/>
          <w:szCs w:val="24"/>
        </w:rPr>
        <w:t xml:space="preserve"> alternative </w:t>
      </w:r>
      <w:r w:rsidR="004B69EC">
        <w:rPr>
          <w:rFonts w:ascii="Times New Roman" w:hAnsi="Times New Roman" w:cs="Times New Roman"/>
          <w:bCs/>
          <w:color w:val="000000"/>
          <w:sz w:val="24"/>
          <w:szCs w:val="24"/>
        </w:rPr>
        <w:t xml:space="preserve">demedicalising </w:t>
      </w:r>
      <w:r w:rsidR="005269AC" w:rsidRPr="005269AC">
        <w:rPr>
          <w:rFonts w:ascii="Times New Roman" w:hAnsi="Times New Roman" w:cs="Times New Roman"/>
          <w:bCs/>
          <w:color w:val="000000"/>
          <w:sz w:val="24"/>
          <w:szCs w:val="24"/>
        </w:rPr>
        <w:t>countervoice</w:t>
      </w:r>
      <w:r w:rsidR="005269AC">
        <w:rPr>
          <w:rFonts w:ascii="Times New Roman" w:hAnsi="Times New Roman" w:cs="Times New Roman"/>
          <w:bCs/>
          <w:color w:val="000000"/>
          <w:sz w:val="24"/>
          <w:szCs w:val="24"/>
        </w:rPr>
        <w:t xml:space="preserve">s </w:t>
      </w:r>
      <w:r w:rsidR="005269AC" w:rsidRPr="005269AC">
        <w:rPr>
          <w:rFonts w:ascii="Times New Roman" w:hAnsi="Times New Roman" w:cs="Times New Roman"/>
          <w:bCs/>
          <w:color w:val="000000"/>
          <w:sz w:val="24"/>
          <w:szCs w:val="24"/>
        </w:rPr>
        <w:t xml:space="preserve"> to mainstream psychiatry's </w:t>
      </w:r>
      <w:r w:rsidR="005269AC">
        <w:rPr>
          <w:rFonts w:ascii="Times New Roman" w:hAnsi="Times New Roman" w:cs="Times New Roman"/>
          <w:bCs/>
          <w:color w:val="000000"/>
          <w:sz w:val="24"/>
          <w:szCs w:val="24"/>
        </w:rPr>
        <w:t>curative violence on</w:t>
      </w:r>
      <w:r w:rsidR="005269AC" w:rsidRPr="005269AC">
        <w:rPr>
          <w:rFonts w:ascii="Times New Roman" w:hAnsi="Times New Roman" w:cs="Times New Roman"/>
          <w:bCs/>
          <w:color w:val="000000"/>
          <w:sz w:val="24"/>
          <w:szCs w:val="24"/>
        </w:rPr>
        <w:t xml:space="preserve"> </w:t>
      </w:r>
      <w:r w:rsidR="005269AC">
        <w:rPr>
          <w:rFonts w:ascii="Times New Roman" w:hAnsi="Times New Roman" w:cs="Times New Roman"/>
          <w:bCs/>
          <w:color w:val="000000"/>
          <w:sz w:val="24"/>
          <w:szCs w:val="24"/>
        </w:rPr>
        <w:t xml:space="preserve"> LGBTQIA+ people  in the form of social media campaigns, e.g. </w:t>
      </w:r>
      <w:r w:rsidR="005269AC">
        <w:rPr>
          <w:b/>
          <w:bCs/>
          <w:color w:val="FF0000"/>
          <w:sz w:val="32"/>
          <w:szCs w:val="32"/>
        </w:rPr>
        <w:t> </w:t>
      </w:r>
      <w:r w:rsidR="005269AC" w:rsidRPr="005269AC">
        <w:rPr>
          <w:rFonts w:ascii="Times New Roman" w:hAnsi="Times New Roman" w:cs="Times New Roman"/>
          <w:bCs/>
          <w:color w:val="000000" w:themeColor="text1"/>
          <w:sz w:val="24"/>
          <w:szCs w:val="24"/>
        </w:rPr>
        <w:t>#QueersAgainstQuacks</w:t>
      </w:r>
      <w:r w:rsidR="005269AC" w:rsidRPr="005269AC">
        <w:rPr>
          <w:rStyle w:val="EndnoteReference"/>
          <w:rFonts w:ascii="Times New Roman" w:hAnsi="Times New Roman" w:cs="Times New Roman"/>
          <w:bCs/>
          <w:color w:val="000000" w:themeColor="text1"/>
          <w:sz w:val="24"/>
          <w:szCs w:val="24"/>
        </w:rPr>
        <w:endnoteReference w:id="10"/>
      </w:r>
      <w:r w:rsidR="005269AC" w:rsidRPr="005269AC">
        <w:rPr>
          <w:rFonts w:ascii="Times New Roman" w:hAnsi="Times New Roman" w:cs="Times New Roman"/>
          <w:bCs/>
          <w:color w:val="000000" w:themeColor="text1"/>
          <w:sz w:val="24"/>
          <w:szCs w:val="24"/>
        </w:rPr>
        <w:t xml:space="preserve"> campaign</w:t>
      </w:r>
      <w:r w:rsidR="004B69EC">
        <w:rPr>
          <w:rFonts w:ascii="Times New Roman" w:hAnsi="Times New Roman" w:cs="Times New Roman"/>
          <w:bCs/>
          <w:color w:val="000000" w:themeColor="text1"/>
          <w:sz w:val="24"/>
          <w:szCs w:val="24"/>
        </w:rPr>
        <w:t xml:space="preserve"> in 2016</w:t>
      </w:r>
      <w:r w:rsidR="005269AC" w:rsidRPr="005269AC">
        <w:rPr>
          <w:rFonts w:ascii="Times New Roman" w:hAnsi="Times New Roman" w:cs="Times New Roman"/>
          <w:bCs/>
          <w:color w:val="000000" w:themeColor="text1"/>
          <w:sz w:val="24"/>
          <w:szCs w:val="24"/>
        </w:rPr>
        <w:t xml:space="preserve"> employing name and shame strategy</w:t>
      </w:r>
      <w:r w:rsidR="004B69EC">
        <w:rPr>
          <w:rFonts w:ascii="Times New Roman" w:hAnsi="Times New Roman" w:cs="Times New Roman"/>
          <w:bCs/>
          <w:color w:val="000000" w:themeColor="text1"/>
          <w:sz w:val="24"/>
          <w:szCs w:val="24"/>
        </w:rPr>
        <w:t xml:space="preserve"> and sharing of personal experiences.</w:t>
      </w:r>
      <w:r w:rsidR="00D60B8E">
        <w:rPr>
          <w:rFonts w:ascii="Times New Roman" w:hAnsi="Times New Roman" w:cs="Times New Roman"/>
          <w:bCs/>
          <w:color w:val="000000" w:themeColor="text1"/>
          <w:sz w:val="24"/>
          <w:szCs w:val="24"/>
        </w:rPr>
        <w:t xml:space="preserve"> </w:t>
      </w:r>
      <w:r w:rsidR="00C1073B">
        <w:rPr>
          <w:rFonts w:ascii="Times New Roman" w:hAnsi="Times New Roman" w:cs="Times New Roman"/>
          <w:bCs/>
          <w:color w:val="000000" w:themeColor="text1"/>
          <w:sz w:val="24"/>
          <w:szCs w:val="24"/>
        </w:rPr>
        <w:t>Sincere efforts by queer-friendly mental health professionals have also contributed to the counter- narratives  to mainstream mental health practice by coming up with queer affirmative coun</w:t>
      </w:r>
      <w:r w:rsidR="00141467">
        <w:rPr>
          <w:rFonts w:ascii="Times New Roman" w:hAnsi="Times New Roman" w:cs="Times New Roman"/>
          <w:bCs/>
          <w:color w:val="000000" w:themeColor="text1"/>
          <w:sz w:val="24"/>
          <w:szCs w:val="24"/>
        </w:rPr>
        <w:t>selling modules</w:t>
      </w:r>
      <w:r w:rsidR="00B21E30">
        <w:rPr>
          <w:rFonts w:ascii="Times New Roman" w:hAnsi="Times New Roman" w:cs="Times New Roman"/>
          <w:bCs/>
          <w:color w:val="000000" w:themeColor="text1"/>
          <w:sz w:val="24"/>
          <w:szCs w:val="24"/>
        </w:rPr>
        <w:t xml:space="preserve"> (54</w:t>
      </w:r>
      <w:r w:rsidR="00C1073B">
        <w:rPr>
          <w:rFonts w:ascii="Times New Roman" w:hAnsi="Times New Roman" w:cs="Times New Roman"/>
          <w:bCs/>
          <w:color w:val="000000" w:themeColor="text1"/>
          <w:sz w:val="24"/>
          <w:szCs w:val="24"/>
        </w:rPr>
        <w:t>)</w:t>
      </w:r>
      <w:r w:rsidR="009A4B8D">
        <w:rPr>
          <w:rFonts w:ascii="Times New Roman" w:hAnsi="Times New Roman" w:cs="Times New Roman"/>
          <w:bCs/>
          <w:color w:val="000000" w:themeColor="text1"/>
          <w:sz w:val="24"/>
          <w:szCs w:val="24"/>
        </w:rPr>
        <w:t>.</w:t>
      </w:r>
    </w:p>
    <w:p w14:paraId="53FE3CD4" w14:textId="4DF7269E" w:rsidR="00BB2C68" w:rsidRPr="006F5234" w:rsidRDefault="00624030">
      <w:pPr>
        <w:spacing w:after="0" w:line="240" w:lineRule="auto"/>
        <w:jc w:val="both"/>
        <w:rPr>
          <w:rFonts w:ascii="Times New Roman" w:eastAsia="Times New Roman" w:hAnsi="Times New Roman" w:cs="Times New Roman"/>
          <w:sz w:val="24"/>
          <w:szCs w:val="24"/>
          <w:rPrChange w:id="599" w:author="sudarshan" w:date="2020-09-28T19:06:00Z">
            <w:rPr>
              <w:rFonts w:ascii="Times New Roman" w:hAnsi="Times New Roman" w:cs="Times New Roman"/>
              <w:sz w:val="24"/>
              <w:szCs w:val="24"/>
            </w:rPr>
          </w:rPrChange>
        </w:rPr>
        <w:pPrChange w:id="600" w:author="sudarshan" w:date="2020-09-28T19:06:00Z">
          <w:pPr>
            <w:spacing w:line="240" w:lineRule="auto"/>
            <w:jc w:val="both"/>
          </w:pPr>
        </w:pPrChange>
      </w:pPr>
      <w:del w:id="601" w:author="sudarshan" w:date="2020-09-22T12:07:00Z">
        <w:r w:rsidRPr="00963237" w:rsidDel="00BC7937">
          <w:rPr>
            <w:rStyle w:val="fontstyle01"/>
            <w:rFonts w:ascii="Times New Roman" w:hAnsi="Times New Roman" w:cs="Times New Roman"/>
            <w:sz w:val="24"/>
            <w:szCs w:val="24"/>
          </w:rPr>
          <w:delText xml:space="preserve"> </w:delText>
        </w:r>
      </w:del>
      <w:del w:id="602" w:author="sudarshan" w:date="2020-09-23T20:28:00Z">
        <w:r w:rsidR="00DC19BF" w:rsidRPr="00963237" w:rsidDel="0022235B">
          <w:rPr>
            <w:rFonts w:ascii="Times New Roman" w:hAnsi="Times New Roman" w:cs="Times New Roman"/>
            <w:sz w:val="24"/>
            <w:szCs w:val="24"/>
          </w:rPr>
          <w:delText xml:space="preserve">The noncohesive register </w:delText>
        </w:r>
        <w:r w:rsidR="004B0DD6" w:rsidRPr="00963237" w:rsidDel="0022235B">
          <w:rPr>
            <w:rFonts w:ascii="Times New Roman" w:hAnsi="Times New Roman" w:cs="Times New Roman"/>
            <w:sz w:val="24"/>
            <w:szCs w:val="24"/>
          </w:rPr>
          <w:delText xml:space="preserve">of sexuality at </w:delText>
        </w:r>
        <w:r w:rsidR="00626199" w:rsidRPr="00963237" w:rsidDel="0022235B">
          <w:rPr>
            <w:rFonts w:ascii="Times New Roman" w:hAnsi="Times New Roman" w:cs="Times New Roman"/>
            <w:sz w:val="24"/>
            <w:szCs w:val="24"/>
          </w:rPr>
          <w:delText>state institutions is problematic as the medi</w:delText>
        </w:r>
        <w:r w:rsidR="00BB2C68" w:rsidRPr="00963237" w:rsidDel="0022235B">
          <w:rPr>
            <w:rFonts w:ascii="Times New Roman" w:hAnsi="Times New Roman" w:cs="Times New Roman"/>
            <w:sz w:val="24"/>
            <w:szCs w:val="24"/>
          </w:rPr>
          <w:delText xml:space="preserve">cal discourse continues to play </w:delText>
        </w:r>
        <w:r w:rsidR="003155CB" w:rsidRPr="00963237" w:rsidDel="0022235B">
          <w:rPr>
            <w:rFonts w:ascii="Times New Roman" w:hAnsi="Times New Roman" w:cs="Times New Roman"/>
            <w:sz w:val="24"/>
            <w:szCs w:val="24"/>
          </w:rPr>
          <w:delText xml:space="preserve">a </w:delText>
        </w:r>
        <w:r w:rsidR="00626199" w:rsidRPr="00963237" w:rsidDel="0022235B">
          <w:rPr>
            <w:rFonts w:ascii="Times New Roman" w:hAnsi="Times New Roman" w:cs="Times New Roman"/>
            <w:sz w:val="24"/>
            <w:szCs w:val="24"/>
          </w:rPr>
          <w:delText xml:space="preserve">potent formative role </w:delText>
        </w:r>
        <w:r w:rsidR="00285D15" w:rsidRPr="00963237" w:rsidDel="0022235B">
          <w:rPr>
            <w:rFonts w:ascii="Times New Roman" w:hAnsi="Times New Roman" w:cs="Times New Roman"/>
            <w:sz w:val="24"/>
            <w:szCs w:val="24"/>
          </w:rPr>
          <w:delText>i</w:delText>
        </w:r>
        <w:r w:rsidR="00626199" w:rsidRPr="00963237" w:rsidDel="0022235B">
          <w:rPr>
            <w:rFonts w:ascii="Times New Roman" w:hAnsi="Times New Roman" w:cs="Times New Roman"/>
            <w:sz w:val="24"/>
            <w:szCs w:val="24"/>
          </w:rPr>
          <w:delText xml:space="preserve">n subject formation and in creating </w:delText>
        </w:r>
        <w:commentRangeStart w:id="603"/>
        <w:r w:rsidR="00626199" w:rsidRPr="00963237" w:rsidDel="0022235B">
          <w:rPr>
            <w:rFonts w:ascii="Times New Roman" w:hAnsi="Times New Roman" w:cs="Times New Roman"/>
            <w:sz w:val="24"/>
            <w:szCs w:val="24"/>
          </w:rPr>
          <w:delText>intern</w:delText>
        </w:r>
        <w:r w:rsidR="009048DB" w:rsidRPr="00963237" w:rsidDel="0022235B">
          <w:rPr>
            <w:rFonts w:ascii="Times New Roman" w:hAnsi="Times New Roman" w:cs="Times New Roman"/>
            <w:sz w:val="24"/>
            <w:szCs w:val="24"/>
          </w:rPr>
          <w:delText>alized queer</w:delText>
        </w:r>
        <w:r w:rsidR="00BB2C68" w:rsidRPr="00963237" w:rsidDel="0022235B">
          <w:rPr>
            <w:rFonts w:ascii="Times New Roman" w:hAnsi="Times New Roman" w:cs="Times New Roman"/>
            <w:sz w:val="24"/>
            <w:szCs w:val="24"/>
          </w:rPr>
          <w:delText>phobia</w:delText>
        </w:r>
        <w:commentRangeEnd w:id="603"/>
        <w:r w:rsidR="00A9630F" w:rsidRPr="006F5234" w:rsidDel="0022235B">
          <w:rPr>
            <w:rStyle w:val="CommentReference"/>
            <w:rFonts w:ascii="Times New Roman" w:hAnsi="Times New Roman" w:cs="Times New Roman"/>
            <w:sz w:val="24"/>
            <w:szCs w:val="24"/>
            <w:rPrChange w:id="604" w:author="sudarshan" w:date="2020-09-28T19:06:00Z">
              <w:rPr>
                <w:rStyle w:val="CommentReference"/>
              </w:rPr>
            </w:rPrChange>
          </w:rPr>
          <w:commentReference w:id="603"/>
        </w:r>
        <w:r w:rsidR="00BB2C68" w:rsidRPr="00963237" w:rsidDel="0022235B">
          <w:rPr>
            <w:rFonts w:ascii="Times New Roman" w:hAnsi="Times New Roman" w:cs="Times New Roman"/>
            <w:sz w:val="24"/>
            <w:szCs w:val="24"/>
          </w:rPr>
          <w:delText xml:space="preserve"> as </w:delText>
        </w:r>
        <w:commentRangeStart w:id="605"/>
        <w:commentRangeStart w:id="606"/>
        <w:r w:rsidR="001360CA" w:rsidRPr="00963237" w:rsidDel="0022235B">
          <w:rPr>
            <w:rFonts w:ascii="Times New Roman" w:hAnsi="Times New Roman" w:cs="Times New Roman"/>
            <w:sz w:val="24"/>
            <w:szCs w:val="24"/>
          </w:rPr>
          <w:delText>psy</w:delText>
        </w:r>
        <w:commentRangeEnd w:id="605"/>
        <w:r w:rsidR="00A9630F" w:rsidRPr="006F5234" w:rsidDel="0022235B">
          <w:rPr>
            <w:rStyle w:val="CommentReference"/>
            <w:rFonts w:ascii="Times New Roman" w:hAnsi="Times New Roman" w:cs="Times New Roman"/>
            <w:sz w:val="24"/>
            <w:szCs w:val="24"/>
            <w:rPrChange w:id="607" w:author="sudarshan" w:date="2020-09-28T19:06:00Z">
              <w:rPr>
                <w:rStyle w:val="CommentReference"/>
              </w:rPr>
            </w:rPrChange>
          </w:rPr>
          <w:commentReference w:id="605"/>
        </w:r>
        <w:commentRangeEnd w:id="606"/>
        <w:r w:rsidR="00AA7B11" w:rsidRPr="006F5234" w:rsidDel="0022235B">
          <w:rPr>
            <w:rStyle w:val="CommentReference"/>
            <w:rFonts w:ascii="Times New Roman" w:hAnsi="Times New Roman" w:cs="Times New Roman"/>
            <w:sz w:val="24"/>
            <w:szCs w:val="24"/>
            <w:rPrChange w:id="608" w:author="sudarshan" w:date="2020-09-28T19:06:00Z">
              <w:rPr>
                <w:rStyle w:val="CommentReference"/>
              </w:rPr>
            </w:rPrChange>
          </w:rPr>
          <w:commentReference w:id="606"/>
        </w:r>
        <w:r w:rsidR="001360CA" w:rsidRPr="00963237" w:rsidDel="0022235B">
          <w:rPr>
            <w:rFonts w:ascii="Times New Roman" w:hAnsi="Times New Roman" w:cs="Times New Roman"/>
            <w:sz w:val="24"/>
            <w:szCs w:val="24"/>
          </w:rPr>
          <w:delText xml:space="preserve"> professionals continue to hold</w:delText>
        </w:r>
        <w:r w:rsidR="00626199" w:rsidRPr="00963237" w:rsidDel="0022235B">
          <w:rPr>
            <w:rFonts w:ascii="Times New Roman" w:hAnsi="Times New Roman" w:cs="Times New Roman"/>
            <w:sz w:val="24"/>
            <w:szCs w:val="24"/>
          </w:rPr>
          <w:delText xml:space="preserve"> the ‘diseased love</w:delText>
        </w:r>
        <w:r w:rsidR="00BB2C68" w:rsidRPr="00963237" w:rsidDel="0022235B">
          <w:rPr>
            <w:rFonts w:ascii="Times New Roman" w:hAnsi="Times New Roman" w:cs="Times New Roman"/>
            <w:sz w:val="24"/>
            <w:szCs w:val="24"/>
          </w:rPr>
          <w:delText xml:space="preserve">’ narrative </w:delText>
        </w:r>
        <w:r w:rsidR="003155CB" w:rsidRPr="00963237" w:rsidDel="0022235B">
          <w:rPr>
            <w:rFonts w:ascii="Times New Roman" w:hAnsi="Times New Roman" w:cs="Times New Roman"/>
            <w:sz w:val="24"/>
            <w:szCs w:val="24"/>
          </w:rPr>
          <w:delText>concerning</w:delText>
        </w:r>
        <w:r w:rsidR="00BB2C68" w:rsidRPr="00963237" w:rsidDel="0022235B">
          <w:rPr>
            <w:rFonts w:ascii="Times New Roman" w:hAnsi="Times New Roman" w:cs="Times New Roman"/>
            <w:sz w:val="24"/>
            <w:szCs w:val="24"/>
          </w:rPr>
          <w:delText xml:space="preserve"> non-</w:delText>
        </w:r>
        <w:r w:rsidR="00626199" w:rsidRPr="00963237" w:rsidDel="0022235B">
          <w:rPr>
            <w:rFonts w:ascii="Times New Roman" w:hAnsi="Times New Roman" w:cs="Times New Roman"/>
            <w:sz w:val="24"/>
            <w:szCs w:val="24"/>
          </w:rPr>
          <w:delText xml:space="preserve">heteronormative intimacies. </w:delText>
        </w:r>
        <w:r w:rsidR="00BB2C68" w:rsidRPr="00963237" w:rsidDel="0022235B">
          <w:rPr>
            <w:rFonts w:ascii="Times New Roman" w:hAnsi="Times New Roman" w:cs="Times New Roman"/>
            <w:sz w:val="24"/>
            <w:szCs w:val="24"/>
          </w:rPr>
          <w:delText xml:space="preserve"> </w:delText>
        </w:r>
      </w:del>
    </w:p>
    <w:p w14:paraId="5B70792A" w14:textId="77777777" w:rsidR="00DB05EA" w:rsidRPr="008538E0" w:rsidRDefault="008538E0" w:rsidP="00BB2C68">
      <w:pPr>
        <w:jc w:val="both"/>
        <w:rPr>
          <w:rFonts w:ascii="Times New Roman" w:hAnsi="Times New Roman" w:cs="Times New Roman"/>
          <w:b/>
          <w:sz w:val="24"/>
          <w:szCs w:val="24"/>
        </w:rPr>
      </w:pPr>
      <w:r w:rsidRPr="008538E0">
        <w:rPr>
          <w:rFonts w:ascii="Times New Roman" w:hAnsi="Times New Roman" w:cs="Times New Roman"/>
          <w:b/>
          <w:sz w:val="24"/>
          <w:szCs w:val="24"/>
        </w:rPr>
        <w:t xml:space="preserve">Queer </w:t>
      </w:r>
      <w:r w:rsidR="0086374D" w:rsidRPr="0086374D">
        <w:rPr>
          <w:rFonts w:ascii="Times New Roman" w:hAnsi="Times New Roman" w:cs="Times New Roman"/>
          <w:b/>
          <w:sz w:val="24"/>
          <w:szCs w:val="24"/>
        </w:rPr>
        <w:t>constituencies</w:t>
      </w:r>
      <w:r w:rsidRPr="008538E0">
        <w:rPr>
          <w:rFonts w:ascii="Times New Roman" w:hAnsi="Times New Roman" w:cs="Times New Roman"/>
          <w:b/>
          <w:sz w:val="24"/>
          <w:szCs w:val="24"/>
        </w:rPr>
        <w:t xml:space="preserve"> and </w:t>
      </w:r>
      <w:r w:rsidR="003C35DA" w:rsidRPr="008538E0">
        <w:rPr>
          <w:rFonts w:ascii="Times New Roman" w:hAnsi="Times New Roman" w:cs="Times New Roman"/>
          <w:b/>
          <w:sz w:val="24"/>
          <w:szCs w:val="24"/>
        </w:rPr>
        <w:t>psy disciplines</w:t>
      </w:r>
    </w:p>
    <w:p w14:paraId="7031E6E9" w14:textId="0B46925F" w:rsidR="00067EFF" w:rsidRDefault="004204C5" w:rsidP="00963237">
      <w:pPr>
        <w:spacing w:line="240" w:lineRule="auto"/>
        <w:jc w:val="both"/>
        <w:rPr>
          <w:rFonts w:ascii="Times New Roman" w:hAnsi="Times New Roman" w:cs="Times New Roman"/>
          <w:sz w:val="24"/>
          <w:szCs w:val="24"/>
        </w:rPr>
      </w:pPr>
      <w:ins w:id="609" w:author="sudarshan" w:date="2020-09-27T15:45:00Z">
        <w:r w:rsidRPr="00963237">
          <w:rPr>
            <w:rStyle w:val="fontstyle01"/>
            <w:rFonts w:ascii="Times New Roman" w:hAnsi="Times New Roman" w:cs="Times New Roman"/>
            <w:sz w:val="24"/>
            <w:szCs w:val="24"/>
          </w:rPr>
          <w:t>How we define a problem is of paramount ethical importance as it has far-reaching implications</w:t>
        </w:r>
      </w:ins>
      <w:ins w:id="610" w:author="sudarshan" w:date="2020-09-28T18:46:00Z">
        <w:r w:rsidR="00170F2E" w:rsidRPr="00963237">
          <w:rPr>
            <w:rStyle w:val="fontstyle01"/>
            <w:rFonts w:ascii="Times New Roman" w:hAnsi="Times New Roman" w:cs="Times New Roman"/>
            <w:sz w:val="24"/>
            <w:szCs w:val="24"/>
          </w:rPr>
          <w:t xml:space="preserve"> in mental health practice</w:t>
        </w:r>
      </w:ins>
      <w:ins w:id="611" w:author="sudarshan" w:date="2020-09-27T15:45:00Z">
        <w:r w:rsidRPr="00963237">
          <w:rPr>
            <w:rStyle w:val="fontstyle01"/>
            <w:rFonts w:ascii="Times New Roman" w:hAnsi="Times New Roman" w:cs="Times New Roman"/>
            <w:sz w:val="24"/>
            <w:szCs w:val="24"/>
          </w:rPr>
          <w:t>. “</w:t>
        </w:r>
        <w:r w:rsidRPr="006F5234">
          <w:rPr>
            <w:rFonts w:ascii="Times New Roman" w:hAnsi="Times New Roman" w:cs="Times New Roman"/>
            <w:color w:val="000000"/>
            <w:sz w:val="24"/>
            <w:szCs w:val="24"/>
            <w:rPrChange w:id="612" w:author="sudarshan" w:date="2020-09-28T19:06:00Z">
              <w:rPr>
                <w:rFonts w:ascii="AdvOT2f17b3c6" w:hAnsi="AdvOT2f17b3c6"/>
                <w:color w:val="000000"/>
              </w:rPr>
            </w:rPrChange>
          </w:rPr>
          <w:t>How we define a problem shapes the questions we ask, the</w:t>
        </w:r>
        <w:r w:rsidRPr="006F5234">
          <w:rPr>
            <w:rFonts w:ascii="Times New Roman" w:hAnsi="Times New Roman" w:cs="Times New Roman"/>
            <w:color w:val="000000"/>
            <w:sz w:val="24"/>
            <w:szCs w:val="24"/>
            <w:rPrChange w:id="613" w:author="sudarshan" w:date="2020-09-28T19:06:00Z">
              <w:rPr>
                <w:rFonts w:ascii="AdvOT2f17b3c6" w:hAnsi="AdvOT2f17b3c6"/>
                <w:color w:val="000000"/>
              </w:rPr>
            </w:rPrChange>
          </w:rPr>
          <w:br/>
          <w:t>methods we use to answer those questions, and the way we interpret those</w:t>
        </w:r>
        <w:r w:rsidRPr="006F5234">
          <w:rPr>
            <w:rFonts w:ascii="Times New Roman" w:hAnsi="Times New Roman" w:cs="Times New Roman"/>
            <w:color w:val="000000"/>
            <w:sz w:val="24"/>
            <w:szCs w:val="24"/>
            <w:rPrChange w:id="614" w:author="sudarshan" w:date="2020-09-28T19:06:00Z">
              <w:rPr>
                <w:rFonts w:ascii="AdvOT2f17b3c6" w:hAnsi="AdvOT2f17b3c6"/>
                <w:color w:val="000000"/>
              </w:rPr>
            </w:rPrChange>
          </w:rPr>
          <w:br/>
          <w:t>answers. And all those things affect the types of intervent</w:t>
        </w:r>
        <w:r w:rsidR="006B7EF6" w:rsidRPr="006F5234">
          <w:rPr>
            <w:rFonts w:ascii="Times New Roman" w:hAnsi="Times New Roman" w:cs="Times New Roman"/>
            <w:color w:val="000000"/>
            <w:sz w:val="24"/>
            <w:szCs w:val="24"/>
            <w:rPrChange w:id="615" w:author="sudarshan" w:date="2020-09-28T19:06:00Z">
              <w:rPr>
                <w:rFonts w:ascii="AdvOT2f17b3c6" w:hAnsi="AdvOT2f17b3c6"/>
                <w:color w:val="000000"/>
              </w:rPr>
            </w:rPrChange>
          </w:rPr>
          <w:t>ions we will consider</w:t>
        </w:r>
        <w:r w:rsidRPr="006F5234">
          <w:rPr>
            <w:rFonts w:ascii="Times New Roman" w:hAnsi="Times New Roman" w:cs="Times New Roman" w:hint="eastAsia"/>
            <w:color w:val="000000"/>
            <w:sz w:val="24"/>
            <w:szCs w:val="24"/>
            <w:rPrChange w:id="616" w:author="sudarshan" w:date="2020-09-28T19:06:00Z">
              <w:rPr>
                <w:rFonts w:ascii="AdvOT2f17b3c6" w:hAnsi="AdvOT2f17b3c6" w:hint="eastAsia"/>
                <w:color w:val="000000"/>
              </w:rPr>
            </w:rPrChange>
          </w:rPr>
          <w:t>”</w:t>
        </w:r>
      </w:ins>
      <w:ins w:id="617" w:author="sudarshan" w:date="2020-09-28T18:52:00Z">
        <w:r w:rsidR="006B7EF6" w:rsidRPr="006F5234">
          <w:rPr>
            <w:rFonts w:ascii="Times New Roman" w:hAnsi="Times New Roman" w:cs="Times New Roman"/>
            <w:color w:val="000000"/>
            <w:sz w:val="24"/>
            <w:szCs w:val="24"/>
            <w:rPrChange w:id="618" w:author="sudarshan" w:date="2020-09-28T19:06:00Z">
              <w:rPr>
                <w:rFonts w:ascii="AdvOT2f17b3c6" w:hAnsi="AdvOT2f17b3c6"/>
                <w:color w:val="000000"/>
              </w:rPr>
            </w:rPrChange>
          </w:rPr>
          <w:t xml:space="preserve"> (</w:t>
        </w:r>
      </w:ins>
      <w:r w:rsidR="009A4B8D">
        <w:rPr>
          <w:rFonts w:ascii="Times New Roman" w:hAnsi="Times New Roman" w:cs="Times New Roman"/>
          <w:color w:val="000000"/>
          <w:sz w:val="24"/>
          <w:szCs w:val="24"/>
        </w:rPr>
        <w:t>55</w:t>
      </w:r>
      <w:ins w:id="619" w:author="sudarshan" w:date="2020-09-28T18:52:00Z">
        <w:r w:rsidR="006B7EF6" w:rsidRPr="006F5234">
          <w:rPr>
            <w:rFonts w:ascii="Times New Roman" w:hAnsi="Times New Roman" w:cs="Times New Roman"/>
            <w:color w:val="000000"/>
            <w:sz w:val="24"/>
            <w:szCs w:val="24"/>
            <w:rPrChange w:id="620" w:author="sudarshan" w:date="2020-09-28T19:06:00Z">
              <w:rPr>
                <w:rFonts w:ascii="AdvOT2f17b3c6" w:hAnsi="AdvOT2f17b3c6"/>
                <w:color w:val="000000"/>
              </w:rPr>
            </w:rPrChange>
          </w:rPr>
          <w:t>).</w:t>
        </w:r>
      </w:ins>
      <w:ins w:id="621" w:author="sudarshan" w:date="2020-09-27T15:45:00Z">
        <w:r w:rsidRPr="006F5234">
          <w:rPr>
            <w:rFonts w:ascii="Times New Roman" w:hAnsi="Times New Roman" w:cs="Times New Roman"/>
            <w:color w:val="000000"/>
            <w:sz w:val="24"/>
            <w:szCs w:val="24"/>
            <w:rPrChange w:id="622" w:author="sudarshan" w:date="2020-09-28T19:06:00Z">
              <w:rPr>
                <w:rFonts w:ascii="AdvOT2f17b3c6" w:hAnsi="AdvOT2f17b3c6"/>
                <w:color w:val="000000"/>
              </w:rPr>
            </w:rPrChange>
          </w:rPr>
          <w:t xml:space="preserve"> </w:t>
        </w:r>
      </w:ins>
      <w:r w:rsidR="002F462B" w:rsidRPr="00963237">
        <w:rPr>
          <w:rFonts w:ascii="Times New Roman" w:hAnsi="Times New Roman" w:cs="Times New Roman"/>
          <w:sz w:val="24"/>
          <w:szCs w:val="24"/>
        </w:rPr>
        <w:t>A</w:t>
      </w:r>
      <w:r w:rsidR="0028209C" w:rsidRPr="00963237">
        <w:rPr>
          <w:rFonts w:ascii="Times New Roman" w:hAnsi="Times New Roman" w:cs="Times New Roman"/>
          <w:sz w:val="24"/>
          <w:szCs w:val="24"/>
        </w:rPr>
        <w:t>ssociatio</w:t>
      </w:r>
      <w:r w:rsidR="0028209C" w:rsidRPr="006F5234">
        <w:rPr>
          <w:rFonts w:ascii="Times New Roman" w:hAnsi="Times New Roman" w:cs="Times New Roman"/>
          <w:sz w:val="24"/>
          <w:szCs w:val="24"/>
          <w:rPrChange w:id="623" w:author="sudarshan" w:date="2020-09-28T19:06:00Z">
            <w:rPr/>
          </w:rPrChange>
        </w:rPr>
        <w:t>n</w:t>
      </w:r>
      <w:r w:rsidR="002F462B" w:rsidRPr="006F5234">
        <w:rPr>
          <w:rFonts w:ascii="Times New Roman" w:hAnsi="Times New Roman" w:cs="Times New Roman"/>
          <w:sz w:val="24"/>
          <w:szCs w:val="24"/>
          <w:rPrChange w:id="624" w:author="sudarshan" w:date="2020-09-28T19:06:00Z">
            <w:rPr/>
          </w:rPrChange>
        </w:rPr>
        <w:t>s</w:t>
      </w:r>
      <w:r w:rsidR="00DB05EA" w:rsidRPr="00963237">
        <w:rPr>
          <w:rFonts w:ascii="Times New Roman" w:hAnsi="Times New Roman" w:cs="Times New Roman"/>
          <w:sz w:val="24"/>
          <w:szCs w:val="24"/>
        </w:rPr>
        <w:t xml:space="preserve"> between mainstream</w:t>
      </w:r>
      <w:r w:rsidR="003C35DA" w:rsidRPr="00963237">
        <w:rPr>
          <w:rFonts w:ascii="Times New Roman" w:hAnsi="Times New Roman" w:cs="Times New Roman"/>
          <w:sz w:val="24"/>
          <w:szCs w:val="24"/>
        </w:rPr>
        <w:t xml:space="preserve"> </w:t>
      </w:r>
      <w:r w:rsidR="00B627F9">
        <w:rPr>
          <w:rFonts w:ascii="Times New Roman" w:hAnsi="Times New Roman" w:cs="Times New Roman"/>
          <w:sz w:val="24"/>
          <w:szCs w:val="24"/>
        </w:rPr>
        <w:t xml:space="preserve">psy </w:t>
      </w:r>
      <w:r w:rsidR="00B6307D" w:rsidRPr="00963237">
        <w:rPr>
          <w:rFonts w:ascii="Times New Roman" w:hAnsi="Times New Roman" w:cs="Times New Roman"/>
          <w:sz w:val="24"/>
          <w:szCs w:val="24"/>
        </w:rPr>
        <w:t xml:space="preserve">fraternity </w:t>
      </w:r>
      <w:r w:rsidR="003C35DA" w:rsidRPr="00963237">
        <w:rPr>
          <w:rFonts w:ascii="Times New Roman" w:hAnsi="Times New Roman" w:cs="Times New Roman"/>
          <w:sz w:val="24"/>
          <w:szCs w:val="24"/>
        </w:rPr>
        <w:t>and</w:t>
      </w:r>
      <w:r w:rsidR="0086374D" w:rsidRPr="00963237">
        <w:rPr>
          <w:rFonts w:ascii="Times New Roman" w:hAnsi="Times New Roman" w:cs="Times New Roman"/>
          <w:sz w:val="24"/>
          <w:szCs w:val="24"/>
        </w:rPr>
        <w:t xml:space="preserve"> queer</w:t>
      </w:r>
      <w:r w:rsidR="00B6307D" w:rsidRPr="00963237">
        <w:rPr>
          <w:rFonts w:ascii="Times New Roman" w:hAnsi="Times New Roman" w:cs="Times New Roman"/>
          <w:sz w:val="24"/>
          <w:szCs w:val="24"/>
        </w:rPr>
        <w:t xml:space="preserve"> constituencies need to be </w:t>
      </w:r>
      <w:r w:rsidR="00897FDC" w:rsidRPr="00963237">
        <w:rPr>
          <w:rFonts w:ascii="Times New Roman" w:hAnsi="Times New Roman" w:cs="Times New Roman"/>
          <w:sz w:val="24"/>
          <w:szCs w:val="24"/>
        </w:rPr>
        <w:t>viewed with caution</w:t>
      </w:r>
      <w:r w:rsidR="009048EE" w:rsidRPr="00963237">
        <w:rPr>
          <w:rFonts w:ascii="Times New Roman" w:hAnsi="Times New Roman" w:cs="Times New Roman"/>
          <w:sz w:val="24"/>
          <w:szCs w:val="24"/>
        </w:rPr>
        <w:t xml:space="preserve"> particularly </w:t>
      </w:r>
      <w:r w:rsidR="006330E1" w:rsidRPr="00963237">
        <w:rPr>
          <w:rFonts w:ascii="Times New Roman" w:hAnsi="Times New Roman" w:cs="Times New Roman"/>
          <w:sz w:val="24"/>
          <w:szCs w:val="24"/>
        </w:rPr>
        <w:t xml:space="preserve"> when it has become fashionable </w:t>
      </w:r>
      <w:r w:rsidR="009048EE" w:rsidRPr="00963237">
        <w:rPr>
          <w:rFonts w:ascii="Times New Roman" w:hAnsi="Times New Roman" w:cs="Times New Roman"/>
          <w:sz w:val="24"/>
          <w:szCs w:val="24"/>
        </w:rPr>
        <w:t xml:space="preserve">on the part of mental health fraternity </w:t>
      </w:r>
      <w:r w:rsidR="006330E1" w:rsidRPr="00963237">
        <w:rPr>
          <w:rFonts w:ascii="Times New Roman" w:hAnsi="Times New Roman" w:cs="Times New Roman"/>
          <w:sz w:val="24"/>
          <w:szCs w:val="24"/>
        </w:rPr>
        <w:t xml:space="preserve">to </w:t>
      </w:r>
      <w:r w:rsidR="009048EE" w:rsidRPr="00963237">
        <w:rPr>
          <w:rFonts w:ascii="Times New Roman" w:hAnsi="Times New Roman" w:cs="Times New Roman"/>
          <w:sz w:val="24"/>
          <w:szCs w:val="24"/>
        </w:rPr>
        <w:t>talk about  LGBTQIA+  issues</w:t>
      </w:r>
      <w:ins w:id="625" w:author="sudarshan" w:date="2020-09-27T15:41:00Z">
        <w:r w:rsidR="00674FD1" w:rsidRPr="00963237">
          <w:rPr>
            <w:rFonts w:ascii="Times New Roman" w:hAnsi="Times New Roman" w:cs="Times New Roman"/>
            <w:sz w:val="24"/>
            <w:szCs w:val="24"/>
          </w:rPr>
          <w:t xml:space="preserve"> </w:t>
        </w:r>
      </w:ins>
      <w:r w:rsidR="009A64D3">
        <w:rPr>
          <w:rFonts w:ascii="Times New Roman" w:hAnsi="Times New Roman" w:cs="Times New Roman"/>
          <w:sz w:val="24"/>
          <w:szCs w:val="24"/>
        </w:rPr>
        <w:t xml:space="preserve">loosely </w:t>
      </w:r>
      <w:r w:rsidR="00DA76C2">
        <w:rPr>
          <w:rFonts w:ascii="Times New Roman" w:hAnsi="Times New Roman" w:cs="Times New Roman"/>
          <w:sz w:val="24"/>
          <w:szCs w:val="24"/>
        </w:rPr>
        <w:t xml:space="preserve"> </w:t>
      </w:r>
      <w:r w:rsidR="009048EE" w:rsidRPr="00963237">
        <w:rPr>
          <w:rFonts w:ascii="Times New Roman" w:hAnsi="Times New Roman" w:cs="Times New Roman"/>
          <w:sz w:val="24"/>
          <w:szCs w:val="24"/>
        </w:rPr>
        <w:t xml:space="preserve"> in contemporary times</w:t>
      </w:r>
      <w:r w:rsidR="009A64D3">
        <w:rPr>
          <w:rFonts w:ascii="Times New Roman" w:hAnsi="Times New Roman" w:cs="Times New Roman"/>
          <w:sz w:val="24"/>
          <w:szCs w:val="24"/>
        </w:rPr>
        <w:t xml:space="preserve"> situating the issue within the medical/health constituency without harnessing  social and political support for </w:t>
      </w:r>
      <w:r w:rsidR="006D714D">
        <w:rPr>
          <w:rFonts w:ascii="Times New Roman" w:hAnsi="Times New Roman" w:cs="Times New Roman"/>
          <w:sz w:val="24"/>
          <w:szCs w:val="24"/>
        </w:rPr>
        <w:t xml:space="preserve">multisectoral </w:t>
      </w:r>
      <w:r w:rsidR="009A64D3">
        <w:rPr>
          <w:rFonts w:ascii="Times New Roman" w:hAnsi="Times New Roman" w:cs="Times New Roman"/>
          <w:sz w:val="24"/>
          <w:szCs w:val="24"/>
        </w:rPr>
        <w:t>transformatory policy change</w:t>
      </w:r>
      <w:r w:rsidR="006D714D">
        <w:rPr>
          <w:rFonts w:ascii="Times New Roman" w:hAnsi="Times New Roman" w:cs="Times New Roman"/>
          <w:sz w:val="24"/>
          <w:szCs w:val="24"/>
        </w:rPr>
        <w:t xml:space="preserve">. </w:t>
      </w:r>
      <w:commentRangeStart w:id="626"/>
      <w:commentRangeStart w:id="627"/>
      <w:r w:rsidR="009048EE" w:rsidRPr="00963237">
        <w:rPr>
          <w:rStyle w:val="fontstyle01"/>
          <w:rFonts w:ascii="Times New Roman" w:hAnsi="Times New Roman" w:cs="Times New Roman"/>
          <w:sz w:val="24"/>
          <w:szCs w:val="24"/>
        </w:rPr>
        <w:t xml:space="preserve">My research </w:t>
      </w:r>
      <w:commentRangeEnd w:id="626"/>
      <w:r w:rsidR="008F4733" w:rsidRPr="006F5234">
        <w:rPr>
          <w:rStyle w:val="CommentReference"/>
          <w:rFonts w:ascii="Times New Roman" w:hAnsi="Times New Roman" w:cs="Times New Roman"/>
          <w:sz w:val="24"/>
          <w:szCs w:val="24"/>
          <w:rPrChange w:id="628" w:author="sudarshan" w:date="2020-09-28T19:06:00Z">
            <w:rPr>
              <w:rStyle w:val="CommentReference"/>
            </w:rPr>
          </w:rPrChange>
        </w:rPr>
        <w:commentReference w:id="626"/>
      </w:r>
      <w:commentRangeEnd w:id="627"/>
      <w:r w:rsidR="00AA7B11" w:rsidRPr="006F5234">
        <w:rPr>
          <w:rStyle w:val="CommentReference"/>
          <w:rFonts w:ascii="Times New Roman" w:hAnsi="Times New Roman" w:cs="Times New Roman"/>
          <w:sz w:val="24"/>
          <w:szCs w:val="24"/>
          <w:rPrChange w:id="629" w:author="sudarshan" w:date="2020-09-28T19:06:00Z">
            <w:rPr>
              <w:rStyle w:val="CommentReference"/>
            </w:rPr>
          </w:rPrChange>
        </w:rPr>
        <w:commentReference w:id="627"/>
      </w:r>
      <w:r w:rsidR="00897FDC" w:rsidRPr="00963237">
        <w:rPr>
          <w:rStyle w:val="fontstyle01"/>
          <w:rFonts w:ascii="Times New Roman" w:hAnsi="Times New Roman" w:cs="Times New Roman"/>
          <w:sz w:val="24"/>
          <w:szCs w:val="24"/>
        </w:rPr>
        <w:t xml:space="preserve">on </w:t>
      </w:r>
      <w:commentRangeStart w:id="630"/>
      <w:r w:rsidR="00897FDC" w:rsidRPr="00963237">
        <w:rPr>
          <w:rStyle w:val="fontstyle01"/>
          <w:rFonts w:ascii="Times New Roman" w:hAnsi="Times New Roman" w:cs="Times New Roman"/>
          <w:sz w:val="24"/>
          <w:szCs w:val="24"/>
        </w:rPr>
        <w:t>community men</w:t>
      </w:r>
      <w:r w:rsidR="00A4552F" w:rsidRPr="00963237">
        <w:rPr>
          <w:rStyle w:val="fontstyle01"/>
          <w:rFonts w:ascii="Times New Roman" w:hAnsi="Times New Roman" w:cs="Times New Roman"/>
          <w:sz w:val="24"/>
          <w:szCs w:val="24"/>
        </w:rPr>
        <w:t xml:space="preserve">tal health programmes </w:t>
      </w:r>
      <w:commentRangeEnd w:id="630"/>
      <w:r w:rsidR="008F4733" w:rsidRPr="006F5234">
        <w:rPr>
          <w:rStyle w:val="CommentReference"/>
          <w:rFonts w:ascii="Times New Roman" w:hAnsi="Times New Roman" w:cs="Times New Roman"/>
          <w:sz w:val="24"/>
          <w:szCs w:val="24"/>
          <w:rPrChange w:id="631" w:author="sudarshan" w:date="2020-09-28T19:06:00Z">
            <w:rPr>
              <w:rStyle w:val="CommentReference"/>
            </w:rPr>
          </w:rPrChange>
        </w:rPr>
        <w:commentReference w:id="630"/>
      </w:r>
      <w:r w:rsidR="009048EE" w:rsidRPr="00963237">
        <w:rPr>
          <w:rStyle w:val="fontstyle01"/>
          <w:rFonts w:ascii="Times New Roman" w:hAnsi="Times New Roman" w:cs="Times New Roman"/>
          <w:sz w:val="24"/>
          <w:szCs w:val="24"/>
        </w:rPr>
        <w:t xml:space="preserve">in Kerala </w:t>
      </w:r>
      <w:r w:rsidR="00897FDC" w:rsidRPr="00963237">
        <w:rPr>
          <w:rStyle w:val="fontstyle01"/>
          <w:rFonts w:ascii="Times New Roman" w:hAnsi="Times New Roman" w:cs="Times New Roman"/>
          <w:sz w:val="24"/>
          <w:szCs w:val="24"/>
        </w:rPr>
        <w:t xml:space="preserve">found that these programmes </w:t>
      </w:r>
      <w:r w:rsidR="009048EE" w:rsidRPr="00963237">
        <w:rPr>
          <w:rStyle w:val="fontstyle01"/>
          <w:rFonts w:ascii="Times New Roman" w:hAnsi="Times New Roman" w:cs="Times New Roman"/>
          <w:sz w:val="24"/>
          <w:szCs w:val="24"/>
        </w:rPr>
        <w:t xml:space="preserve">don’t implement </w:t>
      </w:r>
      <w:r w:rsidR="00065984" w:rsidRPr="00963237">
        <w:rPr>
          <w:rStyle w:val="fontstyle01"/>
          <w:rFonts w:ascii="Times New Roman" w:hAnsi="Times New Roman" w:cs="Times New Roman"/>
          <w:sz w:val="24"/>
          <w:szCs w:val="24"/>
        </w:rPr>
        <w:t xml:space="preserve"> </w:t>
      </w:r>
      <w:r w:rsidR="003155CB" w:rsidRPr="00963237">
        <w:rPr>
          <w:rStyle w:val="fontstyle01"/>
          <w:rFonts w:ascii="Times New Roman" w:hAnsi="Times New Roman" w:cs="Times New Roman"/>
          <w:sz w:val="24"/>
          <w:szCs w:val="24"/>
        </w:rPr>
        <w:t xml:space="preserve">a </w:t>
      </w:r>
      <w:r w:rsidR="00065984" w:rsidRPr="00963237">
        <w:rPr>
          <w:rStyle w:val="fontstyle01"/>
          <w:rFonts w:ascii="Times New Roman" w:hAnsi="Times New Roman" w:cs="Times New Roman"/>
          <w:sz w:val="24"/>
          <w:szCs w:val="24"/>
        </w:rPr>
        <w:t>rights</w:t>
      </w:r>
      <w:r w:rsidR="003155CB" w:rsidRPr="00963237">
        <w:rPr>
          <w:rStyle w:val="fontstyle01"/>
          <w:rFonts w:ascii="Times New Roman" w:hAnsi="Times New Roman" w:cs="Times New Roman"/>
          <w:sz w:val="24"/>
          <w:szCs w:val="24"/>
        </w:rPr>
        <w:t>-</w:t>
      </w:r>
      <w:r w:rsidR="00065984" w:rsidRPr="00963237">
        <w:rPr>
          <w:rStyle w:val="fontstyle01"/>
          <w:rFonts w:ascii="Times New Roman" w:hAnsi="Times New Roman" w:cs="Times New Roman"/>
          <w:sz w:val="24"/>
          <w:szCs w:val="24"/>
        </w:rPr>
        <w:t>based</w:t>
      </w:r>
      <w:r w:rsidR="006D714D">
        <w:rPr>
          <w:rStyle w:val="fontstyle01"/>
          <w:rFonts w:ascii="Times New Roman" w:hAnsi="Times New Roman" w:cs="Times New Roman"/>
          <w:sz w:val="24"/>
          <w:szCs w:val="24"/>
        </w:rPr>
        <w:t>, intersectional</w:t>
      </w:r>
      <w:r w:rsidR="00065984" w:rsidRPr="00963237">
        <w:rPr>
          <w:rStyle w:val="fontstyle01"/>
          <w:rFonts w:ascii="Times New Roman" w:hAnsi="Times New Roman" w:cs="Times New Roman"/>
          <w:sz w:val="24"/>
          <w:szCs w:val="24"/>
        </w:rPr>
        <w:t xml:space="preserve"> approach towar</w:t>
      </w:r>
      <w:r w:rsidR="002F462B" w:rsidRPr="00963237">
        <w:rPr>
          <w:rStyle w:val="fontstyle01"/>
          <w:rFonts w:ascii="Times New Roman" w:hAnsi="Times New Roman" w:cs="Times New Roman"/>
          <w:sz w:val="24"/>
          <w:szCs w:val="24"/>
        </w:rPr>
        <w:t>ds queer issues</w:t>
      </w:r>
      <w:r w:rsidR="00A4552F" w:rsidRPr="00963237">
        <w:rPr>
          <w:rStyle w:val="fontstyle01"/>
          <w:rFonts w:ascii="Times New Roman" w:hAnsi="Times New Roman" w:cs="Times New Roman"/>
          <w:sz w:val="24"/>
          <w:szCs w:val="24"/>
        </w:rPr>
        <w:t xml:space="preserve">. </w:t>
      </w:r>
      <w:r w:rsidR="00B6307D" w:rsidRPr="00963237">
        <w:rPr>
          <w:rStyle w:val="fontstyle01"/>
          <w:rFonts w:ascii="Times New Roman" w:hAnsi="Times New Roman" w:cs="Times New Roman"/>
          <w:sz w:val="24"/>
          <w:szCs w:val="24"/>
        </w:rPr>
        <w:t>Instead, they</w:t>
      </w:r>
      <w:r w:rsidR="006D714D">
        <w:rPr>
          <w:rStyle w:val="fontstyle01"/>
          <w:rFonts w:ascii="Times New Roman" w:hAnsi="Times New Roman" w:cs="Times New Roman"/>
          <w:sz w:val="24"/>
          <w:szCs w:val="24"/>
        </w:rPr>
        <w:t xml:space="preserve"> adopt a technocratic mode that  seeks </w:t>
      </w:r>
      <w:r w:rsidR="00B6307D" w:rsidRPr="00963237">
        <w:rPr>
          <w:rStyle w:val="fontstyle01"/>
          <w:rFonts w:ascii="Times New Roman" w:hAnsi="Times New Roman" w:cs="Times New Roman"/>
          <w:sz w:val="24"/>
          <w:szCs w:val="24"/>
        </w:rPr>
        <w:t>to absorb</w:t>
      </w:r>
      <w:r w:rsidR="00897FDC" w:rsidRPr="00963237">
        <w:rPr>
          <w:rStyle w:val="fontstyle01"/>
          <w:rFonts w:ascii="Times New Roman" w:hAnsi="Times New Roman" w:cs="Times New Roman"/>
          <w:sz w:val="24"/>
          <w:szCs w:val="24"/>
        </w:rPr>
        <w:t xml:space="preserve"> LGBTQIA+ persons as “patients”</w:t>
      </w:r>
      <w:r w:rsidR="00014B36" w:rsidRPr="00963237">
        <w:rPr>
          <w:rStyle w:val="fontstyle01"/>
          <w:rFonts w:ascii="Times New Roman" w:hAnsi="Times New Roman" w:cs="Times New Roman"/>
          <w:sz w:val="24"/>
          <w:szCs w:val="24"/>
        </w:rPr>
        <w:t xml:space="preserve"> in need of their ‘expert</w:t>
      </w:r>
      <w:r w:rsidR="00A37180" w:rsidRPr="00963237">
        <w:rPr>
          <w:rStyle w:val="fontstyle01"/>
          <w:rFonts w:ascii="Times New Roman" w:hAnsi="Times New Roman" w:cs="Times New Roman"/>
          <w:sz w:val="24"/>
          <w:szCs w:val="24"/>
        </w:rPr>
        <w:t xml:space="preserve"> treatment</w:t>
      </w:r>
      <w:del w:id="632" w:author="sudarshan" w:date="2020-09-28T20:37:00Z">
        <w:r w:rsidR="00897FDC" w:rsidRPr="00963237" w:rsidDel="0028321D">
          <w:rPr>
            <w:rStyle w:val="fontstyle01"/>
            <w:rFonts w:ascii="Times New Roman" w:hAnsi="Times New Roman" w:cs="Times New Roman"/>
            <w:sz w:val="24"/>
            <w:szCs w:val="24"/>
          </w:rPr>
          <w:delText>.</w:delText>
        </w:r>
      </w:del>
      <w:r w:rsidR="00A37180" w:rsidRPr="00963237">
        <w:rPr>
          <w:rStyle w:val="fontstyle01"/>
          <w:rFonts w:ascii="Times New Roman" w:hAnsi="Times New Roman" w:cs="Times New Roman"/>
          <w:sz w:val="24"/>
          <w:szCs w:val="24"/>
        </w:rPr>
        <w:t>’</w:t>
      </w:r>
      <w:ins w:id="633" w:author="sudarshan" w:date="2020-09-28T20:37:00Z">
        <w:r w:rsidR="0028321D">
          <w:rPr>
            <w:rStyle w:val="fontstyle01"/>
            <w:rFonts w:ascii="Times New Roman" w:hAnsi="Times New Roman" w:cs="Times New Roman"/>
            <w:sz w:val="24"/>
            <w:szCs w:val="24"/>
          </w:rPr>
          <w:t>.</w:t>
        </w:r>
      </w:ins>
      <w:r w:rsidR="00897FDC" w:rsidRPr="00963237">
        <w:rPr>
          <w:rStyle w:val="fontstyle01"/>
          <w:rFonts w:ascii="Times New Roman" w:hAnsi="Times New Roman" w:cs="Times New Roman"/>
          <w:sz w:val="24"/>
          <w:szCs w:val="24"/>
        </w:rPr>
        <w:t xml:space="preserve"> The coordinator of the programme, a</w:t>
      </w:r>
      <w:r w:rsidR="00897FDC" w:rsidRPr="00963237">
        <w:rPr>
          <w:rFonts w:ascii="Times New Roman" w:hAnsi="Times New Roman" w:cs="Times New Roman"/>
          <w:color w:val="000000"/>
          <w:sz w:val="24"/>
          <w:szCs w:val="24"/>
        </w:rPr>
        <w:t xml:space="preserve"> government </w:t>
      </w:r>
      <w:r w:rsidR="00897FDC" w:rsidRPr="00963237">
        <w:rPr>
          <w:rStyle w:val="fontstyle01"/>
          <w:rFonts w:ascii="Times New Roman" w:hAnsi="Times New Roman" w:cs="Times New Roman"/>
          <w:sz w:val="24"/>
          <w:szCs w:val="24"/>
        </w:rPr>
        <w:t>psychiatrist</w:t>
      </w:r>
      <w:r w:rsidR="003155CB" w:rsidRPr="00963237">
        <w:rPr>
          <w:rStyle w:val="fontstyle01"/>
          <w:rFonts w:ascii="Times New Roman" w:hAnsi="Times New Roman" w:cs="Times New Roman"/>
          <w:sz w:val="24"/>
          <w:szCs w:val="24"/>
        </w:rPr>
        <w:t>,</w:t>
      </w:r>
      <w:r w:rsidR="00897FDC" w:rsidRPr="00963237">
        <w:rPr>
          <w:rStyle w:val="fontstyle01"/>
          <w:rFonts w:ascii="Times New Roman" w:hAnsi="Times New Roman" w:cs="Times New Roman"/>
          <w:sz w:val="24"/>
          <w:szCs w:val="24"/>
        </w:rPr>
        <w:t xml:space="preserve"> told me, “LGBT population is not coming out in the open even though they have support</w:t>
      </w:r>
      <w:r w:rsidR="00065984" w:rsidRPr="00963237">
        <w:rPr>
          <w:rFonts w:ascii="Times New Roman" w:hAnsi="Times New Roman" w:cs="Times New Roman"/>
          <w:color w:val="000000"/>
          <w:sz w:val="24"/>
          <w:szCs w:val="24"/>
        </w:rPr>
        <w:t xml:space="preserve"> </w:t>
      </w:r>
      <w:r w:rsidR="008C04CE" w:rsidRPr="00963237">
        <w:rPr>
          <w:rStyle w:val="fontstyle01"/>
          <w:rFonts w:ascii="Times New Roman" w:hAnsi="Times New Roman" w:cs="Times New Roman"/>
          <w:sz w:val="24"/>
          <w:szCs w:val="24"/>
        </w:rPr>
        <w:t>groups</w:t>
      </w:r>
      <w:r w:rsidR="00897FDC" w:rsidRPr="00963237">
        <w:rPr>
          <w:rStyle w:val="fontstyle01"/>
          <w:rFonts w:ascii="Times New Roman" w:hAnsi="Times New Roman" w:cs="Times New Roman"/>
          <w:sz w:val="24"/>
          <w:szCs w:val="24"/>
        </w:rPr>
        <w:t>. They need to approach us so that we can offer mental health services”.</w:t>
      </w:r>
      <w:ins w:id="634" w:author="sudarshan" w:date="2020-09-27T07:03:00Z">
        <w:r w:rsidR="00816BC8" w:rsidRPr="00963237">
          <w:rPr>
            <w:rStyle w:val="fontstyle01"/>
            <w:rFonts w:ascii="Times New Roman" w:hAnsi="Times New Roman" w:cs="Times New Roman"/>
            <w:sz w:val="24"/>
            <w:szCs w:val="24"/>
          </w:rPr>
          <w:t xml:space="preserve"> </w:t>
        </w:r>
      </w:ins>
      <w:del w:id="635" w:author="sudarshan" w:date="2020-09-27T07:27:00Z">
        <w:r w:rsidR="00897FDC" w:rsidRPr="00963237" w:rsidDel="0040688E">
          <w:rPr>
            <w:rStyle w:val="fontstyle01"/>
            <w:rFonts w:ascii="Times New Roman" w:hAnsi="Times New Roman" w:cs="Times New Roman"/>
            <w:sz w:val="24"/>
            <w:szCs w:val="24"/>
          </w:rPr>
          <w:delText xml:space="preserve"> </w:delText>
        </w:r>
      </w:del>
      <w:r w:rsidR="00897FDC" w:rsidRPr="00963237">
        <w:rPr>
          <w:rStyle w:val="fontstyle01"/>
          <w:rFonts w:ascii="Times New Roman" w:hAnsi="Times New Roman" w:cs="Times New Roman"/>
          <w:sz w:val="24"/>
          <w:szCs w:val="24"/>
        </w:rPr>
        <w:t>This</w:t>
      </w:r>
      <w:r w:rsidR="00B6307D" w:rsidRPr="00963237">
        <w:rPr>
          <w:rFonts w:ascii="Times New Roman" w:hAnsi="Times New Roman" w:cs="Times New Roman"/>
          <w:color w:val="000000"/>
          <w:sz w:val="24"/>
          <w:szCs w:val="24"/>
        </w:rPr>
        <w:t xml:space="preserve"> </w:t>
      </w:r>
      <w:r w:rsidR="005852A1" w:rsidRPr="00963237">
        <w:rPr>
          <w:rStyle w:val="fontstyle01"/>
          <w:rFonts w:ascii="Times New Roman" w:hAnsi="Times New Roman" w:cs="Times New Roman"/>
          <w:sz w:val="24"/>
          <w:szCs w:val="24"/>
        </w:rPr>
        <w:t>rendering attests</w:t>
      </w:r>
      <w:r w:rsidR="00897FDC" w:rsidRPr="00963237">
        <w:rPr>
          <w:rStyle w:val="fontstyle01"/>
          <w:rFonts w:ascii="Times New Roman" w:hAnsi="Times New Roman" w:cs="Times New Roman"/>
          <w:sz w:val="24"/>
          <w:szCs w:val="24"/>
        </w:rPr>
        <w:t xml:space="preserve"> the fact that LGBTQIA+</w:t>
      </w:r>
      <w:r w:rsidR="00B6307D" w:rsidRPr="00963237">
        <w:rPr>
          <w:rStyle w:val="fontstyle01"/>
          <w:rFonts w:ascii="Times New Roman" w:hAnsi="Times New Roman" w:cs="Times New Roman"/>
          <w:sz w:val="24"/>
          <w:szCs w:val="24"/>
        </w:rPr>
        <w:t xml:space="preserve"> issue is </w:t>
      </w:r>
      <w:r w:rsidR="009048EE" w:rsidRPr="00963237">
        <w:rPr>
          <w:rStyle w:val="fontstyle01"/>
          <w:rFonts w:ascii="Times New Roman" w:hAnsi="Times New Roman" w:cs="Times New Roman"/>
          <w:sz w:val="24"/>
          <w:szCs w:val="24"/>
        </w:rPr>
        <w:t xml:space="preserve">tackled </w:t>
      </w:r>
      <w:r w:rsidR="00897FDC" w:rsidRPr="00963237">
        <w:rPr>
          <w:rStyle w:val="fontstyle01"/>
          <w:rFonts w:ascii="Times New Roman" w:hAnsi="Times New Roman" w:cs="Times New Roman"/>
          <w:sz w:val="24"/>
          <w:szCs w:val="24"/>
        </w:rPr>
        <w:t>as a medical problem rather than a human rights</w:t>
      </w:r>
      <w:r w:rsidR="00D42763" w:rsidRPr="00963237">
        <w:rPr>
          <w:rFonts w:ascii="Times New Roman" w:hAnsi="Times New Roman" w:cs="Times New Roman"/>
          <w:color w:val="000000"/>
          <w:sz w:val="24"/>
          <w:szCs w:val="24"/>
        </w:rPr>
        <w:t xml:space="preserve"> </w:t>
      </w:r>
      <w:r w:rsidR="002F062C" w:rsidRPr="00963237">
        <w:rPr>
          <w:rStyle w:val="fontstyle01"/>
          <w:rFonts w:ascii="Times New Roman" w:hAnsi="Times New Roman" w:cs="Times New Roman"/>
          <w:sz w:val="24"/>
          <w:szCs w:val="24"/>
        </w:rPr>
        <w:t>problem</w:t>
      </w:r>
      <w:r w:rsidR="000D0ECA" w:rsidRPr="00963237">
        <w:rPr>
          <w:rStyle w:val="fontstyle01"/>
          <w:rFonts w:ascii="Times New Roman" w:hAnsi="Times New Roman" w:cs="Times New Roman"/>
          <w:sz w:val="24"/>
          <w:szCs w:val="24"/>
        </w:rPr>
        <w:t xml:space="preserve"> by the </w:t>
      </w:r>
      <w:r w:rsidR="00245B2F">
        <w:rPr>
          <w:rStyle w:val="fontstyle01"/>
          <w:rFonts w:ascii="Times New Roman" w:hAnsi="Times New Roman" w:cs="Times New Roman"/>
          <w:sz w:val="24"/>
          <w:szCs w:val="24"/>
        </w:rPr>
        <w:t xml:space="preserve">psychiatrist at the </w:t>
      </w:r>
      <w:r w:rsidR="000D0ECA" w:rsidRPr="00963237">
        <w:rPr>
          <w:rStyle w:val="fontstyle01"/>
          <w:rFonts w:ascii="Times New Roman" w:hAnsi="Times New Roman" w:cs="Times New Roman"/>
          <w:sz w:val="24"/>
          <w:szCs w:val="24"/>
        </w:rPr>
        <w:t>community mental health programme</w:t>
      </w:r>
      <w:r w:rsidR="00897FDC" w:rsidRPr="006F5234">
        <w:rPr>
          <w:rStyle w:val="fontstyle01"/>
          <w:rFonts w:ascii="Times New Roman" w:hAnsi="Times New Roman" w:cs="Times New Roman"/>
          <w:sz w:val="24"/>
          <w:szCs w:val="24"/>
          <w:rPrChange w:id="636" w:author="sudarshan" w:date="2020-09-28T19:06:00Z">
            <w:rPr>
              <w:rStyle w:val="fontstyle01"/>
            </w:rPr>
          </w:rPrChange>
        </w:rPr>
        <w:t>.</w:t>
      </w:r>
      <w:ins w:id="637" w:author="sudarshan" w:date="2020-09-27T09:18:00Z">
        <w:r w:rsidR="00C41970" w:rsidRPr="006F5234">
          <w:rPr>
            <w:rStyle w:val="fontstyle01"/>
            <w:rFonts w:ascii="Times New Roman" w:hAnsi="Times New Roman" w:cs="Times New Roman"/>
            <w:sz w:val="24"/>
            <w:szCs w:val="24"/>
            <w:rPrChange w:id="638" w:author="sudarshan" w:date="2020-09-28T19:06:00Z">
              <w:rPr>
                <w:rStyle w:val="fontstyle01"/>
              </w:rPr>
            </w:rPrChange>
          </w:rPr>
          <w:t xml:space="preserve"> </w:t>
        </w:r>
      </w:ins>
      <w:r w:rsidR="00897FDC" w:rsidRPr="006F5234">
        <w:rPr>
          <w:rStyle w:val="fontstyle01"/>
          <w:rFonts w:ascii="Times New Roman" w:hAnsi="Times New Roman" w:cs="Times New Roman"/>
          <w:sz w:val="24"/>
          <w:szCs w:val="24"/>
          <w:rPrChange w:id="639" w:author="sudarshan" w:date="2020-09-28T19:06:00Z">
            <w:rPr>
              <w:rStyle w:val="fontstyle01"/>
            </w:rPr>
          </w:rPrChange>
        </w:rPr>
        <w:t xml:space="preserve"> </w:t>
      </w:r>
      <w:ins w:id="640" w:author="sudarshan" w:date="2020-09-27T07:36:00Z">
        <w:r w:rsidR="0040688E" w:rsidRPr="006F5234">
          <w:rPr>
            <w:rFonts w:ascii="Times New Roman" w:hAnsi="Times New Roman" w:cs="Times New Roman"/>
            <w:color w:val="000000"/>
            <w:sz w:val="24"/>
            <w:szCs w:val="24"/>
            <w:rPrChange w:id="641" w:author="sudarshan" w:date="2020-09-28T19:06:00Z">
              <w:rPr>
                <w:rFonts w:ascii="Cambria Math" w:hAnsi="Cambria Math"/>
                <w:color w:val="000000"/>
              </w:rPr>
            </w:rPrChange>
          </w:rPr>
          <w:t>The  typical response is to provide</w:t>
        </w:r>
        <w:r w:rsidR="00D61004" w:rsidRPr="006F5234">
          <w:rPr>
            <w:rFonts w:ascii="Times New Roman" w:hAnsi="Times New Roman" w:cs="Times New Roman"/>
            <w:color w:val="000000"/>
            <w:sz w:val="24"/>
            <w:szCs w:val="24"/>
            <w:rPrChange w:id="642" w:author="sudarshan" w:date="2020-09-28T19:06:00Z">
              <w:rPr>
                <w:rFonts w:ascii="GalliardStd-Roman" w:hAnsi="GalliardStd-Roman"/>
                <w:color w:val="000000"/>
                <w:sz w:val="20"/>
                <w:szCs w:val="20"/>
              </w:rPr>
            </w:rPrChange>
          </w:rPr>
          <w:t xml:space="preserve"> </w:t>
        </w:r>
        <w:r w:rsidR="00D61004" w:rsidRPr="006F5234">
          <w:rPr>
            <w:rFonts w:ascii="Times New Roman" w:hAnsi="Times New Roman" w:cs="Times New Roman" w:hint="eastAsia"/>
            <w:color w:val="000000"/>
            <w:sz w:val="24"/>
            <w:szCs w:val="24"/>
            <w:rPrChange w:id="643" w:author="sudarshan" w:date="2020-09-28T19:06:00Z">
              <w:rPr>
                <w:rFonts w:ascii="GalliardStd-Roman" w:hAnsi="GalliardStd-Roman" w:hint="eastAsia"/>
                <w:color w:val="000000"/>
                <w:sz w:val="20"/>
                <w:szCs w:val="20"/>
              </w:rPr>
            </w:rPrChange>
          </w:rPr>
          <w:t>‘</w:t>
        </w:r>
        <w:r w:rsidR="00D61004" w:rsidRPr="006F5234">
          <w:rPr>
            <w:rFonts w:ascii="Times New Roman" w:hAnsi="Times New Roman" w:cs="Times New Roman"/>
            <w:color w:val="000000"/>
            <w:sz w:val="24"/>
            <w:szCs w:val="24"/>
            <w:rPrChange w:id="644" w:author="sudarshan" w:date="2020-09-28T19:06:00Z">
              <w:rPr>
                <w:rFonts w:ascii="GalliardStd-Roman" w:hAnsi="GalliardStd-Roman"/>
                <w:color w:val="000000"/>
                <w:sz w:val="20"/>
                <w:szCs w:val="20"/>
              </w:rPr>
            </w:rPrChange>
          </w:rPr>
          <w:t>help</w:t>
        </w:r>
      </w:ins>
      <w:ins w:id="645" w:author="sudarshan" w:date="2020-09-27T08:15:00Z">
        <w:r w:rsidR="00D61004" w:rsidRPr="006F5234">
          <w:rPr>
            <w:rFonts w:ascii="Times New Roman" w:hAnsi="Times New Roman" w:cs="Times New Roman" w:hint="eastAsia"/>
            <w:color w:val="000000"/>
            <w:sz w:val="24"/>
            <w:szCs w:val="24"/>
            <w:rPrChange w:id="646" w:author="sudarshan" w:date="2020-09-28T19:06:00Z">
              <w:rPr>
                <w:rFonts w:ascii="GalliardStd-Roman" w:hAnsi="GalliardStd-Roman" w:hint="eastAsia"/>
                <w:color w:val="000000"/>
                <w:sz w:val="20"/>
                <w:szCs w:val="20"/>
              </w:rPr>
            </w:rPrChange>
          </w:rPr>
          <w:t>’</w:t>
        </w:r>
        <w:r w:rsidR="00D61004" w:rsidRPr="006F5234">
          <w:rPr>
            <w:rFonts w:ascii="Times New Roman" w:hAnsi="Times New Roman" w:cs="Times New Roman"/>
            <w:color w:val="000000"/>
            <w:sz w:val="24"/>
            <w:szCs w:val="24"/>
            <w:rPrChange w:id="647" w:author="sudarshan" w:date="2020-09-28T19:06:00Z">
              <w:rPr>
                <w:rFonts w:ascii="GalliardStd-Roman" w:hAnsi="GalliardStd-Roman"/>
                <w:color w:val="000000"/>
                <w:sz w:val="20"/>
                <w:szCs w:val="20"/>
              </w:rPr>
            </w:rPrChange>
          </w:rPr>
          <w:t>,</w:t>
        </w:r>
      </w:ins>
      <w:ins w:id="648" w:author="sudarshan" w:date="2020-09-27T07:36:00Z">
        <w:r w:rsidR="0040688E" w:rsidRPr="006F5234">
          <w:rPr>
            <w:rFonts w:ascii="Times New Roman" w:hAnsi="Times New Roman" w:cs="Times New Roman"/>
            <w:color w:val="000000"/>
            <w:sz w:val="24"/>
            <w:szCs w:val="24"/>
            <w:rPrChange w:id="649" w:author="sudarshan" w:date="2020-09-28T19:06:00Z">
              <w:rPr>
                <w:rFonts w:ascii="GalliardStd-Roman" w:hAnsi="GalliardStd-Roman"/>
                <w:color w:val="000000"/>
                <w:sz w:val="20"/>
                <w:szCs w:val="20"/>
              </w:rPr>
            </w:rPrChange>
          </w:rPr>
          <w:t xml:space="preserve"> which is individualized </w:t>
        </w:r>
        <w:r w:rsidR="0040688E" w:rsidRPr="006F5234">
          <w:rPr>
            <w:rFonts w:ascii="Times New Roman" w:hAnsi="Times New Roman" w:cs="Times New Roman" w:hint="eastAsia"/>
            <w:color w:val="000000"/>
            <w:sz w:val="24"/>
            <w:szCs w:val="24"/>
            <w:rPrChange w:id="650" w:author="sudarshan" w:date="2020-09-28T19:06:00Z">
              <w:rPr>
                <w:rFonts w:ascii="GalliardStd-Roman" w:hAnsi="GalliardStd-Roman" w:hint="eastAsia"/>
                <w:color w:val="000000"/>
                <w:sz w:val="20"/>
                <w:szCs w:val="20"/>
              </w:rPr>
            </w:rPrChange>
          </w:rPr>
          <w:t>“</w:t>
        </w:r>
        <w:r w:rsidR="0040688E" w:rsidRPr="006F5234">
          <w:rPr>
            <w:rFonts w:ascii="Times New Roman" w:hAnsi="Times New Roman" w:cs="Times New Roman"/>
            <w:color w:val="000000"/>
            <w:sz w:val="24"/>
            <w:szCs w:val="24"/>
            <w:rPrChange w:id="651" w:author="sudarshan" w:date="2020-09-28T19:06:00Z">
              <w:rPr>
                <w:rFonts w:ascii="GalliardStd-Roman" w:hAnsi="GalliardStd-Roman"/>
                <w:color w:val="000000"/>
                <w:sz w:val="20"/>
                <w:szCs w:val="20"/>
              </w:rPr>
            </w:rPrChange>
          </w:rPr>
          <w:t>therapy or interventions that strives to</w:t>
        </w:r>
        <w:r w:rsidR="0040688E" w:rsidRPr="006F5234">
          <w:rPr>
            <w:rFonts w:ascii="Times New Roman" w:hAnsi="Times New Roman" w:cs="Times New Roman"/>
            <w:color w:val="000000"/>
            <w:sz w:val="24"/>
            <w:szCs w:val="24"/>
            <w:rPrChange w:id="652" w:author="sudarshan" w:date="2020-09-28T19:06:00Z">
              <w:rPr>
                <w:rFonts w:ascii="GalliardStd-Roman" w:hAnsi="GalliardStd-Roman"/>
                <w:color w:val="000000"/>
                <w:sz w:val="20"/>
                <w:szCs w:val="20"/>
              </w:rPr>
            </w:rPrChange>
          </w:rPr>
          <w:br/>
          <w:t>change disadvantaged individuals so that they can better adjust to unjust social</w:t>
        </w:r>
        <w:r w:rsidR="0040688E" w:rsidRPr="006F5234">
          <w:rPr>
            <w:rFonts w:ascii="Times New Roman" w:hAnsi="Times New Roman" w:cs="Times New Roman"/>
            <w:color w:val="000000"/>
            <w:sz w:val="24"/>
            <w:szCs w:val="24"/>
            <w:rPrChange w:id="653" w:author="sudarshan" w:date="2020-09-28T19:06:00Z">
              <w:rPr>
                <w:rFonts w:ascii="GalliardStd-Roman" w:hAnsi="GalliardStd-Roman"/>
                <w:color w:val="000000"/>
                <w:sz w:val="20"/>
                <w:szCs w:val="20"/>
              </w:rPr>
            </w:rPrChange>
          </w:rPr>
          <w:br/>
          <w:t>conditions</w:t>
        </w:r>
        <w:r w:rsidR="0040688E" w:rsidRPr="006F5234">
          <w:rPr>
            <w:rFonts w:ascii="Times New Roman" w:hAnsi="Times New Roman" w:cs="Times New Roman" w:hint="eastAsia"/>
            <w:color w:val="000000"/>
            <w:sz w:val="24"/>
            <w:szCs w:val="24"/>
            <w:rPrChange w:id="654" w:author="sudarshan" w:date="2020-09-28T19:06:00Z">
              <w:rPr>
                <w:rFonts w:ascii="GalliardStd-Roman" w:hAnsi="GalliardStd-Roman" w:hint="eastAsia"/>
                <w:color w:val="000000"/>
                <w:sz w:val="20"/>
                <w:szCs w:val="20"/>
              </w:rPr>
            </w:rPrChange>
          </w:rPr>
          <w:t>”</w:t>
        </w:r>
      </w:ins>
      <w:ins w:id="655" w:author="sudarshan" w:date="2020-09-28T19:01:00Z">
        <w:r w:rsidR="00E50515" w:rsidRPr="006F5234">
          <w:rPr>
            <w:rFonts w:ascii="Times New Roman" w:hAnsi="Times New Roman" w:cs="Times New Roman"/>
            <w:color w:val="000000"/>
            <w:sz w:val="24"/>
            <w:szCs w:val="24"/>
          </w:rPr>
          <w:t xml:space="preserve"> </w:t>
        </w:r>
        <w:r w:rsidR="00E50515" w:rsidRPr="00963237">
          <w:rPr>
            <w:rFonts w:ascii="Times New Roman" w:hAnsi="Times New Roman" w:cs="Times New Roman"/>
            <w:color w:val="000000"/>
            <w:sz w:val="24"/>
            <w:szCs w:val="24"/>
          </w:rPr>
          <w:t>(</w:t>
        </w:r>
      </w:ins>
      <w:r w:rsidR="00AF7349">
        <w:rPr>
          <w:rFonts w:ascii="Times New Roman" w:hAnsi="Times New Roman" w:cs="Times New Roman"/>
          <w:color w:val="000000"/>
          <w:sz w:val="24"/>
          <w:szCs w:val="24"/>
        </w:rPr>
        <w:t>56</w:t>
      </w:r>
      <w:ins w:id="656" w:author="sudarshan" w:date="2020-09-28T19:01:00Z">
        <w:r w:rsidR="00E50515" w:rsidRPr="00963237">
          <w:rPr>
            <w:rFonts w:ascii="Times New Roman" w:hAnsi="Times New Roman" w:cs="Times New Roman"/>
            <w:color w:val="000000"/>
            <w:sz w:val="24"/>
            <w:szCs w:val="24"/>
          </w:rPr>
          <w:t>)</w:t>
        </w:r>
      </w:ins>
      <w:ins w:id="657" w:author="sudarshan" w:date="2020-09-27T07:36:00Z">
        <w:r w:rsidR="00A73830" w:rsidRPr="00963237">
          <w:rPr>
            <w:rFonts w:ascii="Times New Roman" w:hAnsi="Times New Roman" w:cs="Times New Roman"/>
            <w:color w:val="000000"/>
            <w:sz w:val="24"/>
            <w:szCs w:val="24"/>
          </w:rPr>
          <w:t>.</w:t>
        </w:r>
      </w:ins>
      <w:r w:rsidR="00D85D43">
        <w:rPr>
          <w:rFonts w:ascii="Times New Roman" w:hAnsi="Times New Roman" w:cs="Times New Roman"/>
          <w:color w:val="000000"/>
          <w:sz w:val="24"/>
          <w:szCs w:val="24"/>
        </w:rPr>
        <w:t xml:space="preserve"> </w:t>
      </w:r>
      <w:ins w:id="658" w:author="sudarshan" w:date="2020-09-27T07:28:00Z">
        <w:r w:rsidR="0040688E" w:rsidRPr="00963237">
          <w:rPr>
            <w:rStyle w:val="fontstyle01"/>
            <w:rFonts w:ascii="Times New Roman" w:hAnsi="Times New Roman" w:cs="Times New Roman"/>
            <w:sz w:val="24"/>
            <w:szCs w:val="24"/>
          </w:rPr>
          <w:t xml:space="preserve">Such </w:t>
        </w:r>
      </w:ins>
      <w:ins w:id="659" w:author="sudarshan" w:date="2020-09-27T10:30:00Z">
        <w:r w:rsidR="00A73830" w:rsidRPr="00963237">
          <w:rPr>
            <w:rStyle w:val="fontstyle01"/>
            <w:rFonts w:ascii="Times New Roman" w:hAnsi="Times New Roman" w:cs="Times New Roman"/>
            <w:sz w:val="24"/>
            <w:szCs w:val="24"/>
          </w:rPr>
          <w:t xml:space="preserve">siloed </w:t>
        </w:r>
      </w:ins>
      <w:ins w:id="660" w:author="sudarshan" w:date="2020-09-27T07:28:00Z">
        <w:r w:rsidR="0040688E" w:rsidRPr="00963237">
          <w:rPr>
            <w:rStyle w:val="fontstyle01"/>
            <w:rFonts w:ascii="Times New Roman" w:hAnsi="Times New Roman" w:cs="Times New Roman"/>
            <w:sz w:val="24"/>
            <w:szCs w:val="24"/>
          </w:rPr>
          <w:t>interventions are only ameliorative than transformative in nature  where the focus is limited to people affected by the system</w:t>
        </w:r>
      </w:ins>
      <w:ins w:id="661" w:author="sudarshan" w:date="2020-09-27T07:34:00Z">
        <w:r w:rsidR="0040688E" w:rsidRPr="00963237">
          <w:rPr>
            <w:rStyle w:val="fontstyle01"/>
            <w:rFonts w:ascii="Times New Roman" w:hAnsi="Times New Roman" w:cs="Times New Roman"/>
            <w:sz w:val="24"/>
            <w:szCs w:val="24"/>
          </w:rPr>
          <w:t xml:space="preserve"> but </w:t>
        </w:r>
      </w:ins>
      <w:ins w:id="662" w:author="sudarshan" w:date="2020-09-27T07:28:00Z">
        <w:r w:rsidR="0040688E" w:rsidRPr="00963237">
          <w:rPr>
            <w:rStyle w:val="fontstyle01"/>
            <w:rFonts w:ascii="Times New Roman" w:hAnsi="Times New Roman" w:cs="Times New Roman"/>
            <w:sz w:val="24"/>
            <w:szCs w:val="24"/>
          </w:rPr>
          <w:t xml:space="preserve"> not the system itself  </w:t>
        </w:r>
      </w:ins>
      <w:r w:rsidR="00245B2F">
        <w:rPr>
          <w:rStyle w:val="fontstyle01"/>
          <w:rFonts w:ascii="Times New Roman" w:hAnsi="Times New Roman" w:cs="Times New Roman"/>
          <w:sz w:val="24"/>
          <w:szCs w:val="24"/>
        </w:rPr>
        <w:t xml:space="preserve">steeped in </w:t>
      </w:r>
      <w:ins w:id="663" w:author="sudarshan" w:date="2020-09-27T15:42:00Z">
        <w:r w:rsidR="00674FD1" w:rsidRPr="00963237">
          <w:rPr>
            <w:rStyle w:val="fontstyle01"/>
            <w:rFonts w:ascii="Times New Roman" w:hAnsi="Times New Roman" w:cs="Times New Roman"/>
            <w:sz w:val="24"/>
            <w:szCs w:val="24"/>
          </w:rPr>
          <w:t xml:space="preserve"> </w:t>
        </w:r>
      </w:ins>
      <w:ins w:id="664" w:author="sudarshan" w:date="2020-09-27T07:28:00Z">
        <w:r w:rsidR="0040688E" w:rsidRPr="00963237">
          <w:rPr>
            <w:rStyle w:val="fontstyle01"/>
            <w:rFonts w:ascii="Times New Roman" w:hAnsi="Times New Roman" w:cs="Times New Roman"/>
            <w:sz w:val="24"/>
            <w:szCs w:val="24"/>
          </w:rPr>
          <w:t>exclusionary tendencies.</w:t>
        </w:r>
      </w:ins>
      <w:r w:rsidR="00B8186D" w:rsidRPr="00B8186D">
        <w:rPr>
          <w:rFonts w:ascii="Times New Roman" w:hAnsi="Times New Roman" w:cs="Times New Roman"/>
          <w:color w:val="222222"/>
          <w:sz w:val="24"/>
          <w:szCs w:val="24"/>
          <w:shd w:val="clear" w:color="auto" w:fill="FFFFFF"/>
        </w:rPr>
        <w:t xml:space="preserve"> </w:t>
      </w:r>
    </w:p>
    <w:p w14:paraId="0E5C4BBE" w14:textId="77777777" w:rsidR="00C03F4B" w:rsidRPr="00B83992" w:rsidRDefault="00C03F4B" w:rsidP="00C03F4B">
      <w:pPr>
        <w:spacing w:after="0" w:line="240" w:lineRule="auto"/>
        <w:jc w:val="both"/>
        <w:rPr>
          <w:rStyle w:val="Emphasis"/>
          <w:rFonts w:ascii="Times New Roman" w:hAnsi="Times New Roman" w:cs="Times New Roman"/>
          <w:b/>
          <w:i w:val="0"/>
          <w:sz w:val="24"/>
          <w:szCs w:val="24"/>
        </w:rPr>
      </w:pPr>
      <w:r w:rsidRPr="00B83992">
        <w:rPr>
          <w:rStyle w:val="Emphasis"/>
          <w:rFonts w:ascii="Times New Roman" w:hAnsi="Times New Roman" w:cs="Times New Roman"/>
          <w:b/>
          <w:i w:val="0"/>
          <w:sz w:val="24"/>
          <w:szCs w:val="24"/>
        </w:rPr>
        <w:t>Need for a  transformative change</w:t>
      </w:r>
      <w:r>
        <w:rPr>
          <w:rStyle w:val="Emphasis"/>
          <w:rFonts w:ascii="Times New Roman" w:hAnsi="Times New Roman" w:cs="Times New Roman"/>
          <w:b/>
          <w:i w:val="0"/>
          <w:sz w:val="24"/>
          <w:szCs w:val="24"/>
        </w:rPr>
        <w:t xml:space="preserve"> in mental health systems</w:t>
      </w:r>
    </w:p>
    <w:p w14:paraId="05D2679B" w14:textId="77777777" w:rsidR="00C03F4B" w:rsidRDefault="00C03F4B" w:rsidP="00C03F4B">
      <w:pPr>
        <w:spacing w:after="0" w:line="240" w:lineRule="auto"/>
        <w:jc w:val="both"/>
        <w:rPr>
          <w:rStyle w:val="Emphasis"/>
          <w:rFonts w:ascii="Times New Roman" w:hAnsi="Times New Roman" w:cs="Times New Roman"/>
          <w:i w:val="0"/>
          <w:sz w:val="24"/>
          <w:szCs w:val="24"/>
        </w:rPr>
      </w:pPr>
    </w:p>
    <w:p w14:paraId="73DD65E5" w14:textId="5786DBB2" w:rsidR="00C03F4B" w:rsidRPr="000203E4" w:rsidRDefault="00C03F4B">
      <w:pPr>
        <w:spacing w:after="0" w:line="240" w:lineRule="auto"/>
        <w:jc w:val="both"/>
        <w:rPr>
          <w:rFonts w:ascii="Times New Roman" w:hAnsi="Times New Roman" w:cs="Times New Roman"/>
          <w:b/>
          <w:sz w:val="24"/>
          <w:szCs w:val="24"/>
        </w:rPr>
        <w:pPrChange w:id="665" w:author="sudarshan" w:date="2020-09-28T19:07:00Z">
          <w:pPr>
            <w:spacing w:line="240" w:lineRule="auto"/>
            <w:jc w:val="both"/>
          </w:pPr>
        </w:pPrChange>
      </w:pPr>
      <w:r w:rsidRPr="00963237">
        <w:rPr>
          <w:rFonts w:ascii="Times New Roman" w:hAnsi="Times New Roman" w:cs="Times New Roman"/>
          <w:sz w:val="24"/>
          <w:szCs w:val="24"/>
        </w:rPr>
        <w:t xml:space="preserve">The most critical challenge before the decriminalized queer Indian people is that of </w:t>
      </w:r>
      <w:r w:rsidR="00E60114">
        <w:rPr>
          <w:rFonts w:ascii="Times New Roman" w:hAnsi="Times New Roman" w:cs="Times New Roman"/>
          <w:sz w:val="24"/>
          <w:szCs w:val="24"/>
        </w:rPr>
        <w:t xml:space="preserve"> enjoyment of equal rights </w:t>
      </w:r>
      <w:r>
        <w:rPr>
          <w:rFonts w:ascii="Times New Roman" w:hAnsi="Times New Roman" w:cs="Times New Roman"/>
          <w:sz w:val="24"/>
          <w:szCs w:val="24"/>
        </w:rPr>
        <w:t xml:space="preserve">which will not be possible if mental health professionals </w:t>
      </w:r>
      <w:r w:rsidR="00753497">
        <w:rPr>
          <w:rFonts w:ascii="Times New Roman" w:hAnsi="Times New Roman" w:cs="Times New Roman"/>
          <w:sz w:val="24"/>
          <w:szCs w:val="24"/>
        </w:rPr>
        <w:t xml:space="preserve">harbouring </w:t>
      </w:r>
      <w:r w:rsidRPr="00963237">
        <w:rPr>
          <w:rFonts w:ascii="Times New Roman" w:hAnsi="Times New Roman" w:cs="Times New Roman"/>
          <w:sz w:val="24"/>
          <w:szCs w:val="24"/>
        </w:rPr>
        <w:t xml:space="preserve"> </w:t>
      </w:r>
      <w:commentRangeStart w:id="666"/>
      <w:r w:rsidRPr="00963237">
        <w:rPr>
          <w:rFonts w:ascii="Times New Roman" w:hAnsi="Times New Roman" w:cs="Times New Roman"/>
          <w:sz w:val="24"/>
          <w:szCs w:val="24"/>
        </w:rPr>
        <w:t>colonial queerphobia</w:t>
      </w:r>
      <w:commentRangeEnd w:id="666"/>
      <w:r w:rsidRPr="006F5234">
        <w:rPr>
          <w:rStyle w:val="CommentReference"/>
          <w:rFonts w:ascii="Times New Roman" w:hAnsi="Times New Roman" w:cs="Times New Roman"/>
          <w:sz w:val="24"/>
          <w:szCs w:val="24"/>
          <w:rPrChange w:id="667" w:author="sudarshan" w:date="2020-09-28T19:07:00Z">
            <w:rPr>
              <w:rStyle w:val="CommentReference"/>
            </w:rPr>
          </w:rPrChange>
        </w:rPr>
        <w:commentReference w:id="666"/>
      </w:r>
      <w:r>
        <w:rPr>
          <w:rFonts w:ascii="Times New Roman" w:hAnsi="Times New Roman" w:cs="Times New Roman"/>
          <w:sz w:val="24"/>
          <w:szCs w:val="24"/>
        </w:rPr>
        <w:t xml:space="preserve"> continue to  hold on its </w:t>
      </w:r>
      <w:r w:rsidRPr="00963237">
        <w:rPr>
          <w:rFonts w:ascii="Times New Roman" w:hAnsi="Times New Roman" w:cs="Times New Roman"/>
          <w:sz w:val="24"/>
          <w:szCs w:val="24"/>
        </w:rPr>
        <w:t xml:space="preserve"> </w:t>
      </w:r>
      <w:r>
        <w:rPr>
          <w:rFonts w:ascii="Times New Roman" w:hAnsi="Times New Roman" w:cs="Times New Roman"/>
          <w:sz w:val="24"/>
          <w:szCs w:val="24"/>
        </w:rPr>
        <w:t>medical authority and power  with regard to LGBTQIA+ people.</w:t>
      </w:r>
      <w:r w:rsidRPr="00963237">
        <w:rPr>
          <w:rFonts w:ascii="Times New Roman" w:hAnsi="Times New Roman" w:cs="Times New Roman"/>
          <w:sz w:val="24"/>
          <w:szCs w:val="24"/>
        </w:rPr>
        <w:t xml:space="preserve"> </w:t>
      </w:r>
      <w:r w:rsidR="000203E4">
        <w:rPr>
          <w:rFonts w:ascii="Times New Roman" w:hAnsi="Times New Roman" w:cs="Times New Roman"/>
          <w:sz w:val="24"/>
          <w:szCs w:val="24"/>
        </w:rPr>
        <w:t>Without a mind of its own, t</w:t>
      </w:r>
      <w:ins w:id="668" w:author="sudarshan" w:date="2020-09-23T20:15:00Z">
        <w:r w:rsidRPr="006F5234">
          <w:rPr>
            <w:rFonts w:ascii="Times New Roman" w:hAnsi="Times New Roman" w:cs="Times New Roman"/>
            <w:sz w:val="24"/>
            <w:szCs w:val="24"/>
            <w:rPrChange w:id="669" w:author="sudarshan" w:date="2020-09-28T19:07:00Z">
              <w:rPr>
                <w:rFonts w:ascii="Times New Roman" w:hAnsi="Times New Roman"/>
                <w:b/>
                <w:sz w:val="24"/>
                <w:szCs w:val="24"/>
              </w:rPr>
            </w:rPrChange>
          </w:rPr>
          <w:t xml:space="preserve">he </w:t>
        </w:r>
      </w:ins>
      <w:r w:rsidR="000203E4">
        <w:rPr>
          <w:rFonts w:ascii="Times New Roman" w:hAnsi="Times New Roman" w:cs="Times New Roman"/>
          <w:sz w:val="24"/>
          <w:szCs w:val="24"/>
        </w:rPr>
        <w:t xml:space="preserve">colonial </w:t>
      </w:r>
      <w:ins w:id="670" w:author="sudarshan" w:date="2020-09-23T20:15:00Z">
        <w:r w:rsidRPr="006F5234">
          <w:rPr>
            <w:rFonts w:ascii="Times New Roman" w:hAnsi="Times New Roman" w:cs="Times New Roman"/>
            <w:sz w:val="24"/>
            <w:szCs w:val="24"/>
            <w:rPrChange w:id="671" w:author="sudarshan" w:date="2020-09-28T19:07:00Z">
              <w:rPr>
                <w:rFonts w:ascii="Times New Roman" w:hAnsi="Times New Roman"/>
                <w:b/>
                <w:sz w:val="24"/>
                <w:szCs w:val="24"/>
              </w:rPr>
            </w:rPrChange>
          </w:rPr>
          <w:t xml:space="preserve">medical knowledge framework </w:t>
        </w:r>
      </w:ins>
      <w:ins w:id="672" w:author="sudarshan" w:date="2020-09-23T20:16:00Z">
        <w:r w:rsidRPr="006F5234">
          <w:rPr>
            <w:rFonts w:ascii="Times New Roman" w:hAnsi="Times New Roman" w:cs="Times New Roman"/>
            <w:sz w:val="24"/>
            <w:szCs w:val="24"/>
            <w:rPrChange w:id="673" w:author="sudarshan" w:date="2020-09-28T19:07:00Z">
              <w:rPr>
                <w:b/>
                <w:sz w:val="24"/>
                <w:szCs w:val="24"/>
              </w:rPr>
            </w:rPrChange>
          </w:rPr>
          <w:t xml:space="preserve">in India </w:t>
        </w:r>
      </w:ins>
      <w:ins w:id="674" w:author="sudarshan" w:date="2020-09-23T20:15:00Z">
        <w:r w:rsidRPr="006F5234">
          <w:rPr>
            <w:rFonts w:ascii="Times New Roman" w:hAnsi="Times New Roman" w:cs="Times New Roman"/>
            <w:sz w:val="24"/>
            <w:szCs w:val="24"/>
            <w:rPrChange w:id="675" w:author="sudarshan" w:date="2020-09-28T19:07:00Z">
              <w:rPr>
                <w:rFonts w:ascii="Times New Roman" w:hAnsi="Times New Roman"/>
                <w:b/>
                <w:sz w:val="24"/>
                <w:szCs w:val="24"/>
              </w:rPr>
            </w:rPrChange>
          </w:rPr>
          <w:t xml:space="preserve"> is  </w:t>
        </w:r>
      </w:ins>
      <w:ins w:id="676" w:author="sudarshan" w:date="2020-09-27T21:12:00Z">
        <w:r w:rsidRPr="00963237">
          <w:rPr>
            <w:rFonts w:ascii="Times New Roman" w:hAnsi="Times New Roman" w:cs="Times New Roman"/>
            <w:sz w:val="24"/>
            <w:szCs w:val="24"/>
          </w:rPr>
          <w:t>cisgendered</w:t>
        </w:r>
      </w:ins>
      <w:r>
        <w:rPr>
          <w:rFonts w:ascii="Times New Roman" w:hAnsi="Times New Roman" w:cs="Times New Roman"/>
          <w:sz w:val="24"/>
          <w:szCs w:val="24"/>
        </w:rPr>
        <w:t>, cissexual</w:t>
      </w:r>
      <w:ins w:id="677" w:author="sudarshan" w:date="2020-09-27T21:12:00Z">
        <w:r w:rsidRPr="00963237">
          <w:rPr>
            <w:rFonts w:ascii="Times New Roman" w:hAnsi="Times New Roman" w:cs="Times New Roman"/>
            <w:sz w:val="24"/>
            <w:szCs w:val="24"/>
          </w:rPr>
          <w:t xml:space="preserve"> and </w:t>
        </w:r>
      </w:ins>
      <w:ins w:id="678" w:author="sudarshan" w:date="2020-09-23T20:15:00Z">
        <w:r w:rsidRPr="00963237">
          <w:rPr>
            <w:rFonts w:ascii="Times New Roman" w:hAnsi="Times New Roman" w:cs="Times New Roman"/>
            <w:sz w:val="24"/>
            <w:szCs w:val="24"/>
          </w:rPr>
          <w:t xml:space="preserve">heteronormative. </w:t>
        </w:r>
      </w:ins>
      <w:ins w:id="679" w:author="sudarshan" w:date="2020-09-27T21:12:00Z">
        <w:r w:rsidRPr="00963237">
          <w:rPr>
            <w:rFonts w:ascii="Times New Roman" w:hAnsi="Times New Roman" w:cs="Times New Roman"/>
            <w:sz w:val="24"/>
            <w:szCs w:val="24"/>
          </w:rPr>
          <w:t>The</w:t>
        </w:r>
      </w:ins>
      <w:ins w:id="680" w:author="sudarshan" w:date="2020-09-23T20:15:00Z">
        <w:r w:rsidRPr="006F5234">
          <w:rPr>
            <w:rFonts w:ascii="Times New Roman" w:hAnsi="Times New Roman" w:cs="Times New Roman"/>
            <w:sz w:val="24"/>
            <w:szCs w:val="24"/>
            <w:rPrChange w:id="681" w:author="sudarshan" w:date="2020-09-28T19:07:00Z">
              <w:rPr>
                <w:rFonts w:ascii="Times New Roman" w:hAnsi="Times New Roman"/>
                <w:b/>
                <w:sz w:val="24"/>
                <w:szCs w:val="24"/>
              </w:rPr>
            </w:rPrChange>
          </w:rPr>
          <w:t xml:space="preserve"> medical </w:t>
        </w:r>
      </w:ins>
      <w:ins w:id="682" w:author="sudarshan" w:date="2020-09-23T20:18:00Z">
        <w:r w:rsidRPr="006F5234">
          <w:rPr>
            <w:rFonts w:ascii="Times New Roman" w:hAnsi="Times New Roman" w:cs="Times New Roman"/>
            <w:sz w:val="24"/>
            <w:szCs w:val="24"/>
            <w:rPrChange w:id="683" w:author="sudarshan" w:date="2020-09-28T19:07:00Z">
              <w:rPr>
                <w:b/>
                <w:sz w:val="24"/>
                <w:szCs w:val="24"/>
              </w:rPr>
            </w:rPrChange>
          </w:rPr>
          <w:t>fraternity</w:t>
        </w:r>
      </w:ins>
      <w:ins w:id="684" w:author="sudarshan" w:date="2020-09-23T20:15:00Z">
        <w:r w:rsidRPr="006F5234">
          <w:rPr>
            <w:rFonts w:ascii="Times New Roman" w:hAnsi="Times New Roman" w:cs="Times New Roman"/>
            <w:sz w:val="24"/>
            <w:szCs w:val="24"/>
            <w:rPrChange w:id="685" w:author="sudarshan" w:date="2020-09-28T19:07:00Z">
              <w:rPr>
                <w:rFonts w:ascii="Times New Roman" w:hAnsi="Times New Roman"/>
                <w:b/>
                <w:sz w:val="24"/>
                <w:szCs w:val="24"/>
              </w:rPr>
            </w:rPrChange>
          </w:rPr>
          <w:t xml:space="preserve"> themselves have evidenced that their curriculum</w:t>
        </w:r>
      </w:ins>
      <w:ins w:id="686" w:author="sudarshan" w:date="2020-09-27T21:13:00Z">
        <w:r w:rsidRPr="00963237">
          <w:rPr>
            <w:rFonts w:ascii="Times New Roman" w:hAnsi="Times New Roman" w:cs="Times New Roman"/>
            <w:sz w:val="24"/>
            <w:szCs w:val="24"/>
          </w:rPr>
          <w:t xml:space="preserve"> and strict dress codes </w:t>
        </w:r>
      </w:ins>
      <w:ins w:id="687" w:author="sudarshan" w:date="2020-09-23T20:15:00Z">
        <w:r w:rsidRPr="00963237">
          <w:rPr>
            <w:rFonts w:ascii="Times New Roman" w:hAnsi="Times New Roman" w:cs="Times New Roman"/>
            <w:sz w:val="24"/>
            <w:szCs w:val="24"/>
          </w:rPr>
          <w:t xml:space="preserve"> are</w:t>
        </w:r>
        <w:r w:rsidRPr="006F5234">
          <w:rPr>
            <w:rFonts w:ascii="Times New Roman" w:hAnsi="Times New Roman" w:cs="Times New Roman"/>
            <w:sz w:val="24"/>
            <w:szCs w:val="24"/>
            <w:rPrChange w:id="688" w:author="sudarshan" w:date="2020-09-28T19:07:00Z">
              <w:rPr>
                <w:rFonts w:ascii="Times New Roman" w:hAnsi="Times New Roman"/>
                <w:b/>
                <w:sz w:val="24"/>
                <w:szCs w:val="24"/>
              </w:rPr>
            </w:rPrChange>
          </w:rPr>
          <w:t xml:space="preserve">   LGBTQIA+    discriminatory</w:t>
        </w:r>
      </w:ins>
      <w:ins w:id="689" w:author="sudarshan" w:date="2020-09-28T16:13:00Z">
        <w:r w:rsidRPr="00963237">
          <w:rPr>
            <w:rFonts w:ascii="Times New Roman" w:hAnsi="Times New Roman" w:cs="Times New Roman"/>
            <w:sz w:val="24"/>
            <w:szCs w:val="24"/>
          </w:rPr>
          <w:t xml:space="preserve"> (</w:t>
        </w:r>
      </w:ins>
      <w:r w:rsidR="000659F6">
        <w:rPr>
          <w:rFonts w:ascii="Times New Roman" w:hAnsi="Times New Roman" w:cs="Times New Roman"/>
          <w:sz w:val="24"/>
          <w:szCs w:val="24"/>
        </w:rPr>
        <w:t>57, 58</w:t>
      </w:r>
      <w:ins w:id="690" w:author="sudarshan" w:date="2020-09-28T16:13:00Z">
        <w:r w:rsidRPr="00963237">
          <w:rPr>
            <w:rFonts w:ascii="Times New Roman" w:hAnsi="Times New Roman" w:cs="Times New Roman"/>
            <w:sz w:val="24"/>
            <w:szCs w:val="24"/>
          </w:rPr>
          <w:t>)</w:t>
        </w:r>
      </w:ins>
      <w:ins w:id="691" w:author="sudarshan" w:date="2020-09-27T19:33:00Z">
        <w:r w:rsidRPr="00963237">
          <w:rPr>
            <w:rFonts w:ascii="Times New Roman" w:hAnsi="Times New Roman" w:cs="Times New Roman"/>
            <w:sz w:val="24"/>
            <w:szCs w:val="24"/>
          </w:rPr>
          <w:t xml:space="preserve">. </w:t>
        </w:r>
      </w:ins>
      <w:ins w:id="692" w:author="sudarshan" w:date="2020-09-23T20:29:00Z">
        <w:r w:rsidRPr="00963237">
          <w:rPr>
            <w:rFonts w:ascii="Times New Roman" w:hAnsi="Times New Roman" w:cs="Times New Roman"/>
            <w:sz w:val="24"/>
            <w:szCs w:val="24"/>
          </w:rPr>
          <w:t xml:space="preserve">Such </w:t>
        </w:r>
      </w:ins>
      <w:ins w:id="693" w:author="sudarshan" w:date="2020-09-23T20:34:00Z">
        <w:r w:rsidRPr="00963237">
          <w:rPr>
            <w:rFonts w:ascii="Times New Roman" w:hAnsi="Times New Roman" w:cs="Times New Roman"/>
            <w:sz w:val="24"/>
            <w:szCs w:val="24"/>
          </w:rPr>
          <w:t xml:space="preserve">noncohesive </w:t>
        </w:r>
      </w:ins>
      <w:ins w:id="694" w:author="sudarshan" w:date="2020-09-23T20:28:00Z">
        <w:r w:rsidRPr="00963237">
          <w:rPr>
            <w:rFonts w:ascii="Times New Roman" w:hAnsi="Times New Roman" w:cs="Times New Roman"/>
            <w:sz w:val="24"/>
            <w:szCs w:val="24"/>
          </w:rPr>
          <w:t xml:space="preserve"> register</w:t>
        </w:r>
      </w:ins>
      <w:ins w:id="695" w:author="sudarshan" w:date="2020-09-23T20:29:00Z">
        <w:r w:rsidRPr="00963237">
          <w:rPr>
            <w:rFonts w:ascii="Times New Roman" w:hAnsi="Times New Roman" w:cs="Times New Roman"/>
            <w:sz w:val="24"/>
            <w:szCs w:val="24"/>
          </w:rPr>
          <w:t>s</w:t>
        </w:r>
      </w:ins>
      <w:ins w:id="696" w:author="sudarshan" w:date="2020-09-23T20:28:00Z">
        <w:r w:rsidRPr="00963237">
          <w:rPr>
            <w:rFonts w:ascii="Times New Roman" w:hAnsi="Times New Roman" w:cs="Times New Roman"/>
            <w:sz w:val="24"/>
            <w:szCs w:val="24"/>
          </w:rPr>
          <w:t xml:space="preserve"> of sexuality </w:t>
        </w:r>
      </w:ins>
      <w:ins w:id="697" w:author="sudarshan" w:date="2020-09-23T20:29:00Z">
        <w:r w:rsidRPr="00963237">
          <w:rPr>
            <w:rFonts w:ascii="Times New Roman" w:hAnsi="Times New Roman" w:cs="Times New Roman"/>
            <w:sz w:val="24"/>
            <w:szCs w:val="24"/>
          </w:rPr>
          <w:t xml:space="preserve">in medical colleges </w:t>
        </w:r>
      </w:ins>
      <w:r>
        <w:rPr>
          <w:rFonts w:ascii="Times New Roman" w:hAnsi="Times New Roman" w:cs="Times New Roman"/>
          <w:sz w:val="24"/>
          <w:szCs w:val="24"/>
        </w:rPr>
        <w:t>are</w:t>
      </w:r>
      <w:ins w:id="698" w:author="sudarshan" w:date="2020-09-23T20:29:00Z">
        <w:r w:rsidRPr="00963237">
          <w:rPr>
            <w:rFonts w:ascii="Times New Roman" w:hAnsi="Times New Roman" w:cs="Times New Roman"/>
            <w:sz w:val="24"/>
            <w:szCs w:val="24"/>
          </w:rPr>
          <w:t xml:space="preserve"> potent</w:t>
        </w:r>
      </w:ins>
      <w:r>
        <w:rPr>
          <w:rFonts w:ascii="Times New Roman" w:hAnsi="Times New Roman" w:cs="Times New Roman"/>
          <w:sz w:val="24"/>
          <w:szCs w:val="24"/>
        </w:rPr>
        <w:t xml:space="preserve"> </w:t>
      </w:r>
      <w:ins w:id="699" w:author="sudarshan" w:date="2020-09-23T20:29:00Z">
        <w:r w:rsidRPr="00963237">
          <w:rPr>
            <w:rFonts w:ascii="Times New Roman" w:hAnsi="Times New Roman" w:cs="Times New Roman"/>
            <w:sz w:val="24"/>
            <w:szCs w:val="24"/>
          </w:rPr>
          <w:t xml:space="preserve"> to </w:t>
        </w:r>
      </w:ins>
      <w:ins w:id="700" w:author="sudarshan" w:date="2020-09-23T20:28:00Z">
        <w:r w:rsidRPr="00963237">
          <w:rPr>
            <w:rFonts w:ascii="Times New Roman" w:hAnsi="Times New Roman" w:cs="Times New Roman"/>
            <w:sz w:val="24"/>
            <w:szCs w:val="24"/>
          </w:rPr>
          <w:t xml:space="preserve"> </w:t>
        </w:r>
      </w:ins>
      <w:ins w:id="701" w:author="sudarshan" w:date="2020-09-23T20:30:00Z">
        <w:r w:rsidRPr="00963237">
          <w:rPr>
            <w:rFonts w:ascii="Times New Roman" w:hAnsi="Times New Roman" w:cs="Times New Roman"/>
            <w:sz w:val="24"/>
            <w:szCs w:val="24"/>
          </w:rPr>
          <w:t xml:space="preserve">create </w:t>
        </w:r>
      </w:ins>
      <w:commentRangeStart w:id="702"/>
      <w:ins w:id="703" w:author="sudarshan" w:date="2020-09-23T20:28:00Z">
        <w:r w:rsidRPr="00963237">
          <w:rPr>
            <w:rFonts w:ascii="Times New Roman" w:hAnsi="Times New Roman" w:cs="Times New Roman"/>
            <w:sz w:val="24"/>
            <w:szCs w:val="24"/>
          </w:rPr>
          <w:t>queerphobia</w:t>
        </w:r>
        <w:commentRangeEnd w:id="702"/>
        <w:r w:rsidRPr="006F5234">
          <w:rPr>
            <w:rStyle w:val="CommentReference"/>
            <w:rFonts w:ascii="Times New Roman" w:hAnsi="Times New Roman" w:cs="Times New Roman"/>
            <w:sz w:val="24"/>
            <w:szCs w:val="24"/>
            <w:rPrChange w:id="704" w:author="sudarshan" w:date="2020-09-28T19:07:00Z">
              <w:rPr>
                <w:rStyle w:val="CommentReference"/>
              </w:rPr>
            </w:rPrChange>
          </w:rPr>
          <w:commentReference w:id="702"/>
        </w:r>
        <w:r w:rsidRPr="00963237">
          <w:rPr>
            <w:rFonts w:ascii="Times New Roman" w:hAnsi="Times New Roman" w:cs="Times New Roman"/>
            <w:sz w:val="24"/>
            <w:szCs w:val="24"/>
          </w:rPr>
          <w:t xml:space="preserve"> and ‘diseased love’ narrative concerning non-heteronormative intimacies</w:t>
        </w:r>
      </w:ins>
      <w:r>
        <w:rPr>
          <w:rFonts w:ascii="Times New Roman" w:hAnsi="Times New Roman" w:cs="Times New Roman"/>
          <w:sz w:val="24"/>
          <w:szCs w:val="24"/>
        </w:rPr>
        <w:t xml:space="preserve"> among doctors and other health professionals which in turn negatively </w:t>
      </w:r>
      <w:ins w:id="705" w:author="sudarshan" w:date="2020-09-28T16:21:00Z">
        <w:r w:rsidRPr="00963237">
          <w:rPr>
            <w:rFonts w:ascii="Times New Roman" w:hAnsi="Times New Roman" w:cs="Times New Roman"/>
            <w:sz w:val="24"/>
            <w:szCs w:val="24"/>
          </w:rPr>
          <w:t xml:space="preserve"> </w:t>
        </w:r>
      </w:ins>
      <w:r>
        <w:rPr>
          <w:rFonts w:ascii="Times New Roman" w:hAnsi="Times New Roman" w:cs="Times New Roman"/>
          <w:sz w:val="24"/>
          <w:szCs w:val="24"/>
        </w:rPr>
        <w:t xml:space="preserve">impact </w:t>
      </w:r>
      <w:ins w:id="706" w:author="sudarshan" w:date="2020-09-23T20:38:00Z">
        <w:r w:rsidRPr="006F5234">
          <w:rPr>
            <w:rFonts w:ascii="Times New Roman" w:hAnsi="Times New Roman" w:cs="Times New Roman"/>
            <w:sz w:val="24"/>
            <w:szCs w:val="24"/>
            <w:rPrChange w:id="707" w:author="sudarshan" w:date="2020-09-28T19:07:00Z">
              <w:rPr/>
            </w:rPrChange>
          </w:rPr>
          <w:t xml:space="preserve">the lives </w:t>
        </w:r>
      </w:ins>
      <w:ins w:id="708" w:author="sudarshan" w:date="2020-09-23T20:40:00Z">
        <w:r w:rsidRPr="006F5234">
          <w:rPr>
            <w:rFonts w:ascii="Times New Roman" w:hAnsi="Times New Roman" w:cs="Times New Roman"/>
            <w:sz w:val="24"/>
            <w:szCs w:val="24"/>
            <w:rPrChange w:id="709" w:author="sudarshan" w:date="2020-09-28T19:07:00Z">
              <w:rPr/>
            </w:rPrChange>
          </w:rPr>
          <w:t>of LGBTQIA+ people</w:t>
        </w:r>
      </w:ins>
      <w:r>
        <w:rPr>
          <w:rFonts w:ascii="Times New Roman" w:hAnsi="Times New Roman" w:cs="Times New Roman"/>
          <w:sz w:val="24"/>
          <w:szCs w:val="24"/>
        </w:rPr>
        <w:t xml:space="preserve"> </w:t>
      </w:r>
      <w:ins w:id="710" w:author="sudarshan" w:date="2020-09-28T16:21:00Z">
        <w:r w:rsidRPr="00963237">
          <w:rPr>
            <w:rFonts w:ascii="Times New Roman" w:hAnsi="Times New Roman" w:cs="Times New Roman"/>
            <w:sz w:val="24"/>
            <w:szCs w:val="24"/>
          </w:rPr>
          <w:t>(</w:t>
        </w:r>
      </w:ins>
      <w:r w:rsidR="000659F6">
        <w:rPr>
          <w:rFonts w:ascii="Times New Roman" w:hAnsi="Times New Roman" w:cs="Times New Roman"/>
          <w:sz w:val="24"/>
          <w:szCs w:val="24"/>
        </w:rPr>
        <w:t>59</w:t>
      </w:r>
      <w:ins w:id="711" w:author="sudarshan" w:date="2020-09-28T16:21:00Z">
        <w:r w:rsidRPr="00963237">
          <w:rPr>
            <w:rFonts w:ascii="Times New Roman" w:hAnsi="Times New Roman" w:cs="Times New Roman"/>
            <w:sz w:val="24"/>
            <w:szCs w:val="24"/>
          </w:rPr>
          <w:t>)</w:t>
        </w:r>
      </w:ins>
      <w:ins w:id="712" w:author="sudarshan" w:date="2020-09-23T20:38:00Z">
        <w:r w:rsidRPr="006F5234">
          <w:rPr>
            <w:rFonts w:ascii="Times New Roman" w:hAnsi="Times New Roman" w:cs="Times New Roman"/>
            <w:sz w:val="24"/>
            <w:szCs w:val="24"/>
            <w:rPrChange w:id="713" w:author="sudarshan" w:date="2020-09-28T19:07:00Z">
              <w:rPr/>
            </w:rPrChange>
          </w:rPr>
          <w:t>.</w:t>
        </w:r>
      </w:ins>
      <w:ins w:id="714" w:author="sudarshan" w:date="2020-09-23T20:43:00Z">
        <w:r w:rsidRPr="006F5234">
          <w:rPr>
            <w:rFonts w:ascii="Times New Roman" w:hAnsi="Times New Roman" w:cs="Times New Roman"/>
            <w:sz w:val="24"/>
            <w:szCs w:val="24"/>
            <w:rPrChange w:id="715" w:author="sudarshan" w:date="2020-09-28T19:07:00Z">
              <w:rPr/>
            </w:rPrChange>
          </w:rPr>
          <w:t xml:space="preserve"> </w:t>
        </w:r>
      </w:ins>
      <w:r w:rsidR="00014806">
        <w:rPr>
          <w:rFonts w:ascii="Times New Roman" w:hAnsi="Times New Roman" w:cs="Times New Roman"/>
          <w:sz w:val="24"/>
          <w:szCs w:val="24"/>
        </w:rPr>
        <w:t>Rianna Price in her article titled “</w:t>
      </w:r>
      <w:r w:rsidR="003C2890" w:rsidRPr="00BD7F22">
        <w:rPr>
          <w:rFonts w:ascii="Times New Roman" w:hAnsi="Times New Roman" w:cs="Times New Roman"/>
          <w:i/>
          <w:sz w:val="24"/>
          <w:szCs w:val="24"/>
        </w:rPr>
        <w:t>Medical Imagination</w:t>
      </w:r>
      <w:r w:rsidR="00DA76C2">
        <w:rPr>
          <w:rFonts w:ascii="Times New Roman" w:hAnsi="Times New Roman" w:cs="Times New Roman"/>
          <w:i/>
          <w:sz w:val="24"/>
          <w:szCs w:val="24"/>
        </w:rPr>
        <w:t>:</w:t>
      </w:r>
      <w:r w:rsidR="003C2890" w:rsidRPr="00BD7F22">
        <w:rPr>
          <w:rFonts w:ascii="Times New Roman" w:hAnsi="Times New Roman" w:cs="Times New Roman"/>
          <w:i/>
          <w:sz w:val="24"/>
          <w:szCs w:val="24"/>
        </w:rPr>
        <w:t xml:space="preserve"> Homosexuality in the Indian Journal of </w:t>
      </w:r>
      <w:r w:rsidR="003C2890" w:rsidRPr="00BD7F22">
        <w:rPr>
          <w:rFonts w:ascii="Times New Roman" w:hAnsi="Times New Roman" w:cs="Times New Roman"/>
          <w:i/>
          <w:sz w:val="24"/>
          <w:szCs w:val="24"/>
        </w:rPr>
        <w:lastRenderedPageBreak/>
        <w:t>Psychiatry. 1970-1980</w:t>
      </w:r>
      <w:r w:rsidR="00014806">
        <w:rPr>
          <w:rFonts w:ascii="Times New Roman" w:hAnsi="Times New Roman" w:cs="Times New Roman"/>
          <w:b/>
          <w:sz w:val="24"/>
          <w:szCs w:val="24"/>
        </w:rPr>
        <w:t xml:space="preserve">” </w:t>
      </w:r>
      <w:r w:rsidR="00014806" w:rsidRPr="008661AE">
        <w:rPr>
          <w:rFonts w:ascii="Times New Roman" w:hAnsi="Times New Roman" w:cs="Times New Roman"/>
          <w:sz w:val="24"/>
          <w:szCs w:val="24"/>
        </w:rPr>
        <w:t xml:space="preserve">which analyses the medicalization of homosexuality in post-independence India </w:t>
      </w:r>
      <w:r w:rsidR="00C64272">
        <w:rPr>
          <w:rFonts w:ascii="Times New Roman" w:hAnsi="Times New Roman" w:cs="Times New Roman"/>
          <w:sz w:val="24"/>
          <w:szCs w:val="24"/>
        </w:rPr>
        <w:t>found that the</w:t>
      </w:r>
      <w:r w:rsidR="00014806" w:rsidRPr="008661AE">
        <w:rPr>
          <w:rFonts w:ascii="Times New Roman" w:hAnsi="Times New Roman" w:cs="Times New Roman"/>
          <w:sz w:val="24"/>
          <w:szCs w:val="24"/>
        </w:rPr>
        <w:t xml:space="preserve"> “references section of the IJP ar</w:t>
      </w:r>
      <w:r w:rsidR="00D17162">
        <w:rPr>
          <w:rFonts w:ascii="Times New Roman" w:hAnsi="Times New Roman" w:cs="Times New Roman"/>
          <w:sz w:val="24"/>
          <w:szCs w:val="24"/>
        </w:rPr>
        <w:t>ticles predominantly relies on w</w:t>
      </w:r>
      <w:r w:rsidR="00014806" w:rsidRPr="008661AE">
        <w:rPr>
          <w:rFonts w:ascii="Times New Roman" w:hAnsi="Times New Roman" w:cs="Times New Roman"/>
          <w:sz w:val="24"/>
          <w:szCs w:val="24"/>
        </w:rPr>
        <w:t>estern medical journals and sources when creating a frame of reference for their own work. The seminal work of British psychiatrists, such as MacCulloch and Feldman, who wrote ‘Aversion Therapy in the Management of 43 Homosexuals’ (1967) is referenced and discussed within the</w:t>
      </w:r>
      <w:r w:rsidR="000203E4" w:rsidRPr="008661AE">
        <w:rPr>
          <w:rFonts w:ascii="Times New Roman" w:hAnsi="Times New Roman" w:cs="Times New Roman"/>
          <w:sz w:val="24"/>
          <w:szCs w:val="24"/>
        </w:rPr>
        <w:t xml:space="preserve"> text itself, as is the work of </w:t>
      </w:r>
      <w:r w:rsidR="00014806" w:rsidRPr="008661AE">
        <w:rPr>
          <w:rFonts w:ascii="Times New Roman" w:hAnsi="Times New Roman" w:cs="Times New Roman"/>
          <w:sz w:val="24"/>
          <w:szCs w:val="24"/>
        </w:rPr>
        <w:t>Richard Bancroft</w:t>
      </w:r>
      <w:r w:rsidR="00753497">
        <w:rPr>
          <w:rFonts w:ascii="Times New Roman" w:hAnsi="Times New Roman" w:cs="Times New Roman"/>
          <w:sz w:val="24"/>
          <w:szCs w:val="24"/>
        </w:rPr>
        <w:t>”</w:t>
      </w:r>
      <w:r w:rsidR="008869F0">
        <w:rPr>
          <w:rFonts w:ascii="Times New Roman" w:hAnsi="Times New Roman" w:cs="Times New Roman"/>
          <w:sz w:val="24"/>
          <w:szCs w:val="24"/>
        </w:rPr>
        <w:t xml:space="preserve"> (60</w:t>
      </w:r>
      <w:r w:rsidR="00014806" w:rsidRPr="008661AE">
        <w:rPr>
          <w:rFonts w:ascii="Times New Roman" w:hAnsi="Times New Roman" w:cs="Times New Roman"/>
          <w:sz w:val="24"/>
          <w:szCs w:val="24"/>
        </w:rPr>
        <w:t>).</w:t>
      </w:r>
      <w:r w:rsidR="00014806">
        <w:rPr>
          <w:rFonts w:ascii="Times New Roman" w:hAnsi="Times New Roman" w:cs="Times New Roman"/>
          <w:b/>
          <w:sz w:val="24"/>
          <w:szCs w:val="24"/>
        </w:rPr>
        <w:t xml:space="preserve"> </w:t>
      </w:r>
      <w:r w:rsidR="00C64272">
        <w:rPr>
          <w:rFonts w:ascii="Times New Roman" w:hAnsi="Times New Roman" w:cs="Times New Roman"/>
          <w:sz w:val="24"/>
          <w:szCs w:val="24"/>
        </w:rPr>
        <w:t>Commenting on Price’s work</w:t>
      </w:r>
      <w:r w:rsidR="00BD7F22">
        <w:rPr>
          <w:rFonts w:ascii="Times New Roman" w:hAnsi="Times New Roman" w:cs="Times New Roman"/>
          <w:sz w:val="24"/>
          <w:szCs w:val="24"/>
        </w:rPr>
        <w:t xml:space="preserve">, </w:t>
      </w:r>
      <w:r w:rsidR="00BD7F22" w:rsidRPr="00BD7F22">
        <w:rPr>
          <w:rFonts w:ascii="Times New Roman" w:hAnsi="Times New Roman" w:cs="Times New Roman"/>
          <w:sz w:val="24"/>
          <w:szCs w:val="24"/>
        </w:rPr>
        <w:t>Lucy Threadgold</w:t>
      </w:r>
      <w:r w:rsidR="00BD7F22">
        <w:rPr>
          <w:rFonts w:ascii="Times New Roman" w:hAnsi="Times New Roman" w:cs="Times New Roman"/>
          <w:sz w:val="24"/>
          <w:szCs w:val="24"/>
        </w:rPr>
        <w:t xml:space="preserve"> presses the point that the article “reminds the reader </w:t>
      </w:r>
      <w:r w:rsidR="00BD7F22" w:rsidRPr="00BD7F22">
        <w:rPr>
          <w:rFonts w:ascii="Times New Roman" w:hAnsi="Times New Roman" w:cs="Times New Roman"/>
          <w:sz w:val="24"/>
          <w:szCs w:val="24"/>
        </w:rPr>
        <w:t xml:space="preserve"> of </w:t>
      </w:r>
      <w:r w:rsidR="00480B9F">
        <w:rPr>
          <w:rFonts w:ascii="Times New Roman" w:hAnsi="Times New Roman" w:cs="Times New Roman"/>
          <w:sz w:val="24"/>
          <w:szCs w:val="24"/>
        </w:rPr>
        <w:t xml:space="preserve">the domination of western views </w:t>
      </w:r>
      <w:r w:rsidR="00BD7F22" w:rsidRPr="00BD7F22">
        <w:rPr>
          <w:rFonts w:ascii="Times New Roman" w:hAnsi="Times New Roman" w:cs="Times New Roman"/>
          <w:sz w:val="24"/>
          <w:szCs w:val="24"/>
        </w:rPr>
        <w:t>in psychiatric and LGBTQ+ histories, showing the understanding</w:t>
      </w:r>
      <w:r w:rsidR="00480B9F">
        <w:rPr>
          <w:rFonts w:ascii="Times New Roman" w:hAnsi="Times New Roman" w:cs="Times New Roman"/>
          <w:sz w:val="24"/>
          <w:szCs w:val="24"/>
        </w:rPr>
        <w:t xml:space="preserve"> of the influence these had and </w:t>
      </w:r>
      <w:r w:rsidR="00BD7F22" w:rsidRPr="00BD7F22">
        <w:rPr>
          <w:rFonts w:ascii="Times New Roman" w:hAnsi="Times New Roman" w:cs="Times New Roman"/>
          <w:sz w:val="24"/>
          <w:szCs w:val="24"/>
        </w:rPr>
        <w:t>still have in academia</w:t>
      </w:r>
      <w:r w:rsidR="00480B9F">
        <w:rPr>
          <w:rFonts w:ascii="Times New Roman" w:hAnsi="Times New Roman" w:cs="Times New Roman"/>
          <w:sz w:val="24"/>
          <w:szCs w:val="24"/>
        </w:rPr>
        <w:t>”</w:t>
      </w:r>
      <w:r w:rsidR="006A7B75">
        <w:rPr>
          <w:rFonts w:ascii="Times New Roman" w:hAnsi="Times New Roman" w:cs="Times New Roman"/>
          <w:sz w:val="24"/>
          <w:szCs w:val="24"/>
        </w:rPr>
        <w:t xml:space="preserve"> (61</w:t>
      </w:r>
      <w:r w:rsidR="00480B9F">
        <w:rPr>
          <w:rFonts w:ascii="Times New Roman" w:hAnsi="Times New Roman" w:cs="Times New Roman"/>
          <w:sz w:val="24"/>
          <w:szCs w:val="24"/>
        </w:rPr>
        <w:t>).</w:t>
      </w:r>
      <w:r w:rsidR="00C64272">
        <w:rPr>
          <w:rFonts w:ascii="Times New Roman" w:hAnsi="Times New Roman" w:cs="Times New Roman"/>
          <w:sz w:val="24"/>
          <w:szCs w:val="24"/>
        </w:rPr>
        <w:t xml:space="preserve"> </w:t>
      </w:r>
      <w:r>
        <w:rPr>
          <w:rFonts w:ascii="Times New Roman" w:hAnsi="Times New Roman" w:cs="Times New Roman"/>
          <w:sz w:val="24"/>
          <w:szCs w:val="24"/>
        </w:rPr>
        <w:t>This</w:t>
      </w:r>
      <w:ins w:id="716" w:author="sudarshan" w:date="2020-09-23T20:42:00Z">
        <w:r w:rsidRPr="00963237">
          <w:rPr>
            <w:rFonts w:ascii="Times New Roman" w:hAnsi="Times New Roman" w:cs="Times New Roman"/>
            <w:sz w:val="24"/>
            <w:szCs w:val="24"/>
          </w:rPr>
          <w:t xml:space="preserve"> provide a strong case for </w:t>
        </w:r>
      </w:ins>
      <w:r w:rsidR="00753497">
        <w:rPr>
          <w:rFonts w:ascii="Times New Roman" w:hAnsi="Times New Roman" w:cs="Times New Roman"/>
          <w:sz w:val="24"/>
          <w:szCs w:val="24"/>
        </w:rPr>
        <w:t xml:space="preserve">raising </w:t>
      </w:r>
      <w:ins w:id="717" w:author="sudarshan" w:date="2020-09-23T20:42:00Z">
        <w:r w:rsidRPr="00963237">
          <w:rPr>
            <w:rFonts w:ascii="Times New Roman" w:hAnsi="Times New Roman" w:cs="Times New Roman"/>
            <w:sz w:val="24"/>
            <w:szCs w:val="24"/>
          </w:rPr>
          <w:t xml:space="preserve"> awareness among the medical fraternity themselves </w:t>
        </w:r>
      </w:ins>
      <w:r>
        <w:rPr>
          <w:rFonts w:ascii="Times New Roman" w:hAnsi="Times New Roman" w:cs="Times New Roman"/>
          <w:sz w:val="24"/>
          <w:szCs w:val="24"/>
        </w:rPr>
        <w:t xml:space="preserve">about </w:t>
      </w:r>
      <w:ins w:id="718" w:author="sudarshan" w:date="2020-09-27T12:52:00Z">
        <w:r w:rsidRPr="00963237">
          <w:rPr>
            <w:rFonts w:ascii="Times New Roman" w:hAnsi="Times New Roman" w:cs="Times New Roman"/>
            <w:sz w:val="24"/>
            <w:szCs w:val="24"/>
          </w:rPr>
          <w:t xml:space="preserve"> </w:t>
        </w:r>
      </w:ins>
      <w:ins w:id="719" w:author="sudarshan" w:date="2020-09-23T20:43:00Z">
        <w:r w:rsidRPr="00963237">
          <w:rPr>
            <w:rFonts w:ascii="Times New Roman" w:hAnsi="Times New Roman" w:cs="Times New Roman"/>
            <w:sz w:val="24"/>
            <w:szCs w:val="24"/>
          </w:rPr>
          <w:t>same</w:t>
        </w:r>
      </w:ins>
      <w:r>
        <w:rPr>
          <w:rFonts w:ascii="Times New Roman" w:hAnsi="Times New Roman" w:cs="Times New Roman"/>
          <w:sz w:val="24"/>
          <w:szCs w:val="24"/>
        </w:rPr>
        <w:t>-</w:t>
      </w:r>
      <w:ins w:id="720" w:author="sudarshan" w:date="2020-09-23T20:43:00Z">
        <w:r w:rsidRPr="00963237">
          <w:rPr>
            <w:rFonts w:ascii="Times New Roman" w:hAnsi="Times New Roman" w:cs="Times New Roman"/>
            <w:sz w:val="24"/>
            <w:szCs w:val="24"/>
          </w:rPr>
          <w:t>sex love</w:t>
        </w:r>
      </w:ins>
      <w:r w:rsidR="00753497">
        <w:rPr>
          <w:rFonts w:ascii="Times New Roman" w:hAnsi="Times New Roman" w:cs="Times New Roman"/>
          <w:sz w:val="24"/>
          <w:szCs w:val="24"/>
        </w:rPr>
        <w:t xml:space="preserve"> and</w:t>
      </w:r>
      <w:r>
        <w:rPr>
          <w:rFonts w:ascii="Times New Roman" w:hAnsi="Times New Roman" w:cs="Times New Roman"/>
          <w:sz w:val="24"/>
          <w:szCs w:val="24"/>
        </w:rPr>
        <w:t xml:space="preserve"> sexua</w:t>
      </w:r>
      <w:r w:rsidR="00D17162">
        <w:rPr>
          <w:rFonts w:ascii="Times New Roman" w:hAnsi="Times New Roman" w:cs="Times New Roman"/>
          <w:sz w:val="24"/>
          <w:szCs w:val="24"/>
        </w:rPr>
        <w:t>l diversities from a value-laden</w:t>
      </w:r>
      <w:r>
        <w:rPr>
          <w:rFonts w:ascii="Times New Roman" w:hAnsi="Times New Roman" w:cs="Times New Roman"/>
          <w:sz w:val="24"/>
          <w:szCs w:val="24"/>
        </w:rPr>
        <w:t xml:space="preserve">, </w:t>
      </w:r>
      <w:r w:rsidR="00C64272">
        <w:rPr>
          <w:rFonts w:ascii="Times New Roman" w:hAnsi="Times New Roman" w:cs="Times New Roman"/>
          <w:sz w:val="24"/>
          <w:szCs w:val="24"/>
        </w:rPr>
        <w:t xml:space="preserve">decolonialised, </w:t>
      </w:r>
      <w:r>
        <w:rPr>
          <w:rFonts w:ascii="Times New Roman" w:hAnsi="Times New Roman" w:cs="Times New Roman"/>
          <w:sz w:val="24"/>
          <w:szCs w:val="24"/>
        </w:rPr>
        <w:t>human rights perspective</w:t>
      </w:r>
      <w:ins w:id="721" w:author="sudarshan" w:date="2020-09-23T20:28:00Z">
        <w:r w:rsidRPr="00963237">
          <w:rPr>
            <w:rFonts w:ascii="Times New Roman" w:hAnsi="Times New Roman" w:cs="Times New Roman"/>
            <w:sz w:val="24"/>
            <w:szCs w:val="24"/>
          </w:rPr>
          <w:t xml:space="preserve">. </w:t>
        </w:r>
      </w:ins>
      <w:ins w:id="722" w:author="sudarshan" w:date="2020-09-27T11:57:00Z">
        <w:r w:rsidRPr="006F5234">
          <w:rPr>
            <w:rFonts w:ascii="Times New Roman" w:hAnsi="Times New Roman" w:cs="Times New Roman"/>
            <w:sz w:val="24"/>
            <w:szCs w:val="24"/>
            <w:rPrChange w:id="723" w:author="sudarshan" w:date="2020-09-28T19:07:00Z">
              <w:rPr>
                <w:b/>
                <w:sz w:val="24"/>
                <w:szCs w:val="24"/>
              </w:rPr>
            </w:rPrChange>
          </w:rPr>
          <w:t xml:space="preserve">A doctor </w:t>
        </w:r>
      </w:ins>
      <w:ins w:id="724" w:author="sudarshan" w:date="2020-09-27T11:59:00Z">
        <w:r w:rsidRPr="006F5234">
          <w:rPr>
            <w:rFonts w:ascii="Times New Roman" w:hAnsi="Times New Roman" w:cs="Times New Roman"/>
            <w:sz w:val="24"/>
            <w:szCs w:val="24"/>
            <w:rPrChange w:id="725" w:author="sudarshan" w:date="2020-09-28T19:07:00Z">
              <w:rPr>
                <w:b/>
                <w:sz w:val="24"/>
                <w:szCs w:val="24"/>
              </w:rPr>
            </w:rPrChange>
          </w:rPr>
          <w:t xml:space="preserve">writing on the deep neglect of narrative medicine </w:t>
        </w:r>
      </w:ins>
      <w:ins w:id="726" w:author="sudarshan" w:date="2020-09-27T12:00:00Z">
        <w:r w:rsidRPr="006F5234">
          <w:rPr>
            <w:rFonts w:ascii="Times New Roman" w:hAnsi="Times New Roman" w:cs="Times New Roman"/>
            <w:sz w:val="24"/>
            <w:szCs w:val="24"/>
            <w:rPrChange w:id="727" w:author="sudarshan" w:date="2020-09-28T19:07:00Z">
              <w:rPr>
                <w:b/>
                <w:sz w:val="24"/>
                <w:szCs w:val="24"/>
              </w:rPr>
            </w:rPrChange>
          </w:rPr>
          <w:t xml:space="preserve">in India </w:t>
        </w:r>
      </w:ins>
      <w:ins w:id="728" w:author="sudarshan" w:date="2020-09-27T11:57:00Z">
        <w:r w:rsidRPr="006F5234">
          <w:rPr>
            <w:rFonts w:ascii="Times New Roman" w:hAnsi="Times New Roman" w:cs="Times New Roman"/>
            <w:sz w:val="24"/>
            <w:szCs w:val="24"/>
            <w:rPrChange w:id="729" w:author="sudarshan" w:date="2020-09-28T19:07:00Z">
              <w:rPr>
                <w:b/>
                <w:sz w:val="24"/>
                <w:szCs w:val="24"/>
              </w:rPr>
            </w:rPrChange>
          </w:rPr>
          <w:t xml:space="preserve"> </w:t>
        </w:r>
      </w:ins>
      <w:ins w:id="730" w:author="sudarshan" w:date="2020-09-27T11:58:00Z">
        <w:r w:rsidRPr="006F5234">
          <w:rPr>
            <w:rFonts w:ascii="Times New Roman" w:hAnsi="Times New Roman" w:cs="Times New Roman"/>
            <w:sz w:val="24"/>
            <w:szCs w:val="24"/>
            <w:rPrChange w:id="731" w:author="sudarshan" w:date="2020-09-28T19:07:00Z">
              <w:rPr>
                <w:b/>
                <w:sz w:val="24"/>
                <w:szCs w:val="24"/>
              </w:rPr>
            </w:rPrChange>
          </w:rPr>
          <w:t xml:space="preserve"> presses for</w:t>
        </w:r>
      </w:ins>
      <w:ins w:id="732" w:author="sudarshan" w:date="2020-09-27T12:01:00Z">
        <w:r w:rsidRPr="006F5234">
          <w:rPr>
            <w:rFonts w:ascii="Times New Roman" w:hAnsi="Times New Roman" w:cs="Times New Roman"/>
            <w:sz w:val="24"/>
            <w:szCs w:val="24"/>
            <w:rPrChange w:id="733" w:author="sudarshan" w:date="2020-09-28T19:07:00Z">
              <w:rPr>
                <w:b/>
                <w:sz w:val="24"/>
                <w:szCs w:val="24"/>
              </w:rPr>
            </w:rPrChange>
          </w:rPr>
          <w:t xml:space="preserve"> </w:t>
        </w:r>
      </w:ins>
      <w:ins w:id="734" w:author="sudarshan" w:date="2020-09-27T11:58:00Z">
        <w:r w:rsidRPr="006F5234">
          <w:rPr>
            <w:rFonts w:ascii="Times New Roman" w:hAnsi="Times New Roman" w:cs="Times New Roman"/>
            <w:sz w:val="24"/>
            <w:szCs w:val="24"/>
            <w:rPrChange w:id="735" w:author="sudarshan" w:date="2020-09-28T19:07:00Z">
              <w:rPr>
                <w:b/>
                <w:sz w:val="24"/>
                <w:szCs w:val="24"/>
              </w:rPr>
            </w:rPrChange>
          </w:rPr>
          <w:t xml:space="preserve"> an “a</w:t>
        </w:r>
        <w:r w:rsidRPr="006F5234">
          <w:rPr>
            <w:rFonts w:ascii="Times New Roman" w:hAnsi="Times New Roman" w:cs="Times New Roman"/>
            <w:color w:val="000000"/>
            <w:sz w:val="24"/>
            <w:szCs w:val="24"/>
            <w:shd w:val="clear" w:color="auto" w:fill="FFFFFF"/>
            <w:rPrChange w:id="736" w:author="sudarshan" w:date="2020-09-28T19:07:00Z">
              <w:rPr>
                <w:rFonts w:ascii="Arial" w:hAnsi="Arial" w:cs="Arial"/>
                <w:color w:val="000000"/>
                <w:sz w:val="18"/>
                <w:szCs w:val="18"/>
                <w:shd w:val="clear" w:color="auto" w:fill="FFFFFF"/>
              </w:rPr>
            </w:rPrChange>
          </w:rPr>
          <w:t>dequate broadcast of native, home-grown perspective and stories regarding health care”</w:t>
        </w:r>
      </w:ins>
      <w:ins w:id="737" w:author="sudarshan" w:date="2020-09-27T12:06:00Z">
        <w:r w:rsidRPr="006F5234">
          <w:rPr>
            <w:rFonts w:ascii="Times New Roman" w:hAnsi="Times New Roman" w:cs="Times New Roman"/>
            <w:color w:val="000000"/>
            <w:sz w:val="24"/>
            <w:szCs w:val="24"/>
            <w:shd w:val="clear" w:color="auto" w:fill="FFFFFF"/>
            <w:rPrChange w:id="738" w:author="sudarshan" w:date="2020-09-28T19:07:00Z">
              <w:rPr>
                <w:rFonts w:ascii="Arial" w:hAnsi="Arial" w:cs="Arial"/>
                <w:color w:val="000000"/>
                <w:sz w:val="18"/>
                <w:szCs w:val="18"/>
                <w:shd w:val="clear" w:color="auto" w:fill="FFFFFF"/>
              </w:rPr>
            </w:rPrChange>
          </w:rPr>
          <w:t>(</w:t>
        </w:r>
      </w:ins>
      <w:r w:rsidR="006A7B75">
        <w:rPr>
          <w:rFonts w:ascii="Times New Roman" w:hAnsi="Times New Roman" w:cs="Times New Roman"/>
          <w:color w:val="000000"/>
          <w:sz w:val="24"/>
          <w:szCs w:val="24"/>
          <w:shd w:val="clear" w:color="auto" w:fill="FFFFFF"/>
        </w:rPr>
        <w:t>62</w:t>
      </w:r>
      <w:ins w:id="739" w:author="sudarshan" w:date="2020-09-27T12:06:00Z">
        <w:r w:rsidRPr="006F5234">
          <w:rPr>
            <w:rFonts w:ascii="Times New Roman" w:eastAsia="Times New Roman" w:hAnsi="Times New Roman" w:cs="Times New Roman"/>
            <w:color w:val="1F1F3F"/>
            <w:sz w:val="24"/>
            <w:szCs w:val="24"/>
            <w:rPrChange w:id="740" w:author="sudarshan" w:date="2020-09-28T19:07:00Z">
              <w:rPr>
                <w:rFonts w:ascii="Arial" w:eastAsia="Times New Roman" w:hAnsi="Arial" w:cs="Arial"/>
                <w:color w:val="1F1F3F"/>
                <w:sz w:val="18"/>
                <w:szCs w:val="18"/>
              </w:rPr>
            </w:rPrChange>
          </w:rPr>
          <w:t>)</w:t>
        </w:r>
      </w:ins>
      <w:ins w:id="741" w:author="sudarshan" w:date="2020-09-28T16:21:00Z">
        <w:r w:rsidRPr="00963237">
          <w:rPr>
            <w:rFonts w:ascii="Times New Roman" w:eastAsia="Times New Roman" w:hAnsi="Times New Roman" w:cs="Times New Roman"/>
            <w:color w:val="1F1F3F"/>
            <w:sz w:val="24"/>
            <w:szCs w:val="24"/>
          </w:rPr>
          <w:t>.</w:t>
        </w:r>
      </w:ins>
      <w:ins w:id="742" w:author="sudarshan" w:date="2020-09-27T12:07:00Z">
        <w:r w:rsidRPr="00963237">
          <w:rPr>
            <w:rFonts w:ascii="Times New Roman" w:eastAsia="Times New Roman" w:hAnsi="Times New Roman" w:cs="Times New Roman"/>
            <w:color w:val="1F1F3F"/>
            <w:sz w:val="24"/>
            <w:szCs w:val="24"/>
          </w:rPr>
          <w:t xml:space="preserve"> </w:t>
        </w:r>
      </w:ins>
      <w:ins w:id="743" w:author="sudarshan" w:date="2020-09-28T16:25:00Z">
        <w:r w:rsidRPr="006F5234">
          <w:rPr>
            <w:rFonts w:ascii="Times New Roman" w:hAnsi="Times New Roman" w:cs="Times New Roman"/>
            <w:color w:val="000000"/>
            <w:sz w:val="24"/>
            <w:szCs w:val="24"/>
            <w:rPrChange w:id="744" w:author="sudarshan" w:date="2020-09-28T19:07:00Z">
              <w:rPr>
                <w:rFonts w:ascii="Cambria Math" w:hAnsi="Cambria Math"/>
                <w:color w:val="000000"/>
              </w:rPr>
            </w:rPrChange>
          </w:rPr>
          <w:t>There is</w:t>
        </w:r>
        <w:r w:rsidRPr="006F5234">
          <w:rPr>
            <w:rFonts w:ascii="Times New Roman" w:hAnsi="Times New Roman" w:cs="Times New Roman"/>
            <w:color w:val="000000"/>
            <w:sz w:val="24"/>
            <w:szCs w:val="24"/>
            <w:rPrChange w:id="745" w:author="sudarshan" w:date="2020-09-28T19:07:00Z">
              <w:rPr>
                <w:rFonts w:ascii="Cambria Math" w:hAnsi="Cambria Math"/>
                <w:color w:val="000000"/>
              </w:rPr>
            </w:rPrChange>
          </w:rPr>
          <w:br/>
          <w:t>limited involvement of caregivers and service-users in planning</w:t>
        </w:r>
      </w:ins>
      <w:r w:rsidR="00C951A9">
        <w:rPr>
          <w:rFonts w:ascii="Times New Roman" w:hAnsi="Times New Roman" w:cs="Times New Roman"/>
          <w:color w:val="000000"/>
          <w:sz w:val="24"/>
          <w:szCs w:val="24"/>
        </w:rPr>
        <w:t xml:space="preserve">, design, control and </w:t>
      </w:r>
      <w:ins w:id="746" w:author="sudarshan" w:date="2020-09-28T16:25:00Z">
        <w:r w:rsidRPr="006F5234">
          <w:rPr>
            <w:rFonts w:ascii="Times New Roman" w:hAnsi="Times New Roman" w:cs="Times New Roman"/>
            <w:color w:val="000000"/>
            <w:sz w:val="24"/>
            <w:szCs w:val="24"/>
            <w:rPrChange w:id="747" w:author="sudarshan" w:date="2020-09-28T19:07:00Z">
              <w:rPr>
                <w:rFonts w:ascii="Cambria Math" w:hAnsi="Cambria Math"/>
                <w:color w:val="000000"/>
              </w:rPr>
            </w:rPrChange>
          </w:rPr>
          <w:t xml:space="preserve"> execution of mental health</w:t>
        </w:r>
        <w:r w:rsidRPr="006F5234">
          <w:rPr>
            <w:rFonts w:ascii="Times New Roman" w:hAnsi="Times New Roman" w:cs="Times New Roman"/>
            <w:color w:val="000000"/>
            <w:sz w:val="24"/>
            <w:szCs w:val="24"/>
            <w:rPrChange w:id="748" w:author="sudarshan" w:date="2020-09-28T19:07:00Z">
              <w:rPr>
                <w:rFonts w:ascii="Cambria Math" w:hAnsi="Cambria Math"/>
                <w:color w:val="000000"/>
              </w:rPr>
            </w:rPrChange>
          </w:rPr>
          <w:br/>
          <w:t>services in India reflecting on a need to shift from provider-centric to user-centric model of care</w:t>
        </w:r>
        <w:r w:rsidRPr="006F5234">
          <w:rPr>
            <w:rFonts w:ascii="Times New Roman" w:hAnsi="Times New Roman" w:cs="Times New Roman"/>
            <w:sz w:val="24"/>
            <w:szCs w:val="24"/>
            <w:rPrChange w:id="749" w:author="sudarshan" w:date="2020-09-28T19:07:00Z">
              <w:rPr/>
            </w:rPrChange>
          </w:rPr>
          <w:t xml:space="preserve"> </w:t>
        </w:r>
      </w:ins>
      <w:ins w:id="750" w:author="sudarshan" w:date="2020-09-28T16:26:00Z">
        <w:r w:rsidRPr="00963237">
          <w:rPr>
            <w:rFonts w:ascii="Times New Roman" w:hAnsi="Times New Roman" w:cs="Times New Roman"/>
            <w:sz w:val="24"/>
            <w:szCs w:val="24"/>
          </w:rPr>
          <w:t>(</w:t>
        </w:r>
      </w:ins>
      <w:r w:rsidR="00FB7854">
        <w:rPr>
          <w:rFonts w:ascii="Times New Roman" w:hAnsi="Times New Roman" w:cs="Times New Roman"/>
          <w:sz w:val="24"/>
          <w:szCs w:val="24"/>
        </w:rPr>
        <w:t>63</w:t>
      </w:r>
      <w:ins w:id="751" w:author="sudarshan" w:date="2020-09-28T16:26:00Z">
        <w:r w:rsidRPr="00963237">
          <w:rPr>
            <w:rFonts w:ascii="Times New Roman" w:hAnsi="Times New Roman" w:cs="Times New Roman"/>
            <w:sz w:val="24"/>
            <w:szCs w:val="24"/>
          </w:rPr>
          <w:t>)</w:t>
        </w:r>
      </w:ins>
      <w:r w:rsidR="00C951A9">
        <w:rPr>
          <w:rFonts w:ascii="Times New Roman" w:hAnsi="Times New Roman" w:cs="Times New Roman"/>
          <w:sz w:val="24"/>
          <w:szCs w:val="24"/>
        </w:rPr>
        <w:t>.</w:t>
      </w:r>
      <w:r w:rsidR="00205869">
        <w:rPr>
          <w:rFonts w:ascii="Times New Roman" w:hAnsi="Times New Roman" w:cs="Times New Roman"/>
          <w:sz w:val="24"/>
          <w:szCs w:val="24"/>
        </w:rPr>
        <w:t xml:space="preserve"> </w:t>
      </w:r>
    </w:p>
    <w:p w14:paraId="71D83453" w14:textId="77777777" w:rsidR="00C03F4B" w:rsidRDefault="00C03F4B" w:rsidP="00963237">
      <w:pPr>
        <w:spacing w:line="240" w:lineRule="auto"/>
        <w:jc w:val="both"/>
        <w:rPr>
          <w:ins w:id="752" w:author="sudarshan" w:date="2020-09-28T20:40:00Z"/>
          <w:rFonts w:ascii="Times New Roman" w:hAnsi="Times New Roman" w:cs="Times New Roman"/>
          <w:sz w:val="24"/>
          <w:szCs w:val="24"/>
        </w:rPr>
      </w:pPr>
    </w:p>
    <w:p w14:paraId="30ACB987" w14:textId="7D0C9566" w:rsidR="00067EFF" w:rsidRPr="00067EFF" w:rsidRDefault="00067EFF" w:rsidP="00963237">
      <w:pPr>
        <w:spacing w:line="240" w:lineRule="auto"/>
        <w:jc w:val="both"/>
        <w:rPr>
          <w:ins w:id="753" w:author="sudarshan" w:date="2020-09-28T20:40:00Z"/>
          <w:rFonts w:ascii="Times New Roman" w:hAnsi="Times New Roman" w:cs="Times New Roman"/>
          <w:b/>
          <w:sz w:val="24"/>
          <w:szCs w:val="24"/>
          <w:rPrChange w:id="754" w:author="sudarshan" w:date="2020-09-28T20:40:00Z">
            <w:rPr>
              <w:ins w:id="755" w:author="sudarshan" w:date="2020-09-28T20:40:00Z"/>
              <w:rFonts w:ascii="Times New Roman" w:hAnsi="Times New Roman" w:cs="Times New Roman"/>
              <w:sz w:val="24"/>
              <w:szCs w:val="24"/>
            </w:rPr>
          </w:rPrChange>
        </w:rPr>
      </w:pPr>
      <w:ins w:id="756" w:author="sudarshan" w:date="2020-09-28T20:40:00Z">
        <w:r w:rsidRPr="00067EFF">
          <w:rPr>
            <w:rFonts w:ascii="Times New Roman" w:hAnsi="Times New Roman" w:cs="Times New Roman"/>
            <w:b/>
            <w:sz w:val="24"/>
            <w:szCs w:val="24"/>
            <w:rPrChange w:id="757" w:author="sudarshan" w:date="2020-09-28T20:40:00Z">
              <w:rPr>
                <w:rFonts w:ascii="Times New Roman" w:hAnsi="Times New Roman" w:cs="Times New Roman"/>
                <w:sz w:val="24"/>
                <w:szCs w:val="24"/>
              </w:rPr>
            </w:rPrChange>
          </w:rPr>
          <w:t>Conclusion</w:t>
        </w:r>
      </w:ins>
    </w:p>
    <w:p w14:paraId="66EA22F0" w14:textId="0619002A" w:rsidR="00FC2BC5" w:rsidRDefault="004204C5" w:rsidP="00C4746C">
      <w:pPr>
        <w:spacing w:line="240" w:lineRule="auto"/>
        <w:jc w:val="both"/>
        <w:rPr>
          <w:rFonts w:ascii="Times New Roman" w:hAnsi="Times New Roman" w:cs="Times New Roman"/>
          <w:sz w:val="24"/>
          <w:szCs w:val="24"/>
        </w:rPr>
      </w:pPr>
      <w:ins w:id="758" w:author="sudarshan" w:date="2020-09-27T15:46:00Z">
        <w:r w:rsidRPr="00963237">
          <w:rPr>
            <w:rFonts w:ascii="Times New Roman" w:hAnsi="Times New Roman" w:cs="Times New Roman"/>
            <w:sz w:val="24"/>
            <w:szCs w:val="24"/>
          </w:rPr>
          <w:t>Until and unless the mental health systems explicitly shift its hegemonic biomedical narrative and align with the human rights discourse o</w:t>
        </w:r>
        <w:r w:rsidR="00067EFF">
          <w:rPr>
            <w:rFonts w:ascii="Times New Roman" w:hAnsi="Times New Roman" w:cs="Times New Roman"/>
            <w:sz w:val="24"/>
            <w:szCs w:val="24"/>
          </w:rPr>
          <w:t>n LGBTQIA+ issues</w:t>
        </w:r>
      </w:ins>
      <w:r w:rsidR="00D17162">
        <w:rPr>
          <w:rFonts w:ascii="Times New Roman" w:hAnsi="Times New Roman" w:cs="Times New Roman"/>
          <w:sz w:val="24"/>
          <w:szCs w:val="24"/>
        </w:rPr>
        <w:t xml:space="preserve"> advocating</w:t>
      </w:r>
      <w:r w:rsidR="00861977">
        <w:rPr>
          <w:rFonts w:ascii="Times New Roman" w:hAnsi="Times New Roman" w:cs="Times New Roman"/>
          <w:sz w:val="24"/>
          <w:szCs w:val="24"/>
        </w:rPr>
        <w:t xml:space="preserve"> policy/social cha</w:t>
      </w:r>
      <w:r w:rsidR="00B8186D">
        <w:rPr>
          <w:rFonts w:ascii="Times New Roman" w:hAnsi="Times New Roman" w:cs="Times New Roman"/>
          <w:sz w:val="24"/>
          <w:szCs w:val="24"/>
        </w:rPr>
        <w:t>n</w:t>
      </w:r>
      <w:r w:rsidR="00861977">
        <w:rPr>
          <w:rFonts w:ascii="Times New Roman" w:hAnsi="Times New Roman" w:cs="Times New Roman"/>
          <w:sz w:val="24"/>
          <w:szCs w:val="24"/>
        </w:rPr>
        <w:t>ge</w:t>
      </w:r>
      <w:ins w:id="759" w:author="sudarshan" w:date="2020-09-27T15:46:00Z">
        <w:r w:rsidR="00067EFF">
          <w:rPr>
            <w:rFonts w:ascii="Times New Roman" w:hAnsi="Times New Roman" w:cs="Times New Roman"/>
            <w:sz w:val="24"/>
            <w:szCs w:val="24"/>
          </w:rPr>
          <w:t xml:space="preserve">, </w:t>
        </w:r>
        <w:r w:rsidRPr="00963237">
          <w:rPr>
            <w:rFonts w:ascii="Times New Roman" w:hAnsi="Times New Roman" w:cs="Times New Roman"/>
            <w:sz w:val="24"/>
            <w:szCs w:val="24"/>
          </w:rPr>
          <w:t>will continue to address systemic problems at an  individual level without appreciating “how persons respond to contexts and how they can exercise power to change those contexts”</w:t>
        </w:r>
      </w:ins>
      <w:ins w:id="760" w:author="sudarshan" w:date="2020-09-28T20:52:00Z">
        <w:r w:rsidR="006D63C4">
          <w:rPr>
            <w:rFonts w:ascii="Times New Roman" w:hAnsi="Times New Roman" w:cs="Times New Roman"/>
            <w:sz w:val="24"/>
            <w:szCs w:val="24"/>
          </w:rPr>
          <w:t xml:space="preserve"> (</w:t>
        </w:r>
      </w:ins>
      <w:r w:rsidR="00386A3E">
        <w:rPr>
          <w:rFonts w:ascii="Times New Roman" w:hAnsi="Times New Roman" w:cs="Times New Roman"/>
          <w:sz w:val="24"/>
          <w:szCs w:val="24"/>
        </w:rPr>
        <w:t>55</w:t>
      </w:r>
      <w:ins w:id="761" w:author="sudarshan" w:date="2020-09-28T20:52:00Z">
        <w:r w:rsidR="006D63C4">
          <w:rPr>
            <w:rFonts w:ascii="Times New Roman" w:hAnsi="Times New Roman" w:cs="Times New Roman"/>
            <w:sz w:val="24"/>
            <w:szCs w:val="24"/>
          </w:rPr>
          <w:t>)</w:t>
        </w:r>
      </w:ins>
      <w:ins w:id="762" w:author="sudarshan" w:date="2020-09-27T15:46:00Z">
        <w:r w:rsidRPr="00963237">
          <w:rPr>
            <w:rFonts w:ascii="Times New Roman" w:hAnsi="Times New Roman" w:cs="Times New Roman"/>
            <w:sz w:val="24"/>
            <w:szCs w:val="24"/>
          </w:rPr>
          <w:t>.</w:t>
        </w:r>
      </w:ins>
      <w:r w:rsidR="00F14968">
        <w:rPr>
          <w:rFonts w:ascii="Times New Roman" w:hAnsi="Times New Roman" w:cs="Times New Roman"/>
          <w:sz w:val="24"/>
          <w:szCs w:val="24"/>
        </w:rPr>
        <w:t xml:space="preserve"> </w:t>
      </w:r>
      <w:ins w:id="763" w:author="sudarshan" w:date="2020-09-28T21:25:00Z">
        <w:r w:rsidR="00F06C02">
          <w:rPr>
            <w:rFonts w:ascii="Times New Roman" w:hAnsi="Times New Roman" w:cs="Times New Roman"/>
            <w:sz w:val="24"/>
            <w:szCs w:val="24"/>
          </w:rPr>
          <w:t xml:space="preserve"> </w:t>
        </w:r>
      </w:ins>
      <w:del w:id="764" w:author="sudarshan" w:date="2020-09-27T09:17:00Z">
        <w:r w:rsidR="0080055F" w:rsidRPr="00963237" w:rsidDel="00C41970">
          <w:rPr>
            <w:rFonts w:ascii="Times New Roman" w:hAnsi="Times New Roman" w:cs="Times New Roman"/>
            <w:sz w:val="24"/>
            <w:szCs w:val="24"/>
          </w:rPr>
          <w:delText xml:space="preserve"> </w:delText>
        </w:r>
      </w:del>
      <w:r w:rsidR="001360CA" w:rsidRPr="00963237">
        <w:rPr>
          <w:rFonts w:ascii="Times New Roman" w:hAnsi="Times New Roman" w:cs="Times New Roman"/>
          <w:sz w:val="24"/>
          <w:szCs w:val="24"/>
        </w:rPr>
        <w:t xml:space="preserve">In the </w:t>
      </w:r>
      <w:r w:rsidR="00D17162">
        <w:rPr>
          <w:rFonts w:ascii="Times New Roman" w:hAnsi="Times New Roman" w:cs="Times New Roman"/>
          <w:sz w:val="24"/>
          <w:szCs w:val="24"/>
        </w:rPr>
        <w:t xml:space="preserve">face </w:t>
      </w:r>
      <w:r w:rsidR="0001246A" w:rsidRPr="00963237">
        <w:rPr>
          <w:rFonts w:ascii="Times New Roman" w:hAnsi="Times New Roman" w:cs="Times New Roman"/>
          <w:sz w:val="24"/>
          <w:szCs w:val="24"/>
        </w:rPr>
        <w:t xml:space="preserve">of </w:t>
      </w:r>
      <w:del w:id="765" w:author="sudarshan" w:date="2020-09-27T15:46:00Z">
        <w:r w:rsidR="001360CA" w:rsidRPr="00963237" w:rsidDel="00245CF9">
          <w:rPr>
            <w:rFonts w:ascii="Times New Roman" w:hAnsi="Times New Roman" w:cs="Times New Roman"/>
            <w:sz w:val="24"/>
            <w:szCs w:val="24"/>
          </w:rPr>
          <w:delText xml:space="preserve">such </w:delText>
        </w:r>
      </w:del>
      <w:r w:rsidR="0001246A" w:rsidRPr="00963237">
        <w:rPr>
          <w:rFonts w:ascii="Times New Roman" w:hAnsi="Times New Roman" w:cs="Times New Roman"/>
          <w:sz w:val="24"/>
          <w:szCs w:val="24"/>
        </w:rPr>
        <w:t>inertia</w:t>
      </w:r>
      <w:r w:rsidR="00541893" w:rsidRPr="00963237">
        <w:rPr>
          <w:rFonts w:ascii="Times New Roman" w:hAnsi="Times New Roman" w:cs="Times New Roman"/>
          <w:sz w:val="24"/>
          <w:szCs w:val="24"/>
        </w:rPr>
        <w:t xml:space="preserve"> to offer</w:t>
      </w:r>
      <w:del w:id="766" w:author="sudarshan" w:date="2020-09-27T15:46:00Z">
        <w:r w:rsidR="00541893" w:rsidRPr="00963237" w:rsidDel="0035609D">
          <w:rPr>
            <w:rFonts w:ascii="Times New Roman" w:hAnsi="Times New Roman" w:cs="Times New Roman"/>
            <w:sz w:val="24"/>
            <w:szCs w:val="24"/>
          </w:rPr>
          <w:delText xml:space="preserve"> a</w:delText>
        </w:r>
      </w:del>
      <w:r w:rsidR="00541893" w:rsidRPr="00963237">
        <w:rPr>
          <w:rFonts w:ascii="Times New Roman" w:hAnsi="Times New Roman" w:cs="Times New Roman"/>
          <w:sz w:val="24"/>
          <w:szCs w:val="24"/>
        </w:rPr>
        <w:t xml:space="preserve"> systemic solution</w:t>
      </w:r>
      <w:ins w:id="767" w:author="sudarshan" w:date="2020-09-27T15:46:00Z">
        <w:r w:rsidR="0035609D" w:rsidRPr="00963237">
          <w:rPr>
            <w:rFonts w:ascii="Times New Roman" w:hAnsi="Times New Roman" w:cs="Times New Roman"/>
            <w:sz w:val="24"/>
            <w:szCs w:val="24"/>
          </w:rPr>
          <w:t>s</w:t>
        </w:r>
      </w:ins>
      <w:r w:rsidR="00541893" w:rsidRPr="00963237">
        <w:rPr>
          <w:rFonts w:ascii="Times New Roman" w:hAnsi="Times New Roman" w:cs="Times New Roman"/>
          <w:sz w:val="24"/>
          <w:szCs w:val="24"/>
        </w:rPr>
        <w:t xml:space="preserve"> </w:t>
      </w:r>
      <w:r w:rsidR="00101E60">
        <w:rPr>
          <w:rFonts w:ascii="Times New Roman" w:hAnsi="Times New Roman" w:cs="Times New Roman"/>
          <w:sz w:val="24"/>
          <w:szCs w:val="24"/>
        </w:rPr>
        <w:t>by the</w:t>
      </w:r>
      <w:r w:rsidR="00D15B21">
        <w:rPr>
          <w:rFonts w:ascii="Times New Roman" w:hAnsi="Times New Roman" w:cs="Times New Roman"/>
          <w:sz w:val="24"/>
          <w:szCs w:val="24"/>
        </w:rPr>
        <w:t xml:space="preserve"> </w:t>
      </w:r>
      <w:r w:rsidR="0001246A" w:rsidRPr="00963237">
        <w:rPr>
          <w:rFonts w:ascii="Times New Roman" w:hAnsi="Times New Roman" w:cs="Times New Roman"/>
          <w:sz w:val="24"/>
          <w:szCs w:val="24"/>
        </w:rPr>
        <w:t xml:space="preserve"> mental health systems, </w:t>
      </w:r>
      <w:r w:rsidR="00CC3443" w:rsidRPr="00963237">
        <w:rPr>
          <w:rFonts w:ascii="Times New Roman" w:hAnsi="Times New Roman" w:cs="Times New Roman"/>
          <w:sz w:val="24"/>
          <w:szCs w:val="24"/>
        </w:rPr>
        <w:t>LG</w:t>
      </w:r>
      <w:r w:rsidR="0001246A" w:rsidRPr="00963237">
        <w:rPr>
          <w:rFonts w:ascii="Times New Roman" w:hAnsi="Times New Roman" w:cs="Times New Roman"/>
          <w:sz w:val="24"/>
          <w:szCs w:val="24"/>
        </w:rPr>
        <w:t>B</w:t>
      </w:r>
      <w:r w:rsidR="00101E60">
        <w:rPr>
          <w:rFonts w:ascii="Times New Roman" w:hAnsi="Times New Roman" w:cs="Times New Roman"/>
          <w:sz w:val="24"/>
          <w:szCs w:val="24"/>
        </w:rPr>
        <w:t xml:space="preserve">TQIA+ groups should </w:t>
      </w:r>
      <w:r w:rsidR="0066609D">
        <w:rPr>
          <w:rFonts w:ascii="Times New Roman" w:hAnsi="Times New Roman" w:cs="Times New Roman"/>
          <w:sz w:val="24"/>
          <w:szCs w:val="24"/>
        </w:rPr>
        <w:t xml:space="preserve"> </w:t>
      </w:r>
      <w:r w:rsidR="00CC3443" w:rsidRPr="00963237">
        <w:rPr>
          <w:rFonts w:ascii="Times New Roman" w:hAnsi="Times New Roman" w:cs="Times New Roman"/>
          <w:sz w:val="24"/>
          <w:szCs w:val="24"/>
        </w:rPr>
        <w:t>push</w:t>
      </w:r>
      <w:r w:rsidR="001E3DD5" w:rsidRPr="00963237">
        <w:rPr>
          <w:rFonts w:ascii="Times New Roman" w:hAnsi="Times New Roman" w:cs="Times New Roman"/>
          <w:sz w:val="24"/>
          <w:szCs w:val="24"/>
        </w:rPr>
        <w:t xml:space="preserve"> for d</w:t>
      </w:r>
      <w:r w:rsidR="00D15B21">
        <w:rPr>
          <w:rFonts w:ascii="Times New Roman" w:hAnsi="Times New Roman" w:cs="Times New Roman"/>
          <w:sz w:val="24"/>
          <w:szCs w:val="24"/>
        </w:rPr>
        <w:t xml:space="preserve">isengagement of </w:t>
      </w:r>
      <w:r w:rsidR="00E71D13">
        <w:rPr>
          <w:rFonts w:ascii="Times New Roman" w:hAnsi="Times New Roman" w:cs="Times New Roman"/>
          <w:sz w:val="24"/>
          <w:szCs w:val="24"/>
        </w:rPr>
        <w:t xml:space="preserve">mental health systems </w:t>
      </w:r>
      <w:r w:rsidR="005C13AB" w:rsidRPr="00963237">
        <w:rPr>
          <w:rFonts w:ascii="Times New Roman" w:hAnsi="Times New Roman" w:cs="Times New Roman"/>
          <w:sz w:val="24"/>
          <w:szCs w:val="24"/>
        </w:rPr>
        <w:t xml:space="preserve"> from addressing </w:t>
      </w:r>
      <w:r w:rsidR="00D17162">
        <w:rPr>
          <w:rFonts w:ascii="Times New Roman" w:hAnsi="Times New Roman" w:cs="Times New Roman"/>
          <w:sz w:val="24"/>
          <w:szCs w:val="24"/>
        </w:rPr>
        <w:t>LGBTQIA+</w:t>
      </w:r>
      <w:r w:rsidR="00AA2793" w:rsidRPr="00963237">
        <w:rPr>
          <w:rFonts w:ascii="Times New Roman" w:hAnsi="Times New Roman" w:cs="Times New Roman"/>
          <w:sz w:val="24"/>
          <w:szCs w:val="24"/>
        </w:rPr>
        <w:t xml:space="preserve"> issue</w:t>
      </w:r>
      <w:r w:rsidR="006C4577" w:rsidRPr="00963237">
        <w:rPr>
          <w:rFonts w:ascii="Times New Roman" w:hAnsi="Times New Roman" w:cs="Times New Roman"/>
          <w:sz w:val="24"/>
          <w:szCs w:val="24"/>
        </w:rPr>
        <w:t>s</w:t>
      </w:r>
      <w:r w:rsidR="00AA2793" w:rsidRPr="00963237">
        <w:rPr>
          <w:rFonts w:ascii="Times New Roman" w:hAnsi="Times New Roman" w:cs="Times New Roman"/>
          <w:sz w:val="24"/>
          <w:szCs w:val="24"/>
        </w:rPr>
        <w:t xml:space="preserve">  through </w:t>
      </w:r>
      <w:r w:rsidR="006B0B91">
        <w:rPr>
          <w:rFonts w:ascii="Times New Roman" w:hAnsi="Times New Roman" w:cs="Times New Roman"/>
          <w:sz w:val="24"/>
          <w:szCs w:val="24"/>
        </w:rPr>
        <w:t xml:space="preserve">individualized medical </w:t>
      </w:r>
      <w:r w:rsidR="00205869">
        <w:rPr>
          <w:rFonts w:ascii="Times New Roman" w:hAnsi="Times New Roman" w:cs="Times New Roman"/>
          <w:sz w:val="24"/>
          <w:szCs w:val="24"/>
        </w:rPr>
        <w:t xml:space="preserve">solutions. </w:t>
      </w:r>
      <w:r w:rsidR="00F14968">
        <w:rPr>
          <w:rFonts w:ascii="Times New Roman" w:hAnsi="Times New Roman" w:cs="Times New Roman"/>
          <w:sz w:val="24"/>
          <w:szCs w:val="24"/>
        </w:rPr>
        <w:t>As it has been proven</w:t>
      </w:r>
      <w:r w:rsidR="00205869">
        <w:rPr>
          <w:rFonts w:ascii="Times New Roman" w:hAnsi="Times New Roman" w:cs="Times New Roman"/>
          <w:sz w:val="24"/>
          <w:szCs w:val="24"/>
        </w:rPr>
        <w:t xml:space="preserve"> beyond doubt </w:t>
      </w:r>
      <w:r w:rsidR="00377C59">
        <w:rPr>
          <w:rFonts w:ascii="Times New Roman" w:hAnsi="Times New Roman" w:cs="Times New Roman"/>
          <w:sz w:val="24"/>
          <w:szCs w:val="24"/>
        </w:rPr>
        <w:t>that sexuality is a political and moral issue</w:t>
      </w:r>
      <w:r w:rsidR="00F14968">
        <w:rPr>
          <w:rFonts w:ascii="Times New Roman" w:hAnsi="Times New Roman" w:cs="Times New Roman"/>
          <w:sz w:val="24"/>
          <w:szCs w:val="24"/>
        </w:rPr>
        <w:t xml:space="preserve">, </w:t>
      </w:r>
      <w:r w:rsidR="00674A9B">
        <w:rPr>
          <w:rFonts w:ascii="Times New Roman" w:hAnsi="Times New Roman" w:cs="Times New Roman"/>
          <w:sz w:val="24"/>
          <w:szCs w:val="24"/>
        </w:rPr>
        <w:t xml:space="preserve">  shouldn’t </w:t>
      </w:r>
      <w:r w:rsidR="00F14968">
        <w:rPr>
          <w:rFonts w:ascii="Times New Roman" w:hAnsi="Times New Roman" w:cs="Times New Roman"/>
          <w:sz w:val="24"/>
          <w:szCs w:val="24"/>
        </w:rPr>
        <w:t xml:space="preserve">mental health </w:t>
      </w:r>
      <w:r w:rsidR="00674A9B">
        <w:rPr>
          <w:rFonts w:ascii="Times New Roman" w:hAnsi="Times New Roman" w:cs="Times New Roman"/>
          <w:sz w:val="24"/>
          <w:szCs w:val="24"/>
        </w:rPr>
        <w:t>systems and awareness campaigns</w:t>
      </w:r>
      <w:r w:rsidR="00F14968">
        <w:rPr>
          <w:rFonts w:ascii="Times New Roman" w:hAnsi="Times New Roman" w:cs="Times New Roman"/>
          <w:sz w:val="24"/>
          <w:szCs w:val="24"/>
        </w:rPr>
        <w:t xml:space="preserve"> </w:t>
      </w:r>
      <w:r w:rsidR="00EE728C">
        <w:rPr>
          <w:rFonts w:ascii="Times New Roman" w:hAnsi="Times New Roman" w:cs="Times New Roman"/>
          <w:sz w:val="24"/>
          <w:szCs w:val="24"/>
        </w:rPr>
        <w:t xml:space="preserve"> </w:t>
      </w:r>
      <w:r w:rsidR="00674A9B">
        <w:rPr>
          <w:rFonts w:ascii="Times New Roman" w:hAnsi="Times New Roman" w:cs="Times New Roman"/>
          <w:sz w:val="24"/>
          <w:szCs w:val="24"/>
        </w:rPr>
        <w:t>talk</w:t>
      </w:r>
      <w:r w:rsidR="00EE728C">
        <w:rPr>
          <w:rFonts w:ascii="Times New Roman" w:hAnsi="Times New Roman" w:cs="Times New Roman"/>
          <w:sz w:val="24"/>
          <w:szCs w:val="24"/>
        </w:rPr>
        <w:t xml:space="preserve"> politics, social conflicts and human rights violations that pose critical challenges to mental health rather than </w:t>
      </w:r>
      <w:r w:rsidR="00E50147">
        <w:rPr>
          <w:rFonts w:ascii="Times New Roman" w:hAnsi="Times New Roman" w:cs="Times New Roman"/>
          <w:sz w:val="24"/>
          <w:szCs w:val="24"/>
        </w:rPr>
        <w:t>act</w:t>
      </w:r>
      <w:r w:rsidR="007948CF">
        <w:rPr>
          <w:rFonts w:ascii="Times New Roman" w:hAnsi="Times New Roman" w:cs="Times New Roman"/>
          <w:sz w:val="24"/>
          <w:szCs w:val="24"/>
        </w:rPr>
        <w:t>ing</w:t>
      </w:r>
      <w:r w:rsidR="00674A9B">
        <w:rPr>
          <w:rFonts w:ascii="Times New Roman" w:hAnsi="Times New Roman" w:cs="Times New Roman"/>
          <w:sz w:val="24"/>
          <w:szCs w:val="24"/>
        </w:rPr>
        <w:t xml:space="preserve"> </w:t>
      </w:r>
      <w:r w:rsidR="00E50147">
        <w:rPr>
          <w:rFonts w:ascii="Times New Roman" w:hAnsi="Times New Roman" w:cs="Times New Roman"/>
          <w:sz w:val="24"/>
          <w:szCs w:val="24"/>
        </w:rPr>
        <w:t>as extended arms of the que</w:t>
      </w:r>
      <w:r w:rsidR="00F14968">
        <w:rPr>
          <w:rFonts w:ascii="Times New Roman" w:hAnsi="Times New Roman" w:cs="Times New Roman"/>
          <w:sz w:val="24"/>
          <w:szCs w:val="24"/>
        </w:rPr>
        <w:t>erphobic sta</w:t>
      </w:r>
      <w:r w:rsidR="00EE728C">
        <w:rPr>
          <w:rFonts w:ascii="Times New Roman" w:hAnsi="Times New Roman" w:cs="Times New Roman"/>
          <w:sz w:val="24"/>
          <w:szCs w:val="24"/>
        </w:rPr>
        <w:t>te</w:t>
      </w:r>
      <w:r w:rsidR="00674A9B">
        <w:rPr>
          <w:rFonts w:ascii="Times New Roman" w:hAnsi="Times New Roman" w:cs="Times New Roman"/>
          <w:sz w:val="24"/>
          <w:szCs w:val="24"/>
        </w:rPr>
        <w:t>?</w:t>
      </w:r>
      <w:r w:rsidR="00EE728C">
        <w:rPr>
          <w:rFonts w:ascii="Times New Roman" w:hAnsi="Times New Roman" w:cs="Times New Roman"/>
          <w:sz w:val="24"/>
          <w:szCs w:val="24"/>
        </w:rPr>
        <w:t xml:space="preserve"> </w:t>
      </w:r>
      <w:r w:rsidR="00BE6443" w:rsidRPr="00963237">
        <w:rPr>
          <w:rFonts w:ascii="Times New Roman" w:hAnsi="Times New Roman" w:cs="Times New Roman"/>
          <w:sz w:val="24"/>
          <w:szCs w:val="24"/>
        </w:rPr>
        <w:t>Many l</w:t>
      </w:r>
      <w:r w:rsidR="009D096B">
        <w:rPr>
          <w:rFonts w:ascii="Times New Roman" w:hAnsi="Times New Roman" w:cs="Times New Roman"/>
          <w:sz w:val="24"/>
          <w:szCs w:val="24"/>
        </w:rPr>
        <w:t xml:space="preserve">ives could be saved </w:t>
      </w:r>
      <w:r w:rsidR="00E71D13">
        <w:rPr>
          <w:rFonts w:ascii="Times New Roman" w:hAnsi="Times New Roman" w:cs="Times New Roman"/>
          <w:sz w:val="24"/>
          <w:szCs w:val="24"/>
        </w:rPr>
        <w:t>if</w:t>
      </w:r>
      <w:r w:rsidR="00BE6443" w:rsidRPr="00963237">
        <w:rPr>
          <w:rFonts w:ascii="Times New Roman" w:hAnsi="Times New Roman" w:cs="Times New Roman"/>
          <w:sz w:val="24"/>
          <w:szCs w:val="24"/>
        </w:rPr>
        <w:t xml:space="preserve"> the gap between affirmative </w:t>
      </w:r>
      <w:r w:rsidR="005C13AB" w:rsidRPr="00963237">
        <w:rPr>
          <w:rFonts w:ascii="Times New Roman" w:hAnsi="Times New Roman" w:cs="Times New Roman"/>
          <w:sz w:val="24"/>
          <w:szCs w:val="24"/>
        </w:rPr>
        <w:t>human rights mechanisms</w:t>
      </w:r>
      <w:r w:rsidR="00BE6443" w:rsidRPr="00963237">
        <w:rPr>
          <w:rFonts w:ascii="Times New Roman" w:hAnsi="Times New Roman" w:cs="Times New Roman"/>
          <w:sz w:val="24"/>
          <w:szCs w:val="24"/>
        </w:rPr>
        <w:t xml:space="preserve"> and </w:t>
      </w:r>
      <w:r w:rsidR="003155CB" w:rsidRPr="00963237">
        <w:rPr>
          <w:rFonts w:ascii="Times New Roman" w:hAnsi="Times New Roman" w:cs="Times New Roman"/>
          <w:sz w:val="24"/>
          <w:szCs w:val="24"/>
        </w:rPr>
        <w:t>their</w:t>
      </w:r>
      <w:r w:rsidR="00BE6443" w:rsidRPr="00963237">
        <w:rPr>
          <w:rFonts w:ascii="Times New Roman" w:hAnsi="Times New Roman" w:cs="Times New Roman"/>
          <w:sz w:val="24"/>
          <w:szCs w:val="24"/>
        </w:rPr>
        <w:t xml:space="preserve"> strict implementation</w:t>
      </w:r>
      <w:r w:rsidR="009D096B">
        <w:rPr>
          <w:rFonts w:ascii="Times New Roman" w:hAnsi="Times New Roman" w:cs="Times New Roman"/>
          <w:sz w:val="24"/>
          <w:szCs w:val="24"/>
        </w:rPr>
        <w:t xml:space="preserve"> could be bridged</w:t>
      </w:r>
      <w:r w:rsidR="00CF5D61" w:rsidRPr="00963237">
        <w:rPr>
          <w:rFonts w:ascii="Times New Roman" w:hAnsi="Times New Roman" w:cs="Times New Roman"/>
          <w:sz w:val="24"/>
          <w:szCs w:val="24"/>
        </w:rPr>
        <w:t>.</w:t>
      </w:r>
      <w:r w:rsidR="0001246A" w:rsidRPr="00963237">
        <w:rPr>
          <w:rFonts w:ascii="Times New Roman" w:hAnsi="Times New Roman" w:cs="Times New Roman"/>
          <w:sz w:val="24"/>
          <w:szCs w:val="24"/>
        </w:rPr>
        <w:t xml:space="preserve"> </w:t>
      </w:r>
      <w:r w:rsidR="00B6307D" w:rsidRPr="00963237">
        <w:rPr>
          <w:rFonts w:ascii="Times New Roman" w:hAnsi="Times New Roman" w:cs="Times New Roman"/>
          <w:sz w:val="24"/>
          <w:szCs w:val="24"/>
        </w:rPr>
        <w:t xml:space="preserve">Anjana Hareesh’s confrontation with the brutal conversion therapy is an outgrowth of the </w:t>
      </w:r>
      <w:commentRangeStart w:id="768"/>
      <w:r w:rsidR="00B6307D" w:rsidRPr="00963237">
        <w:rPr>
          <w:rFonts w:ascii="Times New Roman" w:hAnsi="Times New Roman" w:cs="Times New Roman"/>
          <w:sz w:val="24"/>
          <w:szCs w:val="24"/>
        </w:rPr>
        <w:t>sheer diffidence of mental health systems</w:t>
      </w:r>
      <w:r w:rsidR="00AA2793" w:rsidRPr="00963237">
        <w:rPr>
          <w:rFonts w:ascii="Times New Roman" w:hAnsi="Times New Roman" w:cs="Times New Roman"/>
          <w:sz w:val="24"/>
          <w:szCs w:val="24"/>
        </w:rPr>
        <w:t xml:space="preserve"> </w:t>
      </w:r>
      <w:commentRangeEnd w:id="768"/>
      <w:r w:rsidR="00526431" w:rsidRPr="006F5234">
        <w:rPr>
          <w:rStyle w:val="CommentReference"/>
          <w:rFonts w:ascii="Times New Roman" w:hAnsi="Times New Roman" w:cs="Times New Roman"/>
          <w:sz w:val="24"/>
          <w:szCs w:val="24"/>
          <w:rPrChange w:id="769" w:author="sudarshan" w:date="2020-09-28T19:06:00Z">
            <w:rPr>
              <w:rStyle w:val="CommentReference"/>
            </w:rPr>
          </w:rPrChange>
        </w:rPr>
        <w:commentReference w:id="768"/>
      </w:r>
      <w:r w:rsidR="00AA2793" w:rsidRPr="00963237">
        <w:rPr>
          <w:rFonts w:ascii="Times New Roman" w:hAnsi="Times New Roman" w:cs="Times New Roman"/>
          <w:sz w:val="24"/>
          <w:szCs w:val="24"/>
        </w:rPr>
        <w:t xml:space="preserve">to address oppressive political structures while seeking </w:t>
      </w:r>
      <w:r w:rsidR="007948CF">
        <w:rPr>
          <w:rFonts w:ascii="Times New Roman" w:hAnsi="Times New Roman" w:cs="Times New Roman"/>
          <w:sz w:val="24"/>
          <w:szCs w:val="24"/>
        </w:rPr>
        <w:t xml:space="preserve">to improve personal experiences, reductionistic awareness campaigns being an example. </w:t>
      </w:r>
      <w:r w:rsidR="005A1A13">
        <w:rPr>
          <w:rFonts w:ascii="Times New Roman" w:hAnsi="Times New Roman" w:cs="Times New Roman"/>
          <w:sz w:val="24"/>
          <w:szCs w:val="24"/>
        </w:rPr>
        <w:t xml:space="preserve"> This amounts to double violence that benefits the mental health economy that creates customers out of structural violence and human rights violations</w:t>
      </w:r>
      <w:r w:rsidR="00AA2793" w:rsidRPr="00963237">
        <w:rPr>
          <w:rFonts w:ascii="Times New Roman" w:hAnsi="Times New Roman" w:cs="Times New Roman"/>
          <w:sz w:val="24"/>
          <w:szCs w:val="24"/>
        </w:rPr>
        <w:t xml:space="preserve">. </w:t>
      </w:r>
      <w:commentRangeStart w:id="770"/>
      <w:r w:rsidR="00AA2793" w:rsidRPr="00963237">
        <w:rPr>
          <w:rFonts w:ascii="Times New Roman" w:hAnsi="Times New Roman" w:cs="Times New Roman"/>
          <w:sz w:val="24"/>
          <w:szCs w:val="24"/>
        </w:rPr>
        <w:t>It is high time</w:t>
      </w:r>
      <w:ins w:id="771" w:author="sudarshan" w:date="2020-09-27T16:32:00Z">
        <w:r w:rsidR="00201E5D" w:rsidRPr="00963237">
          <w:rPr>
            <w:rFonts w:ascii="Times New Roman" w:hAnsi="Times New Roman" w:cs="Times New Roman"/>
            <w:sz w:val="24"/>
            <w:szCs w:val="24"/>
          </w:rPr>
          <w:t xml:space="preserve"> that </w:t>
        </w:r>
      </w:ins>
      <w:r w:rsidR="00AA2793" w:rsidRPr="00963237">
        <w:rPr>
          <w:rFonts w:ascii="Times New Roman" w:hAnsi="Times New Roman" w:cs="Times New Roman"/>
          <w:sz w:val="24"/>
          <w:szCs w:val="24"/>
        </w:rPr>
        <w:t xml:space="preserve"> </w:t>
      </w:r>
      <w:ins w:id="772" w:author="sudarshan" w:date="2020-09-27T08:41:00Z">
        <w:r w:rsidR="00C81049" w:rsidRPr="00963237">
          <w:rPr>
            <w:rFonts w:ascii="Times New Roman" w:hAnsi="Times New Roman" w:cs="Times New Roman"/>
            <w:sz w:val="24"/>
            <w:szCs w:val="24"/>
          </w:rPr>
          <w:t xml:space="preserve"> </w:t>
        </w:r>
      </w:ins>
      <w:ins w:id="773" w:author="sudarshan" w:date="2020-09-28T20:45:00Z">
        <w:r w:rsidR="00A8263E">
          <w:rPr>
            <w:rFonts w:ascii="Times New Roman" w:hAnsi="Times New Roman" w:cs="Times New Roman"/>
            <w:sz w:val="24"/>
            <w:szCs w:val="24"/>
          </w:rPr>
          <w:t xml:space="preserve"> </w:t>
        </w:r>
      </w:ins>
      <w:ins w:id="774" w:author="sudarshan" w:date="2020-09-27T08:42:00Z">
        <w:r w:rsidR="00C81049" w:rsidRPr="00963237">
          <w:rPr>
            <w:rFonts w:ascii="Times New Roman" w:hAnsi="Times New Roman" w:cs="Times New Roman"/>
            <w:sz w:val="24"/>
            <w:szCs w:val="24"/>
          </w:rPr>
          <w:t>value-neutral</w:t>
        </w:r>
        <w:r w:rsidR="00A73E44" w:rsidRPr="00963237">
          <w:rPr>
            <w:rFonts w:ascii="Times New Roman" w:hAnsi="Times New Roman" w:cs="Times New Roman"/>
            <w:sz w:val="24"/>
            <w:szCs w:val="24"/>
          </w:rPr>
          <w:t>,</w:t>
        </w:r>
      </w:ins>
      <w:r w:rsidR="00BC5EA8">
        <w:rPr>
          <w:rFonts w:ascii="Times New Roman" w:hAnsi="Times New Roman" w:cs="Times New Roman"/>
          <w:sz w:val="24"/>
          <w:szCs w:val="24"/>
        </w:rPr>
        <w:t xml:space="preserve"> </w:t>
      </w:r>
      <w:r w:rsidR="00FB44D5">
        <w:rPr>
          <w:rFonts w:ascii="Times New Roman" w:hAnsi="Times New Roman" w:cs="Times New Roman"/>
          <w:sz w:val="24"/>
          <w:szCs w:val="24"/>
        </w:rPr>
        <w:t xml:space="preserve">colonial, </w:t>
      </w:r>
      <w:ins w:id="775" w:author="sudarshan" w:date="2020-09-27T08:42:00Z">
        <w:r w:rsidR="00A73E44" w:rsidRPr="00963237">
          <w:rPr>
            <w:rFonts w:ascii="Times New Roman" w:hAnsi="Times New Roman" w:cs="Times New Roman"/>
            <w:sz w:val="24"/>
            <w:szCs w:val="24"/>
          </w:rPr>
          <w:t xml:space="preserve"> </w:t>
        </w:r>
      </w:ins>
      <w:ins w:id="776" w:author="sudarshan" w:date="2020-09-27T09:04:00Z">
        <w:r w:rsidR="00FF1969" w:rsidRPr="00963237">
          <w:rPr>
            <w:rFonts w:ascii="Times New Roman" w:hAnsi="Times New Roman" w:cs="Times New Roman"/>
            <w:sz w:val="24"/>
            <w:szCs w:val="24"/>
          </w:rPr>
          <w:t xml:space="preserve">acontextual, </w:t>
        </w:r>
      </w:ins>
      <w:ins w:id="777" w:author="sudarshan" w:date="2020-09-27T08:42:00Z">
        <w:r w:rsidR="00A73E44" w:rsidRPr="00963237">
          <w:rPr>
            <w:rFonts w:ascii="Times New Roman" w:hAnsi="Times New Roman" w:cs="Times New Roman"/>
            <w:sz w:val="24"/>
            <w:szCs w:val="24"/>
          </w:rPr>
          <w:t xml:space="preserve">apolitical, ahistorical and </w:t>
        </w:r>
      </w:ins>
      <w:r w:rsidR="007948CF">
        <w:rPr>
          <w:rFonts w:ascii="Times New Roman" w:hAnsi="Times New Roman" w:cs="Times New Roman"/>
          <w:sz w:val="24"/>
          <w:szCs w:val="24"/>
        </w:rPr>
        <w:t>positivist</w:t>
      </w:r>
      <w:ins w:id="778" w:author="sudarshan" w:date="2020-09-27T08:51:00Z">
        <w:r w:rsidR="00A73E44" w:rsidRPr="00963237">
          <w:rPr>
            <w:rFonts w:ascii="Times New Roman" w:hAnsi="Times New Roman" w:cs="Times New Roman"/>
            <w:sz w:val="24"/>
            <w:szCs w:val="24"/>
          </w:rPr>
          <w:t xml:space="preserve"> </w:t>
        </w:r>
        <w:r w:rsidR="00F21104" w:rsidRPr="00963237">
          <w:rPr>
            <w:rFonts w:ascii="Times New Roman" w:hAnsi="Times New Roman" w:cs="Times New Roman"/>
            <w:sz w:val="24"/>
            <w:szCs w:val="24"/>
          </w:rPr>
          <w:t>psychiatric</w:t>
        </w:r>
      </w:ins>
      <w:ins w:id="779" w:author="sudarshan" w:date="2020-09-27T09:06:00Z">
        <w:r w:rsidR="00F21104" w:rsidRPr="00963237">
          <w:rPr>
            <w:rFonts w:ascii="Times New Roman" w:hAnsi="Times New Roman" w:cs="Times New Roman"/>
            <w:sz w:val="24"/>
            <w:szCs w:val="24"/>
          </w:rPr>
          <w:t xml:space="preserve">  knowledge production and </w:t>
        </w:r>
      </w:ins>
      <w:ins w:id="780" w:author="sudarshan" w:date="2020-09-27T08:51:00Z">
        <w:r w:rsidR="00F21104" w:rsidRPr="00963237">
          <w:rPr>
            <w:rFonts w:ascii="Times New Roman" w:hAnsi="Times New Roman" w:cs="Times New Roman"/>
            <w:sz w:val="24"/>
            <w:szCs w:val="24"/>
          </w:rPr>
          <w:t xml:space="preserve"> practice</w:t>
        </w:r>
      </w:ins>
      <w:del w:id="781" w:author="sudarshan" w:date="2020-09-27T08:53:00Z">
        <w:r w:rsidR="00AA2793" w:rsidRPr="00963237" w:rsidDel="00A73E44">
          <w:rPr>
            <w:rFonts w:ascii="Times New Roman" w:hAnsi="Times New Roman" w:cs="Times New Roman"/>
            <w:sz w:val="24"/>
            <w:szCs w:val="24"/>
          </w:rPr>
          <w:delText>psychiatry</w:delText>
        </w:r>
      </w:del>
      <w:r w:rsidR="00AA2793" w:rsidRPr="00963237">
        <w:rPr>
          <w:rFonts w:ascii="Times New Roman" w:hAnsi="Times New Roman" w:cs="Times New Roman"/>
          <w:sz w:val="24"/>
          <w:szCs w:val="24"/>
        </w:rPr>
        <w:t xml:space="preserve"> is resisted in defining every state of mind and every</w:t>
      </w:r>
      <w:r w:rsidR="00BC5EA8">
        <w:rPr>
          <w:rFonts w:ascii="Times New Roman" w:hAnsi="Times New Roman" w:cs="Times New Roman"/>
          <w:sz w:val="24"/>
          <w:szCs w:val="24"/>
        </w:rPr>
        <w:t xml:space="preserve"> social </w:t>
      </w:r>
      <w:r w:rsidR="00CE1154" w:rsidRPr="00963237">
        <w:rPr>
          <w:rFonts w:ascii="Times New Roman" w:hAnsi="Times New Roman" w:cs="Times New Roman"/>
          <w:sz w:val="24"/>
          <w:szCs w:val="24"/>
        </w:rPr>
        <w:t>problem</w:t>
      </w:r>
      <w:r w:rsidR="00AA2793" w:rsidRPr="00963237">
        <w:rPr>
          <w:rFonts w:ascii="Times New Roman" w:hAnsi="Times New Roman" w:cs="Times New Roman"/>
          <w:sz w:val="24"/>
          <w:szCs w:val="24"/>
        </w:rPr>
        <w:t xml:space="preserve"> as a psychiatric problem</w:t>
      </w:r>
      <w:commentRangeEnd w:id="770"/>
      <w:r w:rsidR="00526431" w:rsidRPr="006F5234">
        <w:rPr>
          <w:rStyle w:val="CommentReference"/>
          <w:rFonts w:ascii="Times New Roman" w:hAnsi="Times New Roman" w:cs="Times New Roman"/>
          <w:sz w:val="24"/>
          <w:szCs w:val="24"/>
          <w:rPrChange w:id="782" w:author="sudarshan" w:date="2020-09-28T19:06:00Z">
            <w:rPr>
              <w:rStyle w:val="CommentReference"/>
            </w:rPr>
          </w:rPrChange>
        </w:rPr>
        <w:commentReference w:id="770"/>
      </w:r>
      <w:r w:rsidR="00AA2793" w:rsidRPr="00963237">
        <w:rPr>
          <w:rFonts w:ascii="Times New Roman" w:hAnsi="Times New Roman" w:cs="Times New Roman"/>
          <w:sz w:val="24"/>
          <w:szCs w:val="24"/>
        </w:rPr>
        <w:t xml:space="preserve">. </w:t>
      </w:r>
      <w:r w:rsidR="00C177AE">
        <w:rPr>
          <w:rFonts w:ascii="Times New Roman" w:hAnsi="Times New Roman" w:cs="Times New Roman"/>
          <w:sz w:val="24"/>
          <w:szCs w:val="24"/>
        </w:rPr>
        <w:t>To materialise</w:t>
      </w:r>
      <w:r w:rsidR="00E71D13">
        <w:rPr>
          <w:rFonts w:ascii="Times New Roman" w:hAnsi="Times New Roman" w:cs="Times New Roman"/>
          <w:sz w:val="24"/>
          <w:szCs w:val="24"/>
        </w:rPr>
        <w:t xml:space="preserve"> this</w:t>
      </w:r>
      <w:r w:rsidR="00FA3BA2">
        <w:rPr>
          <w:rFonts w:ascii="Times New Roman" w:hAnsi="Times New Roman" w:cs="Times New Roman"/>
          <w:sz w:val="24"/>
          <w:szCs w:val="24"/>
        </w:rPr>
        <w:t>,</w:t>
      </w:r>
      <w:ins w:id="783" w:author="sudarshan" w:date="2020-09-27T08:54:00Z">
        <w:r w:rsidR="00201E5D" w:rsidRPr="00963237">
          <w:rPr>
            <w:rFonts w:ascii="Times New Roman" w:hAnsi="Times New Roman" w:cs="Times New Roman"/>
            <w:sz w:val="24"/>
            <w:szCs w:val="24"/>
          </w:rPr>
          <w:t xml:space="preserve">we require a new </w:t>
        </w:r>
        <w:r w:rsidR="00A73E44" w:rsidRPr="00963237">
          <w:rPr>
            <w:rFonts w:ascii="Times New Roman" w:hAnsi="Times New Roman" w:cs="Times New Roman"/>
            <w:sz w:val="24"/>
            <w:szCs w:val="24"/>
          </w:rPr>
          <w:t>psychiatr</w:t>
        </w:r>
        <w:r w:rsidR="000E4A3F" w:rsidRPr="00963237">
          <w:rPr>
            <w:rFonts w:ascii="Times New Roman" w:hAnsi="Times New Roman" w:cs="Times New Roman"/>
            <w:sz w:val="24"/>
            <w:szCs w:val="24"/>
          </w:rPr>
          <w:t>ic theory and praxis</w:t>
        </w:r>
      </w:ins>
      <w:ins w:id="784" w:author="sudarshan" w:date="2020-09-27T09:07:00Z">
        <w:r w:rsidR="00F21104" w:rsidRPr="00963237">
          <w:rPr>
            <w:rFonts w:ascii="Times New Roman" w:hAnsi="Times New Roman" w:cs="Times New Roman"/>
            <w:sz w:val="24"/>
            <w:szCs w:val="24"/>
          </w:rPr>
          <w:t xml:space="preserve"> </w:t>
        </w:r>
      </w:ins>
      <w:ins w:id="785" w:author="sudarshan" w:date="2020-09-27T08:54:00Z">
        <w:r w:rsidR="00A73E44" w:rsidRPr="00963237">
          <w:rPr>
            <w:rFonts w:ascii="Times New Roman" w:hAnsi="Times New Roman" w:cs="Times New Roman"/>
            <w:sz w:val="24"/>
            <w:szCs w:val="24"/>
          </w:rPr>
          <w:t xml:space="preserve">which is </w:t>
        </w:r>
      </w:ins>
      <w:ins w:id="786" w:author="sudarshan" w:date="2020-09-27T08:53:00Z">
        <w:r w:rsidR="00A73E44" w:rsidRPr="00963237">
          <w:rPr>
            <w:rFonts w:ascii="Times New Roman" w:hAnsi="Times New Roman" w:cs="Times New Roman"/>
            <w:sz w:val="24"/>
            <w:szCs w:val="24"/>
          </w:rPr>
          <w:t>value-laden,</w:t>
        </w:r>
      </w:ins>
      <w:ins w:id="787" w:author="sudarshan" w:date="2020-09-27T08:59:00Z">
        <w:r w:rsidR="00A73E44" w:rsidRPr="00963237">
          <w:rPr>
            <w:rFonts w:ascii="Times New Roman" w:hAnsi="Times New Roman" w:cs="Times New Roman"/>
            <w:sz w:val="24"/>
            <w:szCs w:val="24"/>
          </w:rPr>
          <w:t xml:space="preserve"> </w:t>
        </w:r>
      </w:ins>
      <w:r w:rsidR="00C177AE">
        <w:rPr>
          <w:rFonts w:ascii="Times New Roman" w:hAnsi="Times New Roman" w:cs="Times New Roman"/>
          <w:sz w:val="24"/>
          <w:szCs w:val="24"/>
        </w:rPr>
        <w:t>decol</w:t>
      </w:r>
      <w:r w:rsidR="007948CF">
        <w:rPr>
          <w:rFonts w:ascii="Times New Roman" w:hAnsi="Times New Roman" w:cs="Times New Roman"/>
          <w:sz w:val="24"/>
          <w:szCs w:val="24"/>
        </w:rPr>
        <w:t xml:space="preserve">onialised, </w:t>
      </w:r>
      <w:ins w:id="788" w:author="sudarshan" w:date="2020-09-27T09:04:00Z">
        <w:r w:rsidR="00FF1969" w:rsidRPr="00963237">
          <w:rPr>
            <w:rFonts w:ascii="Times New Roman" w:hAnsi="Times New Roman" w:cs="Times New Roman"/>
            <w:sz w:val="24"/>
            <w:szCs w:val="24"/>
          </w:rPr>
          <w:t xml:space="preserve">contextual, </w:t>
        </w:r>
      </w:ins>
      <w:ins w:id="789" w:author="sudarshan" w:date="2020-09-27T08:53:00Z">
        <w:r w:rsidR="00A73E44" w:rsidRPr="00963237">
          <w:rPr>
            <w:rFonts w:ascii="Times New Roman" w:hAnsi="Times New Roman" w:cs="Times New Roman"/>
            <w:sz w:val="24"/>
            <w:szCs w:val="24"/>
          </w:rPr>
          <w:t>political, historic</w:t>
        </w:r>
      </w:ins>
      <w:r w:rsidR="007948CF">
        <w:rPr>
          <w:rFonts w:ascii="Times New Roman" w:hAnsi="Times New Roman" w:cs="Times New Roman"/>
          <w:sz w:val="24"/>
          <w:szCs w:val="24"/>
        </w:rPr>
        <w:t xml:space="preserve">al </w:t>
      </w:r>
      <w:ins w:id="790" w:author="sudarshan" w:date="2020-09-27T08:53:00Z">
        <w:r w:rsidR="00A73E44" w:rsidRPr="00963237">
          <w:rPr>
            <w:rFonts w:ascii="Times New Roman" w:hAnsi="Times New Roman" w:cs="Times New Roman"/>
            <w:sz w:val="24"/>
            <w:szCs w:val="24"/>
          </w:rPr>
          <w:t xml:space="preserve"> and </w:t>
        </w:r>
      </w:ins>
      <w:ins w:id="791" w:author="sudarshan" w:date="2020-09-27T08:55:00Z">
        <w:r w:rsidR="00A73E44" w:rsidRPr="00963237">
          <w:rPr>
            <w:rFonts w:ascii="Times New Roman" w:hAnsi="Times New Roman" w:cs="Times New Roman"/>
            <w:sz w:val="24"/>
            <w:szCs w:val="24"/>
          </w:rPr>
          <w:t xml:space="preserve">critical in </w:t>
        </w:r>
        <w:r w:rsidR="00C177AE">
          <w:rPr>
            <w:rFonts w:ascii="Times New Roman" w:hAnsi="Times New Roman" w:cs="Times New Roman"/>
            <w:sz w:val="24"/>
            <w:szCs w:val="24"/>
          </w:rPr>
          <w:t xml:space="preserve">defining </w:t>
        </w:r>
      </w:ins>
      <w:r w:rsidR="00C177AE">
        <w:rPr>
          <w:rFonts w:ascii="Times New Roman" w:hAnsi="Times New Roman" w:cs="Times New Roman"/>
          <w:sz w:val="24"/>
          <w:szCs w:val="24"/>
        </w:rPr>
        <w:t xml:space="preserve">mental health  </w:t>
      </w:r>
      <w:ins w:id="792" w:author="sudarshan" w:date="2020-09-27T08:55:00Z">
        <w:r w:rsidR="00C177AE">
          <w:rPr>
            <w:rFonts w:ascii="Times New Roman" w:hAnsi="Times New Roman" w:cs="Times New Roman"/>
            <w:sz w:val="24"/>
            <w:szCs w:val="24"/>
          </w:rPr>
          <w:t xml:space="preserve"> problems</w:t>
        </w:r>
      </w:ins>
      <w:r w:rsidR="00536AC7">
        <w:rPr>
          <w:rFonts w:ascii="Times New Roman" w:hAnsi="Times New Roman" w:cs="Times New Roman"/>
          <w:sz w:val="24"/>
          <w:szCs w:val="24"/>
        </w:rPr>
        <w:t xml:space="preserve"> and </w:t>
      </w:r>
      <w:ins w:id="793" w:author="sudarshan" w:date="2020-09-27T08:55:00Z">
        <w:r w:rsidR="00C177AE">
          <w:rPr>
            <w:rFonts w:ascii="Times New Roman" w:hAnsi="Times New Roman" w:cs="Times New Roman"/>
            <w:sz w:val="24"/>
            <w:szCs w:val="24"/>
          </w:rPr>
          <w:t>solutions</w:t>
        </w:r>
      </w:ins>
      <w:r w:rsidR="00EC335B">
        <w:rPr>
          <w:rFonts w:ascii="Times New Roman" w:hAnsi="Times New Roman" w:cs="Times New Roman"/>
          <w:sz w:val="24"/>
          <w:szCs w:val="24"/>
        </w:rPr>
        <w:t xml:space="preserve">, </w:t>
      </w:r>
      <w:r w:rsidR="00686234">
        <w:rPr>
          <w:rFonts w:ascii="Times New Roman" w:hAnsi="Times New Roman" w:cs="Times New Roman"/>
          <w:sz w:val="24"/>
          <w:szCs w:val="24"/>
        </w:rPr>
        <w:t xml:space="preserve"> for</w:t>
      </w:r>
      <w:r w:rsidR="00536AC7">
        <w:rPr>
          <w:rFonts w:ascii="Times New Roman" w:hAnsi="Times New Roman" w:cs="Times New Roman"/>
          <w:sz w:val="24"/>
          <w:szCs w:val="24"/>
        </w:rPr>
        <w:t>,</w:t>
      </w:r>
      <w:r w:rsidR="00686234">
        <w:rPr>
          <w:rFonts w:ascii="Times New Roman" w:hAnsi="Times New Roman" w:cs="Times New Roman"/>
          <w:sz w:val="24"/>
          <w:szCs w:val="24"/>
        </w:rPr>
        <w:t xml:space="preserve"> political action is paramount in  curing sickness.</w:t>
      </w:r>
      <w:r w:rsidR="00D1155A">
        <w:rPr>
          <w:rFonts w:ascii="Times New Roman" w:hAnsi="Times New Roman" w:cs="Times New Roman"/>
          <w:sz w:val="24"/>
          <w:szCs w:val="24"/>
        </w:rPr>
        <w:t xml:space="preserve">  </w:t>
      </w:r>
      <w:r w:rsidR="00686234">
        <w:rPr>
          <w:rFonts w:ascii="Times New Roman" w:hAnsi="Times New Roman" w:cs="Times New Roman"/>
          <w:sz w:val="24"/>
          <w:szCs w:val="24"/>
        </w:rPr>
        <w:t>Rudolf Virchow</w:t>
      </w:r>
      <w:r w:rsidR="003F37D9">
        <w:rPr>
          <w:rFonts w:ascii="Times New Roman" w:hAnsi="Times New Roman" w:cs="Times New Roman"/>
          <w:sz w:val="24"/>
          <w:szCs w:val="24"/>
        </w:rPr>
        <w:t xml:space="preserve">, father </w:t>
      </w:r>
      <w:r w:rsidR="00D1155A">
        <w:rPr>
          <w:rFonts w:ascii="Times New Roman" w:hAnsi="Times New Roman" w:cs="Times New Roman"/>
          <w:sz w:val="24"/>
          <w:szCs w:val="24"/>
        </w:rPr>
        <w:t>of modern pathology</w:t>
      </w:r>
      <w:r w:rsidR="00686234">
        <w:rPr>
          <w:rFonts w:ascii="Times New Roman" w:hAnsi="Times New Roman" w:cs="Times New Roman"/>
          <w:sz w:val="24"/>
          <w:szCs w:val="24"/>
        </w:rPr>
        <w:t xml:space="preserve"> puts it</w:t>
      </w:r>
      <w:r w:rsidR="00D1155A">
        <w:rPr>
          <w:rFonts w:ascii="Times New Roman" w:hAnsi="Times New Roman" w:cs="Times New Roman"/>
          <w:sz w:val="24"/>
          <w:szCs w:val="24"/>
        </w:rPr>
        <w:t xml:space="preserve"> emphatically;</w:t>
      </w:r>
      <w:r w:rsidR="00FA3BA2">
        <w:rPr>
          <w:rFonts w:ascii="Times New Roman" w:hAnsi="Times New Roman" w:cs="Times New Roman"/>
          <w:sz w:val="24"/>
          <w:szCs w:val="24"/>
        </w:rPr>
        <w:t xml:space="preserve"> </w:t>
      </w:r>
      <w:r w:rsidR="00686234" w:rsidRPr="003F37D9">
        <w:rPr>
          <w:rFonts w:ascii="Times New Roman" w:hAnsi="Times New Roman" w:cs="Times New Roman"/>
          <w:color w:val="212121"/>
          <w:sz w:val="24"/>
          <w:szCs w:val="24"/>
          <w:shd w:val="clear" w:color="auto" w:fill="FFFFFF"/>
        </w:rPr>
        <w:t>"Medicine is a social science, and politics nothing but medicine at a larger scale".</w:t>
      </w:r>
    </w:p>
    <w:p w14:paraId="3F4B409B" w14:textId="77777777" w:rsidR="00FC2BC5" w:rsidRPr="00AE6A5B" w:rsidRDefault="005A5DA6" w:rsidP="00B531F5">
      <w:pPr>
        <w:jc w:val="both"/>
        <w:rPr>
          <w:rFonts w:ascii="Times New Roman" w:hAnsi="Times New Roman" w:cs="Times New Roman"/>
          <w:b/>
          <w:sz w:val="32"/>
          <w:szCs w:val="32"/>
        </w:rPr>
      </w:pPr>
      <w:r w:rsidRPr="00AE6A5B">
        <w:rPr>
          <w:rFonts w:ascii="Times New Roman" w:hAnsi="Times New Roman" w:cs="Times New Roman"/>
          <w:b/>
          <w:sz w:val="32"/>
          <w:szCs w:val="32"/>
        </w:rPr>
        <w:t>References</w:t>
      </w:r>
    </w:p>
    <w:p w14:paraId="44FA57F8" w14:textId="345DCA8C" w:rsidR="00FE4B90" w:rsidRPr="00963237" w:rsidRDefault="009243E6">
      <w:pPr>
        <w:pStyle w:val="Heading1"/>
        <w:spacing w:line="480" w:lineRule="auto"/>
        <w:jc w:val="both"/>
        <w:rPr>
          <w:b w:val="0"/>
          <w:sz w:val="24"/>
          <w:szCs w:val="24"/>
        </w:rPr>
        <w:pPrChange w:id="794" w:author="sudarshan" w:date="2020-09-28T19:11:00Z">
          <w:pPr>
            <w:pStyle w:val="Heading1"/>
            <w:jc w:val="both"/>
          </w:pPr>
        </w:pPrChange>
      </w:pPr>
      <w:r w:rsidRPr="00963237">
        <w:rPr>
          <w:b w:val="0"/>
          <w:sz w:val="24"/>
          <w:szCs w:val="24"/>
        </w:rPr>
        <w:lastRenderedPageBreak/>
        <w:t>1.</w:t>
      </w:r>
      <w:r w:rsidR="00FE4B90" w:rsidRPr="00963237">
        <w:rPr>
          <w:b w:val="0"/>
          <w:sz w:val="24"/>
          <w:szCs w:val="24"/>
        </w:rPr>
        <w:t>Kumari, J</w:t>
      </w:r>
      <w:ins w:id="795" w:author="sudarshan" w:date="2020-09-28T19:25:00Z">
        <w:r w:rsidR="00293358">
          <w:rPr>
            <w:b w:val="0"/>
            <w:sz w:val="24"/>
            <w:szCs w:val="24"/>
          </w:rPr>
          <w:t xml:space="preserve">. </w:t>
        </w:r>
      </w:ins>
      <w:del w:id="796" w:author="sudarshan" w:date="2020-09-28T19:24:00Z">
        <w:r w:rsidR="00FE4B90" w:rsidRPr="00963237" w:rsidDel="00293358">
          <w:rPr>
            <w:b w:val="0"/>
            <w:sz w:val="24"/>
            <w:szCs w:val="24"/>
          </w:rPr>
          <w:delText>,</w:delText>
        </w:r>
      </w:del>
      <w:r w:rsidR="00FE4B90" w:rsidRPr="00963237">
        <w:rPr>
          <w:b w:val="0"/>
          <w:sz w:val="24"/>
          <w:szCs w:val="24"/>
        </w:rPr>
        <w:t xml:space="preserve">Expert </w:t>
      </w:r>
      <w:r w:rsidR="003647E8" w:rsidRPr="00963237">
        <w:rPr>
          <w:b w:val="0"/>
          <w:sz w:val="24"/>
          <w:szCs w:val="24"/>
        </w:rPr>
        <w:t xml:space="preserve">speaks on suicidal thoughts and warning signs of depression, a psychological condition that actor </w:t>
      </w:r>
      <w:r w:rsidR="00B531F5" w:rsidRPr="00963237">
        <w:rPr>
          <w:b w:val="0"/>
          <w:sz w:val="24"/>
          <w:szCs w:val="24"/>
        </w:rPr>
        <w:t xml:space="preserve">Sushant Singh Rajput </w:t>
      </w:r>
      <w:r w:rsidR="003647E8" w:rsidRPr="00963237">
        <w:rPr>
          <w:b w:val="0"/>
          <w:sz w:val="24"/>
          <w:szCs w:val="24"/>
        </w:rPr>
        <w:t>was suffering from</w:t>
      </w:r>
      <w:r w:rsidR="009F22D3" w:rsidRPr="00963237">
        <w:rPr>
          <w:b w:val="0"/>
          <w:sz w:val="24"/>
          <w:szCs w:val="24"/>
        </w:rPr>
        <w:t>.</w:t>
      </w:r>
      <w:r w:rsidR="00FE4B90" w:rsidRPr="00963237">
        <w:rPr>
          <w:b w:val="0"/>
          <w:sz w:val="24"/>
          <w:szCs w:val="24"/>
        </w:rPr>
        <w:t xml:space="preserve"> </w:t>
      </w:r>
      <w:r w:rsidR="00FE4B90" w:rsidRPr="00963237">
        <w:rPr>
          <w:b w:val="0"/>
          <w:i/>
          <w:sz w:val="24"/>
          <w:szCs w:val="24"/>
        </w:rPr>
        <w:t xml:space="preserve">India.com. </w:t>
      </w:r>
      <w:r w:rsidR="00FE4B90" w:rsidRPr="00963237">
        <w:rPr>
          <w:b w:val="0"/>
          <w:sz w:val="24"/>
          <w:szCs w:val="24"/>
        </w:rPr>
        <w:t>2020 15</w:t>
      </w:r>
      <w:r w:rsidR="00EC335B">
        <w:rPr>
          <w:b w:val="0"/>
          <w:sz w:val="24"/>
          <w:szCs w:val="24"/>
        </w:rPr>
        <w:t xml:space="preserve"> </w:t>
      </w:r>
      <w:r w:rsidR="00FE4B90" w:rsidRPr="00963237">
        <w:rPr>
          <w:b w:val="0"/>
          <w:sz w:val="24"/>
          <w:szCs w:val="24"/>
        </w:rPr>
        <w:t xml:space="preserve"> Jun. Available from: </w:t>
      </w:r>
      <w:r w:rsidR="00110627" w:rsidRPr="00963237">
        <w:rPr>
          <w:b w:val="0"/>
          <w:sz w:val="24"/>
          <w:szCs w:val="24"/>
          <w:rPrChange w:id="797" w:author="sudarshan" w:date="2020-09-28T19:11:00Z">
            <w:rPr>
              <w:rStyle w:val="Hyperlink"/>
              <w:b w:val="0"/>
              <w:sz w:val="24"/>
              <w:szCs w:val="24"/>
            </w:rPr>
          </w:rPrChange>
        </w:rPr>
        <w:fldChar w:fldCharType="begin"/>
      </w:r>
      <w:r w:rsidR="00110627" w:rsidRPr="009C400D">
        <w:rPr>
          <w:b w:val="0"/>
          <w:sz w:val="24"/>
          <w:szCs w:val="24"/>
          <w:rPrChange w:id="798" w:author="sudarshan" w:date="2020-09-28T19:11:00Z">
            <w:rPr/>
          </w:rPrChange>
        </w:rPr>
        <w:instrText xml:space="preserve"> HYPERLINK "https://www.india.com/lifestyle/expert-speaks-on-suicidal-thoughts-and-warning-signs-of-depression-a-psychological-condition-that-actor-sushant-singh-rajput-was-suffering-from-4058498/" </w:instrText>
      </w:r>
      <w:r w:rsidR="00110627" w:rsidRPr="00963237">
        <w:rPr>
          <w:rPrChange w:id="799" w:author="sudarshan" w:date="2020-09-28T19:11:00Z">
            <w:rPr>
              <w:rStyle w:val="Hyperlink"/>
              <w:b w:val="0"/>
              <w:sz w:val="24"/>
              <w:szCs w:val="24"/>
            </w:rPr>
          </w:rPrChange>
        </w:rPr>
        <w:fldChar w:fldCharType="separate"/>
      </w:r>
      <w:r w:rsidR="00FE4B90" w:rsidRPr="00963237">
        <w:rPr>
          <w:rStyle w:val="Hyperlink"/>
          <w:b w:val="0"/>
          <w:sz w:val="24"/>
          <w:szCs w:val="24"/>
        </w:rPr>
        <w:t>https://www.india.com/lifestyle/expert-speaks-on-suicidal-thoughts-and-warning-signs-of-depression-a-psychological-condition-that-actor-sushant-singh-rajput-was-suffering-from-4058498/</w:t>
      </w:r>
      <w:r w:rsidR="00110627" w:rsidRPr="00963237">
        <w:rPr>
          <w:rStyle w:val="Hyperlink"/>
          <w:b w:val="0"/>
          <w:sz w:val="24"/>
          <w:szCs w:val="24"/>
        </w:rPr>
        <w:fldChar w:fldCharType="end"/>
      </w:r>
    </w:p>
    <w:p w14:paraId="530DA0E1" w14:textId="77777777" w:rsidR="00086E30" w:rsidRPr="009C400D" w:rsidRDefault="009243E6">
      <w:pPr>
        <w:pStyle w:val="Heading1"/>
        <w:spacing w:line="480" w:lineRule="auto"/>
        <w:jc w:val="both"/>
        <w:rPr>
          <w:b w:val="0"/>
          <w:sz w:val="24"/>
          <w:szCs w:val="24"/>
          <w:rPrChange w:id="800" w:author="sudarshan" w:date="2020-09-28T19:11:00Z">
            <w:rPr>
              <w:sz w:val="24"/>
              <w:szCs w:val="24"/>
            </w:rPr>
          </w:rPrChange>
        </w:rPr>
        <w:pPrChange w:id="801" w:author="sudarshan" w:date="2020-09-28T19:11:00Z">
          <w:pPr>
            <w:pStyle w:val="Heading1"/>
            <w:jc w:val="both"/>
          </w:pPr>
        </w:pPrChange>
      </w:pPr>
      <w:r w:rsidRPr="00963237">
        <w:rPr>
          <w:b w:val="0"/>
          <w:sz w:val="24"/>
          <w:szCs w:val="24"/>
        </w:rPr>
        <w:t>2.</w:t>
      </w:r>
      <w:r w:rsidR="00FE4B90" w:rsidRPr="00963237">
        <w:rPr>
          <w:b w:val="0"/>
          <w:sz w:val="24"/>
          <w:szCs w:val="24"/>
        </w:rPr>
        <w:t>Sushant Singh Rajput’s death has put spotlight on awareness, treatment of mental health issues</w:t>
      </w:r>
      <w:r w:rsidR="009F22D3" w:rsidRPr="00963237">
        <w:rPr>
          <w:b w:val="0"/>
          <w:sz w:val="24"/>
          <w:szCs w:val="24"/>
        </w:rPr>
        <w:t>.</w:t>
      </w:r>
      <w:r w:rsidR="00086E30" w:rsidRPr="00963237">
        <w:rPr>
          <w:b w:val="0"/>
          <w:sz w:val="24"/>
          <w:szCs w:val="24"/>
        </w:rPr>
        <w:t xml:space="preserve">Hindustan Times. 2020 Jun 16. Available from: </w:t>
      </w:r>
      <w:r w:rsidR="00110627" w:rsidRPr="00963237">
        <w:rPr>
          <w:b w:val="0"/>
          <w:sz w:val="24"/>
          <w:szCs w:val="24"/>
          <w:rPrChange w:id="802" w:author="sudarshan" w:date="2020-09-28T19:11:00Z">
            <w:rPr>
              <w:rStyle w:val="Hyperlink"/>
              <w:b w:val="0"/>
              <w:sz w:val="24"/>
              <w:szCs w:val="24"/>
            </w:rPr>
          </w:rPrChange>
        </w:rPr>
        <w:fldChar w:fldCharType="begin"/>
      </w:r>
      <w:r w:rsidR="00110627" w:rsidRPr="009C400D">
        <w:rPr>
          <w:b w:val="0"/>
          <w:sz w:val="24"/>
          <w:szCs w:val="24"/>
          <w:rPrChange w:id="803" w:author="sudarshan" w:date="2020-09-28T19:11:00Z">
            <w:rPr/>
          </w:rPrChange>
        </w:rPr>
        <w:instrText xml:space="preserve"> HYPERLINK "https://www.hindustantimes.com/more-lifestyle/sushant-singh-rajput-s-death-has-put-spotlight-on-awareness-treatment-of-mental-health-issues/story-um9I735DmajsYEWdUXKYTM.html" </w:instrText>
      </w:r>
      <w:r w:rsidR="00110627" w:rsidRPr="00963237">
        <w:rPr>
          <w:rPrChange w:id="804" w:author="sudarshan" w:date="2020-09-28T19:11:00Z">
            <w:rPr>
              <w:rStyle w:val="Hyperlink"/>
              <w:b w:val="0"/>
              <w:sz w:val="24"/>
              <w:szCs w:val="24"/>
            </w:rPr>
          </w:rPrChange>
        </w:rPr>
        <w:fldChar w:fldCharType="separate"/>
      </w:r>
      <w:r w:rsidR="00086E30" w:rsidRPr="00963237">
        <w:rPr>
          <w:rStyle w:val="Hyperlink"/>
          <w:b w:val="0"/>
          <w:sz w:val="24"/>
          <w:szCs w:val="24"/>
        </w:rPr>
        <w:t>https://www.hindustantimes.com/more-lifestyle/sushant-singh-rajput-s-death-has-put-spotlight-on-awareness-treatment-of-mental-health-issues/story-um9I735DmajsYEWdUXKYTM.html</w:t>
      </w:r>
      <w:r w:rsidR="00110627" w:rsidRPr="00963237">
        <w:rPr>
          <w:rStyle w:val="Hyperlink"/>
          <w:b w:val="0"/>
          <w:sz w:val="24"/>
          <w:szCs w:val="24"/>
        </w:rPr>
        <w:fldChar w:fldCharType="end"/>
      </w:r>
      <w:r w:rsidR="00086E30" w:rsidRPr="009C400D">
        <w:rPr>
          <w:b w:val="0"/>
          <w:sz w:val="24"/>
          <w:szCs w:val="24"/>
          <w:rPrChange w:id="805" w:author="sudarshan" w:date="2020-09-28T19:11:00Z">
            <w:rPr>
              <w:sz w:val="24"/>
              <w:szCs w:val="24"/>
            </w:rPr>
          </w:rPrChange>
        </w:rPr>
        <w:t xml:space="preserve"> </w:t>
      </w:r>
    </w:p>
    <w:p w14:paraId="03C28913" w14:textId="4ECB2381" w:rsidR="00905F62" w:rsidRPr="00963237" w:rsidRDefault="009243E6">
      <w:pPr>
        <w:pStyle w:val="Heading1"/>
        <w:spacing w:line="480" w:lineRule="auto"/>
        <w:jc w:val="both"/>
        <w:rPr>
          <w:ins w:id="806" w:author="sudarshan" w:date="2020-09-27T21:32:00Z"/>
          <w:rStyle w:val="Hyperlink"/>
          <w:b w:val="0"/>
          <w:sz w:val="24"/>
          <w:szCs w:val="24"/>
        </w:rPr>
        <w:pPrChange w:id="807" w:author="sudarshan" w:date="2020-09-28T19:11:00Z">
          <w:pPr>
            <w:pStyle w:val="Heading1"/>
            <w:jc w:val="both"/>
          </w:pPr>
        </w:pPrChange>
      </w:pPr>
      <w:r w:rsidRPr="00963237">
        <w:rPr>
          <w:b w:val="0"/>
          <w:sz w:val="24"/>
          <w:szCs w:val="24"/>
        </w:rPr>
        <w:t>3.</w:t>
      </w:r>
      <w:r w:rsidR="00086E30" w:rsidRPr="00963237">
        <w:rPr>
          <w:b w:val="0"/>
          <w:sz w:val="24"/>
          <w:szCs w:val="24"/>
        </w:rPr>
        <w:t>Rani, A</w:t>
      </w:r>
      <w:r w:rsidR="005A0696" w:rsidRPr="00963237">
        <w:rPr>
          <w:b w:val="0"/>
          <w:sz w:val="24"/>
          <w:szCs w:val="24"/>
        </w:rPr>
        <w:t xml:space="preserve">. </w:t>
      </w:r>
      <w:r w:rsidR="00086E30" w:rsidRPr="00963237">
        <w:rPr>
          <w:b w:val="0"/>
          <w:sz w:val="24"/>
          <w:szCs w:val="24"/>
        </w:rPr>
        <w:t>Depression is not ‘mere sadness’, time to focus on mental health: Patna Doctors</w:t>
      </w:r>
      <w:r w:rsidR="009F22D3" w:rsidRPr="00963237">
        <w:rPr>
          <w:b w:val="0"/>
          <w:sz w:val="24"/>
          <w:szCs w:val="24"/>
        </w:rPr>
        <w:t>.</w:t>
      </w:r>
      <w:r w:rsidR="005A0696" w:rsidRPr="00963237">
        <w:rPr>
          <w:b w:val="0"/>
          <w:i/>
          <w:sz w:val="24"/>
          <w:szCs w:val="24"/>
        </w:rPr>
        <w:t>Times of India.</w:t>
      </w:r>
      <w:r w:rsidR="005A0696" w:rsidRPr="00963237">
        <w:rPr>
          <w:b w:val="0"/>
          <w:sz w:val="24"/>
          <w:szCs w:val="24"/>
        </w:rPr>
        <w:t xml:space="preserve">2020 Jun 15.Available from: </w:t>
      </w:r>
      <w:r w:rsidR="00110627" w:rsidRPr="00963237">
        <w:rPr>
          <w:b w:val="0"/>
          <w:sz w:val="24"/>
          <w:szCs w:val="24"/>
          <w:rPrChange w:id="808" w:author="sudarshan" w:date="2020-09-28T19:11:00Z">
            <w:rPr>
              <w:rStyle w:val="Hyperlink"/>
              <w:b w:val="0"/>
              <w:sz w:val="24"/>
              <w:szCs w:val="24"/>
            </w:rPr>
          </w:rPrChange>
        </w:rPr>
        <w:fldChar w:fldCharType="begin"/>
      </w:r>
      <w:r w:rsidR="00110627" w:rsidRPr="009C400D">
        <w:rPr>
          <w:b w:val="0"/>
          <w:sz w:val="24"/>
          <w:szCs w:val="24"/>
          <w:rPrChange w:id="809" w:author="sudarshan" w:date="2020-09-28T19:11:00Z">
            <w:rPr/>
          </w:rPrChange>
        </w:rPr>
        <w:instrText xml:space="preserve"> HYPERLINK "https://timesofindia.indiatimes.com/city/patna/depression-is-not-mere-sadness-time-to-focus-on-mental-health%20docs/articleshow/76393005.cms" </w:instrText>
      </w:r>
      <w:r w:rsidR="00110627" w:rsidRPr="00963237">
        <w:rPr>
          <w:rPrChange w:id="810" w:author="sudarshan" w:date="2020-09-28T19:11:00Z">
            <w:rPr>
              <w:rStyle w:val="Hyperlink"/>
              <w:b w:val="0"/>
              <w:sz w:val="24"/>
              <w:szCs w:val="24"/>
            </w:rPr>
          </w:rPrChange>
        </w:rPr>
        <w:fldChar w:fldCharType="separate"/>
      </w:r>
      <w:r w:rsidR="005A0696" w:rsidRPr="00963237">
        <w:rPr>
          <w:rStyle w:val="Hyperlink"/>
          <w:b w:val="0"/>
          <w:sz w:val="24"/>
          <w:szCs w:val="24"/>
        </w:rPr>
        <w:t>https://timesofindia.indiatimes.com/city/patna/depression-is-not-mere-sadness-time-to-focus-on-mental-health docs/articleshow/76393005.cms</w:t>
      </w:r>
      <w:r w:rsidR="00110627" w:rsidRPr="00963237">
        <w:rPr>
          <w:rStyle w:val="Hyperlink"/>
          <w:b w:val="0"/>
          <w:sz w:val="24"/>
          <w:szCs w:val="24"/>
        </w:rPr>
        <w:fldChar w:fldCharType="end"/>
      </w:r>
    </w:p>
    <w:p w14:paraId="621DDDD5" w14:textId="03D88B51" w:rsidR="00905F62" w:rsidRPr="009C400D" w:rsidRDefault="00293358">
      <w:pPr>
        <w:pStyle w:val="Heading1"/>
        <w:spacing w:line="480" w:lineRule="auto"/>
        <w:jc w:val="both"/>
        <w:rPr>
          <w:ins w:id="811" w:author="sudarshan" w:date="2020-09-27T21:40:00Z"/>
          <w:b w:val="0"/>
          <w:i/>
          <w:iCs/>
          <w:color w:val="222222"/>
          <w:sz w:val="24"/>
          <w:szCs w:val="24"/>
          <w:shd w:val="clear" w:color="auto" w:fill="FFFFFF"/>
          <w:rPrChange w:id="812" w:author="sudarshan" w:date="2020-09-28T19:11:00Z">
            <w:rPr>
              <w:ins w:id="813" w:author="sudarshan" w:date="2020-09-27T21:40:00Z"/>
              <w:rFonts w:ascii="Arial" w:hAnsi="Arial" w:cs="Arial"/>
              <w:i/>
              <w:iCs/>
              <w:color w:val="222222"/>
              <w:sz w:val="20"/>
              <w:szCs w:val="20"/>
              <w:shd w:val="clear" w:color="auto" w:fill="FFFFFF"/>
            </w:rPr>
          </w:rPrChange>
        </w:rPr>
        <w:pPrChange w:id="814" w:author="sudarshan" w:date="2020-09-28T19:11:00Z">
          <w:pPr>
            <w:pStyle w:val="Heading1"/>
            <w:jc w:val="both"/>
          </w:pPr>
        </w:pPrChange>
      </w:pPr>
      <w:ins w:id="815" w:author="sudarshan" w:date="2020-09-27T21:32:00Z">
        <w:r w:rsidRPr="00963237">
          <w:rPr>
            <w:b w:val="0"/>
            <w:color w:val="222222"/>
            <w:sz w:val="24"/>
            <w:szCs w:val="24"/>
            <w:shd w:val="clear" w:color="auto" w:fill="FFFFFF"/>
          </w:rPr>
          <w:t xml:space="preserve">4. Mills, C. </w:t>
        </w:r>
        <w:r w:rsidR="00905F62" w:rsidRPr="009C400D">
          <w:rPr>
            <w:b w:val="0"/>
            <w:color w:val="222222"/>
            <w:sz w:val="24"/>
            <w:szCs w:val="24"/>
            <w:shd w:val="clear" w:color="auto" w:fill="FFFFFF"/>
            <w:rPrChange w:id="816" w:author="sudarshan" w:date="2020-09-28T19:11:00Z">
              <w:rPr>
                <w:rFonts w:ascii="Arial" w:hAnsi="Arial" w:cs="Arial"/>
                <w:color w:val="222222"/>
                <w:sz w:val="20"/>
                <w:szCs w:val="20"/>
                <w:shd w:val="clear" w:color="auto" w:fill="FFFFFF"/>
              </w:rPr>
            </w:rPrChange>
          </w:rPr>
          <w:t>Decolonizing global mental health: The psychiatrization of the majority world. </w:t>
        </w:r>
      </w:ins>
      <w:ins w:id="817" w:author="sudarshan" w:date="2020-09-28T19:27:00Z">
        <w:r>
          <w:rPr>
            <w:b w:val="0"/>
            <w:color w:val="222222"/>
            <w:sz w:val="24"/>
            <w:szCs w:val="24"/>
            <w:shd w:val="clear" w:color="auto" w:fill="FFFFFF"/>
          </w:rPr>
          <w:t xml:space="preserve">2014. </w:t>
        </w:r>
      </w:ins>
      <w:ins w:id="818" w:author="sudarshan" w:date="2020-09-27T21:32:00Z">
        <w:r w:rsidR="00905F62" w:rsidRPr="009C400D">
          <w:rPr>
            <w:b w:val="0"/>
            <w:i/>
            <w:iCs/>
            <w:color w:val="222222"/>
            <w:sz w:val="24"/>
            <w:szCs w:val="24"/>
            <w:shd w:val="clear" w:color="auto" w:fill="FFFFFF"/>
            <w:rPrChange w:id="819" w:author="sudarshan" w:date="2020-09-28T19:11:00Z">
              <w:rPr>
                <w:rFonts w:ascii="Arial" w:hAnsi="Arial" w:cs="Arial"/>
                <w:i/>
                <w:iCs/>
                <w:color w:val="222222"/>
                <w:sz w:val="20"/>
                <w:szCs w:val="20"/>
                <w:shd w:val="clear" w:color="auto" w:fill="FFFFFF"/>
              </w:rPr>
            </w:rPrChange>
          </w:rPr>
          <w:t>London and New York: Routledge.</w:t>
        </w:r>
      </w:ins>
    </w:p>
    <w:p w14:paraId="6E3CF928" w14:textId="7C684A1C" w:rsidR="003D004B" w:rsidRPr="009C400D" w:rsidRDefault="003D004B">
      <w:pPr>
        <w:pStyle w:val="Heading1"/>
        <w:spacing w:line="480" w:lineRule="auto"/>
        <w:jc w:val="both"/>
        <w:rPr>
          <w:ins w:id="820" w:author="sudarshan" w:date="2020-09-27T21:51:00Z"/>
          <w:b w:val="0"/>
          <w:color w:val="222222"/>
          <w:sz w:val="24"/>
          <w:szCs w:val="24"/>
          <w:shd w:val="clear" w:color="auto" w:fill="FFFFFF"/>
          <w:rPrChange w:id="821" w:author="sudarshan" w:date="2020-09-28T19:11:00Z">
            <w:rPr>
              <w:ins w:id="822" w:author="sudarshan" w:date="2020-09-27T21:51:00Z"/>
              <w:rFonts w:ascii="Arial" w:hAnsi="Arial" w:cs="Arial"/>
              <w:color w:val="222222"/>
              <w:sz w:val="20"/>
              <w:szCs w:val="20"/>
              <w:shd w:val="clear" w:color="auto" w:fill="FFFFFF"/>
            </w:rPr>
          </w:rPrChange>
        </w:rPr>
        <w:pPrChange w:id="823" w:author="sudarshan" w:date="2020-09-28T19:11:00Z">
          <w:pPr>
            <w:pStyle w:val="Heading1"/>
            <w:jc w:val="both"/>
          </w:pPr>
        </w:pPrChange>
      </w:pPr>
      <w:ins w:id="824" w:author="sudarshan" w:date="2020-09-27T21:40:00Z">
        <w:r w:rsidRPr="009C400D">
          <w:rPr>
            <w:b w:val="0"/>
            <w:i/>
            <w:iCs/>
            <w:color w:val="222222"/>
            <w:sz w:val="24"/>
            <w:szCs w:val="24"/>
            <w:shd w:val="clear" w:color="auto" w:fill="FFFFFF"/>
            <w:rPrChange w:id="825" w:author="sudarshan" w:date="2020-09-28T19:11:00Z">
              <w:rPr>
                <w:rFonts w:ascii="Arial" w:hAnsi="Arial" w:cs="Arial"/>
                <w:i/>
                <w:iCs/>
                <w:color w:val="222222"/>
                <w:sz w:val="20"/>
                <w:szCs w:val="20"/>
                <w:shd w:val="clear" w:color="auto" w:fill="FFFFFF"/>
              </w:rPr>
            </w:rPrChange>
          </w:rPr>
          <w:t>5.</w:t>
        </w:r>
        <w:r w:rsidRPr="009C400D">
          <w:rPr>
            <w:b w:val="0"/>
            <w:color w:val="222222"/>
            <w:sz w:val="24"/>
            <w:szCs w:val="24"/>
            <w:shd w:val="clear" w:color="auto" w:fill="FFFFFF"/>
            <w:rPrChange w:id="826" w:author="sudarshan" w:date="2020-09-28T19:11:00Z">
              <w:rPr>
                <w:rFonts w:ascii="Arial" w:hAnsi="Arial" w:cs="Arial"/>
                <w:color w:val="222222"/>
                <w:sz w:val="20"/>
                <w:szCs w:val="20"/>
                <w:shd w:val="clear" w:color="auto" w:fill="FFFFFF"/>
              </w:rPr>
            </w:rPrChange>
          </w:rPr>
          <w:t xml:space="preserve"> </w:t>
        </w:r>
        <w:r w:rsidR="00293358" w:rsidRPr="00963237">
          <w:rPr>
            <w:b w:val="0"/>
            <w:color w:val="222222"/>
            <w:sz w:val="24"/>
            <w:szCs w:val="24"/>
            <w:shd w:val="clear" w:color="auto" w:fill="FFFFFF"/>
          </w:rPr>
          <w:t>Badami, S</w:t>
        </w:r>
        <w:r w:rsidRPr="009C400D">
          <w:rPr>
            <w:b w:val="0"/>
            <w:color w:val="222222"/>
            <w:sz w:val="24"/>
            <w:szCs w:val="24"/>
            <w:shd w:val="clear" w:color="auto" w:fill="FFFFFF"/>
            <w:rPrChange w:id="827" w:author="sudarshan" w:date="2020-09-28T19:11:00Z">
              <w:rPr>
                <w:rFonts w:ascii="Arial" w:hAnsi="Arial" w:cs="Arial"/>
                <w:color w:val="222222"/>
                <w:sz w:val="20"/>
                <w:szCs w:val="20"/>
                <w:shd w:val="clear" w:color="auto" w:fill="FFFFFF"/>
              </w:rPr>
            </w:rPrChange>
          </w:rPr>
          <w:t>. Suicide as a counter-narrative in Wayanad, Southern India: The invisible death. </w:t>
        </w:r>
        <w:r w:rsidRPr="009C400D">
          <w:rPr>
            <w:b w:val="0"/>
            <w:i/>
            <w:iCs/>
            <w:color w:val="222222"/>
            <w:sz w:val="24"/>
            <w:szCs w:val="24"/>
            <w:shd w:val="clear" w:color="auto" w:fill="FFFFFF"/>
            <w:rPrChange w:id="828" w:author="sudarshan" w:date="2020-09-28T19:11:00Z">
              <w:rPr>
                <w:rFonts w:ascii="Arial" w:hAnsi="Arial" w:cs="Arial"/>
                <w:i/>
                <w:iCs/>
                <w:color w:val="222222"/>
                <w:sz w:val="20"/>
                <w:szCs w:val="20"/>
                <w:shd w:val="clear" w:color="auto" w:fill="FFFFFF"/>
              </w:rPr>
            </w:rPrChange>
          </w:rPr>
          <w:t>South Asia Research</w:t>
        </w:r>
        <w:r w:rsidR="00293358" w:rsidRPr="00963237">
          <w:rPr>
            <w:b w:val="0"/>
            <w:color w:val="222222"/>
            <w:sz w:val="24"/>
            <w:szCs w:val="24"/>
            <w:shd w:val="clear" w:color="auto" w:fill="FFFFFF"/>
          </w:rPr>
          <w:t>. 2014</w:t>
        </w:r>
      </w:ins>
      <w:ins w:id="829" w:author="sudarshan" w:date="2020-09-28T19:27:00Z">
        <w:r w:rsidR="00293358">
          <w:rPr>
            <w:b w:val="0"/>
            <w:color w:val="222222"/>
            <w:sz w:val="24"/>
            <w:szCs w:val="24"/>
            <w:shd w:val="clear" w:color="auto" w:fill="FFFFFF"/>
          </w:rPr>
          <w:t>;</w:t>
        </w:r>
      </w:ins>
      <w:ins w:id="830" w:author="sudarshan" w:date="2020-09-27T21:40:00Z">
        <w:r w:rsidRPr="009C400D">
          <w:rPr>
            <w:b w:val="0"/>
            <w:i/>
            <w:iCs/>
            <w:color w:val="222222"/>
            <w:sz w:val="24"/>
            <w:szCs w:val="24"/>
            <w:shd w:val="clear" w:color="auto" w:fill="FFFFFF"/>
            <w:rPrChange w:id="831" w:author="sudarshan" w:date="2020-09-28T19:11:00Z">
              <w:rPr>
                <w:rFonts w:ascii="Arial" w:hAnsi="Arial" w:cs="Arial"/>
                <w:i/>
                <w:iCs/>
                <w:color w:val="222222"/>
                <w:sz w:val="20"/>
                <w:szCs w:val="20"/>
                <w:shd w:val="clear" w:color="auto" w:fill="FFFFFF"/>
              </w:rPr>
            </w:rPrChange>
          </w:rPr>
          <w:t>34</w:t>
        </w:r>
        <w:r w:rsidRPr="009C400D">
          <w:rPr>
            <w:b w:val="0"/>
            <w:color w:val="222222"/>
            <w:sz w:val="24"/>
            <w:szCs w:val="24"/>
            <w:shd w:val="clear" w:color="auto" w:fill="FFFFFF"/>
            <w:rPrChange w:id="832" w:author="sudarshan" w:date="2020-09-28T19:11:00Z">
              <w:rPr>
                <w:rFonts w:ascii="Arial" w:hAnsi="Arial" w:cs="Arial"/>
                <w:color w:val="222222"/>
                <w:sz w:val="20"/>
                <w:szCs w:val="20"/>
                <w:shd w:val="clear" w:color="auto" w:fill="FFFFFF"/>
              </w:rPr>
            </w:rPrChange>
          </w:rPr>
          <w:t>(2), 91-112.</w:t>
        </w:r>
      </w:ins>
    </w:p>
    <w:p w14:paraId="51DAE902" w14:textId="70ACC0E2" w:rsidR="0051553C" w:rsidRPr="00293358" w:rsidRDefault="0051553C">
      <w:pPr>
        <w:pStyle w:val="Heading1"/>
        <w:spacing w:line="480" w:lineRule="auto"/>
        <w:jc w:val="both"/>
        <w:rPr>
          <w:ins w:id="833" w:author="sudarshan" w:date="2020-09-28T15:06:00Z"/>
          <w:b w:val="0"/>
          <w:color w:val="222222"/>
          <w:sz w:val="24"/>
          <w:szCs w:val="24"/>
          <w:shd w:val="clear" w:color="auto" w:fill="FFFFFF"/>
          <w:rPrChange w:id="834" w:author="sudarshan" w:date="2020-09-28T19:30:00Z">
            <w:rPr>
              <w:ins w:id="835" w:author="sudarshan" w:date="2020-09-28T15:06:00Z"/>
              <w:rFonts w:ascii="Arial" w:hAnsi="Arial" w:cs="Arial"/>
              <w:color w:val="222222"/>
              <w:sz w:val="20"/>
              <w:szCs w:val="20"/>
              <w:shd w:val="clear" w:color="auto" w:fill="FFFFFF"/>
            </w:rPr>
          </w:rPrChange>
        </w:rPr>
        <w:pPrChange w:id="836" w:author="sudarshan" w:date="2020-09-28T19:11:00Z">
          <w:pPr>
            <w:pStyle w:val="Heading1"/>
            <w:jc w:val="both"/>
          </w:pPr>
        </w:pPrChange>
      </w:pPr>
      <w:ins w:id="837" w:author="sudarshan" w:date="2020-09-27T21:51:00Z">
        <w:r w:rsidRPr="009C400D">
          <w:rPr>
            <w:b w:val="0"/>
            <w:color w:val="222222"/>
            <w:sz w:val="24"/>
            <w:szCs w:val="24"/>
            <w:shd w:val="clear" w:color="auto" w:fill="FFFFFF"/>
            <w:rPrChange w:id="838" w:author="sudarshan" w:date="2020-09-28T19:11:00Z">
              <w:rPr>
                <w:rFonts w:ascii="Arial" w:hAnsi="Arial" w:cs="Arial"/>
                <w:color w:val="222222"/>
                <w:sz w:val="20"/>
                <w:szCs w:val="20"/>
                <w:shd w:val="clear" w:color="auto" w:fill="FFFFFF"/>
              </w:rPr>
            </w:rPrChange>
          </w:rPr>
          <w:t xml:space="preserve">6. </w:t>
        </w:r>
        <w:r w:rsidR="00293358" w:rsidRPr="00963237">
          <w:rPr>
            <w:b w:val="0"/>
            <w:color w:val="222222"/>
            <w:sz w:val="24"/>
            <w:szCs w:val="24"/>
            <w:shd w:val="clear" w:color="auto" w:fill="FFFFFF"/>
          </w:rPr>
          <w:t>Tribe, R</w:t>
        </w:r>
        <w:r w:rsidRPr="009C400D">
          <w:rPr>
            <w:b w:val="0"/>
            <w:color w:val="222222"/>
            <w:sz w:val="24"/>
            <w:szCs w:val="24"/>
            <w:shd w:val="clear" w:color="auto" w:fill="FFFFFF"/>
            <w:rPrChange w:id="839" w:author="sudarshan" w:date="2020-09-28T19:11:00Z">
              <w:rPr>
                <w:rFonts w:ascii="Arial" w:hAnsi="Arial" w:cs="Arial"/>
                <w:color w:val="222222"/>
                <w:sz w:val="20"/>
                <w:szCs w:val="20"/>
                <w:shd w:val="clear" w:color="auto" w:fill="FFFFFF"/>
              </w:rPr>
            </w:rPrChange>
          </w:rPr>
          <w:t>. Culture, politics and global mental health.</w:t>
        </w:r>
      </w:ins>
      <w:ins w:id="840" w:author="sudarshan" w:date="2020-09-28T19:30:00Z">
        <w:r w:rsidR="00293358">
          <w:rPr>
            <w:b w:val="0"/>
            <w:color w:val="222222"/>
            <w:sz w:val="24"/>
            <w:szCs w:val="24"/>
            <w:shd w:val="clear" w:color="auto" w:fill="FFFFFF"/>
          </w:rPr>
          <w:t xml:space="preserve"> </w:t>
        </w:r>
        <w:r w:rsidR="00293358" w:rsidRPr="00293358">
          <w:rPr>
            <w:b w:val="0"/>
            <w:i/>
            <w:color w:val="222222"/>
            <w:sz w:val="24"/>
            <w:szCs w:val="24"/>
            <w:shd w:val="clear" w:color="auto" w:fill="FFFFFF"/>
            <w:rPrChange w:id="841" w:author="sudarshan" w:date="2020-09-28T19:30:00Z">
              <w:rPr>
                <w:b w:val="0"/>
                <w:color w:val="222222"/>
                <w:sz w:val="24"/>
                <w:szCs w:val="24"/>
                <w:shd w:val="clear" w:color="auto" w:fill="FFFFFF"/>
              </w:rPr>
            </w:rPrChange>
          </w:rPr>
          <w:t>Disability and the Global South</w:t>
        </w:r>
        <w:r w:rsidR="00293358">
          <w:rPr>
            <w:b w:val="0"/>
            <w:i/>
            <w:color w:val="222222"/>
            <w:sz w:val="24"/>
            <w:szCs w:val="24"/>
            <w:shd w:val="clear" w:color="auto" w:fill="FFFFFF"/>
          </w:rPr>
          <w:t>.</w:t>
        </w:r>
        <w:r w:rsidR="00293358">
          <w:rPr>
            <w:b w:val="0"/>
            <w:color w:val="222222"/>
            <w:sz w:val="24"/>
            <w:szCs w:val="24"/>
            <w:shd w:val="clear" w:color="auto" w:fill="FFFFFF"/>
          </w:rPr>
          <w:t xml:space="preserve"> 2017</w:t>
        </w:r>
      </w:ins>
      <w:ins w:id="842" w:author="sudarshan" w:date="2020-09-28T19:31:00Z">
        <w:r w:rsidR="00293358">
          <w:rPr>
            <w:b w:val="0"/>
            <w:color w:val="222222"/>
            <w:sz w:val="24"/>
            <w:szCs w:val="24"/>
            <w:shd w:val="clear" w:color="auto" w:fill="FFFFFF"/>
          </w:rPr>
          <w:t>; 1(2), 251-265.</w:t>
        </w:r>
      </w:ins>
    </w:p>
    <w:p w14:paraId="5D1919E7" w14:textId="2DA712D3" w:rsidR="00E83D70" w:rsidRPr="009C400D" w:rsidRDefault="00E83D70">
      <w:pPr>
        <w:pStyle w:val="Heading1"/>
        <w:spacing w:line="480" w:lineRule="auto"/>
        <w:jc w:val="both"/>
        <w:rPr>
          <w:ins w:id="843" w:author="sudarshan" w:date="2020-09-28T15:06:00Z"/>
          <w:b w:val="0"/>
          <w:color w:val="222222"/>
          <w:sz w:val="24"/>
          <w:szCs w:val="24"/>
          <w:shd w:val="clear" w:color="auto" w:fill="FFFFFF"/>
          <w:rPrChange w:id="844" w:author="sudarshan" w:date="2020-09-28T19:11:00Z">
            <w:rPr>
              <w:ins w:id="845" w:author="sudarshan" w:date="2020-09-28T15:06:00Z"/>
              <w:rFonts w:ascii="Arial" w:hAnsi="Arial" w:cs="Arial"/>
              <w:color w:val="222222"/>
              <w:sz w:val="20"/>
              <w:szCs w:val="20"/>
              <w:shd w:val="clear" w:color="auto" w:fill="FFFFFF"/>
            </w:rPr>
          </w:rPrChange>
        </w:rPr>
        <w:pPrChange w:id="846" w:author="sudarshan" w:date="2020-09-28T19:11:00Z">
          <w:pPr>
            <w:pStyle w:val="Heading1"/>
            <w:jc w:val="both"/>
          </w:pPr>
        </w:pPrChange>
      </w:pPr>
      <w:ins w:id="847" w:author="sudarshan" w:date="2020-09-28T15:06:00Z">
        <w:r w:rsidRPr="009C400D">
          <w:rPr>
            <w:b w:val="0"/>
            <w:color w:val="222222"/>
            <w:sz w:val="24"/>
            <w:szCs w:val="24"/>
            <w:shd w:val="clear" w:color="auto" w:fill="FFFFFF"/>
            <w:rPrChange w:id="848" w:author="sudarshan" w:date="2020-09-28T19:11:00Z">
              <w:rPr>
                <w:rFonts w:ascii="Arial" w:hAnsi="Arial" w:cs="Arial"/>
                <w:color w:val="222222"/>
                <w:sz w:val="20"/>
                <w:szCs w:val="20"/>
                <w:shd w:val="clear" w:color="auto" w:fill="FFFFFF"/>
              </w:rPr>
            </w:rPrChange>
          </w:rPr>
          <w:t>7. Frances, A. Saving normal: An insider's revolt against out-of-control psychiatric diagnosis, DSM-5, big pharma and the medicalization of ordinary life.</w:t>
        </w:r>
      </w:ins>
      <w:ins w:id="849" w:author="sudarshan" w:date="2020-09-28T19:31:00Z">
        <w:r w:rsidR="00293358">
          <w:rPr>
            <w:b w:val="0"/>
            <w:color w:val="222222"/>
            <w:sz w:val="24"/>
            <w:szCs w:val="24"/>
            <w:shd w:val="clear" w:color="auto" w:fill="FFFFFF"/>
          </w:rPr>
          <w:t xml:space="preserve"> 2013.</w:t>
        </w:r>
      </w:ins>
      <w:ins w:id="850" w:author="sudarshan" w:date="2020-09-28T19:38:00Z">
        <w:r w:rsidR="003647E8">
          <w:rPr>
            <w:b w:val="0"/>
            <w:color w:val="222222"/>
            <w:sz w:val="24"/>
            <w:szCs w:val="24"/>
            <w:shd w:val="clear" w:color="auto" w:fill="FFFFFF"/>
          </w:rPr>
          <w:t>William M</w:t>
        </w:r>
      </w:ins>
      <w:ins w:id="851" w:author="sudarshan" w:date="2020-09-28T19:39:00Z">
        <w:r w:rsidR="003647E8">
          <w:rPr>
            <w:b w:val="0"/>
            <w:color w:val="222222"/>
            <w:sz w:val="24"/>
            <w:szCs w:val="24"/>
            <w:shd w:val="clear" w:color="auto" w:fill="FFFFFF"/>
          </w:rPr>
          <w:t xml:space="preserve">orrow. </w:t>
        </w:r>
      </w:ins>
      <w:ins w:id="852" w:author="sudarshan" w:date="2020-09-28T19:31:00Z">
        <w:r w:rsidR="00293358">
          <w:rPr>
            <w:b w:val="0"/>
            <w:color w:val="222222"/>
            <w:sz w:val="24"/>
            <w:szCs w:val="24"/>
            <w:shd w:val="clear" w:color="auto" w:fill="FFFFFF"/>
          </w:rPr>
          <w:t xml:space="preserve"> </w:t>
        </w:r>
      </w:ins>
    </w:p>
    <w:p w14:paraId="53B9F9B5" w14:textId="06E6D9F0" w:rsidR="00E83D70" w:rsidRPr="009C400D" w:rsidRDefault="00E83D70">
      <w:pPr>
        <w:pStyle w:val="Heading1"/>
        <w:spacing w:line="480" w:lineRule="auto"/>
        <w:jc w:val="both"/>
        <w:rPr>
          <w:ins w:id="853" w:author="sudarshan" w:date="2020-09-28T15:08:00Z"/>
          <w:b w:val="0"/>
          <w:sz w:val="24"/>
          <w:szCs w:val="24"/>
          <w:rPrChange w:id="854" w:author="sudarshan" w:date="2020-09-28T19:11:00Z">
            <w:rPr>
              <w:ins w:id="855" w:author="sudarshan" w:date="2020-09-28T15:08:00Z"/>
              <w:sz w:val="24"/>
              <w:szCs w:val="24"/>
            </w:rPr>
          </w:rPrChange>
        </w:rPr>
        <w:pPrChange w:id="856" w:author="sudarshan" w:date="2020-09-28T19:11:00Z">
          <w:pPr>
            <w:pStyle w:val="Heading1"/>
            <w:jc w:val="both"/>
          </w:pPr>
        </w:pPrChange>
      </w:pPr>
      <w:ins w:id="857" w:author="sudarshan" w:date="2020-09-28T15:06:00Z">
        <w:r w:rsidRPr="009C400D">
          <w:rPr>
            <w:b w:val="0"/>
            <w:color w:val="222222"/>
            <w:sz w:val="24"/>
            <w:szCs w:val="24"/>
            <w:shd w:val="clear" w:color="auto" w:fill="FFFFFF"/>
            <w:rPrChange w:id="858" w:author="sudarshan" w:date="2020-09-28T19:11:00Z">
              <w:rPr>
                <w:rFonts w:ascii="Arial" w:hAnsi="Arial" w:cs="Arial"/>
                <w:color w:val="222222"/>
                <w:sz w:val="20"/>
                <w:szCs w:val="20"/>
                <w:shd w:val="clear" w:color="auto" w:fill="FFFFFF"/>
              </w:rPr>
            </w:rPrChange>
          </w:rPr>
          <w:lastRenderedPageBreak/>
          <w:t>8.</w:t>
        </w:r>
      </w:ins>
      <w:ins w:id="859" w:author="sudarshan" w:date="2020-09-28T15:07:00Z">
        <w:r w:rsidR="00653F8B" w:rsidRPr="009C400D">
          <w:rPr>
            <w:b w:val="0"/>
            <w:sz w:val="24"/>
            <w:szCs w:val="24"/>
            <w:rPrChange w:id="860" w:author="sudarshan" w:date="2020-09-28T19:11:00Z">
              <w:rPr>
                <w:sz w:val="24"/>
                <w:szCs w:val="24"/>
              </w:rPr>
            </w:rPrChange>
          </w:rPr>
          <w:t xml:space="preserve"> </w:t>
        </w:r>
        <w:r w:rsidR="00293358" w:rsidRPr="00963237">
          <w:rPr>
            <w:b w:val="0"/>
            <w:sz w:val="24"/>
            <w:szCs w:val="24"/>
          </w:rPr>
          <w:t>Cooper, J</w:t>
        </w:r>
        <w:r w:rsidR="00653F8B" w:rsidRPr="009C400D">
          <w:rPr>
            <w:b w:val="0"/>
            <w:sz w:val="24"/>
            <w:szCs w:val="24"/>
            <w:rPrChange w:id="861" w:author="sudarshan" w:date="2020-09-28T19:11:00Z">
              <w:rPr>
                <w:sz w:val="24"/>
                <w:szCs w:val="24"/>
              </w:rPr>
            </w:rPrChange>
          </w:rPr>
          <w:t xml:space="preserve">. Disorders are different from diseases. </w:t>
        </w:r>
        <w:r w:rsidR="00653F8B" w:rsidRPr="009C400D">
          <w:rPr>
            <w:b w:val="0"/>
            <w:i/>
            <w:iCs/>
            <w:sz w:val="24"/>
            <w:szCs w:val="24"/>
            <w:rPrChange w:id="862" w:author="sudarshan" w:date="2020-09-28T19:11:00Z">
              <w:rPr>
                <w:i/>
                <w:iCs/>
                <w:sz w:val="24"/>
                <w:szCs w:val="24"/>
              </w:rPr>
            </w:rPrChange>
          </w:rPr>
          <w:t>World Psychiatry</w:t>
        </w:r>
        <w:r w:rsidR="00293358" w:rsidRPr="00963237">
          <w:rPr>
            <w:b w:val="0"/>
            <w:sz w:val="24"/>
            <w:szCs w:val="24"/>
          </w:rPr>
          <w:t>. 2004</w:t>
        </w:r>
      </w:ins>
      <w:ins w:id="863" w:author="sudarshan" w:date="2020-09-28T19:32:00Z">
        <w:r w:rsidR="00293358">
          <w:rPr>
            <w:b w:val="0"/>
            <w:sz w:val="24"/>
            <w:szCs w:val="24"/>
          </w:rPr>
          <w:t>;</w:t>
        </w:r>
      </w:ins>
      <w:ins w:id="864" w:author="sudarshan" w:date="2020-09-28T15:07:00Z">
        <w:r w:rsidR="00653F8B" w:rsidRPr="009C400D">
          <w:rPr>
            <w:b w:val="0"/>
            <w:i/>
            <w:iCs/>
            <w:sz w:val="24"/>
            <w:szCs w:val="24"/>
            <w:rPrChange w:id="865" w:author="sudarshan" w:date="2020-09-28T19:11:00Z">
              <w:rPr>
                <w:i/>
                <w:iCs/>
                <w:sz w:val="24"/>
                <w:szCs w:val="24"/>
              </w:rPr>
            </w:rPrChange>
          </w:rPr>
          <w:t>3</w:t>
        </w:r>
        <w:r w:rsidR="00653F8B" w:rsidRPr="009C400D">
          <w:rPr>
            <w:b w:val="0"/>
            <w:sz w:val="24"/>
            <w:szCs w:val="24"/>
            <w:rPrChange w:id="866" w:author="sudarshan" w:date="2020-09-28T19:11:00Z">
              <w:rPr>
                <w:sz w:val="24"/>
                <w:szCs w:val="24"/>
              </w:rPr>
            </w:rPrChange>
          </w:rPr>
          <w:t>(1)</w:t>
        </w:r>
      </w:ins>
      <w:r w:rsidR="004E1558">
        <w:rPr>
          <w:b w:val="0"/>
          <w:sz w:val="24"/>
          <w:szCs w:val="24"/>
        </w:rPr>
        <w:t>:</w:t>
      </w:r>
      <w:ins w:id="867" w:author="sudarshan" w:date="2020-09-28T15:07:00Z">
        <w:r w:rsidR="00653F8B" w:rsidRPr="009C400D">
          <w:rPr>
            <w:b w:val="0"/>
            <w:sz w:val="24"/>
            <w:szCs w:val="24"/>
            <w:rPrChange w:id="868" w:author="sudarshan" w:date="2020-09-28T19:11:00Z">
              <w:rPr>
                <w:sz w:val="24"/>
                <w:szCs w:val="24"/>
              </w:rPr>
            </w:rPrChange>
          </w:rPr>
          <w:t>24.</w:t>
        </w:r>
      </w:ins>
    </w:p>
    <w:p w14:paraId="6D6F21EF" w14:textId="2AD2A2BF" w:rsidR="00653F8B" w:rsidRDefault="00653F8B">
      <w:pPr>
        <w:pStyle w:val="Heading1"/>
        <w:spacing w:line="480" w:lineRule="auto"/>
        <w:jc w:val="both"/>
        <w:rPr>
          <w:b w:val="0"/>
          <w:color w:val="222222"/>
          <w:sz w:val="24"/>
          <w:szCs w:val="24"/>
          <w:shd w:val="clear" w:color="auto" w:fill="FFFFFF"/>
        </w:rPr>
        <w:pPrChange w:id="869" w:author="sudarshan" w:date="2020-09-28T19:11:00Z">
          <w:pPr>
            <w:pStyle w:val="Heading1"/>
            <w:jc w:val="both"/>
          </w:pPr>
        </w:pPrChange>
      </w:pPr>
      <w:ins w:id="870" w:author="sudarshan" w:date="2020-09-28T15:08:00Z">
        <w:r w:rsidRPr="009C400D">
          <w:rPr>
            <w:b w:val="0"/>
            <w:sz w:val="24"/>
            <w:szCs w:val="24"/>
            <w:rPrChange w:id="871" w:author="sudarshan" w:date="2020-09-28T19:11:00Z">
              <w:rPr>
                <w:sz w:val="24"/>
                <w:szCs w:val="24"/>
              </w:rPr>
            </w:rPrChange>
          </w:rPr>
          <w:t>9</w:t>
        </w:r>
      </w:ins>
      <w:ins w:id="872" w:author="sudarshan" w:date="2020-09-28T15:19:00Z">
        <w:r w:rsidR="00CE079E" w:rsidRPr="009C400D">
          <w:rPr>
            <w:b w:val="0"/>
            <w:sz w:val="24"/>
            <w:szCs w:val="24"/>
            <w:rPrChange w:id="873" w:author="sudarshan" w:date="2020-09-28T19:11:00Z">
              <w:rPr>
                <w:sz w:val="24"/>
                <w:szCs w:val="24"/>
              </w:rPr>
            </w:rPrChange>
          </w:rPr>
          <w:t>.</w:t>
        </w:r>
        <w:r w:rsidR="00CE079E" w:rsidRPr="009C400D">
          <w:rPr>
            <w:b w:val="0"/>
            <w:color w:val="222222"/>
            <w:sz w:val="24"/>
            <w:szCs w:val="24"/>
            <w:shd w:val="clear" w:color="auto" w:fill="FFFFFF"/>
            <w:rPrChange w:id="874" w:author="sudarshan" w:date="2020-09-28T19:11:00Z">
              <w:rPr>
                <w:rFonts w:ascii="Arial" w:hAnsi="Arial" w:cs="Arial"/>
                <w:color w:val="222222"/>
                <w:sz w:val="20"/>
                <w:szCs w:val="20"/>
                <w:shd w:val="clear" w:color="auto" w:fill="FFFFFF"/>
              </w:rPr>
            </w:rPrChange>
          </w:rPr>
          <w:t xml:space="preserve"> Hengartner,</w:t>
        </w:r>
        <w:r w:rsidR="00293358" w:rsidRPr="00963237">
          <w:rPr>
            <w:b w:val="0"/>
            <w:color w:val="222222"/>
            <w:sz w:val="24"/>
            <w:szCs w:val="24"/>
            <w:shd w:val="clear" w:color="auto" w:fill="FFFFFF"/>
          </w:rPr>
          <w:t xml:space="preserve"> M. P., &amp; Lehmann, S. N. </w:t>
        </w:r>
        <w:r w:rsidR="00CE079E" w:rsidRPr="009C400D">
          <w:rPr>
            <w:b w:val="0"/>
            <w:color w:val="222222"/>
            <w:sz w:val="24"/>
            <w:szCs w:val="24"/>
            <w:shd w:val="clear" w:color="auto" w:fill="FFFFFF"/>
            <w:rPrChange w:id="875" w:author="sudarshan" w:date="2020-09-28T19:11:00Z">
              <w:rPr>
                <w:rFonts w:ascii="Arial" w:hAnsi="Arial" w:cs="Arial"/>
                <w:color w:val="222222"/>
                <w:sz w:val="20"/>
                <w:szCs w:val="20"/>
                <w:shd w:val="clear" w:color="auto" w:fill="FFFFFF"/>
              </w:rPr>
            </w:rPrChange>
          </w:rPr>
          <w:t xml:space="preserve"> Why psychiatric research must abandon traditional diagnostic classification and adopt a fully dimensional scope: two solutions to a persistent problem. </w:t>
        </w:r>
        <w:r w:rsidR="003647E8" w:rsidRPr="00963237">
          <w:rPr>
            <w:b w:val="0"/>
            <w:i/>
            <w:iCs/>
            <w:color w:val="222222"/>
            <w:sz w:val="24"/>
            <w:szCs w:val="24"/>
            <w:shd w:val="clear" w:color="auto" w:fill="FFFFFF"/>
          </w:rPr>
          <w:t xml:space="preserve">Frontiers in </w:t>
        </w:r>
      </w:ins>
      <w:ins w:id="876" w:author="sudarshan" w:date="2020-09-28T19:39:00Z">
        <w:r w:rsidR="003647E8">
          <w:rPr>
            <w:b w:val="0"/>
            <w:i/>
            <w:iCs/>
            <w:color w:val="222222"/>
            <w:sz w:val="24"/>
            <w:szCs w:val="24"/>
            <w:shd w:val="clear" w:color="auto" w:fill="FFFFFF"/>
          </w:rPr>
          <w:t>P</w:t>
        </w:r>
      </w:ins>
      <w:ins w:id="877" w:author="sudarshan" w:date="2020-09-28T15:19:00Z">
        <w:r w:rsidR="00CE079E" w:rsidRPr="009C400D">
          <w:rPr>
            <w:b w:val="0"/>
            <w:i/>
            <w:iCs/>
            <w:color w:val="222222"/>
            <w:sz w:val="24"/>
            <w:szCs w:val="24"/>
            <w:shd w:val="clear" w:color="auto" w:fill="FFFFFF"/>
            <w:rPrChange w:id="878" w:author="sudarshan" w:date="2020-09-28T19:11:00Z">
              <w:rPr>
                <w:rFonts w:ascii="Arial" w:hAnsi="Arial" w:cs="Arial"/>
                <w:i/>
                <w:iCs/>
                <w:color w:val="222222"/>
                <w:sz w:val="20"/>
                <w:szCs w:val="20"/>
                <w:shd w:val="clear" w:color="auto" w:fill="FFFFFF"/>
              </w:rPr>
            </w:rPrChange>
          </w:rPr>
          <w:t>sychiatry</w:t>
        </w:r>
        <w:r w:rsidR="00293358" w:rsidRPr="00963237">
          <w:rPr>
            <w:b w:val="0"/>
            <w:color w:val="222222"/>
            <w:sz w:val="24"/>
            <w:szCs w:val="24"/>
            <w:shd w:val="clear" w:color="auto" w:fill="FFFFFF"/>
          </w:rPr>
          <w:t>.</w:t>
        </w:r>
      </w:ins>
      <w:ins w:id="879" w:author="sudarshan" w:date="2020-09-28T19:39:00Z">
        <w:r w:rsidR="003647E8">
          <w:rPr>
            <w:b w:val="0"/>
            <w:color w:val="222222"/>
            <w:sz w:val="24"/>
            <w:szCs w:val="24"/>
            <w:shd w:val="clear" w:color="auto" w:fill="FFFFFF"/>
          </w:rPr>
          <w:t xml:space="preserve"> </w:t>
        </w:r>
      </w:ins>
      <w:ins w:id="880" w:author="sudarshan" w:date="2020-09-28T15:19:00Z">
        <w:r w:rsidR="00293358" w:rsidRPr="00963237">
          <w:rPr>
            <w:b w:val="0"/>
            <w:color w:val="222222"/>
            <w:sz w:val="24"/>
            <w:szCs w:val="24"/>
            <w:shd w:val="clear" w:color="auto" w:fill="FFFFFF"/>
          </w:rPr>
          <w:t>2017</w:t>
        </w:r>
      </w:ins>
      <w:ins w:id="881" w:author="sudarshan" w:date="2020-09-28T19:32:00Z">
        <w:r w:rsidR="003647E8">
          <w:rPr>
            <w:b w:val="0"/>
            <w:color w:val="222222"/>
            <w:sz w:val="24"/>
            <w:szCs w:val="24"/>
            <w:shd w:val="clear" w:color="auto" w:fill="FFFFFF"/>
          </w:rPr>
          <w:t>;</w:t>
        </w:r>
      </w:ins>
      <w:ins w:id="882" w:author="sudarshan" w:date="2020-09-28T15:19:00Z">
        <w:r w:rsidR="00CE079E" w:rsidRPr="009C400D">
          <w:rPr>
            <w:b w:val="0"/>
            <w:i/>
            <w:iCs/>
            <w:color w:val="222222"/>
            <w:sz w:val="24"/>
            <w:szCs w:val="24"/>
            <w:shd w:val="clear" w:color="auto" w:fill="FFFFFF"/>
            <w:rPrChange w:id="883" w:author="sudarshan" w:date="2020-09-28T19:11:00Z">
              <w:rPr>
                <w:rFonts w:ascii="Arial" w:hAnsi="Arial" w:cs="Arial"/>
                <w:i/>
                <w:iCs/>
                <w:color w:val="222222"/>
                <w:sz w:val="20"/>
                <w:szCs w:val="20"/>
                <w:shd w:val="clear" w:color="auto" w:fill="FFFFFF"/>
              </w:rPr>
            </w:rPrChange>
          </w:rPr>
          <w:t>8</w:t>
        </w:r>
        <w:r w:rsidR="00CE079E" w:rsidRPr="009C400D">
          <w:rPr>
            <w:b w:val="0"/>
            <w:color w:val="222222"/>
            <w:sz w:val="24"/>
            <w:szCs w:val="24"/>
            <w:shd w:val="clear" w:color="auto" w:fill="FFFFFF"/>
            <w:rPrChange w:id="884" w:author="sudarshan" w:date="2020-09-28T19:11:00Z">
              <w:rPr>
                <w:rFonts w:ascii="Arial" w:hAnsi="Arial" w:cs="Arial"/>
                <w:color w:val="222222"/>
                <w:sz w:val="20"/>
                <w:szCs w:val="20"/>
                <w:shd w:val="clear" w:color="auto" w:fill="FFFFFF"/>
              </w:rPr>
            </w:rPrChange>
          </w:rPr>
          <w:t>, 101.</w:t>
        </w:r>
      </w:ins>
    </w:p>
    <w:p w14:paraId="6DBA3A6C" w14:textId="543C9B5D" w:rsidR="004E1558" w:rsidRPr="009C400D" w:rsidRDefault="004E1558" w:rsidP="00B531F5">
      <w:pPr>
        <w:pStyle w:val="Heading1"/>
        <w:spacing w:line="480" w:lineRule="auto"/>
        <w:jc w:val="both"/>
        <w:rPr>
          <w:ins w:id="885" w:author="sudarshan" w:date="2020-09-28T15:19:00Z"/>
          <w:b w:val="0"/>
          <w:color w:val="222222"/>
          <w:sz w:val="24"/>
          <w:szCs w:val="24"/>
          <w:shd w:val="clear" w:color="auto" w:fill="FFFFFF"/>
          <w:rPrChange w:id="886" w:author="sudarshan" w:date="2020-09-28T19:11:00Z">
            <w:rPr>
              <w:ins w:id="887" w:author="sudarshan" w:date="2020-09-28T15:19:00Z"/>
              <w:rFonts w:ascii="Arial" w:hAnsi="Arial" w:cs="Arial"/>
              <w:color w:val="222222"/>
              <w:sz w:val="20"/>
              <w:szCs w:val="20"/>
              <w:shd w:val="clear" w:color="auto" w:fill="FFFFFF"/>
            </w:rPr>
          </w:rPrChange>
        </w:rPr>
      </w:pPr>
      <w:r>
        <w:rPr>
          <w:b w:val="0"/>
          <w:color w:val="222222"/>
          <w:sz w:val="24"/>
          <w:szCs w:val="24"/>
          <w:shd w:val="clear" w:color="auto" w:fill="FFFFFF"/>
        </w:rPr>
        <w:t xml:space="preserve">10. </w:t>
      </w:r>
      <w:r w:rsidR="00F2663A">
        <w:rPr>
          <w:b w:val="0"/>
          <w:color w:val="222222"/>
          <w:sz w:val="24"/>
          <w:szCs w:val="24"/>
          <w:shd w:val="clear" w:color="auto" w:fill="FFFFFF"/>
        </w:rPr>
        <w:t xml:space="preserve">Aho, K. </w:t>
      </w:r>
      <w:r w:rsidRPr="004E1558">
        <w:rPr>
          <w:b w:val="0"/>
          <w:color w:val="222222"/>
          <w:sz w:val="24"/>
          <w:szCs w:val="24"/>
          <w:shd w:val="clear" w:color="auto" w:fill="FFFFFF"/>
        </w:rPr>
        <w:t>Medicalizing mental health: A phenomenological alternative. </w:t>
      </w:r>
      <w:r w:rsidRPr="004E1558">
        <w:rPr>
          <w:b w:val="0"/>
          <w:i/>
          <w:iCs/>
          <w:color w:val="222222"/>
          <w:sz w:val="24"/>
          <w:szCs w:val="24"/>
          <w:shd w:val="clear" w:color="auto" w:fill="FFFFFF"/>
        </w:rPr>
        <w:t>Journal of Medical Humanities</w:t>
      </w:r>
      <w:r w:rsidRPr="004E1558">
        <w:rPr>
          <w:b w:val="0"/>
          <w:color w:val="222222"/>
          <w:sz w:val="24"/>
          <w:szCs w:val="24"/>
          <w:shd w:val="clear" w:color="auto" w:fill="FFFFFF"/>
        </w:rPr>
        <w:t>. 2008; </w:t>
      </w:r>
      <w:r w:rsidRPr="004E1558">
        <w:rPr>
          <w:b w:val="0"/>
          <w:i/>
          <w:iCs/>
          <w:color w:val="222222"/>
          <w:sz w:val="24"/>
          <w:szCs w:val="24"/>
          <w:shd w:val="clear" w:color="auto" w:fill="FFFFFF"/>
        </w:rPr>
        <w:t>29</w:t>
      </w:r>
      <w:r w:rsidRPr="004E1558">
        <w:rPr>
          <w:b w:val="0"/>
          <w:color w:val="222222"/>
          <w:sz w:val="24"/>
          <w:szCs w:val="24"/>
          <w:shd w:val="clear" w:color="auto" w:fill="FFFFFF"/>
        </w:rPr>
        <w:t>(4): 243-259.</w:t>
      </w:r>
    </w:p>
    <w:p w14:paraId="3D355320" w14:textId="01B53106" w:rsidR="00B2536C" w:rsidRPr="009C400D" w:rsidRDefault="00CE079E">
      <w:pPr>
        <w:pStyle w:val="Heading1"/>
        <w:spacing w:line="480" w:lineRule="auto"/>
        <w:jc w:val="both"/>
        <w:rPr>
          <w:ins w:id="888" w:author="sudarshan" w:date="2020-09-28T15:29:00Z"/>
          <w:b w:val="0"/>
          <w:color w:val="222222"/>
          <w:sz w:val="24"/>
          <w:szCs w:val="24"/>
          <w:shd w:val="clear" w:color="auto" w:fill="FFFFFF"/>
          <w:rPrChange w:id="889" w:author="sudarshan" w:date="2020-09-28T19:11:00Z">
            <w:rPr>
              <w:ins w:id="890" w:author="sudarshan" w:date="2020-09-28T15:29:00Z"/>
              <w:rFonts w:ascii="Arial" w:hAnsi="Arial" w:cs="Arial"/>
              <w:color w:val="222222"/>
              <w:sz w:val="20"/>
              <w:szCs w:val="20"/>
              <w:shd w:val="clear" w:color="auto" w:fill="FFFFFF"/>
            </w:rPr>
          </w:rPrChange>
        </w:rPr>
        <w:pPrChange w:id="891" w:author="sudarshan" w:date="2020-09-28T19:11:00Z">
          <w:pPr>
            <w:pStyle w:val="Heading1"/>
            <w:jc w:val="both"/>
          </w:pPr>
        </w:pPrChange>
      </w:pPr>
      <w:ins w:id="892" w:author="sudarshan" w:date="2020-09-28T15:19:00Z">
        <w:r w:rsidRPr="009C400D">
          <w:rPr>
            <w:b w:val="0"/>
            <w:color w:val="222222"/>
            <w:sz w:val="24"/>
            <w:szCs w:val="24"/>
            <w:shd w:val="clear" w:color="auto" w:fill="FFFFFF"/>
            <w:rPrChange w:id="893" w:author="sudarshan" w:date="2020-09-28T19:11:00Z">
              <w:rPr>
                <w:rFonts w:ascii="Arial" w:hAnsi="Arial" w:cs="Arial"/>
                <w:color w:val="222222"/>
                <w:sz w:val="20"/>
                <w:szCs w:val="20"/>
                <w:shd w:val="clear" w:color="auto" w:fill="FFFFFF"/>
              </w:rPr>
            </w:rPrChange>
          </w:rPr>
          <w:t>1</w:t>
        </w:r>
      </w:ins>
      <w:r w:rsidR="00F2663A">
        <w:rPr>
          <w:b w:val="0"/>
          <w:color w:val="222222"/>
          <w:sz w:val="24"/>
          <w:szCs w:val="24"/>
          <w:shd w:val="clear" w:color="auto" w:fill="FFFFFF"/>
        </w:rPr>
        <w:t>1</w:t>
      </w:r>
      <w:ins w:id="894" w:author="sudarshan" w:date="2020-09-28T15:19:00Z">
        <w:r w:rsidRPr="009C400D">
          <w:rPr>
            <w:b w:val="0"/>
            <w:color w:val="222222"/>
            <w:sz w:val="24"/>
            <w:szCs w:val="24"/>
            <w:shd w:val="clear" w:color="auto" w:fill="FFFFFF"/>
            <w:rPrChange w:id="895" w:author="sudarshan" w:date="2020-09-28T19:11:00Z">
              <w:rPr>
                <w:rFonts w:ascii="Arial" w:hAnsi="Arial" w:cs="Arial"/>
                <w:color w:val="222222"/>
                <w:sz w:val="20"/>
                <w:szCs w:val="20"/>
                <w:shd w:val="clear" w:color="auto" w:fill="FFFFFF"/>
              </w:rPr>
            </w:rPrChange>
          </w:rPr>
          <w:t>.</w:t>
        </w:r>
      </w:ins>
      <w:ins w:id="896" w:author="sudarshan" w:date="2020-09-21T20:13:00Z">
        <w:r w:rsidR="00B2536C" w:rsidRPr="009C400D">
          <w:rPr>
            <w:b w:val="0"/>
            <w:color w:val="222222"/>
            <w:sz w:val="24"/>
            <w:szCs w:val="24"/>
            <w:shd w:val="clear" w:color="auto" w:fill="FFFFFF"/>
            <w:rPrChange w:id="897" w:author="sudarshan" w:date="2020-09-28T19:11:00Z">
              <w:rPr>
                <w:rFonts w:ascii="Arial" w:hAnsi="Arial" w:cs="Arial"/>
                <w:color w:val="222222"/>
                <w:sz w:val="20"/>
                <w:szCs w:val="20"/>
                <w:shd w:val="clear" w:color="auto" w:fill="FFFFFF"/>
              </w:rPr>
            </w:rPrChange>
          </w:rPr>
          <w:t xml:space="preserve"> Braslow, J. T., Brekke, J. S., &amp; Levenson, J. Psychiatry’s </w:t>
        </w:r>
        <w:r w:rsidR="003647E8" w:rsidRPr="00963237">
          <w:rPr>
            <w:b w:val="0"/>
            <w:color w:val="222222"/>
            <w:sz w:val="24"/>
            <w:szCs w:val="24"/>
            <w:shd w:val="clear" w:color="auto" w:fill="FFFFFF"/>
          </w:rPr>
          <w:t>myopia—reclaiming the social, cultural, and psychological in the psychiatric gaze</w:t>
        </w:r>
        <w:r w:rsidR="00B2536C" w:rsidRPr="009C400D">
          <w:rPr>
            <w:b w:val="0"/>
            <w:color w:val="222222"/>
            <w:sz w:val="24"/>
            <w:szCs w:val="24"/>
            <w:shd w:val="clear" w:color="auto" w:fill="FFFFFF"/>
            <w:rPrChange w:id="898" w:author="sudarshan" w:date="2020-09-28T19:11:00Z">
              <w:rPr>
                <w:rFonts w:ascii="Arial" w:hAnsi="Arial" w:cs="Arial"/>
                <w:color w:val="222222"/>
                <w:sz w:val="20"/>
                <w:szCs w:val="20"/>
                <w:shd w:val="clear" w:color="auto" w:fill="FFFFFF"/>
              </w:rPr>
            </w:rPrChange>
          </w:rPr>
          <w:t>. </w:t>
        </w:r>
        <w:r w:rsidR="003647E8" w:rsidRPr="00963237">
          <w:rPr>
            <w:b w:val="0"/>
            <w:i/>
            <w:iCs/>
            <w:color w:val="222222"/>
            <w:sz w:val="24"/>
            <w:szCs w:val="24"/>
            <w:shd w:val="clear" w:color="auto" w:fill="FFFFFF"/>
          </w:rPr>
          <w:t xml:space="preserve">JAMA </w:t>
        </w:r>
      </w:ins>
      <w:ins w:id="899" w:author="sudarshan" w:date="2020-09-28T19:40:00Z">
        <w:r w:rsidR="003647E8">
          <w:rPr>
            <w:b w:val="0"/>
            <w:i/>
            <w:iCs/>
            <w:color w:val="222222"/>
            <w:sz w:val="24"/>
            <w:szCs w:val="24"/>
            <w:shd w:val="clear" w:color="auto" w:fill="FFFFFF"/>
          </w:rPr>
          <w:t>P</w:t>
        </w:r>
      </w:ins>
      <w:ins w:id="900" w:author="sudarshan" w:date="2020-09-21T20:13:00Z">
        <w:r w:rsidR="00B2536C" w:rsidRPr="009C400D">
          <w:rPr>
            <w:b w:val="0"/>
            <w:i/>
            <w:iCs/>
            <w:color w:val="222222"/>
            <w:sz w:val="24"/>
            <w:szCs w:val="24"/>
            <w:shd w:val="clear" w:color="auto" w:fill="FFFFFF"/>
            <w:rPrChange w:id="901" w:author="sudarshan" w:date="2020-09-28T19:11:00Z">
              <w:rPr>
                <w:rFonts w:ascii="Arial" w:hAnsi="Arial" w:cs="Arial"/>
                <w:i/>
                <w:iCs/>
                <w:color w:val="222222"/>
                <w:sz w:val="20"/>
                <w:szCs w:val="20"/>
                <w:shd w:val="clear" w:color="auto" w:fill="FFFFFF"/>
              </w:rPr>
            </w:rPrChange>
          </w:rPr>
          <w:t>sychiatry</w:t>
        </w:r>
        <w:r w:rsidR="00B2536C" w:rsidRPr="009C400D">
          <w:rPr>
            <w:b w:val="0"/>
            <w:color w:val="222222"/>
            <w:sz w:val="24"/>
            <w:szCs w:val="24"/>
            <w:shd w:val="clear" w:color="auto" w:fill="FFFFFF"/>
            <w:rPrChange w:id="902" w:author="sudarshan" w:date="2020-09-28T19:11:00Z">
              <w:rPr>
                <w:rFonts w:ascii="Arial" w:hAnsi="Arial" w:cs="Arial"/>
                <w:color w:val="222222"/>
                <w:sz w:val="20"/>
                <w:szCs w:val="20"/>
                <w:shd w:val="clear" w:color="auto" w:fill="FFFFFF"/>
              </w:rPr>
            </w:rPrChange>
          </w:rPr>
          <w:t>.</w:t>
        </w:r>
      </w:ins>
      <w:ins w:id="903" w:author="sudarshan" w:date="2020-09-21T20:14:00Z">
        <w:r w:rsidR="00B2536C" w:rsidRPr="009C400D">
          <w:rPr>
            <w:b w:val="0"/>
            <w:sz w:val="24"/>
            <w:szCs w:val="24"/>
            <w:rPrChange w:id="904" w:author="sudarshan" w:date="2020-09-28T19:11:00Z">
              <w:rPr/>
            </w:rPrChange>
          </w:rPr>
          <w:t xml:space="preserve"> </w:t>
        </w:r>
      </w:ins>
      <w:ins w:id="905" w:author="sudarshan" w:date="2020-09-28T19:32:00Z">
        <w:r w:rsidR="00293358">
          <w:rPr>
            <w:b w:val="0"/>
            <w:sz w:val="24"/>
            <w:szCs w:val="24"/>
          </w:rPr>
          <w:t xml:space="preserve">2020. </w:t>
        </w:r>
      </w:ins>
      <w:ins w:id="906" w:author="sudarshan" w:date="2020-09-21T20:14:00Z">
        <w:r w:rsidR="00B2536C" w:rsidRPr="009C400D">
          <w:rPr>
            <w:b w:val="0"/>
            <w:color w:val="222222"/>
            <w:sz w:val="24"/>
            <w:szCs w:val="24"/>
            <w:shd w:val="clear" w:color="auto" w:fill="FFFFFF"/>
            <w:rPrChange w:id="907" w:author="sudarshan" w:date="2020-09-28T19:11:00Z">
              <w:rPr>
                <w:rFonts w:ascii="Arial" w:hAnsi="Arial" w:cs="Arial"/>
                <w:color w:val="222222"/>
                <w:sz w:val="20"/>
                <w:szCs w:val="20"/>
                <w:shd w:val="clear" w:color="auto" w:fill="FFFFFF"/>
              </w:rPr>
            </w:rPrChange>
          </w:rPr>
          <w:t>doi:10.1001/jamapsychiatry.2020.2722</w:t>
        </w:r>
      </w:ins>
    </w:p>
    <w:p w14:paraId="456D897E" w14:textId="4AD3F203" w:rsidR="001272EF" w:rsidRPr="00963237" w:rsidRDefault="000E40B5">
      <w:pPr>
        <w:pStyle w:val="Heading1"/>
        <w:spacing w:line="480" w:lineRule="auto"/>
        <w:jc w:val="both"/>
        <w:rPr>
          <w:ins w:id="908" w:author="sudarshan" w:date="2020-09-28T15:33:00Z"/>
          <w:b w:val="0"/>
          <w:sz w:val="24"/>
          <w:szCs w:val="24"/>
        </w:rPr>
        <w:pPrChange w:id="909" w:author="sudarshan" w:date="2020-09-28T19:11:00Z">
          <w:pPr>
            <w:pStyle w:val="Heading1"/>
            <w:jc w:val="both"/>
          </w:pPr>
        </w:pPrChange>
      </w:pPr>
      <w:ins w:id="910" w:author="sudarshan" w:date="2020-09-28T15:29:00Z">
        <w:r w:rsidRPr="009C400D">
          <w:rPr>
            <w:b w:val="0"/>
            <w:color w:val="222222"/>
            <w:sz w:val="24"/>
            <w:szCs w:val="24"/>
            <w:shd w:val="clear" w:color="auto" w:fill="FFFFFF"/>
            <w:rPrChange w:id="911" w:author="sudarshan" w:date="2020-09-28T19:11:00Z">
              <w:rPr>
                <w:rFonts w:ascii="Arial" w:hAnsi="Arial" w:cs="Arial"/>
                <w:color w:val="222222"/>
                <w:sz w:val="20"/>
                <w:szCs w:val="20"/>
                <w:shd w:val="clear" w:color="auto" w:fill="FFFFFF"/>
              </w:rPr>
            </w:rPrChange>
          </w:rPr>
          <w:t>1</w:t>
        </w:r>
      </w:ins>
      <w:r w:rsidR="00F2663A">
        <w:rPr>
          <w:b w:val="0"/>
          <w:color w:val="222222"/>
          <w:sz w:val="24"/>
          <w:szCs w:val="24"/>
          <w:shd w:val="clear" w:color="auto" w:fill="FFFFFF"/>
        </w:rPr>
        <w:t>2</w:t>
      </w:r>
      <w:ins w:id="912" w:author="sudarshan" w:date="2020-09-28T15:29:00Z">
        <w:r w:rsidRPr="009C400D">
          <w:rPr>
            <w:b w:val="0"/>
            <w:color w:val="222222"/>
            <w:sz w:val="24"/>
            <w:szCs w:val="24"/>
            <w:shd w:val="clear" w:color="auto" w:fill="FFFFFF"/>
            <w:rPrChange w:id="913" w:author="sudarshan" w:date="2020-09-28T19:11:00Z">
              <w:rPr>
                <w:rFonts w:ascii="Arial" w:hAnsi="Arial" w:cs="Arial"/>
                <w:color w:val="222222"/>
                <w:sz w:val="20"/>
                <w:szCs w:val="20"/>
                <w:shd w:val="clear" w:color="auto" w:fill="FFFFFF"/>
              </w:rPr>
            </w:rPrChange>
          </w:rPr>
          <w:t>.</w:t>
        </w:r>
      </w:ins>
      <w:ins w:id="914" w:author="sudarshan" w:date="2020-09-28T15:33:00Z">
        <w:r w:rsidR="001272EF" w:rsidRPr="009C400D">
          <w:rPr>
            <w:b w:val="0"/>
            <w:sz w:val="24"/>
            <w:szCs w:val="24"/>
            <w:rPrChange w:id="915" w:author="sudarshan" w:date="2020-09-28T19:11:00Z">
              <w:rPr>
                <w:sz w:val="24"/>
                <w:szCs w:val="24"/>
              </w:rPr>
            </w:rPrChange>
          </w:rPr>
          <w:t xml:space="preserve"> </w:t>
        </w:r>
        <w:r w:rsidR="00293358" w:rsidRPr="00963237">
          <w:rPr>
            <w:b w:val="0"/>
            <w:sz w:val="24"/>
            <w:szCs w:val="24"/>
          </w:rPr>
          <w:t xml:space="preserve">Chatterjee, </w:t>
        </w:r>
      </w:ins>
      <w:ins w:id="916" w:author="sudarshan" w:date="2020-09-28T19:32:00Z">
        <w:r w:rsidR="00293358">
          <w:rPr>
            <w:b w:val="0"/>
            <w:sz w:val="24"/>
            <w:szCs w:val="24"/>
          </w:rPr>
          <w:t>S</w:t>
        </w:r>
      </w:ins>
      <w:ins w:id="917" w:author="sudarshan" w:date="2020-09-28T15:33:00Z">
        <w:r w:rsidR="001272EF" w:rsidRPr="00963237">
          <w:rPr>
            <w:b w:val="0"/>
            <w:sz w:val="24"/>
            <w:szCs w:val="24"/>
          </w:rPr>
          <w:t xml:space="preserve">. Anjana Hareesh’s </w:t>
        </w:r>
        <w:r w:rsidR="00293358" w:rsidRPr="00963237">
          <w:rPr>
            <w:b w:val="0"/>
            <w:sz w:val="24"/>
            <w:szCs w:val="24"/>
          </w:rPr>
          <w:t>death reveals a crisis in mental healthcare in india</w:t>
        </w:r>
        <w:r w:rsidR="001272EF" w:rsidRPr="00963237">
          <w:rPr>
            <w:b w:val="0"/>
            <w:sz w:val="24"/>
            <w:szCs w:val="24"/>
          </w:rPr>
          <w:t>.</w:t>
        </w:r>
      </w:ins>
      <w:ins w:id="918" w:author="sudarshan" w:date="2020-09-28T19:40:00Z">
        <w:r w:rsidR="003647E8">
          <w:rPr>
            <w:b w:val="0"/>
            <w:sz w:val="24"/>
            <w:szCs w:val="24"/>
          </w:rPr>
          <w:t xml:space="preserve"> </w:t>
        </w:r>
      </w:ins>
      <w:ins w:id="919" w:author="sudarshan" w:date="2020-09-28T15:33:00Z">
        <w:r w:rsidR="001272EF" w:rsidRPr="00293358">
          <w:rPr>
            <w:b w:val="0"/>
            <w:i/>
            <w:sz w:val="24"/>
            <w:szCs w:val="24"/>
            <w:rPrChange w:id="920" w:author="sudarshan" w:date="2020-09-28T19:36:00Z">
              <w:rPr>
                <w:b w:val="0"/>
                <w:sz w:val="24"/>
                <w:szCs w:val="24"/>
              </w:rPr>
            </w:rPrChange>
          </w:rPr>
          <w:t>The Wire</w:t>
        </w:r>
        <w:r w:rsidR="001272EF" w:rsidRPr="00963237">
          <w:rPr>
            <w:b w:val="0"/>
            <w:sz w:val="24"/>
            <w:szCs w:val="24"/>
          </w:rPr>
          <w:t xml:space="preserve">. 2020 May 21. Available from: </w:t>
        </w:r>
        <w:r w:rsidR="001272EF" w:rsidRPr="00963237">
          <w:rPr>
            <w:b w:val="0"/>
            <w:sz w:val="24"/>
            <w:szCs w:val="24"/>
            <w:rPrChange w:id="921" w:author="sudarshan" w:date="2020-09-28T19:11:00Z">
              <w:rPr>
                <w:rStyle w:val="Hyperlink"/>
                <w:b w:val="0"/>
                <w:sz w:val="24"/>
                <w:szCs w:val="24"/>
              </w:rPr>
            </w:rPrChange>
          </w:rPr>
          <w:fldChar w:fldCharType="begin"/>
        </w:r>
        <w:r w:rsidR="001272EF" w:rsidRPr="009C400D">
          <w:rPr>
            <w:b w:val="0"/>
            <w:sz w:val="24"/>
            <w:szCs w:val="24"/>
            <w:rPrChange w:id="922" w:author="sudarshan" w:date="2020-09-28T19:11:00Z">
              <w:rPr/>
            </w:rPrChange>
          </w:rPr>
          <w:instrText xml:space="preserve"> HYPERLINK "https://livewire.thewire.in/gender-and-sexuality/anjana-hareeshs-death-reveals-a-crisis-in-mental-healthcare-in-india/" </w:instrText>
        </w:r>
        <w:r w:rsidR="001272EF" w:rsidRPr="00963237">
          <w:rPr>
            <w:rPrChange w:id="923" w:author="sudarshan" w:date="2020-09-28T19:11:00Z">
              <w:rPr>
                <w:rStyle w:val="Hyperlink"/>
                <w:b w:val="0"/>
                <w:sz w:val="24"/>
                <w:szCs w:val="24"/>
              </w:rPr>
            </w:rPrChange>
          </w:rPr>
          <w:fldChar w:fldCharType="separate"/>
        </w:r>
        <w:r w:rsidR="001272EF" w:rsidRPr="00963237">
          <w:rPr>
            <w:rStyle w:val="Hyperlink"/>
            <w:b w:val="0"/>
            <w:sz w:val="24"/>
            <w:szCs w:val="24"/>
          </w:rPr>
          <w:t>https://livewire.thewire.in/gender-and-sexuality/anjana-hareeshs-death-reveals-a-crisis-in-mental-healthcare-in-india/</w:t>
        </w:r>
        <w:r w:rsidR="001272EF" w:rsidRPr="00963237">
          <w:rPr>
            <w:rStyle w:val="Hyperlink"/>
            <w:b w:val="0"/>
            <w:sz w:val="24"/>
            <w:szCs w:val="24"/>
          </w:rPr>
          <w:fldChar w:fldCharType="end"/>
        </w:r>
      </w:ins>
    </w:p>
    <w:p w14:paraId="1640893B" w14:textId="09610A7E" w:rsidR="001272EF" w:rsidRPr="00963237" w:rsidRDefault="001272EF">
      <w:pPr>
        <w:pStyle w:val="Heading1"/>
        <w:spacing w:line="480" w:lineRule="auto"/>
        <w:jc w:val="both"/>
        <w:rPr>
          <w:ins w:id="924" w:author="sudarshan" w:date="2020-09-28T15:33:00Z"/>
          <w:rStyle w:val="Hyperlink"/>
          <w:b w:val="0"/>
          <w:sz w:val="24"/>
          <w:szCs w:val="24"/>
        </w:rPr>
        <w:pPrChange w:id="925" w:author="sudarshan" w:date="2020-09-28T19:11:00Z">
          <w:pPr>
            <w:pStyle w:val="Heading1"/>
            <w:jc w:val="both"/>
          </w:pPr>
        </w:pPrChange>
      </w:pPr>
      <w:ins w:id="926" w:author="sudarshan" w:date="2020-09-28T15:33:00Z">
        <w:r w:rsidRPr="00963237">
          <w:rPr>
            <w:b w:val="0"/>
            <w:sz w:val="24"/>
            <w:szCs w:val="24"/>
          </w:rPr>
          <w:t>1</w:t>
        </w:r>
      </w:ins>
      <w:r w:rsidR="00F2663A">
        <w:rPr>
          <w:b w:val="0"/>
          <w:sz w:val="24"/>
          <w:szCs w:val="24"/>
        </w:rPr>
        <w:t>3</w:t>
      </w:r>
      <w:ins w:id="927" w:author="sudarshan" w:date="2020-09-28T15:33:00Z">
        <w:r w:rsidRPr="00963237">
          <w:rPr>
            <w:b w:val="0"/>
            <w:sz w:val="24"/>
            <w:szCs w:val="24"/>
          </w:rPr>
          <w:t xml:space="preserve">. Cris. Kerala student dies in Goa, death puts focus on inhuman 'conversion therapy' on queer people. 2020 May 16. Available from: </w:t>
        </w:r>
        <w:r w:rsidRPr="00963237">
          <w:rPr>
            <w:b w:val="0"/>
            <w:sz w:val="24"/>
            <w:szCs w:val="24"/>
            <w:rPrChange w:id="928" w:author="sudarshan" w:date="2020-09-28T19:11:00Z">
              <w:rPr>
                <w:rStyle w:val="Hyperlink"/>
                <w:b w:val="0"/>
                <w:sz w:val="24"/>
                <w:szCs w:val="24"/>
              </w:rPr>
            </w:rPrChange>
          </w:rPr>
          <w:fldChar w:fldCharType="begin"/>
        </w:r>
        <w:r w:rsidRPr="009C400D">
          <w:rPr>
            <w:b w:val="0"/>
            <w:sz w:val="24"/>
            <w:szCs w:val="24"/>
            <w:rPrChange w:id="929" w:author="sudarshan" w:date="2020-09-28T19:11:00Z">
              <w:rPr/>
            </w:rPrChange>
          </w:rPr>
          <w:instrText xml:space="preserve"> HYPERLINK "https://www.thenewsminute.com/article/kerala-student-dies-goa-death-puts-focus-inhuman-conversion-therapy-queer-people-124683" </w:instrText>
        </w:r>
        <w:r w:rsidRPr="00963237">
          <w:rPr>
            <w:rPrChange w:id="930" w:author="sudarshan" w:date="2020-09-28T19:11:00Z">
              <w:rPr>
                <w:rStyle w:val="Hyperlink"/>
                <w:b w:val="0"/>
                <w:sz w:val="24"/>
                <w:szCs w:val="24"/>
              </w:rPr>
            </w:rPrChange>
          </w:rPr>
          <w:fldChar w:fldCharType="separate"/>
        </w:r>
        <w:r w:rsidRPr="00963237">
          <w:rPr>
            <w:rStyle w:val="Hyperlink"/>
            <w:b w:val="0"/>
            <w:sz w:val="24"/>
            <w:szCs w:val="24"/>
          </w:rPr>
          <w:t>https://www.thenewsminute.com/article/kerala-student-dies-goa-death-puts-focus-inhuman-conversion-therapy-queer-people-124683</w:t>
        </w:r>
        <w:r w:rsidRPr="00963237">
          <w:rPr>
            <w:rStyle w:val="Hyperlink"/>
            <w:b w:val="0"/>
            <w:sz w:val="24"/>
            <w:szCs w:val="24"/>
          </w:rPr>
          <w:fldChar w:fldCharType="end"/>
        </w:r>
      </w:ins>
    </w:p>
    <w:p w14:paraId="0113EC07" w14:textId="53997D3D" w:rsidR="001F74EF" w:rsidRPr="00963237" w:rsidRDefault="00A37555">
      <w:pPr>
        <w:pStyle w:val="Heading1"/>
        <w:spacing w:line="480" w:lineRule="auto"/>
        <w:jc w:val="both"/>
        <w:rPr>
          <w:ins w:id="931" w:author="sudarshan" w:date="2020-09-28T15:57:00Z"/>
          <w:b w:val="0"/>
          <w:sz w:val="24"/>
          <w:szCs w:val="24"/>
        </w:rPr>
        <w:pPrChange w:id="932" w:author="sudarshan" w:date="2020-09-28T19:11:00Z">
          <w:pPr>
            <w:pStyle w:val="Heading1"/>
            <w:jc w:val="both"/>
          </w:pPr>
        </w:pPrChange>
      </w:pPr>
      <w:ins w:id="933" w:author="sudarshan" w:date="2020-09-28T15:33:00Z">
        <w:r w:rsidRPr="00963237">
          <w:rPr>
            <w:rStyle w:val="Hyperlink"/>
            <w:b w:val="0"/>
            <w:sz w:val="24"/>
            <w:szCs w:val="24"/>
          </w:rPr>
          <w:t>1</w:t>
        </w:r>
      </w:ins>
      <w:r w:rsidR="00F2663A">
        <w:rPr>
          <w:rStyle w:val="Hyperlink"/>
          <w:b w:val="0"/>
          <w:sz w:val="24"/>
          <w:szCs w:val="24"/>
        </w:rPr>
        <w:t>4</w:t>
      </w:r>
      <w:ins w:id="934" w:author="sudarshan" w:date="2020-09-28T15:33:00Z">
        <w:r w:rsidRPr="00963237">
          <w:rPr>
            <w:rStyle w:val="Hyperlink"/>
            <w:b w:val="0"/>
            <w:sz w:val="24"/>
            <w:szCs w:val="24"/>
          </w:rPr>
          <w:t>.</w:t>
        </w:r>
      </w:ins>
      <w:ins w:id="935" w:author="sudarshan" w:date="2020-09-28T15:57:00Z">
        <w:r w:rsidR="001F74EF" w:rsidRPr="00963237">
          <w:rPr>
            <w:b w:val="0"/>
            <w:i/>
            <w:sz w:val="24"/>
            <w:szCs w:val="24"/>
          </w:rPr>
          <w:t xml:space="preserve"> </w:t>
        </w:r>
        <w:r w:rsidR="001F74EF" w:rsidRPr="009C400D">
          <w:rPr>
            <w:b w:val="0"/>
            <w:sz w:val="24"/>
            <w:szCs w:val="24"/>
            <w:rPrChange w:id="936" w:author="sudarshan" w:date="2020-09-28T19:11:00Z">
              <w:rPr>
                <w:sz w:val="24"/>
                <w:szCs w:val="24"/>
              </w:rPr>
            </w:rPrChange>
          </w:rPr>
          <w:t xml:space="preserve"> </w:t>
        </w:r>
        <w:r w:rsidR="001F74EF" w:rsidRPr="00963237">
          <w:rPr>
            <w:b w:val="0"/>
            <w:sz w:val="24"/>
            <w:szCs w:val="24"/>
          </w:rPr>
          <w:t xml:space="preserve">PTI. </w:t>
        </w:r>
        <w:r w:rsidR="001F74EF" w:rsidRPr="00963237">
          <w:rPr>
            <w:b w:val="0"/>
            <w:color w:val="000000"/>
            <w:sz w:val="24"/>
            <w:szCs w:val="24"/>
          </w:rPr>
          <w:t xml:space="preserve">Delhi doctor used electric shocks on homosexuals, called it ‘genetic mental disorder’. </w:t>
        </w:r>
        <w:r w:rsidR="001F74EF" w:rsidRPr="003647E8">
          <w:rPr>
            <w:b w:val="0"/>
            <w:i/>
            <w:color w:val="000000"/>
            <w:sz w:val="24"/>
            <w:szCs w:val="24"/>
            <w:rPrChange w:id="937" w:author="sudarshan" w:date="2020-09-28T19:40:00Z">
              <w:rPr>
                <w:b w:val="0"/>
                <w:color w:val="000000"/>
                <w:sz w:val="24"/>
                <w:szCs w:val="24"/>
              </w:rPr>
            </w:rPrChange>
          </w:rPr>
          <w:t>The Hindustan Times.</w:t>
        </w:r>
        <w:r w:rsidR="003647E8" w:rsidRPr="00963237">
          <w:rPr>
            <w:b w:val="0"/>
            <w:color w:val="000000"/>
            <w:sz w:val="24"/>
            <w:szCs w:val="24"/>
          </w:rPr>
          <w:t xml:space="preserve"> 2018 December </w:t>
        </w:r>
        <w:r w:rsidR="001F74EF" w:rsidRPr="00963237">
          <w:rPr>
            <w:b w:val="0"/>
            <w:color w:val="000000"/>
            <w:sz w:val="24"/>
            <w:szCs w:val="24"/>
          </w:rPr>
          <w:t>8. Available from</w:t>
        </w:r>
      </w:ins>
      <w:ins w:id="938" w:author="sudarshan" w:date="2020-09-28T20:01:00Z">
        <w:r w:rsidR="00A76F55">
          <w:rPr>
            <w:b w:val="0"/>
            <w:color w:val="000000"/>
            <w:sz w:val="24"/>
            <w:szCs w:val="24"/>
          </w:rPr>
          <w:t>:</w:t>
        </w:r>
      </w:ins>
      <w:ins w:id="939" w:author="sudarshan" w:date="2020-09-28T15:57:00Z">
        <w:r w:rsidR="001F74EF" w:rsidRPr="00963237">
          <w:rPr>
            <w:b w:val="0"/>
            <w:color w:val="000000"/>
            <w:sz w:val="24"/>
            <w:szCs w:val="24"/>
          </w:rPr>
          <w:t xml:space="preserve"> </w:t>
        </w:r>
        <w:r w:rsidR="001F74EF" w:rsidRPr="00963237">
          <w:rPr>
            <w:b w:val="0"/>
            <w:sz w:val="24"/>
            <w:szCs w:val="24"/>
          </w:rPr>
          <w:fldChar w:fldCharType="begin"/>
        </w:r>
        <w:r w:rsidR="001F74EF" w:rsidRPr="00963237">
          <w:rPr>
            <w:b w:val="0"/>
            <w:sz w:val="24"/>
            <w:szCs w:val="24"/>
          </w:rPr>
          <w:instrText xml:space="preserve"> HYPERLINK "https://www.hindustantimes.com/india-news/doctor-treating-homosexuals-with-electric-shock-summoned-by-delhi-court/story-dOYRdr79KT0wsS2hzgvE0O.html" </w:instrText>
        </w:r>
        <w:r w:rsidR="001F74EF" w:rsidRPr="00963237">
          <w:rPr>
            <w:b w:val="0"/>
            <w:sz w:val="24"/>
            <w:szCs w:val="24"/>
          </w:rPr>
          <w:fldChar w:fldCharType="separate"/>
        </w:r>
        <w:r w:rsidR="001F74EF" w:rsidRPr="00963237">
          <w:rPr>
            <w:rStyle w:val="Hyperlink"/>
            <w:b w:val="0"/>
            <w:sz w:val="24"/>
            <w:szCs w:val="24"/>
          </w:rPr>
          <w:t>https://www.hindustantimes.com/india-news/doctor-treating-homosexuals-with-electric-shock-summoned-by-delhi-court/story-dOYRdr79KT0wsS2hzgvE0O.html</w:t>
        </w:r>
        <w:r w:rsidR="001F74EF" w:rsidRPr="00963237">
          <w:rPr>
            <w:b w:val="0"/>
            <w:sz w:val="24"/>
            <w:szCs w:val="24"/>
          </w:rPr>
          <w:fldChar w:fldCharType="end"/>
        </w:r>
      </w:ins>
    </w:p>
    <w:p w14:paraId="2753C4BA" w14:textId="52FBA0B8" w:rsidR="00714E17" w:rsidRDefault="00E1339D">
      <w:pPr>
        <w:pStyle w:val="Heading1"/>
        <w:shd w:val="clear" w:color="auto" w:fill="F5F5F5"/>
        <w:spacing w:before="0" w:beforeAutospacing="0" w:after="0" w:afterAutospacing="0" w:line="480" w:lineRule="auto"/>
        <w:jc w:val="both"/>
        <w:rPr>
          <w:b w:val="0"/>
          <w:bCs w:val="0"/>
          <w:color w:val="282828"/>
          <w:spacing w:val="-8"/>
          <w:sz w:val="24"/>
          <w:szCs w:val="24"/>
        </w:rPr>
        <w:pPrChange w:id="940" w:author="sudarshan" w:date="2020-09-28T19:11:00Z">
          <w:pPr>
            <w:pStyle w:val="Heading1"/>
            <w:shd w:val="clear" w:color="auto" w:fill="F5F5F5"/>
            <w:spacing w:before="0" w:beforeAutospacing="0" w:after="0" w:afterAutospacing="0" w:line="540" w:lineRule="atLeast"/>
          </w:pPr>
        </w:pPrChange>
      </w:pPr>
      <w:ins w:id="941" w:author="sudarshan" w:date="2020-09-28T15:39:00Z">
        <w:r w:rsidRPr="00963237">
          <w:rPr>
            <w:b w:val="0"/>
            <w:color w:val="000000"/>
            <w:sz w:val="24"/>
            <w:szCs w:val="24"/>
          </w:rPr>
          <w:lastRenderedPageBreak/>
          <w:t>1</w:t>
        </w:r>
      </w:ins>
      <w:r w:rsidR="00F2663A">
        <w:rPr>
          <w:b w:val="0"/>
          <w:color w:val="000000"/>
          <w:sz w:val="24"/>
          <w:szCs w:val="24"/>
        </w:rPr>
        <w:t>5</w:t>
      </w:r>
      <w:ins w:id="942" w:author="sudarshan" w:date="2020-09-28T15:39:00Z">
        <w:r w:rsidRPr="00963237">
          <w:rPr>
            <w:b w:val="0"/>
            <w:color w:val="000000"/>
            <w:sz w:val="24"/>
            <w:szCs w:val="24"/>
          </w:rPr>
          <w:t>.</w:t>
        </w:r>
      </w:ins>
      <w:ins w:id="943" w:author="sudarshan" w:date="2020-09-28T15:40:00Z">
        <w:r w:rsidR="00714E17" w:rsidRPr="009C400D">
          <w:rPr>
            <w:b w:val="0"/>
            <w:bCs w:val="0"/>
            <w:color w:val="282828"/>
            <w:spacing w:val="-8"/>
            <w:sz w:val="24"/>
            <w:szCs w:val="24"/>
            <w:rPrChange w:id="944" w:author="sudarshan" w:date="2020-09-28T19:11:00Z">
              <w:rPr>
                <w:b w:val="0"/>
                <w:bCs w:val="0"/>
                <w:color w:val="282828"/>
                <w:spacing w:val="-8"/>
                <w:sz w:val="54"/>
                <w:szCs w:val="54"/>
              </w:rPr>
            </w:rPrChange>
          </w:rPr>
          <w:t xml:space="preserve"> Sudhish, N. Shock treatment, exorcism, psychotropic drugs: behind ‘conversion therapy’ for queers. The Hindu. </w:t>
        </w:r>
      </w:ins>
      <w:ins w:id="945" w:author="sudarshan" w:date="2020-09-28T15:41:00Z">
        <w:r w:rsidR="00714E17" w:rsidRPr="009C400D">
          <w:rPr>
            <w:b w:val="0"/>
            <w:bCs w:val="0"/>
            <w:color w:val="282828"/>
            <w:spacing w:val="-8"/>
            <w:sz w:val="24"/>
            <w:szCs w:val="24"/>
            <w:rPrChange w:id="946" w:author="sudarshan" w:date="2020-09-28T19:11:00Z">
              <w:rPr>
                <w:b w:val="0"/>
                <w:bCs w:val="0"/>
                <w:color w:val="282828"/>
                <w:spacing w:val="-8"/>
                <w:sz w:val="54"/>
                <w:szCs w:val="54"/>
              </w:rPr>
            </w:rPrChange>
          </w:rPr>
          <w:t>2020</w:t>
        </w:r>
        <w:r w:rsidR="003647E8" w:rsidRPr="00963237">
          <w:rPr>
            <w:b w:val="0"/>
            <w:bCs w:val="0"/>
            <w:color w:val="282828"/>
            <w:spacing w:val="-8"/>
            <w:sz w:val="24"/>
            <w:szCs w:val="24"/>
          </w:rPr>
          <w:t xml:space="preserve"> </w:t>
        </w:r>
      </w:ins>
      <w:ins w:id="947" w:author="sudarshan" w:date="2020-09-28T19:40:00Z">
        <w:r w:rsidR="003647E8">
          <w:rPr>
            <w:b w:val="0"/>
            <w:bCs w:val="0"/>
            <w:color w:val="282828"/>
            <w:spacing w:val="-8"/>
            <w:sz w:val="24"/>
            <w:szCs w:val="24"/>
          </w:rPr>
          <w:t>June 27.</w:t>
        </w:r>
      </w:ins>
      <w:ins w:id="948" w:author="sudarshan" w:date="2020-09-28T15:41:00Z">
        <w:r w:rsidR="00714E17" w:rsidRPr="009C400D">
          <w:rPr>
            <w:b w:val="0"/>
            <w:bCs w:val="0"/>
            <w:color w:val="282828"/>
            <w:spacing w:val="-8"/>
            <w:sz w:val="24"/>
            <w:szCs w:val="24"/>
            <w:rPrChange w:id="949" w:author="sudarshan" w:date="2020-09-28T19:11:00Z">
              <w:rPr>
                <w:b w:val="0"/>
                <w:bCs w:val="0"/>
                <w:color w:val="282828"/>
                <w:spacing w:val="-8"/>
                <w:sz w:val="54"/>
                <w:szCs w:val="54"/>
              </w:rPr>
            </w:rPrChange>
          </w:rPr>
          <w:t xml:space="preserve"> </w:t>
        </w:r>
      </w:ins>
      <w:ins w:id="950" w:author="sudarshan" w:date="2020-09-28T15:40:00Z">
        <w:r w:rsidR="00714E17" w:rsidRPr="009C400D">
          <w:rPr>
            <w:b w:val="0"/>
            <w:bCs w:val="0"/>
            <w:color w:val="282828"/>
            <w:spacing w:val="-8"/>
            <w:sz w:val="24"/>
            <w:szCs w:val="24"/>
            <w:rPrChange w:id="951" w:author="sudarshan" w:date="2020-09-28T19:11:00Z">
              <w:rPr>
                <w:b w:val="0"/>
                <w:bCs w:val="0"/>
                <w:color w:val="282828"/>
                <w:spacing w:val="-8"/>
                <w:sz w:val="54"/>
                <w:szCs w:val="54"/>
              </w:rPr>
            </w:rPrChange>
          </w:rPr>
          <w:t>Available from</w:t>
        </w:r>
      </w:ins>
      <w:ins w:id="952" w:author="sudarshan" w:date="2020-09-28T20:01:00Z">
        <w:r w:rsidR="00A76F55">
          <w:rPr>
            <w:b w:val="0"/>
            <w:bCs w:val="0"/>
            <w:color w:val="282828"/>
            <w:spacing w:val="-8"/>
            <w:sz w:val="24"/>
            <w:szCs w:val="24"/>
          </w:rPr>
          <w:t>:</w:t>
        </w:r>
      </w:ins>
      <w:ins w:id="953" w:author="sudarshan" w:date="2020-09-28T15:40:00Z">
        <w:r w:rsidR="00714E17" w:rsidRPr="009C400D">
          <w:rPr>
            <w:b w:val="0"/>
            <w:bCs w:val="0"/>
            <w:color w:val="282828"/>
            <w:spacing w:val="-8"/>
            <w:sz w:val="24"/>
            <w:szCs w:val="24"/>
            <w:rPrChange w:id="954" w:author="sudarshan" w:date="2020-09-28T19:11:00Z">
              <w:rPr>
                <w:b w:val="0"/>
                <w:bCs w:val="0"/>
                <w:color w:val="282828"/>
                <w:spacing w:val="-8"/>
                <w:sz w:val="54"/>
                <w:szCs w:val="54"/>
              </w:rPr>
            </w:rPrChange>
          </w:rPr>
          <w:t xml:space="preserve"> </w:t>
        </w:r>
      </w:ins>
      <w:ins w:id="955" w:author="sudarshan" w:date="2020-09-28T15:41:00Z">
        <w:r w:rsidR="00AD04EC" w:rsidRPr="00963237">
          <w:rPr>
            <w:b w:val="0"/>
            <w:bCs w:val="0"/>
            <w:color w:val="282828"/>
            <w:spacing w:val="-8"/>
            <w:sz w:val="24"/>
            <w:szCs w:val="24"/>
          </w:rPr>
          <w:fldChar w:fldCharType="begin"/>
        </w:r>
        <w:r w:rsidR="00AD04EC" w:rsidRPr="00963237">
          <w:rPr>
            <w:b w:val="0"/>
            <w:bCs w:val="0"/>
            <w:color w:val="282828"/>
            <w:spacing w:val="-8"/>
            <w:sz w:val="24"/>
            <w:szCs w:val="24"/>
          </w:rPr>
          <w:instrText xml:space="preserve"> HYPERLINK "</w:instrText>
        </w:r>
      </w:ins>
      <w:ins w:id="956" w:author="sudarshan" w:date="2020-09-28T15:40:00Z">
        <w:r w:rsidR="00AD04EC" w:rsidRPr="009C400D">
          <w:rPr>
            <w:b w:val="0"/>
            <w:bCs w:val="0"/>
            <w:color w:val="282828"/>
            <w:spacing w:val="-8"/>
            <w:sz w:val="24"/>
            <w:szCs w:val="24"/>
            <w:rPrChange w:id="957" w:author="sudarshan" w:date="2020-09-28T19:11:00Z">
              <w:rPr>
                <w:b w:val="0"/>
                <w:bCs w:val="0"/>
                <w:color w:val="282828"/>
                <w:spacing w:val="-8"/>
                <w:sz w:val="54"/>
                <w:szCs w:val="54"/>
              </w:rPr>
            </w:rPrChange>
          </w:rPr>
          <w:instrText>https://www.thehindu.com/society/it-is-dangerous-and-unethical-but-queer-people-continue-to-be-subjected-to-conversion-therapy/article31922458.ece</w:instrText>
        </w:r>
      </w:ins>
      <w:ins w:id="958" w:author="sudarshan" w:date="2020-09-28T15:41:00Z">
        <w:r w:rsidR="00AD04EC" w:rsidRPr="00963237">
          <w:rPr>
            <w:b w:val="0"/>
            <w:bCs w:val="0"/>
            <w:color w:val="282828"/>
            <w:spacing w:val="-8"/>
            <w:sz w:val="24"/>
            <w:szCs w:val="24"/>
          </w:rPr>
          <w:instrText xml:space="preserve">" </w:instrText>
        </w:r>
        <w:r w:rsidR="00AD04EC" w:rsidRPr="00963237">
          <w:rPr>
            <w:b w:val="0"/>
            <w:bCs w:val="0"/>
            <w:color w:val="282828"/>
            <w:spacing w:val="-8"/>
            <w:sz w:val="24"/>
            <w:szCs w:val="24"/>
          </w:rPr>
          <w:fldChar w:fldCharType="separate"/>
        </w:r>
      </w:ins>
      <w:ins w:id="959" w:author="sudarshan" w:date="2020-09-28T15:40:00Z">
        <w:r w:rsidR="00AD04EC" w:rsidRPr="009C400D">
          <w:rPr>
            <w:rStyle w:val="Hyperlink"/>
            <w:sz w:val="24"/>
            <w:szCs w:val="24"/>
            <w:rPrChange w:id="960" w:author="sudarshan" w:date="2020-09-28T19:11:00Z">
              <w:rPr>
                <w:b w:val="0"/>
                <w:bCs w:val="0"/>
                <w:color w:val="282828"/>
                <w:spacing w:val="-8"/>
                <w:sz w:val="54"/>
                <w:szCs w:val="54"/>
              </w:rPr>
            </w:rPrChange>
          </w:rPr>
          <w:t>https://www.thehindu.com/society/it-is-dangerous-and-unethical-but-queer-people-continue-to-be-subjected-to-conversion-therapy/article31922458.ece</w:t>
        </w:r>
      </w:ins>
      <w:ins w:id="961" w:author="sudarshan" w:date="2020-09-28T15:41:00Z">
        <w:r w:rsidR="00AD04EC" w:rsidRPr="00963237">
          <w:rPr>
            <w:b w:val="0"/>
            <w:bCs w:val="0"/>
            <w:color w:val="282828"/>
            <w:spacing w:val="-8"/>
            <w:sz w:val="24"/>
            <w:szCs w:val="24"/>
          </w:rPr>
          <w:fldChar w:fldCharType="end"/>
        </w:r>
      </w:ins>
    </w:p>
    <w:p w14:paraId="035C5167" w14:textId="71512BE4" w:rsidR="004316E6" w:rsidRPr="004316E6" w:rsidRDefault="00F2663A" w:rsidP="00B531F5">
      <w:pPr>
        <w:pStyle w:val="Heading1"/>
        <w:shd w:val="clear" w:color="auto" w:fill="FFFFFF"/>
        <w:spacing w:before="0" w:beforeAutospacing="0" w:after="0" w:afterAutospacing="0" w:line="630" w:lineRule="atLeast"/>
        <w:jc w:val="both"/>
        <w:rPr>
          <w:ins w:id="962" w:author="sudarshan" w:date="2020-09-28T15:58:00Z"/>
          <w:rFonts w:ascii="Droid Serif" w:hAnsi="Droid Serif"/>
          <w:b w:val="0"/>
          <w:bCs w:val="0"/>
          <w:color w:val="000000"/>
          <w:spacing w:val="3"/>
          <w:sz w:val="24"/>
          <w:szCs w:val="24"/>
        </w:rPr>
      </w:pPr>
      <w:r>
        <w:rPr>
          <w:b w:val="0"/>
          <w:bCs w:val="0"/>
          <w:color w:val="282828"/>
          <w:spacing w:val="-8"/>
          <w:sz w:val="24"/>
          <w:szCs w:val="24"/>
        </w:rPr>
        <w:t>16</w:t>
      </w:r>
      <w:r w:rsidR="004316E6" w:rsidRPr="004316E6">
        <w:rPr>
          <w:b w:val="0"/>
          <w:bCs w:val="0"/>
          <w:color w:val="282828"/>
          <w:spacing w:val="-8"/>
          <w:sz w:val="24"/>
          <w:szCs w:val="24"/>
        </w:rPr>
        <w:t xml:space="preserve">.Theresa, D. </w:t>
      </w:r>
      <w:r w:rsidR="004316E6" w:rsidRPr="004316E6">
        <w:rPr>
          <w:rFonts w:ascii="Droid Serif" w:hAnsi="Droid Serif"/>
          <w:b w:val="0"/>
          <w:bCs w:val="0"/>
          <w:color w:val="000000"/>
          <w:spacing w:val="3"/>
          <w:sz w:val="24"/>
          <w:szCs w:val="24"/>
        </w:rPr>
        <w:t xml:space="preserve">Unscientific and illegal, yet conversion therapy rampant. The New Indian Express. 2020October 16. </w:t>
      </w:r>
      <w:r w:rsidR="004316E6" w:rsidRPr="004316E6">
        <w:rPr>
          <w:b w:val="0"/>
          <w:sz w:val="24"/>
          <w:szCs w:val="24"/>
        </w:rPr>
        <w:t>Available from:</w:t>
      </w:r>
      <w:r w:rsidR="004316E6">
        <w:rPr>
          <w:b w:val="0"/>
          <w:sz w:val="24"/>
          <w:szCs w:val="24"/>
        </w:rPr>
        <w:t xml:space="preserve"> </w:t>
      </w:r>
      <w:r w:rsidR="004316E6" w:rsidRPr="004316E6">
        <w:rPr>
          <w:b w:val="0"/>
          <w:bCs w:val="0"/>
          <w:color w:val="282828"/>
          <w:spacing w:val="-8"/>
          <w:sz w:val="24"/>
          <w:szCs w:val="24"/>
        </w:rPr>
        <w:t>https://www.newindianexpress.com/cities/kochi/2020/oct/16/unscientific-and-illegal-yet-conversion-therapy-rampant-2210730.html</w:t>
      </w:r>
    </w:p>
    <w:p w14:paraId="3C1935AE" w14:textId="77777777" w:rsidR="006D5ECF" w:rsidRPr="00963237" w:rsidRDefault="006D5ECF">
      <w:pPr>
        <w:pStyle w:val="Heading1"/>
        <w:shd w:val="clear" w:color="auto" w:fill="F5F5F5"/>
        <w:spacing w:before="0" w:beforeAutospacing="0" w:after="0" w:afterAutospacing="0" w:line="480" w:lineRule="auto"/>
        <w:jc w:val="both"/>
        <w:rPr>
          <w:ins w:id="963" w:author="sudarshan" w:date="2020-09-28T15:41:00Z"/>
          <w:b w:val="0"/>
          <w:bCs w:val="0"/>
          <w:color w:val="282828"/>
          <w:spacing w:val="-8"/>
          <w:sz w:val="24"/>
          <w:szCs w:val="24"/>
        </w:rPr>
        <w:pPrChange w:id="964" w:author="sudarshan" w:date="2020-09-28T19:11:00Z">
          <w:pPr>
            <w:pStyle w:val="Heading1"/>
            <w:shd w:val="clear" w:color="auto" w:fill="F5F5F5"/>
            <w:spacing w:before="0" w:beforeAutospacing="0" w:after="0" w:afterAutospacing="0" w:line="540" w:lineRule="atLeast"/>
          </w:pPr>
        </w:pPrChange>
      </w:pPr>
    </w:p>
    <w:p w14:paraId="4057EBF8" w14:textId="7A3247F5" w:rsidR="001F74EF" w:rsidRDefault="00765252">
      <w:pPr>
        <w:pStyle w:val="Heading1"/>
        <w:spacing w:line="480" w:lineRule="auto"/>
        <w:jc w:val="both"/>
        <w:rPr>
          <w:b w:val="0"/>
          <w:sz w:val="24"/>
          <w:szCs w:val="24"/>
        </w:rPr>
        <w:pPrChange w:id="965" w:author="sudarshan" w:date="2020-09-28T19:11:00Z">
          <w:pPr>
            <w:pStyle w:val="Heading1"/>
            <w:jc w:val="both"/>
          </w:pPr>
        </w:pPrChange>
      </w:pPr>
      <w:ins w:id="966" w:author="sudarshan" w:date="2020-09-28T15:45:00Z">
        <w:r w:rsidRPr="00963237">
          <w:rPr>
            <w:b w:val="0"/>
            <w:color w:val="222222"/>
            <w:sz w:val="24"/>
            <w:szCs w:val="24"/>
            <w:shd w:val="clear" w:color="auto" w:fill="FFFFFF"/>
          </w:rPr>
          <w:t>1</w:t>
        </w:r>
      </w:ins>
      <w:r w:rsidR="00134A05">
        <w:rPr>
          <w:b w:val="0"/>
          <w:color w:val="222222"/>
          <w:sz w:val="24"/>
          <w:szCs w:val="24"/>
          <w:shd w:val="clear" w:color="auto" w:fill="FFFFFF"/>
        </w:rPr>
        <w:t>7</w:t>
      </w:r>
      <w:ins w:id="967" w:author="sudarshan" w:date="2020-09-28T15:45:00Z">
        <w:r w:rsidRPr="00963237">
          <w:rPr>
            <w:b w:val="0"/>
            <w:color w:val="222222"/>
            <w:sz w:val="24"/>
            <w:szCs w:val="24"/>
            <w:shd w:val="clear" w:color="auto" w:fill="FFFFFF"/>
          </w:rPr>
          <w:t>.</w:t>
        </w:r>
      </w:ins>
      <w:ins w:id="968" w:author="sudarshan" w:date="2020-09-28T15:56:00Z">
        <w:r w:rsidR="001F74EF" w:rsidRPr="00963237">
          <w:rPr>
            <w:b w:val="0"/>
            <w:sz w:val="24"/>
            <w:szCs w:val="24"/>
          </w:rPr>
          <w:t xml:space="preserve"> </w:t>
        </w:r>
      </w:ins>
      <w:ins w:id="969" w:author="sudarshan" w:date="2020-09-28T15:58:00Z">
        <w:r w:rsidR="006D5ECF" w:rsidRPr="00963237">
          <w:rPr>
            <w:b w:val="0"/>
            <w:sz w:val="24"/>
            <w:szCs w:val="24"/>
          </w:rPr>
          <w:t xml:space="preserve">Navtej Singh Johar &amp; Ors. v. Union of India. Writ Petition (Criminal) No. 76 of 2016, Supreme Court of India. 2018. Available from: </w:t>
        </w:r>
        <w:r w:rsidR="006D5ECF" w:rsidRPr="00963237">
          <w:rPr>
            <w:b w:val="0"/>
            <w:sz w:val="24"/>
            <w:szCs w:val="24"/>
          </w:rPr>
          <w:fldChar w:fldCharType="begin"/>
        </w:r>
        <w:r w:rsidR="006D5ECF" w:rsidRPr="00963237">
          <w:rPr>
            <w:b w:val="0"/>
            <w:sz w:val="24"/>
            <w:szCs w:val="24"/>
          </w:rPr>
          <w:instrText xml:space="preserve"> HYPERLINK "https://main.sci.gov.in/supremecourt/2016/14961/14961_2016_Judgement_06-Sep-2018.pdf" </w:instrText>
        </w:r>
        <w:r w:rsidR="006D5ECF" w:rsidRPr="00963237">
          <w:rPr>
            <w:b w:val="0"/>
            <w:sz w:val="24"/>
            <w:szCs w:val="24"/>
          </w:rPr>
          <w:fldChar w:fldCharType="separate"/>
        </w:r>
        <w:r w:rsidR="006D5ECF" w:rsidRPr="00963237">
          <w:rPr>
            <w:rStyle w:val="Hyperlink"/>
            <w:b w:val="0"/>
            <w:sz w:val="24"/>
            <w:szCs w:val="24"/>
          </w:rPr>
          <w:t>https://main.sci.gov.in/supremecourt/2016/14961/14961_2016_Judgement_06-Sep-2018.pdf</w:t>
        </w:r>
        <w:r w:rsidR="006D5ECF" w:rsidRPr="00963237">
          <w:rPr>
            <w:b w:val="0"/>
            <w:sz w:val="24"/>
            <w:szCs w:val="24"/>
          </w:rPr>
          <w:fldChar w:fldCharType="end"/>
        </w:r>
      </w:ins>
    </w:p>
    <w:p w14:paraId="5146EEAC" w14:textId="76D46A51" w:rsidR="00B5532A" w:rsidRDefault="00B5532A">
      <w:pPr>
        <w:pStyle w:val="Heading1"/>
        <w:spacing w:line="480" w:lineRule="auto"/>
        <w:jc w:val="both"/>
        <w:rPr>
          <w:b w:val="0"/>
          <w:color w:val="222222"/>
          <w:sz w:val="24"/>
          <w:szCs w:val="24"/>
          <w:shd w:val="clear" w:color="auto" w:fill="FFFFFF"/>
        </w:rPr>
        <w:pPrChange w:id="970" w:author="sudarshan" w:date="2020-09-28T19:11:00Z">
          <w:pPr>
            <w:pStyle w:val="Heading1"/>
            <w:jc w:val="both"/>
          </w:pPr>
        </w:pPrChange>
      </w:pPr>
      <w:r>
        <w:rPr>
          <w:b w:val="0"/>
          <w:sz w:val="24"/>
          <w:szCs w:val="24"/>
        </w:rPr>
        <w:t>18</w:t>
      </w:r>
      <w:ins w:id="971" w:author="sudarshan" w:date="2020-09-28T16:02:00Z">
        <w:r w:rsidRPr="009C400D">
          <w:rPr>
            <w:rStyle w:val="Hyperlink"/>
            <w:b w:val="0"/>
            <w:color w:val="auto"/>
            <w:sz w:val="24"/>
            <w:szCs w:val="24"/>
            <w:u w:val="none"/>
            <w:rPrChange w:id="972" w:author="sudarshan" w:date="2020-09-28T19:11:00Z">
              <w:rPr>
                <w:rStyle w:val="Hyperlink"/>
                <w:b w:val="0"/>
                <w:sz w:val="24"/>
                <w:szCs w:val="24"/>
              </w:rPr>
            </w:rPrChange>
          </w:rPr>
          <w:t>.</w:t>
        </w:r>
      </w:ins>
      <w:ins w:id="973" w:author="sudarshan" w:date="2020-09-28T16:04:00Z">
        <w:r w:rsidRPr="009C400D">
          <w:rPr>
            <w:b w:val="0"/>
            <w:color w:val="222222"/>
            <w:sz w:val="24"/>
            <w:szCs w:val="24"/>
            <w:shd w:val="clear" w:color="auto" w:fill="FFFFFF"/>
            <w:rPrChange w:id="974" w:author="sudarshan" w:date="2020-09-28T19:11:00Z">
              <w:rPr>
                <w:rFonts w:ascii="Arial" w:hAnsi="Arial" w:cs="Arial"/>
                <w:color w:val="222222"/>
                <w:sz w:val="20"/>
                <w:szCs w:val="20"/>
                <w:shd w:val="clear" w:color="auto" w:fill="FFFFFF"/>
              </w:rPr>
            </w:rPrChange>
          </w:rPr>
          <w:t xml:space="preserve"> Patra, S. (2016). Convers</w:t>
        </w:r>
        <w:r w:rsidRPr="00963237">
          <w:rPr>
            <w:b w:val="0"/>
            <w:color w:val="222222"/>
            <w:sz w:val="24"/>
            <w:szCs w:val="24"/>
            <w:shd w:val="clear" w:color="auto" w:fill="FFFFFF"/>
          </w:rPr>
          <w:t xml:space="preserve">ion therapy for homosexuality: </w:t>
        </w:r>
      </w:ins>
      <w:ins w:id="975" w:author="sudarshan" w:date="2020-09-28T19:43:00Z">
        <w:r>
          <w:rPr>
            <w:b w:val="0"/>
            <w:color w:val="222222"/>
            <w:sz w:val="24"/>
            <w:szCs w:val="24"/>
            <w:shd w:val="clear" w:color="auto" w:fill="FFFFFF"/>
          </w:rPr>
          <w:t>S</w:t>
        </w:r>
      </w:ins>
      <w:ins w:id="976" w:author="sudarshan" w:date="2020-09-28T16:04:00Z">
        <w:r w:rsidRPr="009C400D">
          <w:rPr>
            <w:b w:val="0"/>
            <w:color w:val="222222"/>
            <w:sz w:val="24"/>
            <w:szCs w:val="24"/>
            <w:shd w:val="clear" w:color="auto" w:fill="FFFFFF"/>
            <w:rPrChange w:id="977" w:author="sudarshan" w:date="2020-09-28T19:11:00Z">
              <w:rPr>
                <w:rFonts w:ascii="Arial" w:hAnsi="Arial" w:cs="Arial"/>
                <w:color w:val="222222"/>
                <w:sz w:val="20"/>
                <w:szCs w:val="20"/>
                <w:shd w:val="clear" w:color="auto" w:fill="FFFFFF"/>
              </w:rPr>
            </w:rPrChange>
          </w:rPr>
          <w:t>erious violation of ethics. </w:t>
        </w:r>
        <w:r w:rsidRPr="009C400D">
          <w:rPr>
            <w:b w:val="0"/>
            <w:i/>
            <w:iCs/>
            <w:color w:val="222222"/>
            <w:sz w:val="24"/>
            <w:szCs w:val="24"/>
            <w:shd w:val="clear" w:color="auto" w:fill="FFFFFF"/>
            <w:rPrChange w:id="978" w:author="sudarshan" w:date="2020-09-28T19:11:00Z">
              <w:rPr>
                <w:rFonts w:ascii="Arial" w:hAnsi="Arial" w:cs="Arial"/>
                <w:i/>
                <w:iCs/>
                <w:color w:val="222222"/>
                <w:sz w:val="20"/>
                <w:szCs w:val="20"/>
                <w:shd w:val="clear" w:color="auto" w:fill="FFFFFF"/>
              </w:rPr>
            </w:rPrChange>
          </w:rPr>
          <w:t xml:space="preserve">Indian </w:t>
        </w:r>
        <w:r w:rsidRPr="00963237">
          <w:rPr>
            <w:b w:val="0"/>
            <w:i/>
            <w:iCs/>
            <w:color w:val="222222"/>
            <w:sz w:val="24"/>
            <w:szCs w:val="24"/>
            <w:shd w:val="clear" w:color="auto" w:fill="FFFFFF"/>
          </w:rPr>
          <w:t>Journal of Medical Ethics</w:t>
        </w:r>
        <w:r w:rsidRPr="009C400D">
          <w:rPr>
            <w:b w:val="0"/>
            <w:color w:val="222222"/>
            <w:sz w:val="24"/>
            <w:szCs w:val="24"/>
            <w:shd w:val="clear" w:color="auto" w:fill="FFFFFF"/>
            <w:rPrChange w:id="979" w:author="sudarshan" w:date="2020-09-28T19:11:00Z">
              <w:rPr>
                <w:rFonts w:ascii="Arial" w:hAnsi="Arial" w:cs="Arial"/>
                <w:color w:val="222222"/>
                <w:sz w:val="20"/>
                <w:szCs w:val="20"/>
                <w:shd w:val="clear" w:color="auto" w:fill="FFFFFF"/>
              </w:rPr>
            </w:rPrChange>
          </w:rPr>
          <w:t>, </w:t>
        </w:r>
        <w:r w:rsidRPr="009C400D">
          <w:rPr>
            <w:b w:val="0"/>
            <w:i/>
            <w:iCs/>
            <w:color w:val="222222"/>
            <w:sz w:val="24"/>
            <w:szCs w:val="24"/>
            <w:shd w:val="clear" w:color="auto" w:fill="FFFFFF"/>
            <w:rPrChange w:id="980" w:author="sudarshan" w:date="2020-09-28T19:11:00Z">
              <w:rPr>
                <w:rFonts w:ascii="Arial" w:hAnsi="Arial" w:cs="Arial"/>
                <w:i/>
                <w:iCs/>
                <w:color w:val="222222"/>
                <w:sz w:val="20"/>
                <w:szCs w:val="20"/>
                <w:shd w:val="clear" w:color="auto" w:fill="FFFFFF"/>
              </w:rPr>
            </w:rPrChange>
          </w:rPr>
          <w:t>1</w:t>
        </w:r>
        <w:r w:rsidRPr="009C400D">
          <w:rPr>
            <w:b w:val="0"/>
            <w:color w:val="222222"/>
            <w:sz w:val="24"/>
            <w:szCs w:val="24"/>
            <w:shd w:val="clear" w:color="auto" w:fill="FFFFFF"/>
            <w:rPrChange w:id="981" w:author="sudarshan" w:date="2020-09-28T19:11:00Z">
              <w:rPr>
                <w:rFonts w:ascii="Arial" w:hAnsi="Arial" w:cs="Arial"/>
                <w:color w:val="222222"/>
                <w:sz w:val="20"/>
                <w:szCs w:val="20"/>
                <w:shd w:val="clear" w:color="auto" w:fill="FFFFFF"/>
              </w:rPr>
            </w:rPrChange>
          </w:rPr>
          <w:t>(3), 194-195.</w:t>
        </w:r>
      </w:ins>
    </w:p>
    <w:p w14:paraId="41C7E19C" w14:textId="172F7C73" w:rsidR="00E67676" w:rsidRDefault="00E67676">
      <w:pPr>
        <w:spacing w:line="480" w:lineRule="auto"/>
        <w:jc w:val="both"/>
        <w:rPr>
          <w:rStyle w:val="Strong"/>
          <w:rFonts w:ascii="Times New Roman" w:hAnsi="Times New Roman" w:cs="Times New Roman"/>
          <w:b w:val="0"/>
          <w:bCs w:val="0"/>
          <w:kern w:val="36"/>
          <w:sz w:val="24"/>
          <w:szCs w:val="24"/>
        </w:rPr>
        <w:pPrChange w:id="982" w:author="sudarshan" w:date="2020-09-28T19:11:00Z">
          <w:pPr>
            <w:jc w:val="both"/>
          </w:pPr>
        </w:pPrChange>
      </w:pPr>
      <w:del w:id="983" w:author="sudarshan" w:date="2020-09-28T19:05:00Z">
        <w:r w:rsidRPr="00963237" w:rsidDel="0070690D">
          <w:rPr>
            <w:rFonts w:ascii="Times New Roman" w:hAnsi="Times New Roman" w:cs="Times New Roman"/>
            <w:sz w:val="24"/>
            <w:szCs w:val="24"/>
          </w:rPr>
          <w:delText>2</w:delText>
        </w:r>
      </w:del>
      <w:r>
        <w:rPr>
          <w:rFonts w:ascii="Times New Roman" w:hAnsi="Times New Roman" w:cs="Times New Roman"/>
          <w:sz w:val="24"/>
          <w:szCs w:val="24"/>
        </w:rPr>
        <w:t>19</w:t>
      </w:r>
      <w:r w:rsidRPr="00963237">
        <w:rPr>
          <w:rFonts w:ascii="Times New Roman" w:hAnsi="Times New Roman" w:cs="Times New Roman"/>
          <w:sz w:val="24"/>
          <w:szCs w:val="24"/>
        </w:rPr>
        <w:t xml:space="preserve">. Kottai, SR, Ranganathan, S. Fractured narratives of psy disciplines and the LGBTQIA+ rights movement in India: A critical examination. </w:t>
      </w:r>
      <w:r w:rsidRPr="00963237">
        <w:rPr>
          <w:rStyle w:val="Strong"/>
          <w:rFonts w:ascii="Times New Roman" w:hAnsi="Times New Roman" w:cs="Times New Roman"/>
          <w:b w:val="0"/>
          <w:i/>
          <w:sz w:val="24"/>
          <w:szCs w:val="24"/>
        </w:rPr>
        <w:t>Indian Journal of Medical Ethics</w:t>
      </w:r>
      <w:r w:rsidRPr="009C400D">
        <w:rPr>
          <w:rFonts w:ascii="Times New Roman" w:hAnsi="Times New Roman" w:cs="Times New Roman"/>
          <w:sz w:val="24"/>
          <w:szCs w:val="24"/>
          <w:rPrChange w:id="984" w:author="sudarshan" w:date="2020-09-28T19:11:00Z">
            <w:rPr>
              <w:rFonts w:ascii="Times New Roman" w:hAnsi="Times New Roman" w:cs="Times New Roman"/>
              <w:b/>
              <w:sz w:val="24"/>
              <w:szCs w:val="24"/>
            </w:rPr>
          </w:rPrChange>
        </w:rPr>
        <w:t>.</w:t>
      </w:r>
      <w:r w:rsidRPr="00963237">
        <w:rPr>
          <w:rFonts w:ascii="Times New Roman" w:hAnsi="Times New Roman" w:cs="Times New Roman"/>
          <w:sz w:val="24"/>
          <w:szCs w:val="24"/>
        </w:rPr>
        <w:t xml:space="preserve"> 2019; 4 (2), 100-110.  Avaialble  from: </w:t>
      </w:r>
      <w:ins w:id="985" w:author="sudarshan" w:date="2020-09-28T19:10:00Z">
        <w:r w:rsidRPr="00963237">
          <w:rPr>
            <w:rStyle w:val="Strong"/>
            <w:rFonts w:ascii="Times New Roman" w:hAnsi="Times New Roman" w:cs="Times New Roman"/>
            <w:b w:val="0"/>
            <w:sz w:val="24"/>
            <w:szCs w:val="24"/>
          </w:rPr>
          <w:fldChar w:fldCharType="begin"/>
        </w:r>
        <w:r w:rsidRPr="00963237">
          <w:rPr>
            <w:rStyle w:val="Strong"/>
            <w:rFonts w:ascii="Times New Roman" w:hAnsi="Times New Roman" w:cs="Times New Roman"/>
            <w:b w:val="0"/>
            <w:sz w:val="24"/>
            <w:szCs w:val="24"/>
          </w:rPr>
          <w:instrText xml:space="preserve"> HYPERLINK "</w:instrText>
        </w:r>
      </w:ins>
      <w:r w:rsidRPr="00963237">
        <w:rPr>
          <w:rStyle w:val="Strong"/>
          <w:rFonts w:ascii="Times New Roman" w:hAnsi="Times New Roman" w:cs="Times New Roman"/>
          <w:b w:val="0"/>
          <w:sz w:val="24"/>
          <w:szCs w:val="24"/>
        </w:rPr>
        <w:instrText>https://ijme.in/articles/fractured-narratives-of-psy-disciplines-and-the-lgbtqia-rights-movement-in-india-a-critical-examination</w:instrText>
      </w:r>
      <w:ins w:id="986" w:author="sudarshan" w:date="2020-09-28T19:10:00Z">
        <w:r w:rsidRPr="00963237">
          <w:rPr>
            <w:rStyle w:val="Strong"/>
            <w:rFonts w:ascii="Times New Roman" w:hAnsi="Times New Roman" w:cs="Times New Roman"/>
            <w:b w:val="0"/>
            <w:sz w:val="24"/>
            <w:szCs w:val="24"/>
          </w:rPr>
          <w:instrText xml:space="preserve">" </w:instrText>
        </w:r>
        <w:r w:rsidRPr="00963237">
          <w:rPr>
            <w:rStyle w:val="Strong"/>
            <w:rFonts w:ascii="Times New Roman" w:hAnsi="Times New Roman" w:cs="Times New Roman"/>
            <w:b w:val="0"/>
            <w:sz w:val="24"/>
            <w:szCs w:val="24"/>
          </w:rPr>
          <w:fldChar w:fldCharType="separate"/>
        </w:r>
      </w:ins>
      <w:r w:rsidRPr="00963237">
        <w:rPr>
          <w:rStyle w:val="Hyperlink"/>
          <w:rFonts w:ascii="Times New Roman" w:hAnsi="Times New Roman" w:cs="Times New Roman"/>
          <w:sz w:val="24"/>
          <w:szCs w:val="24"/>
        </w:rPr>
        <w:t>https://ijme.in/articles/fractured-narratives-of-psy-disciplines-and-the-lgbtqia-rights-movement-in-india-a-critical-examination</w:t>
      </w:r>
      <w:ins w:id="987" w:author="sudarshan" w:date="2020-09-28T19:10:00Z">
        <w:r w:rsidRPr="00963237">
          <w:rPr>
            <w:rStyle w:val="Strong"/>
            <w:rFonts w:ascii="Times New Roman" w:hAnsi="Times New Roman" w:cs="Times New Roman"/>
            <w:b w:val="0"/>
            <w:sz w:val="24"/>
            <w:szCs w:val="24"/>
          </w:rPr>
          <w:fldChar w:fldCharType="end"/>
        </w:r>
      </w:ins>
    </w:p>
    <w:p w14:paraId="4DFFA900" w14:textId="77777777" w:rsidR="00E67676" w:rsidRDefault="00E67676" w:rsidP="00B531F5">
      <w:pPr>
        <w:pStyle w:val="Heading1"/>
        <w:spacing w:line="480" w:lineRule="auto"/>
        <w:jc w:val="both"/>
        <w:rPr>
          <w:b w:val="0"/>
          <w:color w:val="222222"/>
          <w:sz w:val="24"/>
          <w:szCs w:val="24"/>
          <w:shd w:val="clear" w:color="auto" w:fill="FFFFFF"/>
        </w:rPr>
      </w:pPr>
    </w:p>
    <w:p w14:paraId="75506EDA" w14:textId="468B4988" w:rsidR="00B6000B" w:rsidRPr="009C400D" w:rsidRDefault="00C35E85">
      <w:pPr>
        <w:pStyle w:val="Heading1"/>
        <w:spacing w:line="480" w:lineRule="auto"/>
        <w:jc w:val="both"/>
        <w:rPr>
          <w:ins w:id="988" w:author="sudarshan" w:date="2020-09-28T17:12:00Z"/>
          <w:rStyle w:val="fontstyle01"/>
          <w:rFonts w:ascii="Times New Roman" w:hAnsi="Times New Roman"/>
          <w:b w:val="0"/>
          <w:color w:val="auto"/>
          <w:sz w:val="24"/>
          <w:szCs w:val="24"/>
          <w:rPrChange w:id="989" w:author="sudarshan" w:date="2020-09-28T19:11:00Z">
            <w:rPr>
              <w:ins w:id="990" w:author="sudarshan" w:date="2020-09-28T17:12:00Z"/>
              <w:rStyle w:val="fontstyle01"/>
              <w:rFonts w:ascii="Times New Roman" w:hAnsi="Times New Roman"/>
              <w:b w:val="0"/>
              <w:sz w:val="24"/>
              <w:szCs w:val="24"/>
            </w:rPr>
          </w:rPrChange>
        </w:rPr>
        <w:pPrChange w:id="991" w:author="sudarshan" w:date="2020-09-28T19:11:00Z">
          <w:pPr>
            <w:pStyle w:val="Heading1"/>
            <w:jc w:val="both"/>
          </w:pPr>
        </w:pPrChange>
      </w:pPr>
      <w:r>
        <w:rPr>
          <w:b w:val="0"/>
          <w:color w:val="222222"/>
          <w:sz w:val="24"/>
          <w:szCs w:val="24"/>
          <w:shd w:val="clear" w:color="auto" w:fill="FFFFFF"/>
        </w:rPr>
        <w:lastRenderedPageBreak/>
        <w:t>20</w:t>
      </w:r>
      <w:ins w:id="992" w:author="sudarshan" w:date="2020-09-28T19:02:00Z">
        <w:r w:rsidR="00B6000B" w:rsidRPr="009C400D">
          <w:rPr>
            <w:b w:val="0"/>
            <w:color w:val="222222"/>
            <w:sz w:val="24"/>
            <w:szCs w:val="24"/>
            <w:shd w:val="clear" w:color="auto" w:fill="FFFFFF"/>
            <w:rPrChange w:id="993" w:author="sudarshan" w:date="2020-09-28T19:11:00Z">
              <w:rPr>
                <w:rFonts w:ascii="Arial" w:hAnsi="Arial" w:cs="Arial"/>
                <w:color w:val="222222"/>
                <w:sz w:val="20"/>
                <w:szCs w:val="20"/>
                <w:shd w:val="clear" w:color="auto" w:fill="FFFFFF"/>
              </w:rPr>
            </w:rPrChange>
          </w:rPr>
          <w:t>.</w:t>
        </w:r>
      </w:ins>
      <w:ins w:id="994" w:author="sudarshan" w:date="2020-09-28T19:03:00Z">
        <w:r w:rsidR="00B6000B" w:rsidRPr="00963237">
          <w:rPr>
            <w:b w:val="0"/>
            <w:sz w:val="24"/>
            <w:szCs w:val="24"/>
          </w:rPr>
          <w:t xml:space="preserve"> Indian Psychiatric Society. </w:t>
        </w:r>
        <w:r w:rsidR="00B6000B" w:rsidRPr="00963237">
          <w:rPr>
            <w:rStyle w:val="Emphasis"/>
            <w:b w:val="0"/>
            <w:sz w:val="24"/>
            <w:szCs w:val="24"/>
          </w:rPr>
          <w:t>Position statement on conversion therapy.</w:t>
        </w:r>
        <w:r w:rsidR="00B6000B" w:rsidRPr="00963237">
          <w:rPr>
            <w:b w:val="0"/>
            <w:sz w:val="24"/>
            <w:szCs w:val="24"/>
          </w:rPr>
          <w:t xml:space="preserve"> 2020 [cited 2020 July 2]. Available from: </w:t>
        </w:r>
        <w:r w:rsidR="00B6000B" w:rsidRPr="00963237">
          <w:rPr>
            <w:b w:val="0"/>
            <w:sz w:val="24"/>
            <w:szCs w:val="24"/>
            <w:rPrChange w:id="995" w:author="sudarshan" w:date="2020-09-28T19:11:00Z">
              <w:rPr>
                <w:rStyle w:val="Hyperlink"/>
                <w:b w:val="0"/>
                <w:sz w:val="24"/>
                <w:szCs w:val="24"/>
              </w:rPr>
            </w:rPrChange>
          </w:rPr>
          <w:fldChar w:fldCharType="begin"/>
        </w:r>
        <w:r w:rsidR="00B6000B" w:rsidRPr="009C400D">
          <w:rPr>
            <w:b w:val="0"/>
            <w:sz w:val="24"/>
            <w:szCs w:val="24"/>
            <w:rPrChange w:id="996" w:author="sudarshan" w:date="2020-09-28T19:11:00Z">
              <w:rPr/>
            </w:rPrChange>
          </w:rPr>
          <w:instrText xml:space="preserve"> HYPERLINK "https://indianpsychiatricsociety.org/ips-position-statement-regarding-lgbtq/" </w:instrText>
        </w:r>
        <w:r w:rsidR="00B6000B" w:rsidRPr="00963237">
          <w:rPr>
            <w:rPrChange w:id="997" w:author="sudarshan" w:date="2020-09-28T19:11:00Z">
              <w:rPr>
                <w:rStyle w:val="Hyperlink"/>
                <w:b w:val="0"/>
                <w:sz w:val="24"/>
                <w:szCs w:val="24"/>
              </w:rPr>
            </w:rPrChange>
          </w:rPr>
          <w:fldChar w:fldCharType="separate"/>
        </w:r>
        <w:r w:rsidR="00B6000B" w:rsidRPr="00963237">
          <w:rPr>
            <w:rStyle w:val="Hyperlink"/>
            <w:b w:val="0"/>
            <w:sz w:val="24"/>
            <w:szCs w:val="24"/>
          </w:rPr>
          <w:t>https://indianpsychiatricsociety.org/ips-position-statement-regarding-lgbtq/</w:t>
        </w:r>
        <w:r w:rsidR="00B6000B" w:rsidRPr="00963237">
          <w:rPr>
            <w:rStyle w:val="Hyperlink"/>
            <w:b w:val="0"/>
            <w:sz w:val="24"/>
            <w:szCs w:val="24"/>
          </w:rPr>
          <w:fldChar w:fldCharType="end"/>
        </w:r>
      </w:ins>
    </w:p>
    <w:p w14:paraId="29B98DB1" w14:textId="77777777" w:rsidR="00B6000B" w:rsidRPr="00963237" w:rsidDel="00DB6819" w:rsidRDefault="00B6000B">
      <w:pPr>
        <w:pStyle w:val="Heading1"/>
        <w:spacing w:line="480" w:lineRule="auto"/>
        <w:jc w:val="both"/>
        <w:rPr>
          <w:del w:id="998" w:author="sudarshan" w:date="2020-09-28T16:01:00Z"/>
          <w:b w:val="0"/>
          <w:sz w:val="24"/>
          <w:szCs w:val="24"/>
        </w:rPr>
        <w:pPrChange w:id="999" w:author="sudarshan" w:date="2020-09-28T19:11:00Z">
          <w:pPr>
            <w:pStyle w:val="Heading1"/>
            <w:jc w:val="both"/>
          </w:pPr>
        </w:pPrChange>
      </w:pPr>
      <w:moveToRangeStart w:id="1000" w:author="sudarshan" w:date="2020-09-22T10:01:00Z" w:name="move51661320"/>
      <w:moveTo w:id="1001" w:author="sudarshan" w:date="2020-09-22T10:01:00Z">
        <w:del w:id="1002" w:author="sudarshan" w:date="2020-09-28T16:01:00Z">
          <w:r w:rsidRPr="00963237" w:rsidDel="00DB6819">
            <w:rPr>
              <w:b w:val="0"/>
              <w:sz w:val="24"/>
              <w:szCs w:val="24"/>
            </w:rPr>
            <w:delText xml:space="preserve">11.James, I. My Experience Of Being A Queer Therapist In A Society Full Of Stigma. </w:delText>
          </w:r>
          <w:r w:rsidRPr="00963237" w:rsidDel="00DB6819">
            <w:rPr>
              <w:b w:val="0"/>
              <w:i/>
              <w:sz w:val="24"/>
              <w:szCs w:val="24"/>
            </w:rPr>
            <w:delText>YouthKiAwaaz.</w:delText>
          </w:r>
          <w:r w:rsidRPr="00963237" w:rsidDel="00DB6819">
            <w:rPr>
              <w:b w:val="0"/>
              <w:sz w:val="24"/>
              <w:szCs w:val="24"/>
            </w:rPr>
            <w:delText xml:space="preserve"> Available from: </w:delText>
          </w:r>
          <w:r w:rsidRPr="009C400D" w:rsidDel="00DB6819">
            <w:rPr>
              <w:rPrChange w:id="1003" w:author="sudarshan" w:date="2020-09-28T19:11:00Z">
                <w:rPr>
                  <w:rStyle w:val="Hyperlink"/>
                  <w:bCs w:val="0"/>
                  <w:sz w:val="24"/>
                  <w:szCs w:val="24"/>
                </w:rPr>
              </w:rPrChange>
            </w:rPr>
            <w:delText>https://www.youthkiawaaz.com/2017/09/lgbtq-therapists-fight-homophobia/</w:delText>
          </w:r>
        </w:del>
      </w:moveTo>
    </w:p>
    <w:p w14:paraId="4E7D99BD" w14:textId="77777777" w:rsidR="00B6000B" w:rsidRPr="00963237" w:rsidDel="00DB6819" w:rsidRDefault="00B6000B">
      <w:pPr>
        <w:pStyle w:val="Heading1"/>
        <w:spacing w:line="480" w:lineRule="auto"/>
        <w:jc w:val="both"/>
        <w:rPr>
          <w:del w:id="1004" w:author="sudarshan" w:date="2020-09-28T16:02:00Z"/>
          <w:b w:val="0"/>
          <w:sz w:val="24"/>
          <w:szCs w:val="24"/>
        </w:rPr>
        <w:pPrChange w:id="1005" w:author="sudarshan" w:date="2020-09-28T19:11:00Z">
          <w:pPr>
            <w:pStyle w:val="Heading1"/>
            <w:jc w:val="both"/>
          </w:pPr>
        </w:pPrChange>
      </w:pPr>
      <w:moveTo w:id="1006" w:author="sudarshan" w:date="2020-09-22T10:01:00Z">
        <w:del w:id="1007" w:author="sudarshan" w:date="2020-09-28T16:01:00Z">
          <w:r w:rsidRPr="00963237" w:rsidDel="00DB6819">
            <w:rPr>
              <w:b w:val="0"/>
              <w:sz w:val="24"/>
              <w:szCs w:val="24"/>
            </w:rPr>
            <w:delText xml:space="preserve">12.Kappal, B. The pain and cruelty of ‘conversion therapy’. </w:delText>
          </w:r>
          <w:r w:rsidRPr="00963237" w:rsidDel="00DB6819">
            <w:rPr>
              <w:b w:val="0"/>
              <w:i/>
              <w:sz w:val="24"/>
              <w:szCs w:val="24"/>
            </w:rPr>
            <w:delText xml:space="preserve">Livemint. </w:delText>
          </w:r>
          <w:r w:rsidRPr="00963237" w:rsidDel="00DB6819">
            <w:rPr>
              <w:b w:val="0"/>
              <w:sz w:val="24"/>
              <w:szCs w:val="24"/>
            </w:rPr>
            <w:delText xml:space="preserve">2020 14 Jun. Available from: </w:delText>
          </w:r>
        </w:del>
        <w:del w:id="1008" w:author="sudarshan" w:date="2020-09-28T16:02:00Z">
          <w:r w:rsidRPr="00963237" w:rsidDel="00DB6819">
            <w:rPr>
              <w:sz w:val="24"/>
              <w:szCs w:val="24"/>
              <w:rPrChange w:id="1009" w:author="sudarshan" w:date="2020-09-28T19:11:00Z">
                <w:rPr>
                  <w:rStyle w:val="Hyperlink"/>
                  <w:bCs w:val="0"/>
                  <w:sz w:val="24"/>
                  <w:szCs w:val="24"/>
                </w:rPr>
              </w:rPrChange>
            </w:rPr>
            <w:fldChar w:fldCharType="begin"/>
          </w:r>
          <w:r w:rsidRPr="009C400D" w:rsidDel="00DB6819">
            <w:rPr>
              <w:b w:val="0"/>
              <w:bCs w:val="0"/>
              <w:sz w:val="24"/>
              <w:szCs w:val="24"/>
              <w:rPrChange w:id="1010" w:author="sudarshan" w:date="2020-09-28T19:11:00Z">
                <w:rPr>
                  <w:b w:val="0"/>
                  <w:bCs w:val="0"/>
                </w:rPr>
              </w:rPrChange>
            </w:rPr>
            <w:delInstrText xml:space="preserve"> HYPERLINK "https://www.livemint.com/mint-lounge/features/the-pain-and-cruelty-of-conversion-therapy-11591975439448.html" </w:delInstrText>
          </w:r>
          <w:r w:rsidRPr="00963237" w:rsidDel="00DB6819">
            <w:rPr>
              <w:rPrChange w:id="1011" w:author="sudarshan" w:date="2020-09-28T19:11:00Z">
                <w:rPr>
                  <w:rStyle w:val="Hyperlink"/>
                  <w:bCs w:val="0"/>
                  <w:sz w:val="24"/>
                  <w:szCs w:val="24"/>
                </w:rPr>
              </w:rPrChange>
            </w:rPr>
            <w:fldChar w:fldCharType="separate"/>
          </w:r>
          <w:r w:rsidRPr="00963237" w:rsidDel="00DB6819">
            <w:rPr>
              <w:rStyle w:val="Hyperlink"/>
              <w:b w:val="0"/>
              <w:sz w:val="24"/>
              <w:szCs w:val="24"/>
            </w:rPr>
            <w:delText>https://www.livemint.com/mint-lounge/features/the-pain-and-cruelty-of-conversion-therapy-11591975439448.html</w:delText>
          </w:r>
          <w:r w:rsidRPr="00963237" w:rsidDel="00DB6819">
            <w:rPr>
              <w:rStyle w:val="Hyperlink"/>
              <w:bCs w:val="0"/>
              <w:sz w:val="24"/>
              <w:szCs w:val="24"/>
            </w:rPr>
            <w:fldChar w:fldCharType="end"/>
          </w:r>
        </w:del>
      </w:moveTo>
    </w:p>
    <w:moveToRangeEnd w:id="1000"/>
    <w:p w14:paraId="437FCAB7" w14:textId="77777777" w:rsidR="00B6000B" w:rsidRPr="00963237" w:rsidDel="007F1DFF" w:rsidRDefault="00B6000B">
      <w:pPr>
        <w:pStyle w:val="Heading1"/>
        <w:spacing w:line="480" w:lineRule="auto"/>
        <w:jc w:val="both"/>
        <w:rPr>
          <w:del w:id="1012" w:author="sudarshan" w:date="2020-09-28T17:12:00Z"/>
          <w:b w:val="0"/>
          <w:sz w:val="24"/>
          <w:szCs w:val="24"/>
        </w:rPr>
        <w:pPrChange w:id="1013" w:author="sudarshan" w:date="2020-09-28T19:11:00Z">
          <w:pPr>
            <w:pStyle w:val="Heading1"/>
            <w:jc w:val="both"/>
          </w:pPr>
        </w:pPrChange>
      </w:pPr>
    </w:p>
    <w:p w14:paraId="1890AD44" w14:textId="77777777" w:rsidR="00B6000B" w:rsidRPr="00963237" w:rsidDel="001F74EF" w:rsidRDefault="00B6000B">
      <w:pPr>
        <w:pStyle w:val="Heading1"/>
        <w:spacing w:line="480" w:lineRule="auto"/>
        <w:jc w:val="both"/>
        <w:rPr>
          <w:del w:id="1014" w:author="sudarshan" w:date="2020-09-28T15:57:00Z"/>
          <w:b w:val="0"/>
          <w:i/>
          <w:sz w:val="24"/>
          <w:szCs w:val="24"/>
        </w:rPr>
        <w:pPrChange w:id="1015" w:author="sudarshan" w:date="2020-09-28T19:11:00Z">
          <w:pPr>
            <w:pStyle w:val="Heading1"/>
            <w:jc w:val="both"/>
          </w:pPr>
        </w:pPrChange>
      </w:pPr>
      <w:del w:id="1016" w:author="sudarshan" w:date="2020-09-21T20:09:00Z">
        <w:r w:rsidRPr="00963237" w:rsidDel="00B2536C">
          <w:rPr>
            <w:b w:val="0"/>
            <w:sz w:val="24"/>
            <w:szCs w:val="24"/>
          </w:rPr>
          <w:delText xml:space="preserve">4.Kukereja, M.R. Sushant Singh Rajput’s death puts nepotism in spotlight again; industry divided on the debate. </w:delText>
        </w:r>
        <w:r w:rsidRPr="00963237" w:rsidDel="00B2536C">
          <w:rPr>
            <w:b w:val="0"/>
            <w:i/>
            <w:sz w:val="24"/>
            <w:szCs w:val="24"/>
          </w:rPr>
          <w:delText>Hindustan Times. 2020 Jun 16. Available from:</w:delText>
        </w:r>
        <w:r w:rsidRPr="00963237" w:rsidDel="00B2536C">
          <w:rPr>
            <w:b w:val="0"/>
            <w:sz w:val="24"/>
            <w:szCs w:val="24"/>
          </w:rPr>
          <w:delText xml:space="preserve"> </w:delText>
        </w:r>
        <w:r w:rsidRPr="00963237" w:rsidDel="00B2536C">
          <w:rPr>
            <w:sz w:val="24"/>
            <w:szCs w:val="24"/>
            <w:rPrChange w:id="1017" w:author="sudarshan" w:date="2020-09-28T19:11:00Z">
              <w:rPr>
                <w:rStyle w:val="Hyperlink"/>
                <w:bCs w:val="0"/>
                <w:i/>
                <w:sz w:val="24"/>
                <w:szCs w:val="24"/>
              </w:rPr>
            </w:rPrChange>
          </w:rPr>
          <w:fldChar w:fldCharType="begin"/>
        </w:r>
        <w:r w:rsidRPr="009C400D" w:rsidDel="00B2536C">
          <w:rPr>
            <w:b w:val="0"/>
            <w:bCs w:val="0"/>
            <w:sz w:val="24"/>
            <w:szCs w:val="24"/>
            <w:rPrChange w:id="1018" w:author="sudarshan" w:date="2020-09-28T19:11:00Z">
              <w:rPr>
                <w:b w:val="0"/>
                <w:bCs w:val="0"/>
              </w:rPr>
            </w:rPrChange>
          </w:rPr>
          <w:delInstrText xml:space="preserve"> HYPERLINK "https://www.hindustantimes.com/bollywood/sushant-singh-rajput-s-death-puts-nepotism-in-spotlight-again-industry-divided-on-the%20debate/story-hN2Mkch2CQnwpCcR1ENe1O.html" </w:delInstrText>
        </w:r>
        <w:r w:rsidRPr="00963237" w:rsidDel="00B2536C">
          <w:rPr>
            <w:rPrChange w:id="1019" w:author="sudarshan" w:date="2020-09-28T19:11:00Z">
              <w:rPr>
                <w:rStyle w:val="Hyperlink"/>
                <w:bCs w:val="0"/>
                <w:i/>
                <w:sz w:val="24"/>
                <w:szCs w:val="24"/>
              </w:rPr>
            </w:rPrChange>
          </w:rPr>
          <w:fldChar w:fldCharType="separate"/>
        </w:r>
        <w:r w:rsidRPr="00963237" w:rsidDel="00B2536C">
          <w:rPr>
            <w:rStyle w:val="Hyperlink"/>
            <w:b w:val="0"/>
            <w:i/>
            <w:sz w:val="24"/>
            <w:szCs w:val="24"/>
          </w:rPr>
          <w:delText>https://www.hindustantimes.com/bollywood/sushant-singh-rajput-s-death-puts-nepotism-in-spotlight-again-industry-divided-on-the debate/story-hN2Mkch2CQnwpCcR1ENe1O.html</w:delText>
        </w:r>
        <w:r w:rsidRPr="00963237" w:rsidDel="00B2536C">
          <w:rPr>
            <w:rStyle w:val="Hyperlink"/>
            <w:bCs w:val="0"/>
            <w:i/>
            <w:sz w:val="24"/>
            <w:szCs w:val="24"/>
          </w:rPr>
          <w:fldChar w:fldCharType="end"/>
        </w:r>
      </w:del>
    </w:p>
    <w:p w14:paraId="0153DAEE" w14:textId="77777777" w:rsidR="00B6000B" w:rsidRPr="009C400D" w:rsidDel="00B2536C" w:rsidRDefault="00B6000B">
      <w:pPr>
        <w:pStyle w:val="Heading1"/>
        <w:spacing w:before="0" w:beforeAutospacing="0" w:after="150" w:afterAutospacing="0" w:line="480" w:lineRule="auto"/>
        <w:jc w:val="both"/>
        <w:rPr>
          <w:del w:id="1020" w:author="sudarshan" w:date="2020-09-21T20:10:00Z"/>
          <w:sz w:val="24"/>
          <w:szCs w:val="24"/>
        </w:rPr>
        <w:pPrChange w:id="1021" w:author="sudarshan" w:date="2020-09-28T19:11:00Z">
          <w:pPr>
            <w:pStyle w:val="ListParagraph"/>
            <w:spacing w:before="100" w:beforeAutospacing="1" w:after="100" w:afterAutospacing="1" w:line="240" w:lineRule="auto"/>
            <w:ind w:left="0"/>
            <w:jc w:val="both"/>
            <w:outlineLvl w:val="0"/>
          </w:pPr>
        </w:pPrChange>
      </w:pPr>
      <w:moveToRangeStart w:id="1022" w:author="sudarshan" w:date="2020-09-22T09:50:00Z" w:name="move51660619"/>
      <w:moveTo w:id="1023" w:author="sudarshan" w:date="2020-09-22T09:50:00Z">
        <w:del w:id="1024" w:author="sudarshan" w:date="2020-09-28T15:58:00Z">
          <w:r w:rsidRPr="00963237" w:rsidDel="006D5ECF">
            <w:rPr>
              <w:b w:val="0"/>
              <w:sz w:val="24"/>
              <w:szCs w:val="24"/>
            </w:rPr>
            <w:delText xml:space="preserve">Navtej Singh Johar &amp; Ors. v. Union of India. Writ Petition (Criminal) No. 76 of 2016, Supreme Court of India. 2018. Available from: </w:delText>
          </w:r>
        </w:del>
        <w:del w:id="1025" w:author="sudarshan" w:date="2020-09-22T09:50:00Z">
          <w:r w:rsidRPr="00861977" w:rsidDel="00152C3C">
            <w:rPr>
              <w:sz w:val="24"/>
              <w:szCs w:val="24"/>
              <w:rPrChange w:id="1026" w:author="sudarshan" w:date="2020-09-28T19:11:00Z">
                <w:rPr>
                  <w:rStyle w:val="Hyperlink"/>
                  <w:rFonts w:ascii="Times New Roman" w:eastAsia="Times New Roman" w:hAnsi="Times New Roman" w:cs="Times New Roman"/>
                  <w:bCs/>
                  <w:kern w:val="36"/>
                  <w:sz w:val="24"/>
                  <w:szCs w:val="24"/>
                </w:rPr>
              </w:rPrChange>
            </w:rPr>
            <w:fldChar w:fldCharType="begin"/>
          </w:r>
          <w:r w:rsidRPr="009C400D" w:rsidDel="00152C3C">
            <w:rPr>
              <w:sz w:val="24"/>
              <w:szCs w:val="24"/>
              <w:rPrChange w:id="1027" w:author="sudarshan" w:date="2020-09-28T19:11:00Z">
                <w:rPr/>
              </w:rPrChange>
            </w:rPr>
            <w:delInstrText xml:space="preserve"> HYPERLINK "https://www.sci.gov.in/supremecourt/2016/14961/14961_2016_Judgement_06-Sep-2018.pdf" \t "_blank" </w:delInstrText>
          </w:r>
          <w:r w:rsidRPr="00861977" w:rsidDel="00152C3C">
            <w:rPr>
              <w:rPrChange w:id="1028" w:author="sudarshan" w:date="2020-09-28T19:11:00Z">
                <w:rPr>
                  <w:rStyle w:val="Hyperlink"/>
                  <w:rFonts w:ascii="Times New Roman" w:eastAsia="Times New Roman" w:hAnsi="Times New Roman" w:cs="Times New Roman"/>
                  <w:bCs/>
                  <w:kern w:val="36"/>
                  <w:sz w:val="24"/>
                  <w:szCs w:val="24"/>
                </w:rPr>
              </w:rPrChange>
            </w:rPr>
            <w:fldChar w:fldCharType="separate"/>
          </w:r>
          <w:r w:rsidRPr="00963237" w:rsidDel="00152C3C">
            <w:rPr>
              <w:rStyle w:val="Hyperlink"/>
              <w:b w:val="0"/>
              <w:sz w:val="24"/>
              <w:szCs w:val="24"/>
            </w:rPr>
            <w:delText>https://www.sci.gov.in/supremecourt/2016/14961/14961_2016_Judgement_06-Sep-2018.pdf</w:delText>
          </w:r>
          <w:r w:rsidRPr="00861977" w:rsidDel="00152C3C">
            <w:rPr>
              <w:rStyle w:val="Hyperlink"/>
              <w:bCs w:val="0"/>
              <w:sz w:val="24"/>
              <w:szCs w:val="24"/>
            </w:rPr>
            <w:fldChar w:fldCharType="end"/>
          </w:r>
        </w:del>
      </w:moveTo>
      <w:moveToRangeEnd w:id="1022"/>
      <w:del w:id="1029" w:author="sudarshan" w:date="2020-09-21T20:10:00Z">
        <w:r w:rsidRPr="00861977" w:rsidDel="00B2536C">
          <w:rPr>
            <w:sz w:val="24"/>
            <w:szCs w:val="24"/>
          </w:rPr>
          <w:delText xml:space="preserve">5. Shiksha, S. Roopa Ganguly on nepotism post Sushant Singh Rajput's death: Won't watch films of certain people after this. </w:delText>
        </w:r>
        <w:r w:rsidRPr="00861977" w:rsidDel="00B2536C">
          <w:rPr>
            <w:i/>
            <w:sz w:val="24"/>
            <w:szCs w:val="24"/>
          </w:rPr>
          <w:delText>Zee News.</w:delText>
        </w:r>
        <w:r w:rsidRPr="00861977" w:rsidDel="00B2536C">
          <w:rPr>
            <w:sz w:val="24"/>
            <w:szCs w:val="24"/>
          </w:rPr>
          <w:delText xml:space="preserve"> 2020 Jul 5. Available from </w:delText>
        </w:r>
        <w:r w:rsidRPr="00963237" w:rsidDel="00B2536C">
          <w:rPr>
            <w:sz w:val="24"/>
            <w:szCs w:val="24"/>
            <w:rPrChange w:id="1030" w:author="sudarshan" w:date="2020-09-28T19:11:00Z">
              <w:rPr>
                <w:rStyle w:val="Hyperlink"/>
                <w:rFonts w:ascii="Times New Roman" w:eastAsia="Times New Roman" w:hAnsi="Times New Roman" w:cs="Times New Roman"/>
                <w:kern w:val="36"/>
                <w:sz w:val="24"/>
                <w:szCs w:val="24"/>
              </w:rPr>
            </w:rPrChange>
          </w:rPr>
          <w:fldChar w:fldCharType="begin"/>
        </w:r>
        <w:r w:rsidRPr="009C400D" w:rsidDel="00B2536C">
          <w:rPr>
            <w:sz w:val="24"/>
            <w:szCs w:val="24"/>
            <w:rPrChange w:id="1031" w:author="sudarshan" w:date="2020-09-28T19:11:00Z">
              <w:rPr/>
            </w:rPrChange>
          </w:rPr>
          <w:delInstrText xml:space="preserve"> HYPERLINK "https://zeenews.india.com/people/roopa-ganguly-on-nepotism-post-sushant-singh-rajputs-death-wont-watch-films-of-certain-people-after-this-2293715.html" </w:delInstrText>
        </w:r>
        <w:r w:rsidRPr="00963237" w:rsidDel="00B2536C">
          <w:rPr>
            <w:rPrChange w:id="1032" w:author="sudarshan" w:date="2020-09-28T19:11:00Z">
              <w:rPr>
                <w:rStyle w:val="Hyperlink"/>
                <w:rFonts w:ascii="Times New Roman" w:eastAsia="Times New Roman" w:hAnsi="Times New Roman" w:cs="Times New Roman"/>
                <w:kern w:val="36"/>
                <w:sz w:val="24"/>
                <w:szCs w:val="24"/>
              </w:rPr>
            </w:rPrChange>
          </w:rPr>
          <w:fldChar w:fldCharType="separate"/>
        </w:r>
        <w:r w:rsidRPr="00861977" w:rsidDel="00B2536C">
          <w:rPr>
            <w:rStyle w:val="Hyperlink"/>
            <w:sz w:val="24"/>
            <w:szCs w:val="24"/>
          </w:rPr>
          <w:delText>https://zeenews.india.com/people/roopa-ganguly-on-nepotism-post-sushant-singh-rajputs-death-wont-watch-films-of-certain-people-after-this-2293715.html</w:delText>
        </w:r>
        <w:r w:rsidRPr="00963237" w:rsidDel="00B2536C">
          <w:rPr>
            <w:rStyle w:val="Hyperlink"/>
            <w:sz w:val="24"/>
            <w:szCs w:val="24"/>
          </w:rPr>
          <w:fldChar w:fldCharType="end"/>
        </w:r>
      </w:del>
    </w:p>
    <w:p w14:paraId="09028C0B" w14:textId="77777777" w:rsidR="00B6000B" w:rsidRPr="00861977" w:rsidDel="00566413" w:rsidRDefault="00B6000B">
      <w:pPr>
        <w:pStyle w:val="Heading1"/>
        <w:spacing w:line="480" w:lineRule="auto"/>
        <w:jc w:val="both"/>
        <w:rPr>
          <w:del w:id="1033" w:author="sudarshan" w:date="2020-09-28T16:50:00Z"/>
          <w:sz w:val="24"/>
          <w:szCs w:val="24"/>
        </w:rPr>
        <w:pPrChange w:id="1034" w:author="sudarshan" w:date="2020-09-28T19:11:00Z">
          <w:pPr>
            <w:pStyle w:val="ListParagraph"/>
            <w:spacing w:before="100" w:beforeAutospacing="1" w:after="100" w:afterAutospacing="1" w:line="240" w:lineRule="auto"/>
            <w:ind w:left="0"/>
            <w:jc w:val="both"/>
            <w:outlineLvl w:val="0"/>
          </w:pPr>
        </w:pPrChange>
      </w:pPr>
    </w:p>
    <w:p w14:paraId="41C34296" w14:textId="77777777" w:rsidR="00B6000B" w:rsidRPr="009C400D" w:rsidDel="00B2536C" w:rsidRDefault="00B6000B">
      <w:pPr>
        <w:pStyle w:val="Heading1"/>
        <w:spacing w:line="480" w:lineRule="auto"/>
        <w:jc w:val="both"/>
        <w:rPr>
          <w:del w:id="1035" w:author="sudarshan" w:date="2020-09-21T20:10:00Z"/>
          <w:b w:val="0"/>
          <w:sz w:val="24"/>
          <w:szCs w:val="24"/>
          <w:rPrChange w:id="1036" w:author="sudarshan" w:date="2020-09-28T19:11:00Z">
            <w:rPr>
              <w:del w:id="1037" w:author="sudarshan" w:date="2020-09-21T20:10:00Z"/>
              <w:sz w:val="24"/>
              <w:szCs w:val="24"/>
            </w:rPr>
          </w:rPrChange>
        </w:rPr>
        <w:pPrChange w:id="1038" w:author="sudarshan" w:date="2020-09-28T19:11:00Z">
          <w:pPr>
            <w:pStyle w:val="Heading1"/>
            <w:jc w:val="both"/>
          </w:pPr>
        </w:pPrChange>
      </w:pPr>
      <w:del w:id="1039" w:author="sudarshan" w:date="2020-09-21T20:10:00Z">
        <w:r w:rsidRPr="00861977" w:rsidDel="00B2536C">
          <w:rPr>
            <w:b w:val="0"/>
            <w:sz w:val="24"/>
            <w:szCs w:val="24"/>
          </w:rPr>
          <w:delText xml:space="preserve">6. </w:delText>
        </w:r>
        <w:r w:rsidRPr="00963237" w:rsidDel="00B2536C">
          <w:rPr>
            <w:b w:val="0"/>
            <w:bCs w:val="0"/>
            <w:sz w:val="24"/>
            <w:szCs w:val="24"/>
          </w:rPr>
          <w:delText xml:space="preserve">Jha, P.S., </w:delText>
        </w:r>
        <w:r w:rsidRPr="00963237" w:rsidDel="00B2536C">
          <w:rPr>
            <w:b w:val="0"/>
            <w:sz w:val="24"/>
            <w:szCs w:val="24"/>
          </w:rPr>
          <w:delText xml:space="preserve">Bollywood’s nepotism didn’t start with Karan Johar. But it must end with Sushant Singh Rajput. </w:delText>
        </w:r>
        <w:r w:rsidRPr="00963237" w:rsidDel="00B2536C">
          <w:rPr>
            <w:b w:val="0"/>
            <w:i/>
            <w:sz w:val="24"/>
            <w:szCs w:val="24"/>
          </w:rPr>
          <w:delText>The print. 2020 Jun 20. Available from</w:delText>
        </w:r>
        <w:r w:rsidRPr="00963237" w:rsidDel="00B2536C">
          <w:rPr>
            <w:b w:val="0"/>
            <w:sz w:val="24"/>
            <w:szCs w:val="24"/>
          </w:rPr>
          <w:delText xml:space="preserve"> </w:delText>
        </w:r>
        <w:r w:rsidRPr="00963237" w:rsidDel="00B2536C">
          <w:rPr>
            <w:b w:val="0"/>
            <w:i/>
            <w:sz w:val="24"/>
            <w:szCs w:val="24"/>
          </w:rPr>
          <w:delText>https://theprint.in/opinion/bollywood-nepotism-karan-johar-sushant-singh-rajput/445850/</w:delText>
        </w:r>
      </w:del>
    </w:p>
    <w:p w14:paraId="7ADE497F" w14:textId="77777777" w:rsidR="00B6000B" w:rsidRPr="009C400D" w:rsidDel="00B2536C" w:rsidRDefault="00B6000B">
      <w:pPr>
        <w:spacing w:line="480" w:lineRule="auto"/>
        <w:jc w:val="both"/>
        <w:rPr>
          <w:del w:id="1040" w:author="sudarshan" w:date="2020-09-21T20:10:00Z"/>
          <w:rFonts w:ascii="Times New Roman" w:hAnsi="Times New Roman" w:cs="Times New Roman"/>
          <w:sz w:val="24"/>
          <w:szCs w:val="24"/>
        </w:rPr>
        <w:pPrChange w:id="1041" w:author="sudarshan" w:date="2020-09-28T19:11:00Z">
          <w:pPr>
            <w:jc w:val="both"/>
          </w:pPr>
        </w:pPrChange>
      </w:pPr>
      <w:del w:id="1042" w:author="sudarshan" w:date="2020-09-21T20:10:00Z">
        <w:r w:rsidRPr="009C400D" w:rsidDel="00B2536C">
          <w:rPr>
            <w:rFonts w:ascii="Times New Roman" w:eastAsia="Times New Roman" w:hAnsi="Times New Roman" w:cs="Times New Roman"/>
            <w:bCs/>
            <w:kern w:val="36"/>
            <w:sz w:val="24"/>
            <w:szCs w:val="24"/>
          </w:rPr>
          <w:delText xml:space="preserve">7. </w:delText>
        </w:r>
        <w:r w:rsidRPr="009C400D" w:rsidDel="00B2536C">
          <w:rPr>
            <w:rFonts w:ascii="Times New Roman" w:hAnsi="Times New Roman" w:cs="Times New Roman"/>
            <w:sz w:val="24"/>
            <w:szCs w:val="24"/>
          </w:rPr>
          <w:delText xml:space="preserve">Mehdi, A.  </w:delText>
        </w:r>
        <w:r w:rsidRPr="009C400D" w:rsidDel="00B2536C">
          <w:rPr>
            <w:rFonts w:ascii="Times New Roman" w:hAnsi="Times New Roman" w:cs="Times New Roman"/>
            <w:i/>
            <w:iCs/>
            <w:sz w:val="24"/>
            <w:szCs w:val="24"/>
          </w:rPr>
          <w:delText>A Shot of Justice: Priority-setting for Addressing Child Mortality</w:delText>
        </w:r>
        <w:r w:rsidRPr="009C400D" w:rsidDel="00B2536C">
          <w:rPr>
            <w:rFonts w:ascii="Times New Roman" w:hAnsi="Times New Roman" w:cs="Times New Roman"/>
            <w:sz w:val="24"/>
            <w:szCs w:val="24"/>
          </w:rPr>
          <w:delText>. Oxford University Press; 2019.</w:delText>
        </w:r>
      </w:del>
    </w:p>
    <w:p w14:paraId="3CB67CEE" w14:textId="77777777" w:rsidR="00B6000B" w:rsidRPr="00963237" w:rsidDel="00566413" w:rsidRDefault="00B6000B">
      <w:pPr>
        <w:pStyle w:val="Heading1"/>
        <w:spacing w:line="480" w:lineRule="auto"/>
        <w:jc w:val="both"/>
        <w:rPr>
          <w:del w:id="1043" w:author="sudarshan" w:date="2020-09-28T16:50:00Z"/>
          <w:b w:val="0"/>
          <w:sz w:val="24"/>
          <w:szCs w:val="24"/>
        </w:rPr>
        <w:pPrChange w:id="1044" w:author="sudarshan" w:date="2020-09-28T19:11:00Z">
          <w:pPr>
            <w:pStyle w:val="Heading1"/>
            <w:jc w:val="both"/>
          </w:pPr>
        </w:pPrChange>
      </w:pPr>
      <w:del w:id="1045" w:author="sudarshan" w:date="2020-09-28T16:50:00Z">
        <w:r w:rsidRPr="00963237" w:rsidDel="00566413">
          <w:rPr>
            <w:b w:val="0"/>
            <w:sz w:val="24"/>
            <w:szCs w:val="24"/>
          </w:rPr>
          <w:delText xml:space="preserve">8. Chatterjee, </w:delText>
        </w:r>
      </w:del>
      <w:del w:id="1046" w:author="sudarshan" w:date="2020-09-21T20:12:00Z">
        <w:r w:rsidRPr="00963237" w:rsidDel="00B2536C">
          <w:rPr>
            <w:b w:val="0"/>
            <w:sz w:val="24"/>
            <w:szCs w:val="24"/>
          </w:rPr>
          <w:delText>s.</w:delText>
        </w:r>
      </w:del>
      <w:del w:id="1047" w:author="sudarshan" w:date="2020-09-28T16:50:00Z">
        <w:r w:rsidRPr="00963237" w:rsidDel="00566413">
          <w:rPr>
            <w:b w:val="0"/>
            <w:sz w:val="24"/>
            <w:szCs w:val="24"/>
          </w:rPr>
          <w:delText xml:space="preserve"> Anjana Hareesh’s Death Reveals a Crisis in Mental Healthcare in India.The Wire. 2020 May 21. Available from: </w:delText>
        </w:r>
        <w:r w:rsidRPr="00963237" w:rsidDel="00566413">
          <w:rPr>
            <w:sz w:val="24"/>
            <w:szCs w:val="24"/>
            <w:rPrChange w:id="1048" w:author="sudarshan" w:date="2020-09-28T19:11:00Z">
              <w:rPr>
                <w:rStyle w:val="Hyperlink"/>
                <w:bCs w:val="0"/>
                <w:sz w:val="24"/>
                <w:szCs w:val="24"/>
              </w:rPr>
            </w:rPrChange>
          </w:rPr>
          <w:fldChar w:fldCharType="begin"/>
        </w:r>
        <w:r w:rsidRPr="009C400D" w:rsidDel="00566413">
          <w:rPr>
            <w:b w:val="0"/>
            <w:bCs w:val="0"/>
            <w:sz w:val="24"/>
            <w:szCs w:val="24"/>
            <w:rPrChange w:id="1049" w:author="sudarshan" w:date="2020-09-28T19:11:00Z">
              <w:rPr>
                <w:b w:val="0"/>
                <w:bCs w:val="0"/>
              </w:rPr>
            </w:rPrChange>
          </w:rPr>
          <w:delInstrText xml:space="preserve"> HYPERLINK "https://livewire.thewire.in/gender-and-sexuality/anjana-hareeshs-death-reveals-a-crisis-in-mental-healthcare-in-india/" </w:delInstrText>
        </w:r>
        <w:r w:rsidRPr="00963237" w:rsidDel="00566413">
          <w:rPr>
            <w:rPrChange w:id="1050" w:author="sudarshan" w:date="2020-09-28T19:11:00Z">
              <w:rPr>
                <w:rStyle w:val="Hyperlink"/>
                <w:bCs w:val="0"/>
                <w:sz w:val="24"/>
                <w:szCs w:val="24"/>
              </w:rPr>
            </w:rPrChange>
          </w:rPr>
          <w:fldChar w:fldCharType="separate"/>
        </w:r>
        <w:r w:rsidRPr="00963237" w:rsidDel="00566413">
          <w:rPr>
            <w:rStyle w:val="Hyperlink"/>
            <w:b w:val="0"/>
            <w:sz w:val="24"/>
            <w:szCs w:val="24"/>
          </w:rPr>
          <w:delText>https://livewire.thewire.in/gender-and-sexuality/anjana-hareeshs-death-reveals-a-crisis-in-mental-healthcare-in-india/</w:delText>
        </w:r>
        <w:r w:rsidRPr="00963237" w:rsidDel="00566413">
          <w:rPr>
            <w:rStyle w:val="Hyperlink"/>
            <w:bCs w:val="0"/>
            <w:sz w:val="24"/>
            <w:szCs w:val="24"/>
          </w:rPr>
          <w:fldChar w:fldCharType="end"/>
        </w:r>
      </w:del>
    </w:p>
    <w:p w14:paraId="3FE3909A" w14:textId="77777777" w:rsidR="00B6000B" w:rsidRPr="00963237" w:rsidDel="00566413" w:rsidRDefault="00B6000B">
      <w:pPr>
        <w:pStyle w:val="Heading1"/>
        <w:spacing w:line="480" w:lineRule="auto"/>
        <w:jc w:val="both"/>
        <w:rPr>
          <w:del w:id="1051" w:author="sudarshan" w:date="2020-09-28T16:50:00Z"/>
          <w:b w:val="0"/>
          <w:sz w:val="24"/>
          <w:szCs w:val="24"/>
        </w:rPr>
        <w:pPrChange w:id="1052" w:author="sudarshan" w:date="2020-09-28T19:11:00Z">
          <w:pPr>
            <w:pStyle w:val="Heading1"/>
            <w:jc w:val="both"/>
          </w:pPr>
        </w:pPrChange>
      </w:pPr>
      <w:del w:id="1053" w:author="sudarshan" w:date="2020-09-28T16:50:00Z">
        <w:r w:rsidRPr="00963237" w:rsidDel="00566413">
          <w:rPr>
            <w:b w:val="0"/>
            <w:sz w:val="24"/>
            <w:szCs w:val="24"/>
          </w:rPr>
          <w:delText xml:space="preserve">9. Cris. Kerala student dies in Goa, death puts focus on inhuman 'conversion therapy' on queer people. 2020 May 16. Available from: </w:delText>
        </w:r>
        <w:r w:rsidRPr="00963237" w:rsidDel="00566413">
          <w:rPr>
            <w:sz w:val="24"/>
            <w:szCs w:val="24"/>
            <w:rPrChange w:id="1054" w:author="sudarshan" w:date="2020-09-28T19:11:00Z">
              <w:rPr>
                <w:rStyle w:val="Hyperlink"/>
                <w:bCs w:val="0"/>
                <w:sz w:val="24"/>
                <w:szCs w:val="24"/>
              </w:rPr>
            </w:rPrChange>
          </w:rPr>
          <w:fldChar w:fldCharType="begin"/>
        </w:r>
        <w:r w:rsidRPr="009C400D" w:rsidDel="00566413">
          <w:rPr>
            <w:b w:val="0"/>
            <w:bCs w:val="0"/>
            <w:sz w:val="24"/>
            <w:szCs w:val="24"/>
            <w:rPrChange w:id="1055" w:author="sudarshan" w:date="2020-09-28T19:11:00Z">
              <w:rPr>
                <w:b w:val="0"/>
                <w:bCs w:val="0"/>
              </w:rPr>
            </w:rPrChange>
          </w:rPr>
          <w:delInstrText xml:space="preserve"> HYPERLINK "https://www.thenewsminute.com/article/kerala-student-dies-goa-death-puts-focus-inhuman-conversion-therapy-queer-people-124683" </w:delInstrText>
        </w:r>
        <w:r w:rsidRPr="00963237" w:rsidDel="00566413">
          <w:rPr>
            <w:rPrChange w:id="1056" w:author="sudarshan" w:date="2020-09-28T19:11:00Z">
              <w:rPr>
                <w:rStyle w:val="Hyperlink"/>
                <w:bCs w:val="0"/>
                <w:sz w:val="24"/>
                <w:szCs w:val="24"/>
              </w:rPr>
            </w:rPrChange>
          </w:rPr>
          <w:fldChar w:fldCharType="separate"/>
        </w:r>
        <w:r w:rsidRPr="00963237" w:rsidDel="00566413">
          <w:rPr>
            <w:rStyle w:val="Hyperlink"/>
            <w:b w:val="0"/>
            <w:sz w:val="24"/>
            <w:szCs w:val="24"/>
          </w:rPr>
          <w:delText>https://www.thenewsminute.com/article/kerala-student-dies-goa-death-puts-focus-inhuman-conversion-therapy-queer-people-124683</w:delText>
        </w:r>
        <w:r w:rsidRPr="00963237" w:rsidDel="00566413">
          <w:rPr>
            <w:rStyle w:val="Hyperlink"/>
            <w:bCs w:val="0"/>
            <w:sz w:val="24"/>
            <w:szCs w:val="24"/>
          </w:rPr>
          <w:fldChar w:fldCharType="end"/>
        </w:r>
      </w:del>
    </w:p>
    <w:p w14:paraId="182F2B21" w14:textId="77777777" w:rsidR="00B6000B" w:rsidRPr="00963237" w:rsidDel="00566413" w:rsidRDefault="00B6000B">
      <w:pPr>
        <w:pStyle w:val="Heading1"/>
        <w:spacing w:line="480" w:lineRule="auto"/>
        <w:jc w:val="both"/>
        <w:rPr>
          <w:del w:id="1057" w:author="sudarshan" w:date="2020-09-28T16:50:00Z"/>
          <w:b w:val="0"/>
          <w:sz w:val="24"/>
          <w:szCs w:val="24"/>
        </w:rPr>
        <w:pPrChange w:id="1058" w:author="sudarshan" w:date="2020-09-28T19:11:00Z">
          <w:pPr>
            <w:pStyle w:val="Heading1"/>
            <w:jc w:val="both"/>
          </w:pPr>
        </w:pPrChange>
      </w:pPr>
      <w:del w:id="1059" w:author="sudarshan" w:date="2020-09-22T09:49:00Z">
        <w:r w:rsidRPr="00963237" w:rsidDel="00152C3C">
          <w:rPr>
            <w:b w:val="0"/>
            <w:sz w:val="24"/>
            <w:szCs w:val="24"/>
          </w:rPr>
          <w:delText>10.</w:delText>
        </w:r>
        <w:r w:rsidRPr="00861977" w:rsidDel="00152C3C">
          <w:rPr>
            <w:b w:val="0"/>
            <w:bCs w:val="0"/>
            <w:sz w:val="24"/>
            <w:szCs w:val="24"/>
          </w:rPr>
          <w:delText xml:space="preserve"> </w:delText>
        </w:r>
      </w:del>
      <w:moveFromRangeStart w:id="1060" w:author="sudarshan" w:date="2020-09-22T09:50:00Z" w:name="move51660619"/>
      <w:moveFrom w:id="1061" w:author="sudarshan" w:date="2020-09-22T09:50:00Z">
        <w:del w:id="1062" w:author="sudarshan" w:date="2020-09-28T16:50:00Z">
          <w:r w:rsidRPr="00963237" w:rsidDel="00566413">
            <w:rPr>
              <w:b w:val="0"/>
              <w:sz w:val="24"/>
              <w:szCs w:val="24"/>
            </w:rPr>
            <w:delText xml:space="preserve">Navtej Singh Johar &amp; Ors. v. Union of India. Writ Petition (Criminal) No. 76 of 2016, Supreme Court of India. 2018. Available from: </w:delText>
          </w:r>
          <w:r w:rsidRPr="00963237" w:rsidDel="00566413">
            <w:rPr>
              <w:sz w:val="24"/>
              <w:szCs w:val="24"/>
              <w:rPrChange w:id="1063" w:author="sudarshan" w:date="2020-09-28T19:11:00Z">
                <w:rPr>
                  <w:rStyle w:val="Hyperlink"/>
                  <w:bCs w:val="0"/>
                  <w:sz w:val="24"/>
                  <w:szCs w:val="24"/>
                </w:rPr>
              </w:rPrChange>
            </w:rPr>
            <w:fldChar w:fldCharType="begin"/>
          </w:r>
          <w:r w:rsidRPr="009C400D" w:rsidDel="00566413">
            <w:rPr>
              <w:b w:val="0"/>
              <w:bCs w:val="0"/>
              <w:sz w:val="24"/>
              <w:szCs w:val="24"/>
              <w:rPrChange w:id="1064" w:author="sudarshan" w:date="2020-09-28T19:11:00Z">
                <w:rPr>
                  <w:b w:val="0"/>
                  <w:bCs w:val="0"/>
                </w:rPr>
              </w:rPrChange>
            </w:rPr>
            <w:delInstrText xml:space="preserve"> HYPERLINK "https://www.sci.gov.in/supremecourt/2016/14961/14961_2016_Judgement_06-Sep-2018.pdf" \t "_blank" </w:delInstrText>
          </w:r>
          <w:r w:rsidRPr="00963237" w:rsidDel="00566413">
            <w:rPr>
              <w:rPrChange w:id="1065" w:author="sudarshan" w:date="2020-09-28T19:11:00Z">
                <w:rPr>
                  <w:rStyle w:val="Hyperlink"/>
                  <w:bCs w:val="0"/>
                  <w:sz w:val="24"/>
                  <w:szCs w:val="24"/>
                </w:rPr>
              </w:rPrChange>
            </w:rPr>
            <w:fldChar w:fldCharType="separate"/>
          </w:r>
          <w:r w:rsidRPr="00963237" w:rsidDel="00566413">
            <w:rPr>
              <w:rStyle w:val="Hyperlink"/>
              <w:b w:val="0"/>
              <w:sz w:val="24"/>
              <w:szCs w:val="24"/>
            </w:rPr>
            <w:delText>https://www.sci.gov.in/supremecourt/2016/14961/14961_2016_Judgement_06-Sep-2018.pdf</w:delText>
          </w:r>
          <w:r w:rsidRPr="00963237" w:rsidDel="00566413">
            <w:rPr>
              <w:rStyle w:val="Hyperlink"/>
              <w:bCs w:val="0"/>
              <w:sz w:val="24"/>
              <w:szCs w:val="24"/>
            </w:rPr>
            <w:fldChar w:fldCharType="end"/>
          </w:r>
        </w:del>
      </w:moveFrom>
      <w:moveFromRangeEnd w:id="1060"/>
    </w:p>
    <w:p w14:paraId="649659E4" w14:textId="77777777" w:rsidR="00B6000B" w:rsidRPr="00963237" w:rsidDel="00566413" w:rsidRDefault="00B6000B">
      <w:pPr>
        <w:pStyle w:val="Heading1"/>
        <w:spacing w:line="480" w:lineRule="auto"/>
        <w:jc w:val="both"/>
        <w:rPr>
          <w:del w:id="1066" w:author="sudarshan" w:date="2020-09-28T16:50:00Z"/>
          <w:b w:val="0"/>
          <w:sz w:val="24"/>
          <w:szCs w:val="24"/>
        </w:rPr>
        <w:pPrChange w:id="1067" w:author="sudarshan" w:date="2020-09-28T19:11:00Z">
          <w:pPr>
            <w:pStyle w:val="Heading1"/>
            <w:jc w:val="both"/>
          </w:pPr>
        </w:pPrChange>
      </w:pPr>
      <w:moveFromRangeStart w:id="1068" w:author="sudarshan" w:date="2020-09-22T10:01:00Z" w:name="move51661320"/>
      <w:moveFrom w:id="1069" w:author="sudarshan" w:date="2020-09-22T10:01:00Z">
        <w:del w:id="1070" w:author="sudarshan" w:date="2020-09-28T16:50:00Z">
          <w:r w:rsidRPr="00963237" w:rsidDel="00566413">
            <w:rPr>
              <w:b w:val="0"/>
              <w:sz w:val="24"/>
              <w:szCs w:val="24"/>
            </w:rPr>
            <w:delText xml:space="preserve">11.James, I. My Experience Of Being A Queer Therapist In A Society Full Of Stigma. </w:delText>
          </w:r>
          <w:r w:rsidRPr="00963237" w:rsidDel="00566413">
            <w:rPr>
              <w:b w:val="0"/>
              <w:i/>
              <w:sz w:val="24"/>
              <w:szCs w:val="24"/>
            </w:rPr>
            <w:delText>YouthKiAwaaz.</w:delText>
          </w:r>
          <w:r w:rsidRPr="00963237" w:rsidDel="00566413">
            <w:rPr>
              <w:b w:val="0"/>
              <w:sz w:val="24"/>
              <w:szCs w:val="24"/>
            </w:rPr>
            <w:delText xml:space="preserve"> Available from: </w:delText>
          </w:r>
          <w:r w:rsidRPr="00861977" w:rsidDel="00566413">
            <w:rPr>
              <w:sz w:val="24"/>
              <w:szCs w:val="24"/>
              <w:rPrChange w:id="1071" w:author="sudarshan" w:date="2020-09-28T19:11:00Z">
                <w:rPr>
                  <w:rStyle w:val="Hyperlink"/>
                  <w:b w:val="0"/>
                  <w:sz w:val="24"/>
                  <w:szCs w:val="24"/>
                </w:rPr>
              </w:rPrChange>
            </w:rPr>
            <w:fldChar w:fldCharType="begin"/>
          </w:r>
          <w:r w:rsidRPr="009C400D" w:rsidDel="00566413">
            <w:rPr>
              <w:b w:val="0"/>
              <w:bCs w:val="0"/>
              <w:sz w:val="24"/>
              <w:szCs w:val="24"/>
              <w:rPrChange w:id="1072" w:author="sudarshan" w:date="2020-09-28T19:11:00Z">
                <w:rPr>
                  <w:b w:val="0"/>
                  <w:bCs w:val="0"/>
                </w:rPr>
              </w:rPrChange>
            </w:rPr>
            <w:delInstrText xml:space="preserve"> HYPERLINK "https://www.youthkiawaaz.com/2017/09/lgbtq-therapists-fight-homophobia/" </w:delInstrText>
          </w:r>
          <w:r w:rsidRPr="00861977" w:rsidDel="00566413">
            <w:rPr>
              <w:rPrChange w:id="1073" w:author="sudarshan" w:date="2020-09-28T19:11:00Z">
                <w:rPr>
                  <w:rStyle w:val="Hyperlink"/>
                  <w:b w:val="0"/>
                  <w:sz w:val="24"/>
                  <w:szCs w:val="24"/>
                </w:rPr>
              </w:rPrChange>
            </w:rPr>
            <w:fldChar w:fldCharType="separate"/>
          </w:r>
          <w:r w:rsidRPr="00963237" w:rsidDel="00566413">
            <w:rPr>
              <w:rStyle w:val="Hyperlink"/>
              <w:b w:val="0"/>
              <w:sz w:val="24"/>
              <w:szCs w:val="24"/>
            </w:rPr>
            <w:delText>https://www.youthkiawaaz.com/2017/09/lgbtq-therapists-fight-homophobia/</w:delText>
          </w:r>
          <w:r w:rsidRPr="00861977" w:rsidDel="00566413">
            <w:rPr>
              <w:rStyle w:val="Hyperlink"/>
              <w:b w:val="0"/>
              <w:sz w:val="24"/>
              <w:szCs w:val="24"/>
            </w:rPr>
            <w:fldChar w:fldCharType="end"/>
          </w:r>
        </w:del>
      </w:moveFrom>
    </w:p>
    <w:p w14:paraId="770375E9" w14:textId="77777777" w:rsidR="00B6000B" w:rsidRPr="00963237" w:rsidDel="00566413" w:rsidRDefault="00B6000B">
      <w:pPr>
        <w:pStyle w:val="Heading1"/>
        <w:spacing w:line="480" w:lineRule="auto"/>
        <w:jc w:val="both"/>
        <w:rPr>
          <w:del w:id="1074" w:author="sudarshan" w:date="2020-09-28T16:50:00Z"/>
          <w:b w:val="0"/>
          <w:sz w:val="24"/>
          <w:szCs w:val="24"/>
        </w:rPr>
        <w:pPrChange w:id="1075" w:author="sudarshan" w:date="2020-09-28T19:11:00Z">
          <w:pPr>
            <w:pStyle w:val="Heading1"/>
            <w:jc w:val="both"/>
          </w:pPr>
        </w:pPrChange>
      </w:pPr>
      <w:moveFrom w:id="1076" w:author="sudarshan" w:date="2020-09-22T10:01:00Z">
        <w:del w:id="1077" w:author="sudarshan" w:date="2020-09-28T16:50:00Z">
          <w:r w:rsidRPr="00963237" w:rsidDel="00566413">
            <w:rPr>
              <w:b w:val="0"/>
              <w:sz w:val="24"/>
              <w:szCs w:val="24"/>
            </w:rPr>
            <w:delText xml:space="preserve">12.Kappal, B. The pain and cruelty of ‘conversion therapy’. </w:delText>
          </w:r>
          <w:r w:rsidRPr="00963237" w:rsidDel="00566413">
            <w:rPr>
              <w:b w:val="0"/>
              <w:i/>
              <w:sz w:val="24"/>
              <w:szCs w:val="24"/>
            </w:rPr>
            <w:delText xml:space="preserve">Livemint. </w:delText>
          </w:r>
          <w:r w:rsidRPr="00963237" w:rsidDel="00566413">
            <w:rPr>
              <w:b w:val="0"/>
              <w:sz w:val="24"/>
              <w:szCs w:val="24"/>
            </w:rPr>
            <w:delText xml:space="preserve">2020 14 Jun. Available from: </w:delText>
          </w:r>
          <w:r w:rsidRPr="00861977" w:rsidDel="00566413">
            <w:rPr>
              <w:sz w:val="24"/>
              <w:szCs w:val="24"/>
              <w:rPrChange w:id="1078" w:author="sudarshan" w:date="2020-09-28T19:11:00Z">
                <w:rPr>
                  <w:rStyle w:val="Hyperlink"/>
                  <w:b w:val="0"/>
                  <w:sz w:val="24"/>
                  <w:szCs w:val="24"/>
                </w:rPr>
              </w:rPrChange>
            </w:rPr>
            <w:fldChar w:fldCharType="begin"/>
          </w:r>
          <w:r w:rsidRPr="009C400D" w:rsidDel="00566413">
            <w:rPr>
              <w:b w:val="0"/>
              <w:bCs w:val="0"/>
              <w:sz w:val="24"/>
              <w:szCs w:val="24"/>
              <w:rPrChange w:id="1079" w:author="sudarshan" w:date="2020-09-28T19:11:00Z">
                <w:rPr>
                  <w:b w:val="0"/>
                  <w:bCs w:val="0"/>
                </w:rPr>
              </w:rPrChange>
            </w:rPr>
            <w:delInstrText xml:space="preserve"> HYPERLINK "https://www.livemint.com/mint-lounge/features/the-pain-and-cruelty-of-conversion-therapy-11591975439448.html" </w:delInstrText>
          </w:r>
          <w:r w:rsidRPr="00861977" w:rsidDel="00566413">
            <w:rPr>
              <w:rPrChange w:id="1080" w:author="sudarshan" w:date="2020-09-28T19:11:00Z">
                <w:rPr>
                  <w:rStyle w:val="Hyperlink"/>
                  <w:b w:val="0"/>
                  <w:sz w:val="24"/>
                  <w:szCs w:val="24"/>
                </w:rPr>
              </w:rPrChange>
            </w:rPr>
            <w:fldChar w:fldCharType="separate"/>
          </w:r>
          <w:r w:rsidRPr="00963237" w:rsidDel="00566413">
            <w:rPr>
              <w:rStyle w:val="Hyperlink"/>
              <w:b w:val="0"/>
              <w:sz w:val="24"/>
              <w:szCs w:val="24"/>
            </w:rPr>
            <w:delText>https://www.livemint.com/mint-lounge/features/the-pain-and-cruelty-of-conversion-therapy-11591975439448.html</w:delText>
          </w:r>
          <w:r w:rsidRPr="00861977" w:rsidDel="00566413">
            <w:rPr>
              <w:rStyle w:val="Hyperlink"/>
              <w:b w:val="0"/>
              <w:sz w:val="24"/>
              <w:szCs w:val="24"/>
            </w:rPr>
            <w:fldChar w:fldCharType="end"/>
          </w:r>
        </w:del>
      </w:moveFrom>
    </w:p>
    <w:moveFromRangeEnd w:id="1068"/>
    <w:p w14:paraId="5ACF7609" w14:textId="77777777" w:rsidR="00B6000B" w:rsidRPr="009C400D" w:rsidDel="00566047" w:rsidRDefault="00B6000B">
      <w:pPr>
        <w:pStyle w:val="Heading1"/>
        <w:spacing w:line="480" w:lineRule="auto"/>
        <w:jc w:val="both"/>
        <w:rPr>
          <w:del w:id="1081" w:author="sudarshan" w:date="2020-09-28T16:41:00Z"/>
          <w:b w:val="0"/>
          <w:sz w:val="24"/>
          <w:szCs w:val="24"/>
          <w:rPrChange w:id="1082" w:author="sudarshan" w:date="2020-09-28T19:11:00Z">
            <w:rPr>
              <w:del w:id="1083" w:author="sudarshan" w:date="2020-09-28T16:41:00Z"/>
            </w:rPr>
          </w:rPrChange>
        </w:rPr>
        <w:pPrChange w:id="1084" w:author="sudarshan" w:date="2020-09-28T19:11:00Z">
          <w:pPr>
            <w:pStyle w:val="Heading1"/>
            <w:jc w:val="both"/>
          </w:pPr>
        </w:pPrChange>
      </w:pPr>
      <w:del w:id="1085" w:author="sudarshan" w:date="2020-09-28T16:50:00Z">
        <w:r w:rsidRPr="00963237" w:rsidDel="00566413">
          <w:rPr>
            <w:b w:val="0"/>
            <w:sz w:val="24"/>
            <w:szCs w:val="24"/>
          </w:rPr>
          <w:delText>13.</w:delText>
        </w:r>
        <w:r w:rsidRPr="009C400D" w:rsidDel="00566413">
          <w:rPr>
            <w:b w:val="0"/>
            <w:bCs w:val="0"/>
            <w:sz w:val="24"/>
            <w:szCs w:val="24"/>
            <w:rPrChange w:id="1086" w:author="sudarshan" w:date="2020-09-28T19:11:00Z">
              <w:rPr>
                <w:b w:val="0"/>
                <w:bCs w:val="0"/>
              </w:rPr>
            </w:rPrChange>
          </w:rPr>
          <w:delText xml:space="preserve"> </w:delText>
        </w:r>
      </w:del>
      <w:del w:id="1087" w:author="sudarshan" w:date="2020-09-28T16:31:00Z">
        <w:r w:rsidRPr="00963237" w:rsidDel="0029038E">
          <w:rPr>
            <w:b w:val="0"/>
            <w:sz w:val="24"/>
            <w:szCs w:val="24"/>
          </w:rPr>
          <w:delText>IANS. Sensitise, give awareness training on plight of LGBTQ: Supreme Court to Centre.2018 Sep 6. Available from: https://www.newindianexpress.com/nation/2018/sep/06/sensitise-give-awareness-training-on-plight-of-lgbtq-supreme-court-to-centre-1868490.html</w:delText>
        </w:r>
      </w:del>
    </w:p>
    <w:p w14:paraId="63F023FD" w14:textId="77777777" w:rsidR="00B6000B" w:rsidRPr="00963237" w:rsidDel="00566413" w:rsidRDefault="00B6000B">
      <w:pPr>
        <w:pStyle w:val="Heading1"/>
        <w:spacing w:line="480" w:lineRule="auto"/>
        <w:jc w:val="both"/>
        <w:rPr>
          <w:del w:id="1088" w:author="sudarshan" w:date="2020-09-28T16:50:00Z"/>
          <w:b w:val="0"/>
          <w:sz w:val="24"/>
          <w:szCs w:val="24"/>
        </w:rPr>
        <w:pPrChange w:id="1089" w:author="sudarshan" w:date="2020-09-28T19:11:00Z">
          <w:pPr>
            <w:pStyle w:val="Heading1"/>
            <w:jc w:val="both"/>
          </w:pPr>
        </w:pPrChange>
      </w:pPr>
      <w:del w:id="1090" w:author="sudarshan" w:date="2020-09-28T16:41:00Z">
        <w:r w:rsidRPr="00963237" w:rsidDel="00566047">
          <w:rPr>
            <w:b w:val="0"/>
            <w:sz w:val="24"/>
            <w:szCs w:val="24"/>
          </w:rPr>
          <w:delText>14.</w:delText>
        </w:r>
        <w:r w:rsidRPr="009C400D" w:rsidDel="00566047">
          <w:rPr>
            <w:rStyle w:val="kicker"/>
            <w:b w:val="0"/>
            <w:bCs w:val="0"/>
            <w:sz w:val="24"/>
            <w:szCs w:val="24"/>
            <w:rPrChange w:id="1091" w:author="sudarshan" w:date="2020-09-28T19:11:00Z">
              <w:rPr>
                <w:rStyle w:val="kicker"/>
                <w:b w:val="0"/>
                <w:bCs w:val="0"/>
              </w:rPr>
            </w:rPrChange>
          </w:rPr>
          <w:delText xml:space="preserve"> </w:delText>
        </w:r>
        <w:moveFromRangeStart w:id="1092" w:author="sudarshan" w:date="2020-09-28T16:41:00Z" w:name="move52203734"/>
        <w:r w:rsidRPr="00963237" w:rsidDel="00566413">
          <w:rPr>
            <w:rStyle w:val="kicker"/>
            <w:b w:val="0"/>
            <w:sz w:val="24"/>
            <w:szCs w:val="24"/>
          </w:rPr>
          <w:delText xml:space="preserve">Sebastian, M. </w:delText>
        </w:r>
        <w:r w:rsidRPr="00963237" w:rsidDel="00566413">
          <w:rPr>
            <w:rStyle w:val="colorblack"/>
            <w:b w:val="0"/>
            <w:sz w:val="24"/>
            <w:szCs w:val="24"/>
          </w:rPr>
          <w:delText xml:space="preserve">Even A Year After Sec.377 Verdict, Centre Has Not Acted On SC Direction To Give 'Wide Publicity' For Judgment. </w:delText>
        </w:r>
        <w:r w:rsidRPr="00963237" w:rsidDel="00566413">
          <w:rPr>
            <w:rStyle w:val="colorblack"/>
            <w:b w:val="0"/>
            <w:i/>
            <w:sz w:val="24"/>
            <w:szCs w:val="24"/>
          </w:rPr>
          <w:delText xml:space="preserve">LiveLaw. </w:delText>
        </w:r>
        <w:r w:rsidRPr="00963237" w:rsidDel="00566413">
          <w:rPr>
            <w:rStyle w:val="colorblack"/>
            <w:b w:val="0"/>
            <w:sz w:val="24"/>
            <w:szCs w:val="24"/>
          </w:rPr>
          <w:delText xml:space="preserve">2019 Sep 6. Available from </w:delText>
        </w:r>
        <w:r w:rsidRPr="00963237" w:rsidDel="00566413">
          <w:rPr>
            <w:sz w:val="24"/>
            <w:szCs w:val="24"/>
            <w:rPrChange w:id="1093" w:author="sudarshan" w:date="2020-09-28T19:11:00Z">
              <w:rPr>
                <w:rStyle w:val="Hyperlink"/>
                <w:bCs w:val="0"/>
                <w:sz w:val="24"/>
                <w:szCs w:val="24"/>
              </w:rPr>
            </w:rPrChange>
          </w:rPr>
          <w:fldChar w:fldCharType="begin"/>
        </w:r>
        <w:r w:rsidRPr="009C400D" w:rsidDel="00566413">
          <w:rPr>
            <w:b w:val="0"/>
            <w:bCs w:val="0"/>
            <w:sz w:val="24"/>
            <w:szCs w:val="24"/>
            <w:rPrChange w:id="1094" w:author="sudarshan" w:date="2020-09-28T19:11:00Z">
              <w:rPr>
                <w:b w:val="0"/>
                <w:bCs w:val="0"/>
              </w:rPr>
            </w:rPrChange>
          </w:rPr>
          <w:delInstrText xml:space="preserve"> HYPERLINK "https://www.livelaw.in/top-stories/sec377-verdict-centre-sc-direction-wide-publicity-for-judgment-147834" </w:delInstrText>
        </w:r>
        <w:r w:rsidRPr="00963237" w:rsidDel="00566413">
          <w:rPr>
            <w:rPrChange w:id="1095" w:author="sudarshan" w:date="2020-09-28T19:11:00Z">
              <w:rPr>
                <w:rStyle w:val="Hyperlink"/>
                <w:bCs w:val="0"/>
                <w:sz w:val="24"/>
                <w:szCs w:val="24"/>
              </w:rPr>
            </w:rPrChange>
          </w:rPr>
          <w:fldChar w:fldCharType="separate"/>
        </w:r>
        <w:r w:rsidRPr="00963237" w:rsidDel="00566413">
          <w:rPr>
            <w:rStyle w:val="Hyperlink"/>
            <w:b w:val="0"/>
            <w:sz w:val="24"/>
            <w:szCs w:val="24"/>
          </w:rPr>
          <w:delText>https://www.livelaw.in/top-stories/sec377-verdict-centre-sc-direction-wide-publicity-for-judgment-147834</w:delText>
        </w:r>
        <w:r w:rsidRPr="00963237" w:rsidDel="00566413">
          <w:rPr>
            <w:rStyle w:val="Hyperlink"/>
            <w:bCs w:val="0"/>
            <w:sz w:val="24"/>
            <w:szCs w:val="24"/>
          </w:rPr>
          <w:fldChar w:fldCharType="end"/>
        </w:r>
      </w:del>
      <w:moveFromRangeEnd w:id="1092"/>
    </w:p>
    <w:p w14:paraId="0EA19042" w14:textId="77777777" w:rsidR="00B6000B" w:rsidRPr="00963237" w:rsidDel="00566413" w:rsidRDefault="00B6000B">
      <w:pPr>
        <w:pStyle w:val="Heading1"/>
        <w:spacing w:line="480" w:lineRule="auto"/>
        <w:jc w:val="both"/>
        <w:rPr>
          <w:del w:id="1096" w:author="sudarshan" w:date="2020-09-28T16:50:00Z"/>
          <w:b w:val="0"/>
          <w:sz w:val="24"/>
          <w:szCs w:val="24"/>
        </w:rPr>
        <w:pPrChange w:id="1097" w:author="sudarshan" w:date="2020-09-28T19:11:00Z">
          <w:pPr>
            <w:pStyle w:val="Heading1"/>
            <w:jc w:val="both"/>
          </w:pPr>
        </w:pPrChange>
      </w:pPr>
      <w:del w:id="1098" w:author="sudarshan" w:date="2020-09-28T16:50:00Z">
        <w:r w:rsidRPr="00963237" w:rsidDel="00566413">
          <w:rPr>
            <w:b w:val="0"/>
            <w:sz w:val="24"/>
            <w:szCs w:val="24"/>
          </w:rPr>
          <w:delText>15.</w:delText>
        </w:r>
        <w:r w:rsidRPr="00861977" w:rsidDel="00566413">
          <w:rPr>
            <w:b w:val="0"/>
            <w:bCs w:val="0"/>
            <w:sz w:val="24"/>
            <w:szCs w:val="24"/>
          </w:rPr>
          <w:delText xml:space="preserve"> </w:delText>
        </w:r>
        <w:r w:rsidRPr="00963237" w:rsidDel="00566413">
          <w:rPr>
            <w:b w:val="0"/>
            <w:sz w:val="24"/>
            <w:szCs w:val="24"/>
          </w:rPr>
          <w:delText>https://www.lgbrimh.gov.in</w:delText>
        </w:r>
      </w:del>
    </w:p>
    <w:p w14:paraId="6727E44E" w14:textId="77777777" w:rsidR="00B6000B" w:rsidRPr="00963237" w:rsidDel="00566413" w:rsidRDefault="00B6000B">
      <w:pPr>
        <w:pStyle w:val="Heading1"/>
        <w:spacing w:line="480" w:lineRule="auto"/>
        <w:jc w:val="both"/>
        <w:rPr>
          <w:del w:id="1099" w:author="sudarshan" w:date="2020-09-28T16:51:00Z"/>
          <w:b w:val="0"/>
          <w:sz w:val="24"/>
          <w:szCs w:val="24"/>
        </w:rPr>
        <w:pPrChange w:id="1100" w:author="sudarshan" w:date="2020-09-28T19:11:00Z">
          <w:pPr>
            <w:pStyle w:val="Heading1"/>
            <w:jc w:val="both"/>
          </w:pPr>
        </w:pPrChange>
      </w:pPr>
      <w:del w:id="1101" w:author="sudarshan" w:date="2020-09-28T16:51:00Z">
        <w:r w:rsidRPr="00963237" w:rsidDel="00566413">
          <w:rPr>
            <w:b w:val="0"/>
            <w:sz w:val="24"/>
            <w:szCs w:val="24"/>
          </w:rPr>
          <w:delText>16.</w:delText>
        </w:r>
      </w:del>
      <w:del w:id="1102" w:author="sudarshan" w:date="2020-09-28T16:50:00Z">
        <w:r w:rsidRPr="00963237" w:rsidDel="00566413">
          <w:rPr>
            <w:b w:val="0"/>
            <w:sz w:val="24"/>
            <w:szCs w:val="24"/>
          </w:rPr>
          <w:delText>https://nimhans.ac.in</w:delText>
        </w:r>
      </w:del>
    </w:p>
    <w:p w14:paraId="006E6440" w14:textId="77777777" w:rsidR="00B6000B" w:rsidRPr="00963237" w:rsidDel="00566413" w:rsidRDefault="00B6000B">
      <w:pPr>
        <w:pStyle w:val="Heading1"/>
        <w:spacing w:line="480" w:lineRule="auto"/>
        <w:jc w:val="both"/>
        <w:rPr>
          <w:del w:id="1103" w:author="sudarshan" w:date="2020-09-28T16:51:00Z"/>
          <w:b w:val="0"/>
          <w:sz w:val="24"/>
          <w:szCs w:val="24"/>
        </w:rPr>
        <w:pPrChange w:id="1104" w:author="sudarshan" w:date="2020-09-28T19:11:00Z">
          <w:pPr>
            <w:pStyle w:val="Heading1"/>
            <w:jc w:val="both"/>
          </w:pPr>
        </w:pPrChange>
      </w:pPr>
      <w:del w:id="1105" w:author="sudarshan" w:date="2020-09-28T16:51:00Z">
        <w:r w:rsidRPr="00963237" w:rsidDel="00566413">
          <w:rPr>
            <w:b w:val="0"/>
            <w:sz w:val="24"/>
            <w:szCs w:val="24"/>
          </w:rPr>
          <w:delText xml:space="preserve">17. </w:delText>
        </w:r>
        <w:r w:rsidRPr="00963237" w:rsidDel="00566413">
          <w:rPr>
            <w:sz w:val="24"/>
            <w:szCs w:val="24"/>
            <w:rPrChange w:id="1106" w:author="sudarshan" w:date="2020-09-28T19:11:00Z">
              <w:rPr>
                <w:rStyle w:val="Hyperlink"/>
                <w:bCs w:val="0"/>
                <w:sz w:val="24"/>
                <w:szCs w:val="24"/>
              </w:rPr>
            </w:rPrChange>
          </w:rPr>
          <w:fldChar w:fldCharType="begin"/>
        </w:r>
        <w:r w:rsidRPr="009C400D" w:rsidDel="00566413">
          <w:rPr>
            <w:b w:val="0"/>
            <w:bCs w:val="0"/>
            <w:sz w:val="24"/>
            <w:szCs w:val="24"/>
            <w:rPrChange w:id="1107" w:author="sudarshan" w:date="2020-09-28T19:11:00Z">
              <w:rPr>
                <w:b w:val="0"/>
                <w:bCs w:val="0"/>
              </w:rPr>
            </w:rPrChange>
          </w:rPr>
          <w:delInstrText xml:space="preserve"> HYPERLINK "https://cipranchi.nic.in" </w:delInstrText>
        </w:r>
        <w:r w:rsidRPr="00963237" w:rsidDel="00566413">
          <w:rPr>
            <w:rPrChange w:id="1108" w:author="sudarshan" w:date="2020-09-28T19:11:00Z">
              <w:rPr>
                <w:rStyle w:val="Hyperlink"/>
                <w:bCs w:val="0"/>
                <w:sz w:val="24"/>
                <w:szCs w:val="24"/>
              </w:rPr>
            </w:rPrChange>
          </w:rPr>
          <w:fldChar w:fldCharType="separate"/>
        </w:r>
        <w:r w:rsidRPr="00963237" w:rsidDel="00566413">
          <w:rPr>
            <w:rStyle w:val="Hyperlink"/>
            <w:b w:val="0"/>
            <w:sz w:val="24"/>
            <w:szCs w:val="24"/>
          </w:rPr>
          <w:delText>https://cipranchi.nic.in</w:delText>
        </w:r>
        <w:r w:rsidRPr="00963237" w:rsidDel="00566413">
          <w:rPr>
            <w:rStyle w:val="Hyperlink"/>
            <w:bCs w:val="0"/>
            <w:sz w:val="24"/>
            <w:szCs w:val="24"/>
          </w:rPr>
          <w:fldChar w:fldCharType="end"/>
        </w:r>
      </w:del>
    </w:p>
    <w:p w14:paraId="26088B8C" w14:textId="77777777" w:rsidR="00B6000B" w:rsidRPr="00963237" w:rsidDel="007F1DFF" w:rsidRDefault="00B6000B">
      <w:pPr>
        <w:pStyle w:val="Heading1"/>
        <w:spacing w:line="480" w:lineRule="auto"/>
        <w:jc w:val="both"/>
        <w:rPr>
          <w:del w:id="1109" w:author="sudarshan" w:date="2020-09-28T17:12:00Z"/>
          <w:rStyle w:val="fontstyle01"/>
          <w:rFonts w:ascii="Times New Roman" w:eastAsiaTheme="minorHAnsi" w:hAnsi="Times New Roman" w:cstheme="minorBidi"/>
          <w:b w:val="0"/>
          <w:bCs w:val="0"/>
          <w:kern w:val="0"/>
          <w:sz w:val="24"/>
          <w:szCs w:val="24"/>
        </w:rPr>
        <w:pPrChange w:id="1110" w:author="sudarshan" w:date="2020-09-28T19:11:00Z">
          <w:pPr>
            <w:pStyle w:val="Heading1"/>
            <w:jc w:val="both"/>
          </w:pPr>
        </w:pPrChange>
      </w:pPr>
      <w:del w:id="1111" w:author="sudarshan" w:date="2020-09-28T17:12:00Z">
        <w:r w:rsidRPr="00963237" w:rsidDel="007F1DFF">
          <w:rPr>
            <w:b w:val="0"/>
            <w:sz w:val="24"/>
            <w:szCs w:val="24"/>
          </w:rPr>
          <w:delText>18.</w:delText>
        </w:r>
        <w:r w:rsidRPr="00861977" w:rsidDel="007F1DFF">
          <w:rPr>
            <w:b w:val="0"/>
            <w:bCs w:val="0"/>
            <w:sz w:val="24"/>
            <w:szCs w:val="24"/>
          </w:rPr>
          <w:delText xml:space="preserve"> </w:delText>
        </w:r>
        <w:r w:rsidRPr="00963237" w:rsidDel="007F1DFF">
          <w:rPr>
            <w:rStyle w:val="fontstyle01"/>
            <w:rFonts w:ascii="Times New Roman" w:hAnsi="Times New Roman"/>
            <w:b w:val="0"/>
            <w:sz w:val="24"/>
            <w:szCs w:val="24"/>
          </w:rPr>
          <w:delText>Holland, K. Biocommunicability and the politics of mental health: An analysis of</w:delText>
        </w:r>
        <w:r w:rsidRPr="00963237" w:rsidDel="007F1DFF">
          <w:rPr>
            <w:b w:val="0"/>
            <w:color w:val="000000"/>
            <w:sz w:val="24"/>
            <w:szCs w:val="24"/>
          </w:rPr>
          <w:br/>
        </w:r>
        <w:r w:rsidRPr="00963237" w:rsidDel="007F1DFF">
          <w:rPr>
            <w:rStyle w:val="fontstyle01"/>
            <w:rFonts w:ascii="Times New Roman" w:hAnsi="Times New Roman"/>
            <w:b w:val="0"/>
            <w:sz w:val="24"/>
            <w:szCs w:val="24"/>
          </w:rPr>
          <w:delText xml:space="preserve">responses to the ABC’s ‘Mental As’ media campaign. </w:delText>
        </w:r>
        <w:r w:rsidRPr="00963237" w:rsidDel="007F1DFF">
          <w:rPr>
            <w:rStyle w:val="fontstyle01"/>
            <w:rFonts w:ascii="Times New Roman" w:hAnsi="Times New Roman"/>
            <w:b w:val="0"/>
            <w:i/>
            <w:sz w:val="24"/>
            <w:szCs w:val="24"/>
          </w:rPr>
          <w:delText>Communication Research and</w:delText>
        </w:r>
        <w:r w:rsidRPr="00963237" w:rsidDel="007F1DFF">
          <w:rPr>
            <w:b w:val="0"/>
            <w:i/>
            <w:color w:val="000000"/>
            <w:sz w:val="24"/>
            <w:szCs w:val="24"/>
          </w:rPr>
          <w:br/>
        </w:r>
        <w:r w:rsidRPr="00963237" w:rsidDel="007F1DFF">
          <w:rPr>
            <w:rStyle w:val="fontstyle01"/>
            <w:rFonts w:ascii="Times New Roman" w:hAnsi="Times New Roman"/>
            <w:b w:val="0"/>
            <w:i/>
            <w:sz w:val="24"/>
            <w:szCs w:val="24"/>
          </w:rPr>
          <w:delText xml:space="preserve">Practice. </w:delText>
        </w:r>
        <w:r w:rsidRPr="00963237" w:rsidDel="007F1DFF">
          <w:rPr>
            <w:rStyle w:val="fontstyle01"/>
            <w:rFonts w:ascii="Times New Roman" w:hAnsi="Times New Roman"/>
            <w:b w:val="0"/>
            <w:sz w:val="24"/>
            <w:szCs w:val="24"/>
          </w:rPr>
          <w:delText xml:space="preserve">2017;3(2), 176-193. Available from: </w:delText>
        </w:r>
        <w:r w:rsidRPr="00963237" w:rsidDel="007F1DFF">
          <w:rPr>
            <w:sz w:val="24"/>
            <w:szCs w:val="24"/>
            <w:rPrChange w:id="1112" w:author="sudarshan" w:date="2020-09-28T19:11:00Z">
              <w:rPr>
                <w:rStyle w:val="Hyperlink"/>
                <w:bCs w:val="0"/>
                <w:sz w:val="24"/>
                <w:szCs w:val="24"/>
              </w:rPr>
            </w:rPrChange>
          </w:rPr>
          <w:fldChar w:fldCharType="begin"/>
        </w:r>
        <w:r w:rsidRPr="009C400D" w:rsidDel="007F1DFF">
          <w:rPr>
            <w:b w:val="0"/>
            <w:bCs w:val="0"/>
            <w:sz w:val="24"/>
            <w:szCs w:val="24"/>
            <w:rPrChange w:id="1113" w:author="sudarshan" w:date="2020-09-28T19:11:00Z">
              <w:rPr>
                <w:b w:val="0"/>
                <w:bCs w:val="0"/>
              </w:rPr>
            </w:rPrChange>
          </w:rPr>
          <w:delInstrText xml:space="preserve"> HYPERLINK "https://www.tandfonline.com/doi/abs/10.1080/22041451.2016.1228977" </w:delInstrText>
        </w:r>
        <w:r w:rsidRPr="00963237" w:rsidDel="007F1DFF">
          <w:rPr>
            <w:rPrChange w:id="1114" w:author="sudarshan" w:date="2020-09-28T19:11:00Z">
              <w:rPr>
                <w:rStyle w:val="Hyperlink"/>
                <w:bCs w:val="0"/>
                <w:sz w:val="24"/>
                <w:szCs w:val="24"/>
              </w:rPr>
            </w:rPrChange>
          </w:rPr>
          <w:fldChar w:fldCharType="separate"/>
        </w:r>
        <w:r w:rsidRPr="00963237" w:rsidDel="007F1DFF">
          <w:rPr>
            <w:rStyle w:val="Hyperlink"/>
            <w:b w:val="0"/>
            <w:sz w:val="24"/>
            <w:szCs w:val="24"/>
          </w:rPr>
          <w:delText>https://www.tandfonline.com/doi/abs/10.1080/22041451.2016.1228977</w:delText>
        </w:r>
        <w:r w:rsidRPr="00963237" w:rsidDel="007F1DFF">
          <w:rPr>
            <w:rStyle w:val="Hyperlink"/>
            <w:bCs w:val="0"/>
            <w:sz w:val="24"/>
            <w:szCs w:val="24"/>
          </w:rPr>
          <w:fldChar w:fldCharType="end"/>
        </w:r>
      </w:del>
    </w:p>
    <w:p w14:paraId="30DE385A" w14:textId="77777777" w:rsidR="00B6000B" w:rsidRPr="00963237" w:rsidDel="00DC1DB2" w:rsidRDefault="00B6000B">
      <w:pPr>
        <w:pStyle w:val="Heading1"/>
        <w:spacing w:line="480" w:lineRule="auto"/>
        <w:jc w:val="both"/>
        <w:rPr>
          <w:del w:id="1115" w:author="sudarshan" w:date="2020-09-28T19:03:00Z"/>
          <w:b w:val="0"/>
          <w:sz w:val="24"/>
          <w:szCs w:val="24"/>
        </w:rPr>
        <w:pPrChange w:id="1116" w:author="sudarshan" w:date="2020-09-28T19:11:00Z">
          <w:pPr>
            <w:pStyle w:val="Heading1"/>
            <w:jc w:val="both"/>
          </w:pPr>
        </w:pPrChange>
      </w:pPr>
      <w:del w:id="1117" w:author="sudarshan" w:date="2020-09-28T17:12:00Z">
        <w:r w:rsidRPr="00963237" w:rsidDel="007F1DFF">
          <w:rPr>
            <w:rStyle w:val="fontstyle01"/>
            <w:rFonts w:ascii="Times New Roman" w:hAnsi="Times New Roman"/>
            <w:b w:val="0"/>
            <w:sz w:val="24"/>
            <w:szCs w:val="24"/>
          </w:rPr>
          <w:delText>1</w:delText>
        </w:r>
      </w:del>
      <w:del w:id="1118" w:author="sudarshan" w:date="2020-09-28T19:03:00Z">
        <w:r w:rsidRPr="00963237" w:rsidDel="00DC1DB2">
          <w:rPr>
            <w:rStyle w:val="fontstyle01"/>
            <w:rFonts w:ascii="Times New Roman" w:hAnsi="Times New Roman"/>
            <w:b w:val="0"/>
            <w:sz w:val="24"/>
            <w:szCs w:val="24"/>
          </w:rPr>
          <w:delText>9.</w:delText>
        </w:r>
        <w:r w:rsidRPr="00963237" w:rsidDel="00DC1DB2">
          <w:rPr>
            <w:b w:val="0"/>
            <w:sz w:val="24"/>
            <w:szCs w:val="24"/>
          </w:rPr>
          <w:delText xml:space="preserve">Indian Psychiatric Society. </w:delText>
        </w:r>
        <w:r w:rsidRPr="00963237" w:rsidDel="00DC1DB2">
          <w:rPr>
            <w:rStyle w:val="Emphasis"/>
            <w:b w:val="0"/>
            <w:sz w:val="24"/>
            <w:szCs w:val="24"/>
          </w:rPr>
          <w:delText>Position statement on conversion therapy.</w:delText>
        </w:r>
        <w:r w:rsidRPr="00963237" w:rsidDel="00DC1DB2">
          <w:rPr>
            <w:b w:val="0"/>
            <w:sz w:val="24"/>
            <w:szCs w:val="24"/>
          </w:rPr>
          <w:delText xml:space="preserve"> 2020 [cited 2020 July 2]. Available from: </w:delText>
        </w:r>
        <w:r w:rsidRPr="00963237" w:rsidDel="00DC1DB2">
          <w:rPr>
            <w:sz w:val="24"/>
            <w:szCs w:val="24"/>
            <w:rPrChange w:id="1119" w:author="sudarshan" w:date="2020-09-28T19:11:00Z">
              <w:rPr>
                <w:rStyle w:val="Hyperlink"/>
                <w:bCs w:val="0"/>
                <w:sz w:val="24"/>
                <w:szCs w:val="24"/>
              </w:rPr>
            </w:rPrChange>
          </w:rPr>
          <w:fldChar w:fldCharType="begin"/>
        </w:r>
        <w:r w:rsidRPr="009C400D" w:rsidDel="00DC1DB2">
          <w:rPr>
            <w:b w:val="0"/>
            <w:bCs w:val="0"/>
            <w:sz w:val="24"/>
            <w:szCs w:val="24"/>
            <w:rPrChange w:id="1120" w:author="sudarshan" w:date="2020-09-28T19:11:00Z">
              <w:rPr>
                <w:b w:val="0"/>
                <w:bCs w:val="0"/>
              </w:rPr>
            </w:rPrChange>
          </w:rPr>
          <w:delInstrText xml:space="preserve"> HYPERLINK "https://indianpsychiatricsociety.org/ips-position-statement-regarding-lgbtq/" </w:delInstrText>
        </w:r>
        <w:r w:rsidRPr="00963237" w:rsidDel="00DC1DB2">
          <w:rPr>
            <w:rPrChange w:id="1121" w:author="sudarshan" w:date="2020-09-28T19:11:00Z">
              <w:rPr>
                <w:rStyle w:val="Hyperlink"/>
                <w:bCs w:val="0"/>
                <w:sz w:val="24"/>
                <w:szCs w:val="24"/>
              </w:rPr>
            </w:rPrChange>
          </w:rPr>
          <w:fldChar w:fldCharType="separate"/>
        </w:r>
        <w:r w:rsidRPr="00963237" w:rsidDel="00DC1DB2">
          <w:rPr>
            <w:rStyle w:val="Hyperlink"/>
            <w:b w:val="0"/>
            <w:sz w:val="24"/>
            <w:szCs w:val="24"/>
          </w:rPr>
          <w:delText>https://indianpsychiatricsociety.org/ips-position-statement-regarding-lgbtq/</w:delText>
        </w:r>
        <w:r w:rsidRPr="00963237" w:rsidDel="00DC1DB2">
          <w:rPr>
            <w:rStyle w:val="Hyperlink"/>
            <w:bCs w:val="0"/>
            <w:sz w:val="24"/>
            <w:szCs w:val="24"/>
          </w:rPr>
          <w:fldChar w:fldCharType="end"/>
        </w:r>
      </w:del>
    </w:p>
    <w:p w14:paraId="5824A667" w14:textId="5C247E78" w:rsidR="00B6000B" w:rsidRPr="00963237" w:rsidRDefault="00B6000B">
      <w:pPr>
        <w:pStyle w:val="Heading1"/>
        <w:spacing w:line="480" w:lineRule="auto"/>
        <w:jc w:val="both"/>
        <w:rPr>
          <w:b w:val="0"/>
          <w:sz w:val="24"/>
          <w:szCs w:val="24"/>
        </w:rPr>
        <w:pPrChange w:id="1122" w:author="sudarshan" w:date="2020-09-28T19:11:00Z">
          <w:pPr>
            <w:pStyle w:val="Heading1"/>
            <w:jc w:val="both"/>
          </w:pPr>
        </w:pPrChange>
      </w:pPr>
      <w:r>
        <w:rPr>
          <w:b w:val="0"/>
          <w:sz w:val="24"/>
          <w:szCs w:val="24"/>
        </w:rPr>
        <w:t>2</w:t>
      </w:r>
      <w:r w:rsidR="00C35E85">
        <w:rPr>
          <w:b w:val="0"/>
          <w:sz w:val="24"/>
          <w:szCs w:val="24"/>
        </w:rPr>
        <w:t>1</w:t>
      </w:r>
      <w:del w:id="1123" w:author="sudarshan" w:date="2020-09-28T19:03:00Z">
        <w:r w:rsidRPr="00963237" w:rsidDel="00DC1DB2">
          <w:rPr>
            <w:b w:val="0"/>
            <w:sz w:val="24"/>
            <w:szCs w:val="24"/>
          </w:rPr>
          <w:delText>20</w:delText>
        </w:r>
      </w:del>
      <w:r w:rsidRPr="00963237">
        <w:rPr>
          <w:b w:val="0"/>
          <w:sz w:val="24"/>
          <w:szCs w:val="24"/>
        </w:rPr>
        <w:t xml:space="preserve">.Indian Association of Clinical Psychologists. </w:t>
      </w:r>
      <w:r w:rsidRPr="00963237">
        <w:rPr>
          <w:rStyle w:val="Emphasis"/>
          <w:b w:val="0"/>
          <w:sz w:val="24"/>
          <w:szCs w:val="24"/>
        </w:rPr>
        <w:t>Position statement on conversion therapy.</w:t>
      </w:r>
      <w:r w:rsidRPr="00963237">
        <w:rPr>
          <w:b w:val="0"/>
          <w:sz w:val="24"/>
          <w:szCs w:val="24"/>
        </w:rPr>
        <w:t xml:space="preserve"> 2020</w:t>
      </w:r>
      <w:r w:rsidRPr="009C400D">
        <w:rPr>
          <w:b w:val="0"/>
          <w:sz w:val="24"/>
          <w:szCs w:val="24"/>
          <w:rPrChange w:id="1124" w:author="sudarshan" w:date="2020-09-28T19:11:00Z">
            <w:rPr>
              <w:sz w:val="24"/>
              <w:szCs w:val="24"/>
            </w:rPr>
          </w:rPrChange>
        </w:rPr>
        <w:t xml:space="preserve"> </w:t>
      </w:r>
      <w:r w:rsidRPr="00963237">
        <w:rPr>
          <w:b w:val="0"/>
          <w:sz w:val="24"/>
          <w:szCs w:val="24"/>
        </w:rPr>
        <w:t xml:space="preserve">[cited 2020 July 2]. </w:t>
      </w:r>
      <w:r w:rsidRPr="00963237">
        <w:rPr>
          <w:b w:val="0"/>
          <w:sz w:val="24"/>
          <w:szCs w:val="24"/>
          <w:rPrChange w:id="1125" w:author="sudarshan" w:date="2020-09-28T19:11:00Z">
            <w:rPr>
              <w:rStyle w:val="Hyperlink"/>
              <w:b w:val="0"/>
              <w:sz w:val="24"/>
              <w:szCs w:val="24"/>
            </w:rPr>
          </w:rPrChange>
        </w:rPr>
        <w:fldChar w:fldCharType="begin"/>
      </w:r>
      <w:r w:rsidRPr="009C400D">
        <w:rPr>
          <w:b w:val="0"/>
          <w:sz w:val="24"/>
          <w:szCs w:val="24"/>
          <w:rPrChange w:id="1126" w:author="sudarshan" w:date="2020-09-28T19:11:00Z">
            <w:rPr/>
          </w:rPrChange>
        </w:rPr>
        <w:instrText xml:space="preserve"> HYPERLINK "http://iacp.in/wp-content/uploads/2020/05/IACP-Position-statement-on-treatment-of-LGBTQ.pdf" </w:instrText>
      </w:r>
      <w:r w:rsidRPr="00963237">
        <w:rPr>
          <w:rPrChange w:id="1127" w:author="sudarshan" w:date="2020-09-28T19:11:00Z">
            <w:rPr>
              <w:rStyle w:val="Hyperlink"/>
              <w:b w:val="0"/>
              <w:sz w:val="24"/>
              <w:szCs w:val="24"/>
            </w:rPr>
          </w:rPrChange>
        </w:rPr>
        <w:fldChar w:fldCharType="separate"/>
      </w:r>
      <w:r w:rsidRPr="00963237">
        <w:rPr>
          <w:rStyle w:val="Hyperlink"/>
          <w:b w:val="0"/>
          <w:sz w:val="24"/>
          <w:szCs w:val="24"/>
        </w:rPr>
        <w:t>http://iacp.in/wp-content/uploads/2020/05/IACP-Position-statement-on-treatment-of-LGBTQ.pdf</w:t>
      </w:r>
      <w:r w:rsidRPr="00963237">
        <w:rPr>
          <w:rStyle w:val="Hyperlink"/>
          <w:b w:val="0"/>
          <w:sz w:val="24"/>
          <w:szCs w:val="24"/>
        </w:rPr>
        <w:fldChar w:fldCharType="end"/>
      </w:r>
    </w:p>
    <w:p w14:paraId="1110AD7A" w14:textId="438DFB2F" w:rsidR="00B6000B" w:rsidRDefault="00B6000B">
      <w:pPr>
        <w:pStyle w:val="Heading3"/>
        <w:spacing w:line="480" w:lineRule="auto"/>
        <w:jc w:val="both"/>
        <w:rPr>
          <w:rStyle w:val="Hyperlink"/>
          <w:rFonts w:ascii="Times New Roman" w:hAnsi="Times New Roman" w:cs="Times New Roman"/>
          <w:b/>
          <w:bCs/>
          <w:kern w:val="36"/>
          <w:sz w:val="48"/>
          <w:szCs w:val="48"/>
        </w:rPr>
        <w:pPrChange w:id="1128" w:author="sudarshan" w:date="2020-09-28T19:11:00Z">
          <w:pPr>
            <w:pStyle w:val="Heading3"/>
            <w:jc w:val="both"/>
          </w:pPr>
        </w:pPrChange>
      </w:pPr>
      <w:r>
        <w:rPr>
          <w:rFonts w:ascii="Times New Roman" w:hAnsi="Times New Roman" w:cs="Times New Roman"/>
          <w:color w:val="auto"/>
        </w:rPr>
        <w:t>2</w:t>
      </w:r>
      <w:del w:id="1129" w:author="sudarshan" w:date="2020-09-28T19:03:00Z">
        <w:r w:rsidRPr="00963237" w:rsidDel="00DC1DB2">
          <w:rPr>
            <w:rFonts w:ascii="Times New Roman" w:hAnsi="Times New Roman" w:cs="Times New Roman"/>
            <w:color w:val="auto"/>
          </w:rPr>
          <w:delText>2</w:delText>
        </w:r>
      </w:del>
      <w:r w:rsidR="00C35E85">
        <w:rPr>
          <w:rFonts w:ascii="Times New Roman" w:hAnsi="Times New Roman" w:cs="Times New Roman"/>
          <w:color w:val="auto"/>
        </w:rPr>
        <w:t>2</w:t>
      </w:r>
      <w:r w:rsidRPr="00963237">
        <w:rPr>
          <w:rFonts w:ascii="Times New Roman" w:hAnsi="Times New Roman" w:cs="Times New Roman"/>
          <w:color w:val="auto"/>
        </w:rPr>
        <w:t xml:space="preserve">. </w:t>
      </w:r>
      <w:r w:rsidRPr="00963237">
        <w:rPr>
          <w:rFonts w:ascii="Times New Roman" w:hAnsi="Times New Roman" w:cs="Times New Roman"/>
          <w:rPrChange w:id="1130" w:author="sudarshan" w:date="2020-09-28T19:11:00Z">
            <w:rPr>
              <w:rStyle w:val="Hyperlink"/>
              <w:rFonts w:ascii="Times New Roman" w:hAnsi="Times New Roman" w:cs="Times New Roman"/>
              <w:color w:val="auto"/>
              <w:u w:val="none"/>
            </w:rPr>
          </w:rPrChange>
        </w:rPr>
        <w:fldChar w:fldCharType="begin"/>
      </w:r>
      <w:r w:rsidRPr="009C400D">
        <w:rPr>
          <w:rFonts w:ascii="Times New Roman" w:hAnsi="Times New Roman" w:cs="Times New Roman"/>
          <w:rPrChange w:id="1131" w:author="sudarshan" w:date="2020-09-28T19:11:00Z">
            <w:rPr/>
          </w:rPrChange>
        </w:rPr>
        <w:instrText xml:space="preserve"> HYPERLINK "https://www.google.com/search?source=univ&amp;tbm=isch&amp;q=Statement+By+The+Association+Of+Psychiatric+Social+Work+Professionals+(APSWP)&amp;sa=X&amp;ved=2ahUKEwjOobHxqbbqAhWMH7cAHVjOCtAQsAR6BAgKEAE" </w:instrText>
      </w:r>
      <w:r w:rsidRPr="00963237">
        <w:rPr>
          <w:rPrChange w:id="1132" w:author="sudarshan" w:date="2020-09-28T19:11:00Z">
            <w:rPr>
              <w:rStyle w:val="Hyperlink"/>
              <w:rFonts w:ascii="Times New Roman" w:hAnsi="Times New Roman" w:cs="Times New Roman"/>
              <w:color w:val="auto"/>
              <w:u w:val="none"/>
            </w:rPr>
          </w:rPrChange>
        </w:rPr>
        <w:fldChar w:fldCharType="separate"/>
      </w:r>
      <w:r w:rsidRPr="00963237">
        <w:rPr>
          <w:rStyle w:val="Hyperlink"/>
          <w:rFonts w:ascii="Times New Roman" w:hAnsi="Times New Roman" w:cs="Times New Roman"/>
          <w:color w:val="auto"/>
          <w:u w:val="none"/>
        </w:rPr>
        <w:t xml:space="preserve">Association </w:t>
      </w:r>
      <w:ins w:id="1133" w:author="sudarshan" w:date="2020-09-28T19:59:00Z">
        <w:r>
          <w:rPr>
            <w:rStyle w:val="Hyperlink"/>
            <w:rFonts w:ascii="Times New Roman" w:hAnsi="Times New Roman" w:cs="Times New Roman"/>
            <w:color w:val="auto"/>
            <w:u w:val="none"/>
          </w:rPr>
          <w:t>o</w:t>
        </w:r>
      </w:ins>
      <w:del w:id="1134" w:author="sudarshan" w:date="2020-09-28T19:59:00Z">
        <w:r w:rsidRPr="00963237" w:rsidDel="00B062B4">
          <w:rPr>
            <w:rStyle w:val="Hyperlink"/>
            <w:rFonts w:ascii="Times New Roman" w:hAnsi="Times New Roman" w:cs="Times New Roman"/>
            <w:color w:val="auto"/>
            <w:u w:val="none"/>
          </w:rPr>
          <w:delText>O</w:delText>
        </w:r>
      </w:del>
      <w:r w:rsidRPr="00963237">
        <w:rPr>
          <w:rStyle w:val="Hyperlink"/>
          <w:rFonts w:ascii="Times New Roman" w:hAnsi="Times New Roman" w:cs="Times New Roman"/>
          <w:color w:val="auto"/>
          <w:u w:val="none"/>
        </w:rPr>
        <w:t>f Psychiatric Social Work Professionals (APSWP)</w:t>
      </w:r>
      <w:r w:rsidRPr="00963237">
        <w:rPr>
          <w:rStyle w:val="Hyperlink"/>
          <w:rFonts w:ascii="Times New Roman" w:hAnsi="Times New Roman" w:cs="Times New Roman"/>
          <w:color w:val="auto"/>
          <w:u w:val="none"/>
        </w:rPr>
        <w:fldChar w:fldCharType="end"/>
      </w:r>
      <w:r w:rsidRPr="00963237">
        <w:rPr>
          <w:rFonts w:ascii="Times New Roman" w:hAnsi="Times New Roman" w:cs="Times New Roman"/>
          <w:color w:val="auto"/>
        </w:rPr>
        <w:t xml:space="preserve"> </w:t>
      </w:r>
      <w:r w:rsidRPr="00963237">
        <w:rPr>
          <w:rStyle w:val="Emphasis"/>
          <w:rFonts w:ascii="Times New Roman" w:hAnsi="Times New Roman" w:cs="Times New Roman"/>
          <w:color w:val="auto"/>
        </w:rPr>
        <w:t>Position statement on conversion therapy.</w:t>
      </w:r>
      <w:r w:rsidRPr="00963237">
        <w:rPr>
          <w:rFonts w:ascii="Times New Roman" w:hAnsi="Times New Roman" w:cs="Times New Roman"/>
          <w:color w:val="auto"/>
        </w:rPr>
        <w:t xml:space="preserve"> 2020 [cited 2020 July 2]. </w:t>
      </w:r>
      <w:r w:rsidRPr="00963237">
        <w:rPr>
          <w:rFonts w:ascii="Times New Roman" w:hAnsi="Times New Roman" w:cs="Times New Roman"/>
          <w:rPrChange w:id="1135" w:author="sudarshan" w:date="2020-09-28T19:11:00Z">
            <w:rPr>
              <w:rStyle w:val="Hyperlink"/>
              <w:rFonts w:ascii="Times New Roman" w:hAnsi="Times New Roman" w:cs="Times New Roman"/>
            </w:rPr>
          </w:rPrChange>
        </w:rPr>
        <w:fldChar w:fldCharType="begin"/>
      </w:r>
      <w:r w:rsidRPr="009C400D">
        <w:rPr>
          <w:rFonts w:ascii="Times New Roman" w:hAnsi="Times New Roman" w:cs="Times New Roman"/>
          <w:rPrChange w:id="1136" w:author="sudarshan" w:date="2020-09-28T19:11:00Z">
            <w:rPr/>
          </w:rPrChange>
        </w:rPr>
        <w:instrText xml:space="preserve"> HYPERLINK "https://vartagensex.org/wp-content/uploads/2020/05/113-apswp-poz-statement-queer-mh-18may20.pdf" </w:instrText>
      </w:r>
      <w:r w:rsidRPr="00963237">
        <w:rPr>
          <w:rPrChange w:id="1137" w:author="sudarshan" w:date="2020-09-28T19:11:00Z">
            <w:rPr>
              <w:rStyle w:val="Hyperlink"/>
              <w:rFonts w:ascii="Times New Roman" w:hAnsi="Times New Roman" w:cs="Times New Roman"/>
            </w:rPr>
          </w:rPrChange>
        </w:rPr>
        <w:fldChar w:fldCharType="separate"/>
      </w:r>
      <w:r w:rsidRPr="00963237">
        <w:rPr>
          <w:rStyle w:val="Hyperlink"/>
          <w:rFonts w:ascii="Times New Roman" w:hAnsi="Times New Roman" w:cs="Times New Roman"/>
        </w:rPr>
        <w:t>https://vartagensex.org/wp-content/uploads/2020/05/113-apswp-poz-statement-queer-mh-18may20.pdf</w:t>
      </w:r>
      <w:r w:rsidRPr="00963237">
        <w:rPr>
          <w:rStyle w:val="Hyperlink"/>
          <w:rFonts w:ascii="Times New Roman" w:hAnsi="Times New Roman" w:cs="Times New Roman"/>
        </w:rPr>
        <w:fldChar w:fldCharType="end"/>
      </w:r>
    </w:p>
    <w:p w14:paraId="38EA1EDB" w14:textId="77777777" w:rsidR="00C35E85" w:rsidRPr="00C35E85" w:rsidRDefault="00C35E85" w:rsidP="00B531F5">
      <w:pPr>
        <w:jc w:val="both"/>
      </w:pPr>
    </w:p>
    <w:p w14:paraId="7542E916" w14:textId="630F9E05" w:rsidR="00C35E85" w:rsidRPr="00C35E85" w:rsidRDefault="00C35E85" w:rsidP="00B531F5">
      <w:pPr>
        <w:pStyle w:val="Heading1"/>
        <w:spacing w:before="0" w:beforeAutospacing="0" w:after="150" w:afterAutospacing="0" w:line="480" w:lineRule="auto"/>
        <w:jc w:val="both"/>
        <w:rPr>
          <w:b w:val="0"/>
          <w:color w:val="000000"/>
          <w:sz w:val="24"/>
          <w:szCs w:val="24"/>
        </w:rPr>
      </w:pPr>
      <w:r w:rsidRPr="00C35E85">
        <w:rPr>
          <w:b w:val="0"/>
          <w:color w:val="000000"/>
          <w:sz w:val="24"/>
          <w:szCs w:val="24"/>
        </w:rPr>
        <w:t xml:space="preserve">23. </w:t>
      </w:r>
      <w:r>
        <w:rPr>
          <w:b w:val="0"/>
          <w:color w:val="000000"/>
          <w:sz w:val="24"/>
          <w:szCs w:val="24"/>
        </w:rPr>
        <w:t xml:space="preserve">Pratap, A. </w:t>
      </w:r>
      <w:r w:rsidRPr="00C35E85">
        <w:rPr>
          <w:b w:val="0"/>
          <w:color w:val="000000"/>
          <w:sz w:val="24"/>
          <w:szCs w:val="24"/>
        </w:rPr>
        <w:t>Stop treating homosexuality as an illness, says Indian Psychiatric Society</w:t>
      </w:r>
      <w:r>
        <w:rPr>
          <w:b w:val="0"/>
          <w:color w:val="000000"/>
          <w:sz w:val="24"/>
          <w:szCs w:val="24"/>
        </w:rPr>
        <w:t xml:space="preserve">. The Hindustan Times. 2018 June 6. Available from: </w:t>
      </w:r>
      <w:hyperlink r:id="rId10" w:history="1">
        <w:r w:rsidRPr="00520697">
          <w:rPr>
            <w:rStyle w:val="Hyperlink"/>
            <w:b w:val="0"/>
            <w:sz w:val="24"/>
            <w:szCs w:val="24"/>
          </w:rPr>
          <w:t>https://www.hindustantimes.com/mumbai-news/stop-treating-homosexuality-as-an-illness-says-indian-psychiatric-society/story-EqoFV1KjFE0mxAxOimX8oN.html</w:t>
        </w:r>
      </w:hyperlink>
    </w:p>
    <w:p w14:paraId="5B335D94" w14:textId="3E294966" w:rsidR="00171D95" w:rsidRDefault="00171D95">
      <w:pPr>
        <w:pStyle w:val="Heading1"/>
        <w:shd w:val="clear" w:color="auto" w:fill="FFFFFF"/>
        <w:spacing w:before="0" w:beforeAutospacing="0" w:after="0" w:afterAutospacing="0" w:line="480" w:lineRule="auto"/>
        <w:jc w:val="both"/>
        <w:textAlignment w:val="baseline"/>
        <w:rPr>
          <w:rStyle w:val="Emphasis"/>
          <w:b w:val="0"/>
          <w:i w:val="0"/>
          <w:sz w:val="24"/>
          <w:szCs w:val="24"/>
        </w:rPr>
        <w:pPrChange w:id="1138" w:author="sudarshan" w:date="2020-09-28T19:11:00Z">
          <w:pPr>
            <w:pStyle w:val="Heading1"/>
            <w:jc w:val="both"/>
          </w:pPr>
        </w:pPrChange>
      </w:pPr>
      <w:ins w:id="1139" w:author="sudarshan" w:date="2020-09-28T16:09:00Z">
        <w:r w:rsidRPr="00963237">
          <w:rPr>
            <w:rStyle w:val="Emphasis"/>
            <w:b w:val="0"/>
            <w:i w:val="0"/>
            <w:sz w:val="24"/>
            <w:szCs w:val="24"/>
          </w:rPr>
          <w:t>2</w:t>
        </w:r>
      </w:ins>
      <w:r w:rsidR="00C35E85">
        <w:rPr>
          <w:rStyle w:val="Emphasis"/>
          <w:b w:val="0"/>
          <w:i w:val="0"/>
          <w:sz w:val="24"/>
          <w:szCs w:val="24"/>
        </w:rPr>
        <w:t>4</w:t>
      </w:r>
      <w:ins w:id="1140" w:author="sudarshan" w:date="2020-09-28T16:09:00Z">
        <w:r w:rsidRPr="00963237">
          <w:rPr>
            <w:rStyle w:val="Emphasis"/>
            <w:b w:val="0"/>
            <w:i w:val="0"/>
            <w:sz w:val="24"/>
            <w:szCs w:val="24"/>
          </w:rPr>
          <w:t>.</w:t>
        </w:r>
      </w:ins>
      <w:ins w:id="1141" w:author="sudarshan" w:date="2020-09-28T16:10:00Z">
        <w:r w:rsidRPr="00963237">
          <w:rPr>
            <w:rStyle w:val="Emphasis"/>
            <w:b w:val="0"/>
            <w:i w:val="0"/>
            <w:sz w:val="24"/>
            <w:szCs w:val="24"/>
          </w:rPr>
          <w:t xml:space="preserve"> </w:t>
        </w:r>
      </w:ins>
      <w:ins w:id="1142" w:author="sudarshan" w:date="2020-09-28T16:11:00Z">
        <w:r w:rsidRPr="00963237">
          <w:rPr>
            <w:rStyle w:val="Emphasis"/>
            <w:b w:val="0"/>
            <w:i w:val="0"/>
            <w:sz w:val="24"/>
            <w:szCs w:val="24"/>
          </w:rPr>
          <w:t xml:space="preserve"> Price, R . </w:t>
        </w:r>
        <w:r w:rsidRPr="009C400D">
          <w:rPr>
            <w:rStyle w:val="Strong"/>
            <w:bCs/>
            <w:color w:val="383838"/>
            <w:sz w:val="24"/>
            <w:szCs w:val="24"/>
            <w:bdr w:val="none" w:sz="0" w:space="0" w:color="auto" w:frame="1"/>
            <w:rPrChange w:id="1143" w:author="sudarshan" w:date="2020-09-28T19:11:00Z">
              <w:rPr>
                <w:rStyle w:val="Strong"/>
                <w:rFonts w:ascii="Arial" w:hAnsi="Arial" w:cs="Arial"/>
                <w:b/>
                <w:bCs/>
                <w:color w:val="383838"/>
                <w:sz w:val="57"/>
                <w:szCs w:val="57"/>
                <w:bdr w:val="none" w:sz="0" w:space="0" w:color="auto" w:frame="1"/>
              </w:rPr>
            </w:rPrChange>
          </w:rPr>
          <w:t>LGBTQ+ conversion therapy in India: how it began and why it persists today</w:t>
        </w:r>
        <w:r w:rsidRPr="009C400D">
          <w:rPr>
            <w:b w:val="0"/>
            <w:color w:val="383838"/>
            <w:sz w:val="24"/>
            <w:szCs w:val="24"/>
            <w:rPrChange w:id="1144" w:author="sudarshan" w:date="2020-09-28T19:11:00Z">
              <w:rPr>
                <w:rFonts w:ascii="Arial" w:hAnsi="Arial" w:cs="Arial"/>
                <w:color w:val="383838"/>
                <w:sz w:val="57"/>
                <w:szCs w:val="57"/>
              </w:rPr>
            </w:rPrChange>
          </w:rPr>
          <w:t xml:space="preserve">. </w:t>
        </w:r>
        <w:r w:rsidRPr="009C400D">
          <w:rPr>
            <w:b w:val="0"/>
            <w:i/>
            <w:color w:val="383838"/>
            <w:sz w:val="24"/>
            <w:szCs w:val="24"/>
            <w:rPrChange w:id="1145" w:author="sudarshan" w:date="2020-09-28T19:11:00Z">
              <w:rPr>
                <w:b w:val="0"/>
                <w:color w:val="383838"/>
                <w:sz w:val="24"/>
                <w:szCs w:val="24"/>
              </w:rPr>
            </w:rPrChange>
          </w:rPr>
          <w:t>The Conversation</w:t>
        </w:r>
      </w:ins>
      <w:ins w:id="1146" w:author="sudarshan" w:date="2020-09-28T16:12:00Z">
        <w:r w:rsidRPr="009C400D">
          <w:rPr>
            <w:b w:val="0"/>
            <w:i/>
            <w:color w:val="383838"/>
            <w:sz w:val="24"/>
            <w:szCs w:val="24"/>
            <w:rPrChange w:id="1147" w:author="sudarshan" w:date="2020-09-28T19:11:00Z">
              <w:rPr>
                <w:b w:val="0"/>
                <w:color w:val="383838"/>
                <w:sz w:val="24"/>
                <w:szCs w:val="24"/>
              </w:rPr>
            </w:rPrChange>
          </w:rPr>
          <w:t>.</w:t>
        </w:r>
        <w:r w:rsidRPr="00963237">
          <w:rPr>
            <w:b w:val="0"/>
            <w:color w:val="383838"/>
            <w:sz w:val="24"/>
            <w:szCs w:val="24"/>
          </w:rPr>
          <w:t xml:space="preserve"> </w:t>
        </w:r>
      </w:ins>
      <w:ins w:id="1148" w:author="sudarshan" w:date="2020-09-28T19:48:00Z">
        <w:r>
          <w:rPr>
            <w:b w:val="0"/>
            <w:color w:val="383838"/>
            <w:sz w:val="24"/>
            <w:szCs w:val="24"/>
          </w:rPr>
          <w:t xml:space="preserve">2020 </w:t>
        </w:r>
      </w:ins>
      <w:ins w:id="1149" w:author="sudarshan" w:date="2020-09-28T16:12:00Z">
        <w:r w:rsidRPr="00963237">
          <w:rPr>
            <w:b w:val="0"/>
            <w:color w:val="383838"/>
            <w:sz w:val="24"/>
            <w:szCs w:val="24"/>
          </w:rPr>
          <w:t xml:space="preserve">July 20. </w:t>
        </w:r>
      </w:ins>
      <w:ins w:id="1150" w:author="sudarshan" w:date="2020-09-28T16:11:00Z">
        <w:r w:rsidRPr="009C400D">
          <w:rPr>
            <w:b w:val="0"/>
            <w:color w:val="383838"/>
            <w:sz w:val="24"/>
            <w:szCs w:val="24"/>
            <w:rPrChange w:id="1151" w:author="sudarshan" w:date="2020-09-28T19:11:00Z">
              <w:rPr>
                <w:rFonts w:ascii="Arial" w:hAnsi="Arial" w:cs="Arial"/>
                <w:color w:val="383838"/>
                <w:sz w:val="57"/>
                <w:szCs w:val="57"/>
              </w:rPr>
            </w:rPrChange>
          </w:rPr>
          <w:t>Available from</w:t>
        </w:r>
      </w:ins>
      <w:ins w:id="1152" w:author="sudarshan" w:date="2020-09-28T19:49:00Z">
        <w:r>
          <w:rPr>
            <w:b w:val="0"/>
            <w:color w:val="383838"/>
            <w:sz w:val="24"/>
            <w:szCs w:val="24"/>
          </w:rPr>
          <w:t>:</w:t>
        </w:r>
      </w:ins>
      <w:ins w:id="1153" w:author="sudarshan" w:date="2020-09-28T16:11:00Z">
        <w:r w:rsidRPr="009C400D">
          <w:rPr>
            <w:b w:val="0"/>
            <w:color w:val="383838"/>
            <w:sz w:val="24"/>
            <w:szCs w:val="24"/>
            <w:rPrChange w:id="1154" w:author="sudarshan" w:date="2020-09-28T19:11:00Z">
              <w:rPr>
                <w:rFonts w:ascii="Arial" w:hAnsi="Arial" w:cs="Arial"/>
                <w:color w:val="383838"/>
                <w:sz w:val="57"/>
                <w:szCs w:val="57"/>
              </w:rPr>
            </w:rPrChange>
          </w:rPr>
          <w:t xml:space="preserve"> </w:t>
        </w:r>
      </w:ins>
      <w:ins w:id="1155" w:author="sudarshan" w:date="2020-09-28T16:10:00Z">
        <w:r w:rsidRPr="00963237">
          <w:rPr>
            <w:rStyle w:val="Emphasis"/>
            <w:b w:val="0"/>
            <w:i w:val="0"/>
            <w:sz w:val="24"/>
            <w:szCs w:val="24"/>
          </w:rPr>
          <w:fldChar w:fldCharType="begin"/>
        </w:r>
        <w:r w:rsidRPr="00963237">
          <w:rPr>
            <w:rStyle w:val="Emphasis"/>
            <w:b w:val="0"/>
            <w:i w:val="0"/>
            <w:sz w:val="24"/>
            <w:szCs w:val="24"/>
          </w:rPr>
          <w:instrText xml:space="preserve"> HYPERLINK "https://theconversation.com/lgbtq-conversion-therapy-in-india-how-it-began-and-why-it-persists-today-140316" </w:instrText>
        </w:r>
        <w:r w:rsidRPr="00963237">
          <w:rPr>
            <w:rStyle w:val="Emphasis"/>
            <w:b w:val="0"/>
            <w:i w:val="0"/>
            <w:sz w:val="24"/>
            <w:szCs w:val="24"/>
          </w:rPr>
          <w:fldChar w:fldCharType="separate"/>
        </w:r>
        <w:r w:rsidRPr="009C400D">
          <w:rPr>
            <w:rStyle w:val="Hyperlink"/>
            <w:b w:val="0"/>
            <w:sz w:val="24"/>
            <w:szCs w:val="24"/>
            <w:rPrChange w:id="1156" w:author="sudarshan" w:date="2020-09-28T19:11:00Z">
              <w:rPr>
                <w:rStyle w:val="Hyperlink"/>
                <w:sz w:val="24"/>
                <w:szCs w:val="24"/>
              </w:rPr>
            </w:rPrChange>
          </w:rPr>
          <w:t>https://theconversation.com/lgbtq-conversion-therapy-in-india-how-it-began-and-why-it-persists-today-140316</w:t>
        </w:r>
        <w:r w:rsidRPr="00963237">
          <w:rPr>
            <w:rStyle w:val="Emphasis"/>
            <w:b w:val="0"/>
            <w:i w:val="0"/>
            <w:sz w:val="24"/>
            <w:szCs w:val="24"/>
          </w:rPr>
          <w:fldChar w:fldCharType="end"/>
        </w:r>
      </w:ins>
    </w:p>
    <w:p w14:paraId="177C3414" w14:textId="06956ECC" w:rsidR="006F4E3F" w:rsidRPr="00A86E38" w:rsidRDefault="006F4E3F" w:rsidP="00B531F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25. </w:t>
      </w:r>
      <w:r w:rsidRPr="00A86E38">
        <w:rPr>
          <w:rFonts w:ascii="Times New Roman" w:hAnsi="Times New Roman" w:cs="Times New Roman"/>
          <w:sz w:val="24"/>
          <w:szCs w:val="24"/>
        </w:rPr>
        <w:t xml:space="preserve">People’s Union of Civil Liberties-Karnataka. </w:t>
      </w:r>
      <w:r w:rsidRPr="00A86E38">
        <w:rPr>
          <w:rFonts w:ascii="Times New Roman" w:hAnsi="Times New Roman" w:cs="Times New Roman"/>
          <w:i/>
          <w:sz w:val="24"/>
          <w:szCs w:val="24"/>
        </w:rPr>
        <w:t xml:space="preserve">Human rights violations against sexuality minorities in India A PUCL-K fact-finding report about Bangalore. </w:t>
      </w:r>
      <w:r w:rsidRPr="00A86E38">
        <w:rPr>
          <w:rFonts w:ascii="Times New Roman" w:hAnsi="Times New Roman" w:cs="Times New Roman"/>
          <w:sz w:val="24"/>
          <w:szCs w:val="24"/>
        </w:rPr>
        <w:t xml:space="preserve">2001. Available from </w:t>
      </w:r>
      <w:hyperlink r:id="rId11" w:history="1">
        <w:r w:rsidRPr="00A86E38">
          <w:rPr>
            <w:rStyle w:val="Hyperlink"/>
            <w:rFonts w:ascii="Times New Roman" w:hAnsi="Times New Roman" w:cs="Times New Roman"/>
            <w:sz w:val="24"/>
            <w:szCs w:val="24"/>
          </w:rPr>
          <w:t>https://feministlawarchives.pldindia.org/wp-content/uploads/sexual-minorities.pdf</w:t>
        </w:r>
      </w:hyperlink>
    </w:p>
    <w:p w14:paraId="12E69253" w14:textId="0263306B" w:rsidR="006F4E3F" w:rsidRPr="00A86E38" w:rsidRDefault="006F4E3F" w:rsidP="00B531F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26. </w:t>
      </w:r>
      <w:r w:rsidRPr="00A86E38">
        <w:rPr>
          <w:rFonts w:ascii="Times New Roman" w:hAnsi="Times New Roman" w:cs="Times New Roman"/>
          <w:sz w:val="24"/>
          <w:szCs w:val="24"/>
        </w:rPr>
        <w:t xml:space="preserve">People’s Union of Civil Liberties-Karnataka. </w:t>
      </w:r>
      <w:r w:rsidRPr="00A86E38">
        <w:rPr>
          <w:rFonts w:ascii="Times New Roman" w:hAnsi="Times New Roman" w:cs="Times New Roman"/>
          <w:i/>
          <w:sz w:val="24"/>
          <w:szCs w:val="24"/>
        </w:rPr>
        <w:t>Human rights violations against transgender community:</w:t>
      </w:r>
      <w:r w:rsidRPr="00A86E38">
        <w:rPr>
          <w:rFonts w:ascii="Times New Roman" w:hAnsi="Times New Roman" w:cs="Times New Roman"/>
          <w:sz w:val="24"/>
          <w:szCs w:val="24"/>
        </w:rPr>
        <w:t xml:space="preserve"> A study of </w:t>
      </w:r>
      <w:r w:rsidR="00A041DE">
        <w:rPr>
          <w:rFonts w:ascii="Times New Roman" w:hAnsi="Times New Roman" w:cs="Times New Roman"/>
          <w:sz w:val="24"/>
          <w:szCs w:val="24"/>
        </w:rPr>
        <w:t>Kothi a</w:t>
      </w:r>
      <w:r w:rsidR="00A041DE" w:rsidRPr="00A86E38">
        <w:rPr>
          <w:rFonts w:ascii="Times New Roman" w:hAnsi="Times New Roman" w:cs="Times New Roman"/>
          <w:sz w:val="24"/>
          <w:szCs w:val="24"/>
        </w:rPr>
        <w:t xml:space="preserve">nd Hijra </w:t>
      </w:r>
      <w:r w:rsidRPr="00A86E38">
        <w:rPr>
          <w:rFonts w:ascii="Times New Roman" w:hAnsi="Times New Roman" w:cs="Times New Roman"/>
          <w:sz w:val="24"/>
          <w:szCs w:val="24"/>
        </w:rPr>
        <w:t>sex workers in Bangalore, India</w:t>
      </w:r>
      <w:r w:rsidRPr="00A86E38">
        <w:rPr>
          <w:rFonts w:ascii="Times New Roman" w:hAnsi="Times New Roman" w:cs="Times New Roman"/>
          <w:i/>
          <w:sz w:val="24"/>
          <w:szCs w:val="24"/>
        </w:rPr>
        <w:t>. PUCL-K fact-finding report about Bangalore.</w:t>
      </w:r>
      <w:r w:rsidRPr="00A86E38">
        <w:rPr>
          <w:rFonts w:ascii="Times New Roman" w:hAnsi="Times New Roman" w:cs="Times New Roman"/>
          <w:sz w:val="24"/>
          <w:szCs w:val="24"/>
        </w:rPr>
        <w:t xml:space="preserve">2003. Available from: </w:t>
      </w:r>
      <w:hyperlink r:id="rId12" w:history="1">
        <w:r w:rsidRPr="00A86E38">
          <w:rPr>
            <w:rStyle w:val="Hyperlink"/>
            <w:rFonts w:ascii="Times New Roman" w:hAnsi="Times New Roman" w:cs="Times New Roman"/>
            <w:sz w:val="24"/>
            <w:szCs w:val="24"/>
          </w:rPr>
          <w:t>http://www.pucl.org/sites/default/files/reports/Human_Rights_Violations_against_the_Transgender_Community.pdf</w:t>
        </w:r>
      </w:hyperlink>
    </w:p>
    <w:p w14:paraId="32883054" w14:textId="743D12F6" w:rsidR="006F4E3F" w:rsidRDefault="006F4E3F" w:rsidP="00B531F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27. </w:t>
      </w:r>
      <w:r w:rsidRPr="00A86E38">
        <w:rPr>
          <w:rFonts w:ascii="Times New Roman" w:hAnsi="Times New Roman" w:cs="Times New Roman"/>
          <w:sz w:val="24"/>
          <w:szCs w:val="24"/>
        </w:rPr>
        <w:t xml:space="preserve">Arvind, N and Saumya, U. Breathing life into the constitution: </w:t>
      </w:r>
      <w:r w:rsidR="00A041DE">
        <w:rPr>
          <w:rFonts w:ascii="Times New Roman" w:hAnsi="Times New Roman" w:cs="Times New Roman"/>
          <w:sz w:val="24"/>
          <w:szCs w:val="24"/>
        </w:rPr>
        <w:t>H</w:t>
      </w:r>
      <w:r w:rsidR="00A041DE" w:rsidRPr="00A86E38">
        <w:rPr>
          <w:rFonts w:ascii="Times New Roman" w:hAnsi="Times New Roman" w:cs="Times New Roman"/>
          <w:sz w:val="24"/>
          <w:szCs w:val="24"/>
        </w:rPr>
        <w:t xml:space="preserve">uman rights lawyering </w:t>
      </w:r>
      <w:r w:rsidRPr="00A86E38">
        <w:rPr>
          <w:rFonts w:ascii="Times New Roman" w:hAnsi="Times New Roman" w:cs="Times New Roman"/>
          <w:sz w:val="24"/>
          <w:szCs w:val="24"/>
        </w:rPr>
        <w:t xml:space="preserve">in India. n.d. Alternative Law Forum, Bangaluru. </w:t>
      </w:r>
    </w:p>
    <w:p w14:paraId="57BEDCB5" w14:textId="4409DABE" w:rsidR="00171D95" w:rsidRDefault="006F4E3F" w:rsidP="00B531F5">
      <w:pPr>
        <w:pStyle w:val="Heading1"/>
        <w:shd w:val="clear" w:color="auto" w:fill="FFFFFF"/>
        <w:spacing w:before="0" w:beforeAutospacing="0" w:after="0" w:afterAutospacing="0" w:line="480" w:lineRule="auto"/>
        <w:jc w:val="both"/>
        <w:textAlignment w:val="baseline"/>
        <w:rPr>
          <w:b w:val="0"/>
          <w:sz w:val="24"/>
          <w:szCs w:val="24"/>
        </w:rPr>
      </w:pPr>
      <w:r>
        <w:rPr>
          <w:rStyle w:val="Emphasis"/>
          <w:b w:val="0"/>
          <w:i w:val="0"/>
          <w:sz w:val="24"/>
          <w:szCs w:val="24"/>
        </w:rPr>
        <w:t xml:space="preserve">28.UN Human Rights Council. </w:t>
      </w:r>
      <w:r w:rsidRPr="006F4E3F">
        <w:rPr>
          <w:b w:val="0"/>
          <w:sz w:val="24"/>
          <w:szCs w:val="24"/>
        </w:rPr>
        <w:t>Human rights, sexual orientation and gender identity</w:t>
      </w:r>
      <w:r w:rsidR="00336E5F">
        <w:rPr>
          <w:b w:val="0"/>
          <w:sz w:val="24"/>
          <w:szCs w:val="24"/>
        </w:rPr>
        <w:t>:</w:t>
      </w:r>
      <w:r w:rsidR="00336E5F" w:rsidRPr="00336E5F">
        <w:t xml:space="preserve"> </w:t>
      </w:r>
      <w:r w:rsidR="00336E5F" w:rsidRPr="00336E5F">
        <w:rPr>
          <w:b w:val="0"/>
          <w:sz w:val="24"/>
          <w:szCs w:val="24"/>
        </w:rPr>
        <w:t>Resolution adopted by the Human Rights Council</w:t>
      </w:r>
      <w:r w:rsidR="00336E5F">
        <w:rPr>
          <w:b w:val="0"/>
          <w:sz w:val="24"/>
          <w:szCs w:val="24"/>
        </w:rPr>
        <w:t xml:space="preserve"> </w:t>
      </w:r>
      <w:r w:rsidR="00336E5F" w:rsidRPr="00336E5F">
        <w:rPr>
          <w:b w:val="0"/>
          <w:sz w:val="24"/>
          <w:szCs w:val="24"/>
        </w:rPr>
        <w:t>A/HRC/RES/17/19</w:t>
      </w:r>
      <w:r w:rsidR="00336E5F">
        <w:rPr>
          <w:b w:val="0"/>
          <w:sz w:val="24"/>
          <w:szCs w:val="24"/>
        </w:rPr>
        <w:t>. 2011 July 14. Available from:</w:t>
      </w:r>
      <w:r w:rsidR="00336E5F" w:rsidRPr="00336E5F">
        <w:t xml:space="preserve"> </w:t>
      </w:r>
      <w:hyperlink r:id="rId13" w:history="1">
        <w:r w:rsidR="00336E5F" w:rsidRPr="00520697">
          <w:rPr>
            <w:rStyle w:val="Hyperlink"/>
            <w:b w:val="0"/>
            <w:sz w:val="24"/>
            <w:szCs w:val="24"/>
          </w:rPr>
          <w:t>https://documents-dds-ny.un.org/doc/UNDOC/GEN/G11/148/76/PDF/G1114876.pdf?OpenElement</w:t>
        </w:r>
      </w:hyperlink>
    </w:p>
    <w:p w14:paraId="49199652" w14:textId="77777777" w:rsidR="00B531F5" w:rsidRDefault="00B531F5" w:rsidP="00B531F5">
      <w:pPr>
        <w:pStyle w:val="Heading1"/>
        <w:shd w:val="clear" w:color="auto" w:fill="FFFFFF"/>
        <w:spacing w:before="0" w:beforeAutospacing="0" w:after="0" w:afterAutospacing="0" w:line="480" w:lineRule="auto"/>
        <w:jc w:val="both"/>
        <w:textAlignment w:val="baseline"/>
        <w:rPr>
          <w:b w:val="0"/>
          <w:sz w:val="24"/>
          <w:szCs w:val="24"/>
        </w:rPr>
      </w:pPr>
    </w:p>
    <w:p w14:paraId="0E184E8F" w14:textId="4D2FD4F3" w:rsidR="00336E5F" w:rsidRPr="00B531F5" w:rsidRDefault="00336E5F" w:rsidP="00B531F5">
      <w:pPr>
        <w:pStyle w:val="Heading1"/>
        <w:shd w:val="clear" w:color="auto" w:fill="FFFFFF"/>
        <w:spacing w:before="0" w:beforeAutospacing="0" w:line="480" w:lineRule="auto"/>
        <w:jc w:val="both"/>
        <w:rPr>
          <w:b w:val="0"/>
          <w:sz w:val="24"/>
          <w:szCs w:val="24"/>
        </w:rPr>
      </w:pPr>
      <w:r w:rsidRPr="00B531F5">
        <w:rPr>
          <w:b w:val="0"/>
          <w:sz w:val="24"/>
          <w:szCs w:val="24"/>
        </w:rPr>
        <w:t>29</w:t>
      </w:r>
      <w:r w:rsidRPr="00B531F5">
        <w:rPr>
          <w:b w:val="0"/>
          <w:color w:val="222222"/>
          <w:sz w:val="24"/>
          <w:szCs w:val="24"/>
          <w:shd w:val="clear" w:color="auto" w:fill="FFFFFF"/>
        </w:rPr>
        <w:t xml:space="preserve">. Cris. </w:t>
      </w:r>
      <w:r w:rsidR="00A041DE">
        <w:rPr>
          <w:b w:val="0"/>
          <w:sz w:val="24"/>
          <w:szCs w:val="24"/>
        </w:rPr>
        <w:t>Queer aroup a</w:t>
      </w:r>
      <w:r w:rsidRPr="00B531F5">
        <w:rPr>
          <w:b w:val="0"/>
          <w:sz w:val="24"/>
          <w:szCs w:val="24"/>
        </w:rPr>
        <w:t>p</w:t>
      </w:r>
      <w:r w:rsidR="00A041DE">
        <w:rPr>
          <w:b w:val="0"/>
          <w:sz w:val="24"/>
          <w:szCs w:val="24"/>
        </w:rPr>
        <w:t>proaches Kerala HC for ban on ‘conversion t</w:t>
      </w:r>
      <w:r w:rsidRPr="00B531F5">
        <w:rPr>
          <w:b w:val="0"/>
          <w:sz w:val="24"/>
          <w:szCs w:val="24"/>
        </w:rPr>
        <w:t xml:space="preserve">herapy’. 2020. </w:t>
      </w:r>
      <w:r w:rsidRPr="00B531F5">
        <w:rPr>
          <w:b w:val="0"/>
          <w:i/>
          <w:sz w:val="24"/>
          <w:szCs w:val="24"/>
        </w:rPr>
        <w:t>The Quint.</w:t>
      </w:r>
      <w:r w:rsidRPr="00B531F5">
        <w:rPr>
          <w:b w:val="0"/>
          <w:sz w:val="24"/>
          <w:szCs w:val="24"/>
        </w:rPr>
        <w:t xml:space="preserve"> 12 October. Available from: </w:t>
      </w:r>
      <w:hyperlink r:id="rId14" w:history="1">
        <w:r w:rsidRPr="00B531F5">
          <w:rPr>
            <w:rStyle w:val="Hyperlink"/>
            <w:b w:val="0"/>
            <w:sz w:val="24"/>
            <w:szCs w:val="24"/>
          </w:rPr>
          <w:t>https://www.thequint.com/news/india/kerala-conversion-therapy-writ-petition-high-court-lgbtq-pride</w:t>
        </w:r>
      </w:hyperlink>
    </w:p>
    <w:p w14:paraId="558A7C72" w14:textId="1CBC5FA2" w:rsidR="00336E5F" w:rsidRPr="00B531F5" w:rsidRDefault="00336E5F" w:rsidP="00B531F5">
      <w:pPr>
        <w:pStyle w:val="Heading1"/>
        <w:spacing w:line="480" w:lineRule="auto"/>
        <w:jc w:val="both"/>
        <w:textAlignment w:val="baseline"/>
        <w:rPr>
          <w:rStyle w:val="Hyperlink"/>
          <w:b w:val="0"/>
          <w:sz w:val="24"/>
          <w:szCs w:val="24"/>
        </w:rPr>
      </w:pPr>
      <w:r w:rsidRPr="00B531F5">
        <w:rPr>
          <w:b w:val="0"/>
          <w:sz w:val="24"/>
          <w:szCs w:val="24"/>
        </w:rPr>
        <w:t xml:space="preserve">30. Devasia, J. </w:t>
      </w:r>
      <w:r w:rsidRPr="00B531F5">
        <w:rPr>
          <w:b w:val="0"/>
          <w:color w:val="3F3F40"/>
          <w:sz w:val="24"/>
          <w:szCs w:val="24"/>
        </w:rPr>
        <w:t xml:space="preserve">Woman's suicide prompts Indian state to mull LGBT+ conversion therapy ban. 2020. Reuters. Available from: </w:t>
      </w:r>
      <w:hyperlink r:id="rId15" w:history="1">
        <w:r w:rsidRPr="00B531F5">
          <w:rPr>
            <w:rStyle w:val="Hyperlink"/>
            <w:b w:val="0"/>
            <w:sz w:val="24"/>
            <w:szCs w:val="24"/>
          </w:rPr>
          <w:t>https://www.reuters.com/article/us-india-lgbt-court-feature-trfn-idUSKBN27D1OU</w:t>
        </w:r>
      </w:hyperlink>
    </w:p>
    <w:p w14:paraId="65624485" w14:textId="479FB065" w:rsidR="00336E5F" w:rsidRDefault="00336E5F">
      <w:pPr>
        <w:pStyle w:val="Heading1"/>
        <w:spacing w:line="480" w:lineRule="auto"/>
        <w:jc w:val="both"/>
        <w:rPr>
          <w:rStyle w:val="Emphasis"/>
          <w:b w:val="0"/>
          <w:i w:val="0"/>
          <w:color w:val="000000" w:themeColor="text1"/>
          <w:sz w:val="24"/>
          <w:szCs w:val="24"/>
        </w:rPr>
        <w:pPrChange w:id="1157" w:author="sudarshan" w:date="2020-09-28T19:11:00Z">
          <w:pPr>
            <w:pStyle w:val="Heading1"/>
            <w:jc w:val="both"/>
          </w:pPr>
        </w:pPrChange>
      </w:pPr>
      <w:r>
        <w:rPr>
          <w:rStyle w:val="Hyperlink"/>
          <w:b w:val="0"/>
          <w:sz w:val="24"/>
          <w:szCs w:val="24"/>
        </w:rPr>
        <w:t>31</w:t>
      </w:r>
      <w:ins w:id="1158" w:author="sudarshan" w:date="2020-09-28T16:04:00Z">
        <w:r w:rsidRPr="009C400D">
          <w:rPr>
            <w:b w:val="0"/>
            <w:color w:val="222222"/>
            <w:sz w:val="24"/>
            <w:szCs w:val="24"/>
            <w:shd w:val="clear" w:color="auto" w:fill="FFFFFF"/>
            <w:rPrChange w:id="1159" w:author="sudarshan" w:date="2020-09-28T19:11:00Z">
              <w:rPr>
                <w:rFonts w:ascii="Arial" w:hAnsi="Arial" w:cs="Arial"/>
                <w:color w:val="222222"/>
                <w:sz w:val="20"/>
                <w:szCs w:val="20"/>
                <w:shd w:val="clear" w:color="auto" w:fill="FFFFFF"/>
              </w:rPr>
            </w:rPrChange>
          </w:rPr>
          <w:t>.</w:t>
        </w:r>
      </w:ins>
      <w:ins w:id="1160" w:author="sudarshan" w:date="2020-09-28T16:06:00Z">
        <w:r w:rsidRPr="009C400D">
          <w:rPr>
            <w:b w:val="0"/>
            <w:sz w:val="24"/>
            <w:szCs w:val="24"/>
            <w:rPrChange w:id="1161" w:author="sudarshan" w:date="2020-09-28T19:11:00Z">
              <w:rPr>
                <w:sz w:val="24"/>
                <w:szCs w:val="24"/>
              </w:rPr>
            </w:rPrChange>
          </w:rPr>
          <w:t xml:space="preserve"> </w:t>
        </w:r>
      </w:ins>
      <w:ins w:id="1162" w:author="sudarshan" w:date="2020-09-28T19:44:00Z">
        <w:r w:rsidRPr="00CA45CA">
          <w:rPr>
            <w:b w:val="0"/>
            <w:color w:val="2B2B2B"/>
            <w:sz w:val="24"/>
            <w:szCs w:val="24"/>
            <w:shd w:val="clear" w:color="auto" w:fill="FFFFFF"/>
            <w:rPrChange w:id="1163" w:author="sudarshan" w:date="2020-09-28T19:48:00Z">
              <w:rPr>
                <w:rFonts w:ascii="Arial" w:hAnsi="Arial" w:cs="Arial"/>
                <w:color w:val="2B2B2B"/>
                <w:sz w:val="20"/>
                <w:szCs w:val="20"/>
                <w:shd w:val="clear" w:color="auto" w:fill="FFFFFF"/>
              </w:rPr>
            </w:rPrChange>
          </w:rPr>
          <w:t xml:space="preserve">United </w:t>
        </w:r>
        <w:r w:rsidR="00A041DE" w:rsidRPr="00A041DE">
          <w:rPr>
            <w:b w:val="0"/>
            <w:color w:val="2B2B2B"/>
            <w:sz w:val="24"/>
            <w:szCs w:val="24"/>
            <w:shd w:val="clear" w:color="auto" w:fill="FFFFFF"/>
          </w:rPr>
          <w:t>nations human rights council.</w:t>
        </w:r>
      </w:ins>
      <w:ins w:id="1164" w:author="sudarshan" w:date="2020-09-28T16:08:00Z">
        <w:r w:rsidR="00A041DE" w:rsidRPr="00963237">
          <w:rPr>
            <w:b w:val="0"/>
            <w:sz w:val="24"/>
            <w:szCs w:val="24"/>
          </w:rPr>
          <w:t xml:space="preserve"> r</w:t>
        </w:r>
        <w:r w:rsidR="00A041DE" w:rsidRPr="00A041DE">
          <w:rPr>
            <w:b w:val="0"/>
            <w:sz w:val="24"/>
            <w:szCs w:val="24"/>
          </w:rPr>
          <w:t xml:space="preserve">eport of the </w:t>
        </w:r>
        <w:r w:rsidR="00A041DE" w:rsidRPr="00963237">
          <w:rPr>
            <w:rStyle w:val="Emphasis"/>
            <w:b w:val="0"/>
            <w:i w:val="0"/>
            <w:sz w:val="24"/>
            <w:szCs w:val="24"/>
          </w:rPr>
          <w:t>i</w:t>
        </w:r>
        <w:r w:rsidR="00A041DE" w:rsidRPr="00963237">
          <w:rPr>
            <w:b w:val="0"/>
            <w:sz w:val="24"/>
            <w:szCs w:val="24"/>
          </w:rPr>
          <w:t xml:space="preserve">ndependent expert </w:t>
        </w:r>
        <w:r w:rsidRPr="00963237">
          <w:rPr>
            <w:b w:val="0"/>
            <w:sz w:val="24"/>
            <w:szCs w:val="24"/>
          </w:rPr>
          <w:t>on protection against violence and discrimination based on sexual orientation and gender identity</w:t>
        </w:r>
        <w:r w:rsidRPr="00CA45CA">
          <w:rPr>
            <w:b w:val="0"/>
            <w:sz w:val="24"/>
            <w:szCs w:val="24"/>
            <w:rPrChange w:id="1165" w:author="sudarshan" w:date="2020-09-28T19:48:00Z">
              <w:rPr>
                <w:sz w:val="24"/>
                <w:szCs w:val="24"/>
              </w:rPr>
            </w:rPrChange>
          </w:rPr>
          <w:t xml:space="preserve">. Practices of so-called “conversion therapy” Report of the </w:t>
        </w:r>
        <w:r w:rsidR="00A041DE" w:rsidRPr="00A041DE">
          <w:rPr>
            <w:b w:val="0"/>
            <w:sz w:val="24"/>
            <w:szCs w:val="24"/>
          </w:rPr>
          <w:t xml:space="preserve">independent expert on </w:t>
        </w:r>
        <w:r w:rsidRPr="00CA45CA">
          <w:rPr>
            <w:b w:val="0"/>
            <w:sz w:val="24"/>
            <w:szCs w:val="24"/>
            <w:rPrChange w:id="1166" w:author="sudarshan" w:date="2020-09-28T19:48:00Z">
              <w:rPr/>
            </w:rPrChange>
          </w:rPr>
          <w:t>protection against violence and discrimination based on sexual orientation and gender.</w:t>
        </w:r>
      </w:ins>
      <w:ins w:id="1167" w:author="sudarshan" w:date="2020-09-28T19:45:00Z">
        <w:r w:rsidRPr="00963237">
          <w:rPr>
            <w:b w:val="0"/>
            <w:sz w:val="24"/>
            <w:szCs w:val="24"/>
          </w:rPr>
          <w:t xml:space="preserve"> </w:t>
        </w:r>
      </w:ins>
      <w:ins w:id="1168" w:author="sudarshan" w:date="2020-09-28T16:57:00Z">
        <w:r w:rsidRPr="00963237">
          <w:rPr>
            <w:b w:val="0"/>
            <w:sz w:val="24"/>
            <w:szCs w:val="24"/>
          </w:rPr>
          <w:t>20</w:t>
        </w:r>
      </w:ins>
      <w:ins w:id="1169" w:author="sudarshan" w:date="2020-09-28T17:00:00Z">
        <w:r w:rsidRPr="00963237">
          <w:rPr>
            <w:b w:val="0"/>
            <w:sz w:val="24"/>
            <w:szCs w:val="24"/>
          </w:rPr>
          <w:t>20</w:t>
        </w:r>
      </w:ins>
      <w:ins w:id="1170" w:author="sudarshan" w:date="2020-09-28T19:45:00Z">
        <w:r w:rsidRPr="00963237">
          <w:rPr>
            <w:b w:val="0"/>
            <w:sz w:val="24"/>
            <w:szCs w:val="24"/>
          </w:rPr>
          <w:t>.</w:t>
        </w:r>
        <w:r w:rsidRPr="00CA45CA">
          <w:rPr>
            <w:b w:val="0"/>
            <w:color w:val="2B2B2B"/>
            <w:sz w:val="24"/>
            <w:szCs w:val="24"/>
            <w:shd w:val="clear" w:color="auto" w:fill="FFFFFF"/>
            <w:rPrChange w:id="1171" w:author="sudarshan" w:date="2020-09-28T19:48:00Z">
              <w:rPr>
                <w:rFonts w:ascii="Arial" w:hAnsi="Arial" w:cs="Arial"/>
                <w:color w:val="2B2B2B"/>
                <w:sz w:val="20"/>
                <w:szCs w:val="20"/>
                <w:shd w:val="clear" w:color="auto" w:fill="FFFFFF"/>
              </w:rPr>
            </w:rPrChange>
          </w:rPr>
          <w:t xml:space="preserve"> United Nations General Assembly Document</w:t>
        </w:r>
      </w:ins>
      <w:ins w:id="1172" w:author="sudarshan" w:date="2020-09-28T19:46:00Z">
        <w:r w:rsidRPr="00CA45CA">
          <w:rPr>
            <w:b w:val="0"/>
            <w:sz w:val="24"/>
            <w:szCs w:val="24"/>
            <w:rPrChange w:id="1173" w:author="sudarshan" w:date="2020-09-28T19:48:00Z">
              <w:rPr/>
            </w:rPrChange>
          </w:rPr>
          <w:t xml:space="preserve"> A/HRC/44/53</w:t>
        </w:r>
      </w:ins>
      <w:ins w:id="1174" w:author="sudarshan" w:date="2020-09-28T19:47:00Z">
        <w:r w:rsidRPr="00963237">
          <w:rPr>
            <w:b w:val="0"/>
            <w:sz w:val="24"/>
            <w:szCs w:val="24"/>
          </w:rPr>
          <w:t>.</w:t>
        </w:r>
        <w:r>
          <w:rPr>
            <w:b w:val="0"/>
            <w:sz w:val="24"/>
            <w:szCs w:val="24"/>
          </w:rPr>
          <w:t xml:space="preserve"> 2020 May 1.</w:t>
        </w:r>
      </w:ins>
      <w:ins w:id="1175" w:author="sudarshan" w:date="2020-09-28T19:45:00Z">
        <w:r w:rsidRPr="0083388D">
          <w:rPr>
            <w:b w:val="0"/>
            <w:sz w:val="24"/>
            <w:szCs w:val="24"/>
            <w:rPrChange w:id="1176" w:author="sudarshan" w:date="2020-09-28T19:47:00Z">
              <w:rPr>
                <w:rFonts w:ascii="Arial" w:hAnsi="Arial" w:cs="Arial"/>
                <w:color w:val="2B2B2B"/>
                <w:sz w:val="20"/>
                <w:szCs w:val="20"/>
                <w:shd w:val="clear" w:color="auto" w:fill="FFFFFF"/>
              </w:rPr>
            </w:rPrChange>
          </w:rPr>
          <w:t xml:space="preserve"> </w:t>
        </w:r>
      </w:ins>
      <w:ins w:id="1177" w:author="sudarshan" w:date="2020-09-28T16:08:00Z">
        <w:r w:rsidRPr="009C400D">
          <w:rPr>
            <w:b w:val="0"/>
            <w:sz w:val="24"/>
            <w:szCs w:val="24"/>
            <w:rPrChange w:id="1178" w:author="sudarshan" w:date="2020-09-28T19:11:00Z">
              <w:rPr/>
            </w:rPrChange>
          </w:rPr>
          <w:t xml:space="preserve"> A</w:t>
        </w:r>
      </w:ins>
      <w:ins w:id="1179" w:author="sudarshan" w:date="2020-09-28T16:09:00Z">
        <w:r w:rsidRPr="009C400D">
          <w:rPr>
            <w:b w:val="0"/>
            <w:sz w:val="24"/>
            <w:szCs w:val="24"/>
            <w:rPrChange w:id="1180" w:author="sudarshan" w:date="2020-09-28T19:11:00Z">
              <w:rPr/>
            </w:rPrChange>
          </w:rPr>
          <w:t>vailable from</w:t>
        </w:r>
      </w:ins>
      <w:ins w:id="1181" w:author="sudarshan" w:date="2020-09-28T19:50:00Z">
        <w:r>
          <w:rPr>
            <w:b w:val="0"/>
            <w:sz w:val="24"/>
            <w:szCs w:val="24"/>
          </w:rPr>
          <w:t>:</w:t>
        </w:r>
      </w:ins>
      <w:ins w:id="1182" w:author="sudarshan" w:date="2020-09-28T16:09:00Z">
        <w:r w:rsidRPr="009C400D">
          <w:rPr>
            <w:b w:val="0"/>
            <w:sz w:val="24"/>
            <w:szCs w:val="24"/>
            <w:rPrChange w:id="1183" w:author="sudarshan" w:date="2020-09-28T19:11:00Z">
              <w:rPr/>
            </w:rPrChange>
          </w:rPr>
          <w:t xml:space="preserve"> </w:t>
        </w:r>
        <w:r w:rsidRPr="00871C3E">
          <w:rPr>
            <w:rStyle w:val="Emphasis"/>
            <w:b w:val="0"/>
            <w:i w:val="0"/>
            <w:color w:val="000000" w:themeColor="text1"/>
            <w:sz w:val="24"/>
            <w:szCs w:val="24"/>
          </w:rPr>
          <w:lastRenderedPageBreak/>
          <w:fldChar w:fldCharType="begin"/>
        </w:r>
        <w:r w:rsidRPr="00871C3E">
          <w:rPr>
            <w:rStyle w:val="Emphasis"/>
            <w:b w:val="0"/>
            <w:i w:val="0"/>
            <w:color w:val="000000" w:themeColor="text1"/>
            <w:sz w:val="24"/>
            <w:szCs w:val="24"/>
          </w:rPr>
          <w:instrText xml:space="preserve"> HYPERLINK "</w:instrText>
        </w:r>
      </w:ins>
      <w:ins w:id="1184" w:author="sudarshan" w:date="2020-09-28T16:06:00Z">
        <w:r w:rsidRPr="00871C3E">
          <w:rPr>
            <w:rStyle w:val="Emphasis"/>
            <w:b w:val="0"/>
            <w:i w:val="0"/>
            <w:color w:val="000000" w:themeColor="text1"/>
            <w:sz w:val="24"/>
            <w:szCs w:val="24"/>
          </w:rPr>
          <w:instrText>https://www.un.org/en/ga/search/view_doc.asp?symbol=A/HRC/44/53</w:instrText>
        </w:r>
      </w:ins>
      <w:ins w:id="1185" w:author="sudarshan" w:date="2020-09-28T16:09:00Z">
        <w:r w:rsidRPr="00871C3E">
          <w:rPr>
            <w:rStyle w:val="Emphasis"/>
            <w:b w:val="0"/>
            <w:i w:val="0"/>
            <w:color w:val="000000" w:themeColor="text1"/>
            <w:sz w:val="24"/>
            <w:szCs w:val="24"/>
          </w:rPr>
          <w:instrText xml:space="preserve">" </w:instrText>
        </w:r>
        <w:r w:rsidRPr="00871C3E">
          <w:rPr>
            <w:rStyle w:val="Emphasis"/>
            <w:b w:val="0"/>
            <w:i w:val="0"/>
            <w:color w:val="000000" w:themeColor="text1"/>
            <w:sz w:val="24"/>
            <w:szCs w:val="24"/>
          </w:rPr>
          <w:fldChar w:fldCharType="separate"/>
        </w:r>
      </w:ins>
      <w:ins w:id="1186" w:author="sudarshan" w:date="2020-09-28T16:06:00Z">
        <w:r w:rsidRPr="00871C3E">
          <w:rPr>
            <w:rStyle w:val="Hyperlink"/>
            <w:color w:val="000000" w:themeColor="text1"/>
            <w:rPrChange w:id="1187" w:author="sudarshan" w:date="2020-09-28T19:11:00Z">
              <w:rPr>
                <w:rStyle w:val="Emphasis"/>
                <w:b w:val="0"/>
                <w:i w:val="0"/>
                <w:sz w:val="24"/>
                <w:szCs w:val="24"/>
              </w:rPr>
            </w:rPrChange>
          </w:rPr>
          <w:t>https://www.un.org/en/ga/search/view_doc.asp?symbol=A/HRC/44/53</w:t>
        </w:r>
      </w:ins>
      <w:ins w:id="1188" w:author="sudarshan" w:date="2020-09-28T16:09:00Z">
        <w:r w:rsidRPr="00871C3E">
          <w:rPr>
            <w:rStyle w:val="Emphasis"/>
            <w:b w:val="0"/>
            <w:i w:val="0"/>
            <w:color w:val="000000" w:themeColor="text1"/>
            <w:sz w:val="24"/>
            <w:szCs w:val="24"/>
          </w:rPr>
          <w:fldChar w:fldCharType="end"/>
        </w:r>
      </w:ins>
    </w:p>
    <w:p w14:paraId="6A636C88" w14:textId="25955ABF" w:rsidR="006E6108" w:rsidRDefault="00336E5F">
      <w:pPr>
        <w:pStyle w:val="Heading1"/>
        <w:spacing w:line="480" w:lineRule="auto"/>
        <w:jc w:val="both"/>
        <w:rPr>
          <w:b w:val="0"/>
          <w:sz w:val="24"/>
          <w:szCs w:val="24"/>
        </w:rPr>
        <w:pPrChange w:id="1189" w:author="sudarshan" w:date="2020-09-28T19:11:00Z">
          <w:pPr>
            <w:pStyle w:val="Heading1"/>
            <w:jc w:val="both"/>
          </w:pPr>
        </w:pPrChange>
      </w:pPr>
      <w:r>
        <w:rPr>
          <w:rStyle w:val="Emphasis"/>
          <w:b w:val="0"/>
          <w:i w:val="0"/>
          <w:color w:val="000000" w:themeColor="text1"/>
          <w:sz w:val="24"/>
          <w:szCs w:val="24"/>
        </w:rPr>
        <w:t>32.</w:t>
      </w:r>
      <w:r w:rsidR="006E6108" w:rsidRPr="006E6108">
        <w:rPr>
          <w:b w:val="0"/>
          <w:color w:val="222222"/>
          <w:sz w:val="24"/>
          <w:szCs w:val="24"/>
          <w:shd w:val="clear" w:color="auto" w:fill="FFFFFF"/>
        </w:rPr>
        <w:t xml:space="preserve"> </w:t>
      </w:r>
      <w:ins w:id="1190" w:author="sudarshan" w:date="2020-09-28T16:32:00Z">
        <w:r w:rsidR="006E6108" w:rsidRPr="00963237">
          <w:rPr>
            <w:b w:val="0"/>
            <w:sz w:val="24"/>
            <w:szCs w:val="24"/>
          </w:rPr>
          <w:t xml:space="preserve"> IANS. Sensitise, give awareness training on plight of LGBTQ: Supreme </w:t>
        </w:r>
      </w:ins>
      <w:r w:rsidR="00A041DE">
        <w:rPr>
          <w:b w:val="0"/>
          <w:sz w:val="24"/>
          <w:szCs w:val="24"/>
        </w:rPr>
        <w:t>c</w:t>
      </w:r>
      <w:ins w:id="1191" w:author="sudarshan" w:date="2020-09-28T16:32:00Z">
        <w:r w:rsidR="006E6108" w:rsidRPr="00963237">
          <w:rPr>
            <w:b w:val="0"/>
            <w:sz w:val="24"/>
            <w:szCs w:val="24"/>
          </w:rPr>
          <w:t xml:space="preserve">ourt to </w:t>
        </w:r>
      </w:ins>
      <w:r w:rsidR="00A041DE">
        <w:rPr>
          <w:b w:val="0"/>
          <w:sz w:val="24"/>
          <w:szCs w:val="24"/>
        </w:rPr>
        <w:t>c</w:t>
      </w:r>
      <w:ins w:id="1192" w:author="sudarshan" w:date="2020-09-28T16:32:00Z">
        <w:r w:rsidR="006E6108" w:rsidRPr="00963237">
          <w:rPr>
            <w:b w:val="0"/>
            <w:sz w:val="24"/>
            <w:szCs w:val="24"/>
          </w:rPr>
          <w:t>entre.</w:t>
        </w:r>
      </w:ins>
      <w:ins w:id="1193" w:author="sudarshan" w:date="2020-09-28T19:52:00Z">
        <w:r w:rsidR="006E6108">
          <w:rPr>
            <w:b w:val="0"/>
            <w:sz w:val="24"/>
            <w:szCs w:val="24"/>
          </w:rPr>
          <w:t xml:space="preserve"> </w:t>
        </w:r>
      </w:ins>
      <w:ins w:id="1194" w:author="sudarshan" w:date="2020-09-28T16:32:00Z">
        <w:r w:rsidR="006E6108" w:rsidRPr="00963237">
          <w:rPr>
            <w:b w:val="0"/>
            <w:sz w:val="24"/>
            <w:szCs w:val="24"/>
          </w:rPr>
          <w:t xml:space="preserve">2018 Sep 6. Available from: </w:t>
        </w:r>
        <w:r w:rsidR="006E6108" w:rsidRPr="00963237">
          <w:rPr>
            <w:b w:val="0"/>
            <w:sz w:val="24"/>
            <w:szCs w:val="24"/>
          </w:rPr>
          <w:fldChar w:fldCharType="begin"/>
        </w:r>
        <w:r w:rsidR="006E6108" w:rsidRPr="00963237">
          <w:rPr>
            <w:b w:val="0"/>
            <w:sz w:val="24"/>
            <w:szCs w:val="24"/>
          </w:rPr>
          <w:instrText xml:space="preserve"> HYPERLINK "https://www.newindianexpress.com/nation/2018/sep/06/sensitise-give-awareness-training-on-plight-of-lgbtq-supreme-court-to-centre-1868490.html" </w:instrText>
        </w:r>
        <w:r w:rsidR="006E6108" w:rsidRPr="00963237">
          <w:rPr>
            <w:b w:val="0"/>
            <w:sz w:val="24"/>
            <w:szCs w:val="24"/>
          </w:rPr>
          <w:fldChar w:fldCharType="separate"/>
        </w:r>
        <w:r w:rsidR="006E6108" w:rsidRPr="00963237">
          <w:rPr>
            <w:rStyle w:val="Hyperlink"/>
            <w:b w:val="0"/>
            <w:sz w:val="24"/>
            <w:szCs w:val="24"/>
          </w:rPr>
          <w:t>https://www.newindianexpress.com/nation/2018/sep/06/sensitise-give-awareness-training-on-plight-of-lgbtq-supreme-court-to-centre-1868490.html</w:t>
        </w:r>
        <w:r w:rsidR="006E6108" w:rsidRPr="00963237">
          <w:rPr>
            <w:b w:val="0"/>
            <w:sz w:val="24"/>
            <w:szCs w:val="24"/>
          </w:rPr>
          <w:fldChar w:fldCharType="end"/>
        </w:r>
      </w:ins>
    </w:p>
    <w:p w14:paraId="5F0C7600" w14:textId="4F22EA8E" w:rsidR="006E6108" w:rsidRDefault="006E6108" w:rsidP="00B531F5">
      <w:pPr>
        <w:pStyle w:val="Heading1"/>
        <w:shd w:val="clear" w:color="auto" w:fill="FFFFFF"/>
        <w:spacing w:before="0" w:beforeAutospacing="0" w:after="75" w:afterAutospacing="0" w:line="810" w:lineRule="atLeast"/>
        <w:jc w:val="both"/>
        <w:rPr>
          <w:b w:val="0"/>
          <w:sz w:val="24"/>
          <w:szCs w:val="24"/>
        </w:rPr>
      </w:pPr>
      <w:r>
        <w:rPr>
          <w:b w:val="0"/>
          <w:sz w:val="24"/>
          <w:szCs w:val="24"/>
        </w:rPr>
        <w:t>33</w:t>
      </w:r>
      <w:r>
        <w:rPr>
          <w:b w:val="0"/>
          <w:color w:val="111111"/>
          <w:sz w:val="24"/>
          <w:szCs w:val="24"/>
        </w:rPr>
        <w:t xml:space="preserve">. </w:t>
      </w:r>
      <w:r w:rsidRPr="0028259C">
        <w:rPr>
          <w:b w:val="0"/>
          <w:color w:val="111111"/>
          <w:sz w:val="24"/>
          <w:szCs w:val="24"/>
        </w:rPr>
        <w:t xml:space="preserve">Taran Deol. Shock and outrage won’t stop Indian parents forcing queer children into ‘conversion therapy’. </w:t>
      </w:r>
      <w:r w:rsidRPr="0028259C">
        <w:rPr>
          <w:b w:val="0"/>
          <w:i/>
          <w:color w:val="111111"/>
          <w:sz w:val="24"/>
          <w:szCs w:val="24"/>
        </w:rPr>
        <w:t>The Print.</w:t>
      </w:r>
      <w:r w:rsidRPr="0028259C">
        <w:rPr>
          <w:b w:val="0"/>
          <w:color w:val="111111"/>
          <w:sz w:val="24"/>
          <w:szCs w:val="24"/>
        </w:rPr>
        <w:t xml:space="preserve"> 2020 May 20. </w:t>
      </w:r>
      <w:r>
        <w:rPr>
          <w:b w:val="0"/>
          <w:color w:val="111111"/>
          <w:sz w:val="24"/>
          <w:szCs w:val="24"/>
        </w:rPr>
        <w:t xml:space="preserve">Available from: </w:t>
      </w:r>
      <w:hyperlink r:id="rId16" w:history="1">
        <w:r w:rsidRPr="00214B9F">
          <w:rPr>
            <w:rStyle w:val="Hyperlink"/>
            <w:b w:val="0"/>
            <w:sz w:val="24"/>
            <w:szCs w:val="24"/>
          </w:rPr>
          <w:t>https://theprint.in/opinion/pov/shock-and-outrage-wont-stop-indian-parents-forcing-queer-children-into-conversion-therapy/425439/</w:t>
        </w:r>
      </w:hyperlink>
    </w:p>
    <w:p w14:paraId="7C17BBA8" w14:textId="77777777" w:rsidR="006E6108" w:rsidRPr="0028259C" w:rsidRDefault="006E6108" w:rsidP="00B531F5">
      <w:pPr>
        <w:pStyle w:val="Heading1"/>
        <w:shd w:val="clear" w:color="auto" w:fill="FFFFFF"/>
        <w:spacing w:before="0" w:beforeAutospacing="0" w:after="75" w:afterAutospacing="0" w:line="810" w:lineRule="atLeast"/>
        <w:jc w:val="both"/>
        <w:rPr>
          <w:ins w:id="1195" w:author="sudarshan" w:date="2020-09-28T15:58:00Z"/>
          <w:b w:val="0"/>
          <w:color w:val="111111"/>
          <w:sz w:val="24"/>
          <w:szCs w:val="24"/>
        </w:rPr>
      </w:pPr>
    </w:p>
    <w:p w14:paraId="35871E2F" w14:textId="05338979" w:rsidR="006E6108" w:rsidRDefault="006E6108">
      <w:pPr>
        <w:pStyle w:val="Heading1"/>
        <w:spacing w:line="480" w:lineRule="auto"/>
        <w:jc w:val="both"/>
        <w:rPr>
          <w:rStyle w:val="Hyperlink"/>
          <w:b w:val="0"/>
          <w:sz w:val="24"/>
          <w:szCs w:val="24"/>
        </w:rPr>
        <w:pPrChange w:id="1196" w:author="sudarshan" w:date="2020-09-28T19:11:00Z">
          <w:pPr>
            <w:pStyle w:val="Heading1"/>
            <w:jc w:val="both"/>
          </w:pPr>
        </w:pPrChange>
      </w:pPr>
      <w:r>
        <w:rPr>
          <w:b w:val="0"/>
          <w:sz w:val="24"/>
          <w:szCs w:val="24"/>
        </w:rPr>
        <w:t>34</w:t>
      </w:r>
      <w:ins w:id="1197" w:author="sudarshan" w:date="2020-09-28T15:58:00Z">
        <w:r w:rsidRPr="00963237">
          <w:rPr>
            <w:b w:val="0"/>
            <w:sz w:val="24"/>
            <w:szCs w:val="24"/>
          </w:rPr>
          <w:t xml:space="preserve">. </w:t>
        </w:r>
      </w:ins>
      <w:ins w:id="1198" w:author="sudarshan" w:date="2020-09-22T10:02:00Z">
        <w:r w:rsidRPr="00963237">
          <w:rPr>
            <w:b w:val="0"/>
            <w:sz w:val="24"/>
            <w:szCs w:val="24"/>
          </w:rPr>
          <w:t xml:space="preserve">James, I. My experience of being a queer therapist in a society full of stigma. </w:t>
        </w:r>
        <w:r w:rsidRPr="00963237">
          <w:rPr>
            <w:b w:val="0"/>
            <w:i/>
            <w:sz w:val="24"/>
            <w:szCs w:val="24"/>
          </w:rPr>
          <w:t>YouthKiAwaaz.</w:t>
        </w:r>
      </w:ins>
      <w:ins w:id="1199" w:author="sudarshan" w:date="2020-09-28T19:42:00Z">
        <w:r w:rsidRPr="003647E8">
          <w:rPr>
            <w:b w:val="0"/>
            <w:sz w:val="24"/>
            <w:szCs w:val="24"/>
            <w:rPrChange w:id="1200" w:author="sudarshan" w:date="2020-09-28T19:42:00Z">
              <w:rPr>
                <w:b w:val="0"/>
                <w:i/>
                <w:sz w:val="24"/>
                <w:szCs w:val="24"/>
              </w:rPr>
            </w:rPrChange>
          </w:rPr>
          <w:t>2017 September 17.</w:t>
        </w:r>
      </w:ins>
      <w:ins w:id="1201" w:author="sudarshan" w:date="2020-09-22T10:02:00Z">
        <w:r w:rsidRPr="00963237">
          <w:rPr>
            <w:b w:val="0"/>
            <w:sz w:val="24"/>
            <w:szCs w:val="24"/>
          </w:rPr>
          <w:t xml:space="preserve"> Available from: </w:t>
        </w:r>
        <w:r w:rsidRPr="00963237">
          <w:rPr>
            <w:b w:val="0"/>
            <w:sz w:val="24"/>
            <w:szCs w:val="24"/>
            <w:rPrChange w:id="1202" w:author="sudarshan" w:date="2020-09-28T19:11:00Z">
              <w:rPr>
                <w:rStyle w:val="Hyperlink"/>
                <w:b w:val="0"/>
                <w:sz w:val="24"/>
                <w:szCs w:val="24"/>
              </w:rPr>
            </w:rPrChange>
          </w:rPr>
          <w:fldChar w:fldCharType="begin"/>
        </w:r>
        <w:r w:rsidRPr="009C400D">
          <w:rPr>
            <w:b w:val="0"/>
            <w:sz w:val="24"/>
            <w:szCs w:val="24"/>
            <w:rPrChange w:id="1203" w:author="sudarshan" w:date="2020-09-28T19:11:00Z">
              <w:rPr/>
            </w:rPrChange>
          </w:rPr>
          <w:instrText xml:space="preserve"> HYPERLINK "https://www.youthkiawaaz.com/2017/09/lgbtq-therapists-fight-homophobia/" </w:instrText>
        </w:r>
        <w:r w:rsidRPr="00963237">
          <w:rPr>
            <w:rPrChange w:id="1204" w:author="sudarshan" w:date="2020-09-28T19:11:00Z">
              <w:rPr>
                <w:rStyle w:val="Hyperlink"/>
                <w:b w:val="0"/>
                <w:sz w:val="24"/>
                <w:szCs w:val="24"/>
              </w:rPr>
            </w:rPrChange>
          </w:rPr>
          <w:fldChar w:fldCharType="separate"/>
        </w:r>
        <w:r w:rsidRPr="00963237">
          <w:rPr>
            <w:rStyle w:val="Hyperlink"/>
            <w:b w:val="0"/>
            <w:sz w:val="24"/>
            <w:szCs w:val="24"/>
          </w:rPr>
          <w:t>https://www.youthkiawaaz.com/2017/09/lgbtq-therapists-fight-homophobia/</w:t>
        </w:r>
        <w:r w:rsidRPr="00963237">
          <w:rPr>
            <w:rStyle w:val="Hyperlink"/>
            <w:b w:val="0"/>
            <w:sz w:val="24"/>
            <w:szCs w:val="24"/>
          </w:rPr>
          <w:fldChar w:fldCharType="end"/>
        </w:r>
      </w:ins>
    </w:p>
    <w:p w14:paraId="5B7170D3" w14:textId="754991C9" w:rsidR="00701767" w:rsidRDefault="00701767">
      <w:pPr>
        <w:pStyle w:val="Heading1"/>
        <w:spacing w:line="480" w:lineRule="auto"/>
        <w:jc w:val="both"/>
        <w:rPr>
          <w:rStyle w:val="Hyperlink"/>
          <w:b w:val="0"/>
          <w:sz w:val="24"/>
          <w:szCs w:val="24"/>
        </w:rPr>
        <w:pPrChange w:id="1205" w:author="sudarshan" w:date="2020-09-28T19:11:00Z">
          <w:pPr>
            <w:pStyle w:val="Heading1"/>
            <w:jc w:val="both"/>
          </w:pPr>
        </w:pPrChange>
      </w:pPr>
      <w:r>
        <w:rPr>
          <w:rStyle w:val="Hyperlink"/>
          <w:b w:val="0"/>
          <w:sz w:val="24"/>
          <w:szCs w:val="24"/>
        </w:rPr>
        <w:t>35.</w:t>
      </w:r>
      <w:r>
        <w:rPr>
          <w:b w:val="0"/>
          <w:sz w:val="24"/>
          <w:szCs w:val="24"/>
        </w:rPr>
        <w:t xml:space="preserve"> </w:t>
      </w:r>
      <w:ins w:id="1206" w:author="sudarshan" w:date="2020-09-22T10:02:00Z">
        <w:r w:rsidRPr="00963237">
          <w:rPr>
            <w:b w:val="0"/>
            <w:sz w:val="24"/>
            <w:szCs w:val="24"/>
          </w:rPr>
          <w:t xml:space="preserve">Kappal, B. The pain and cruelty of ‘conversion therapy. </w:t>
        </w:r>
        <w:r w:rsidRPr="00963237">
          <w:rPr>
            <w:b w:val="0"/>
            <w:i/>
            <w:sz w:val="24"/>
            <w:szCs w:val="24"/>
          </w:rPr>
          <w:t xml:space="preserve">Livemint. </w:t>
        </w:r>
        <w:r w:rsidRPr="00963237">
          <w:rPr>
            <w:b w:val="0"/>
            <w:sz w:val="24"/>
            <w:szCs w:val="24"/>
          </w:rPr>
          <w:t>2020  Jun</w:t>
        </w:r>
      </w:ins>
      <w:ins w:id="1207" w:author="sudarshan" w:date="2020-09-28T19:43:00Z">
        <w:r>
          <w:rPr>
            <w:b w:val="0"/>
            <w:sz w:val="24"/>
            <w:szCs w:val="24"/>
          </w:rPr>
          <w:t xml:space="preserve">e </w:t>
        </w:r>
        <w:r w:rsidRPr="005D15AC">
          <w:rPr>
            <w:b w:val="0"/>
            <w:sz w:val="24"/>
            <w:szCs w:val="24"/>
          </w:rPr>
          <w:t>14</w:t>
        </w:r>
      </w:ins>
      <w:ins w:id="1208" w:author="sudarshan" w:date="2020-09-22T10:02:00Z">
        <w:r w:rsidRPr="00963237">
          <w:rPr>
            <w:b w:val="0"/>
            <w:sz w:val="24"/>
            <w:szCs w:val="24"/>
          </w:rPr>
          <w:t xml:space="preserve">. Available from: </w:t>
        </w:r>
      </w:ins>
      <w:ins w:id="1209" w:author="sudarshan" w:date="2020-09-28T16:02:00Z">
        <w:r w:rsidRPr="00963237">
          <w:rPr>
            <w:b w:val="0"/>
            <w:sz w:val="24"/>
            <w:szCs w:val="24"/>
            <w:rPrChange w:id="1210" w:author="sudarshan" w:date="2020-09-28T19:11:00Z">
              <w:rPr>
                <w:rStyle w:val="Hyperlink"/>
                <w:b w:val="0"/>
                <w:sz w:val="24"/>
                <w:szCs w:val="24"/>
              </w:rPr>
            </w:rPrChange>
          </w:rPr>
          <w:fldChar w:fldCharType="begin"/>
        </w:r>
        <w:r w:rsidRPr="009C400D">
          <w:rPr>
            <w:b w:val="0"/>
            <w:sz w:val="24"/>
            <w:szCs w:val="24"/>
            <w:rPrChange w:id="1211" w:author="sudarshan" w:date="2020-09-28T19:11:00Z">
              <w:rPr/>
            </w:rPrChange>
          </w:rPr>
          <w:instrText xml:space="preserve"> HYPERLINK "https://www.livemint.com/mint-lounge/features/the-pain-and-cruelty-of-conversion-therapy-11591975439448.html" </w:instrText>
        </w:r>
        <w:r w:rsidRPr="00963237">
          <w:rPr>
            <w:rPrChange w:id="1212" w:author="sudarshan" w:date="2020-09-28T19:11:00Z">
              <w:rPr>
                <w:rStyle w:val="Hyperlink"/>
                <w:b w:val="0"/>
                <w:sz w:val="24"/>
                <w:szCs w:val="24"/>
              </w:rPr>
            </w:rPrChange>
          </w:rPr>
          <w:fldChar w:fldCharType="separate"/>
        </w:r>
        <w:r w:rsidRPr="00963237">
          <w:rPr>
            <w:rStyle w:val="Hyperlink"/>
            <w:b w:val="0"/>
            <w:sz w:val="24"/>
            <w:szCs w:val="24"/>
          </w:rPr>
          <w:t>https://www.livemint.com/mint-lounge/features/the-pain-and-cruelty-of-conversion-therapy-11591975439448.html</w:t>
        </w:r>
        <w:r w:rsidRPr="00963237">
          <w:rPr>
            <w:rStyle w:val="Hyperlink"/>
            <w:b w:val="0"/>
            <w:sz w:val="24"/>
            <w:szCs w:val="24"/>
          </w:rPr>
          <w:fldChar w:fldCharType="end"/>
        </w:r>
      </w:ins>
    </w:p>
    <w:p w14:paraId="46B45C45" w14:textId="6318B892" w:rsidR="00701767" w:rsidRDefault="00701767">
      <w:pPr>
        <w:pStyle w:val="Heading1"/>
        <w:shd w:val="clear" w:color="auto" w:fill="FFFFFF"/>
        <w:spacing w:before="0" w:beforeAutospacing="0" w:after="0" w:afterAutospacing="0" w:line="480" w:lineRule="auto"/>
        <w:jc w:val="both"/>
        <w:textAlignment w:val="baseline"/>
        <w:rPr>
          <w:rStyle w:val="Hyperlink"/>
          <w:b w:val="0"/>
          <w:sz w:val="24"/>
          <w:szCs w:val="24"/>
        </w:rPr>
        <w:pPrChange w:id="1213" w:author="sudarshan" w:date="2020-09-28T19:11:00Z">
          <w:pPr>
            <w:pStyle w:val="Heading1"/>
            <w:shd w:val="clear" w:color="auto" w:fill="FFFFFF"/>
            <w:spacing w:before="0" w:beforeAutospacing="0" w:after="0" w:afterAutospacing="0"/>
            <w:textAlignment w:val="baseline"/>
          </w:pPr>
        </w:pPrChange>
      </w:pPr>
      <w:r>
        <w:rPr>
          <w:rStyle w:val="Hyperlink"/>
          <w:b w:val="0"/>
          <w:sz w:val="24"/>
          <w:szCs w:val="24"/>
        </w:rPr>
        <w:lastRenderedPageBreak/>
        <w:t>36</w:t>
      </w:r>
      <w:ins w:id="1214" w:author="sudarshan" w:date="2020-09-28T16:27:00Z">
        <w:r w:rsidRPr="009C400D">
          <w:rPr>
            <w:b w:val="0"/>
            <w:color w:val="222222"/>
            <w:sz w:val="24"/>
            <w:szCs w:val="24"/>
            <w:shd w:val="clear" w:color="auto" w:fill="FFFFFF"/>
            <w:rPrChange w:id="1215" w:author="sudarshan" w:date="2020-09-28T19:11:00Z">
              <w:rPr>
                <w:rFonts w:ascii="Arial" w:hAnsi="Arial" w:cs="Arial"/>
                <w:color w:val="222222"/>
                <w:sz w:val="20"/>
                <w:szCs w:val="20"/>
                <w:shd w:val="clear" w:color="auto" w:fill="FFFFFF"/>
              </w:rPr>
            </w:rPrChange>
          </w:rPr>
          <w:t>.</w:t>
        </w:r>
      </w:ins>
      <w:ins w:id="1216" w:author="sudarshan" w:date="2020-09-28T16:41:00Z">
        <w:r w:rsidRPr="00963237">
          <w:rPr>
            <w:rStyle w:val="kicker"/>
            <w:b w:val="0"/>
            <w:sz w:val="24"/>
            <w:szCs w:val="24"/>
          </w:rPr>
          <w:t xml:space="preserve"> Sebastian, M. </w:t>
        </w:r>
        <w:r w:rsidRPr="00963237">
          <w:rPr>
            <w:rStyle w:val="colorblack"/>
            <w:b w:val="0"/>
            <w:sz w:val="24"/>
            <w:szCs w:val="24"/>
          </w:rPr>
          <w:t xml:space="preserve">Even a year after sec.377 verdict, centre has not acted on sc direction to give 'wide publicity' for judgment. </w:t>
        </w:r>
        <w:r w:rsidRPr="00963237">
          <w:rPr>
            <w:rStyle w:val="colorblack"/>
            <w:b w:val="0"/>
            <w:i/>
            <w:sz w:val="24"/>
            <w:szCs w:val="24"/>
          </w:rPr>
          <w:t xml:space="preserve">LiveLaw. </w:t>
        </w:r>
        <w:r w:rsidRPr="00963237">
          <w:rPr>
            <w:rStyle w:val="colorblack"/>
            <w:b w:val="0"/>
            <w:sz w:val="24"/>
            <w:szCs w:val="24"/>
          </w:rPr>
          <w:t>2019 Sep 6. Available from</w:t>
        </w:r>
      </w:ins>
      <w:ins w:id="1217" w:author="sudarshan" w:date="2020-09-28T20:00:00Z">
        <w:r>
          <w:rPr>
            <w:rStyle w:val="colorblack"/>
            <w:b w:val="0"/>
            <w:sz w:val="24"/>
            <w:szCs w:val="24"/>
          </w:rPr>
          <w:t>:</w:t>
        </w:r>
      </w:ins>
      <w:ins w:id="1218" w:author="sudarshan" w:date="2020-09-28T16:41:00Z">
        <w:r w:rsidRPr="00963237">
          <w:rPr>
            <w:rStyle w:val="colorblack"/>
            <w:b w:val="0"/>
            <w:sz w:val="24"/>
            <w:szCs w:val="24"/>
          </w:rPr>
          <w:t xml:space="preserve"> </w:t>
        </w:r>
        <w:r w:rsidRPr="00963237">
          <w:rPr>
            <w:b w:val="0"/>
            <w:sz w:val="24"/>
            <w:szCs w:val="24"/>
            <w:rPrChange w:id="1219" w:author="sudarshan" w:date="2020-09-28T19:11:00Z">
              <w:rPr>
                <w:rStyle w:val="Hyperlink"/>
                <w:b w:val="0"/>
                <w:sz w:val="24"/>
                <w:szCs w:val="24"/>
              </w:rPr>
            </w:rPrChange>
          </w:rPr>
          <w:fldChar w:fldCharType="begin"/>
        </w:r>
        <w:r w:rsidRPr="009C400D">
          <w:rPr>
            <w:b w:val="0"/>
            <w:sz w:val="24"/>
            <w:szCs w:val="24"/>
            <w:rPrChange w:id="1220" w:author="sudarshan" w:date="2020-09-28T19:11:00Z">
              <w:rPr/>
            </w:rPrChange>
          </w:rPr>
          <w:instrText xml:space="preserve"> HYPERLINK "https://www.livelaw.in/top-stories/sec377-verdict-centre-sc-direction-wide-publicity-for-judgment-147834" </w:instrText>
        </w:r>
        <w:r w:rsidRPr="00963237">
          <w:rPr>
            <w:rPrChange w:id="1221" w:author="sudarshan" w:date="2020-09-28T19:11:00Z">
              <w:rPr>
                <w:rStyle w:val="Hyperlink"/>
                <w:b w:val="0"/>
                <w:sz w:val="24"/>
                <w:szCs w:val="24"/>
              </w:rPr>
            </w:rPrChange>
          </w:rPr>
          <w:fldChar w:fldCharType="separate"/>
        </w:r>
        <w:r w:rsidRPr="00963237">
          <w:rPr>
            <w:rStyle w:val="Hyperlink"/>
            <w:b w:val="0"/>
            <w:sz w:val="24"/>
            <w:szCs w:val="24"/>
          </w:rPr>
          <w:t>https://www.livelaw.in/top-stories/sec377-verdict-centre-sc-direction-wide-publicity-for-judgment-147834</w:t>
        </w:r>
        <w:r w:rsidRPr="00963237">
          <w:rPr>
            <w:rStyle w:val="Hyperlink"/>
            <w:b w:val="0"/>
            <w:sz w:val="24"/>
            <w:szCs w:val="24"/>
          </w:rPr>
          <w:fldChar w:fldCharType="end"/>
        </w:r>
      </w:ins>
    </w:p>
    <w:p w14:paraId="466D9C05" w14:textId="782BBD05" w:rsidR="00701767" w:rsidRDefault="00701767" w:rsidP="00B531F5">
      <w:pPr>
        <w:pStyle w:val="Heading1"/>
        <w:shd w:val="clear" w:color="auto" w:fill="FFFFFF"/>
        <w:spacing w:before="0" w:beforeAutospacing="0" w:after="0" w:afterAutospacing="0" w:line="480" w:lineRule="auto"/>
        <w:jc w:val="both"/>
        <w:textAlignment w:val="baseline"/>
        <w:rPr>
          <w:rStyle w:val="Hyperlink"/>
          <w:b w:val="0"/>
          <w:sz w:val="24"/>
          <w:szCs w:val="24"/>
        </w:rPr>
      </w:pPr>
    </w:p>
    <w:p w14:paraId="293652B2" w14:textId="74C7CEFA" w:rsidR="00D42D1C" w:rsidRDefault="00701767" w:rsidP="00B531F5">
      <w:pPr>
        <w:jc w:val="both"/>
        <w:rPr>
          <w:rFonts w:ascii="Times New Roman" w:hAnsi="Times New Roman" w:cs="Times New Roman"/>
          <w:color w:val="222222"/>
          <w:sz w:val="24"/>
          <w:szCs w:val="24"/>
          <w:shd w:val="clear" w:color="auto" w:fill="FFFFFF"/>
        </w:rPr>
      </w:pPr>
      <w:r>
        <w:rPr>
          <w:rStyle w:val="Hyperlink"/>
          <w:b/>
          <w:sz w:val="24"/>
          <w:szCs w:val="24"/>
        </w:rPr>
        <w:t>37.</w:t>
      </w:r>
      <w:r w:rsidR="00D42D1C" w:rsidRPr="00D42D1C">
        <w:rPr>
          <w:rFonts w:ascii="Times New Roman" w:hAnsi="Times New Roman" w:cs="Times New Roman"/>
          <w:color w:val="222222"/>
          <w:sz w:val="24"/>
          <w:szCs w:val="24"/>
          <w:shd w:val="clear" w:color="auto" w:fill="FFFFFF"/>
        </w:rPr>
        <w:t xml:space="preserve"> </w:t>
      </w:r>
      <w:r w:rsidR="00D42D1C">
        <w:rPr>
          <w:rFonts w:ascii="Times New Roman" w:hAnsi="Times New Roman" w:cs="Times New Roman"/>
          <w:color w:val="222222"/>
          <w:sz w:val="24"/>
          <w:szCs w:val="24"/>
          <w:shd w:val="clear" w:color="auto" w:fill="FFFFFF"/>
        </w:rPr>
        <w:t xml:space="preserve">Tenneti, S, Prajnya Trust. Curative violence against LGBT+ people in India. Key issues and perspectives. 2020 June; Available from: </w:t>
      </w:r>
      <w:hyperlink r:id="rId17" w:history="1">
        <w:r w:rsidR="00D42D1C" w:rsidRPr="00520697">
          <w:rPr>
            <w:rStyle w:val="Hyperlink"/>
            <w:rFonts w:ascii="Times New Roman" w:hAnsi="Times New Roman" w:cs="Times New Roman"/>
            <w:sz w:val="24"/>
            <w:szCs w:val="24"/>
            <w:shd w:val="clear" w:color="auto" w:fill="FFFFFF"/>
          </w:rPr>
          <w:t>https://www.academia.edu/43853924/Curative_violence_against_LGBT_people_in_India_Key_issues_and_perspectives</w:t>
        </w:r>
      </w:hyperlink>
    </w:p>
    <w:p w14:paraId="305C4AB3" w14:textId="3071A664" w:rsidR="00D42D1C" w:rsidRDefault="00D42D1C" w:rsidP="00B531F5">
      <w:pPr>
        <w:jc w:val="both"/>
        <w:rPr>
          <w:rFonts w:ascii="Times New Roman" w:hAnsi="Times New Roman" w:cs="Times New Roman"/>
          <w:color w:val="222222"/>
          <w:sz w:val="24"/>
          <w:szCs w:val="24"/>
          <w:shd w:val="clear" w:color="auto" w:fill="FFFFFF"/>
        </w:rPr>
      </w:pPr>
    </w:p>
    <w:p w14:paraId="38F3D111" w14:textId="453FBC7C" w:rsidR="003B239D" w:rsidRDefault="00D42D1C">
      <w:pPr>
        <w:pStyle w:val="Heading1"/>
        <w:shd w:val="clear" w:color="auto" w:fill="FFFFFF"/>
        <w:spacing w:before="0" w:beforeAutospacing="0" w:after="0" w:afterAutospacing="0" w:line="480" w:lineRule="auto"/>
        <w:jc w:val="both"/>
        <w:textAlignment w:val="baseline"/>
        <w:rPr>
          <w:b w:val="0"/>
          <w:color w:val="222222"/>
          <w:sz w:val="24"/>
          <w:szCs w:val="24"/>
          <w:shd w:val="clear" w:color="auto" w:fill="FFFFFF"/>
        </w:rPr>
        <w:pPrChange w:id="1222" w:author="sudarshan" w:date="2020-09-28T19:11:00Z">
          <w:pPr>
            <w:pStyle w:val="Heading1"/>
            <w:shd w:val="clear" w:color="auto" w:fill="FFFFFF"/>
            <w:spacing w:before="0" w:beforeAutospacing="0" w:after="0" w:afterAutospacing="0"/>
            <w:textAlignment w:val="baseline"/>
          </w:pPr>
        </w:pPrChange>
      </w:pPr>
      <w:r w:rsidRPr="00B531F5">
        <w:rPr>
          <w:b w:val="0"/>
          <w:color w:val="222222"/>
          <w:sz w:val="24"/>
          <w:szCs w:val="24"/>
          <w:shd w:val="clear" w:color="auto" w:fill="FFFFFF"/>
        </w:rPr>
        <w:t>38.</w:t>
      </w:r>
      <w:ins w:id="1223" w:author="sudarshan" w:date="2020-09-28T16:27:00Z">
        <w:r w:rsidR="003B239D" w:rsidRPr="00B531F5">
          <w:rPr>
            <w:b w:val="0"/>
            <w:color w:val="222222"/>
            <w:sz w:val="24"/>
            <w:szCs w:val="24"/>
            <w:shd w:val="clear" w:color="auto" w:fill="FFFFFF"/>
            <w:rPrChange w:id="1224" w:author="sudarshan" w:date="2020-09-28T19:11:00Z">
              <w:rPr>
                <w:rFonts w:ascii="Arial" w:hAnsi="Arial" w:cs="Arial"/>
                <w:color w:val="222222"/>
                <w:sz w:val="20"/>
                <w:szCs w:val="20"/>
                <w:shd w:val="clear" w:color="auto" w:fill="FFFFFF"/>
              </w:rPr>
            </w:rPrChange>
          </w:rPr>
          <w:t xml:space="preserve"> </w:t>
        </w:r>
      </w:ins>
      <w:ins w:id="1225" w:author="sudarshan" w:date="2020-09-28T16:31:00Z">
        <w:r w:rsidR="003B239D" w:rsidRPr="00B531F5">
          <w:rPr>
            <w:b w:val="0"/>
            <w:color w:val="222222"/>
            <w:sz w:val="24"/>
            <w:szCs w:val="24"/>
            <w:shd w:val="clear" w:color="auto" w:fill="FFFFFF"/>
            <w:rPrChange w:id="1226" w:author="sudarshan" w:date="2020-09-28T19:11:00Z">
              <w:rPr>
                <w:rFonts w:ascii="Arial" w:hAnsi="Arial" w:cs="Arial"/>
                <w:color w:val="222222"/>
                <w:sz w:val="20"/>
                <w:szCs w:val="20"/>
                <w:shd w:val="clear" w:color="auto" w:fill="FFFFFF"/>
              </w:rPr>
            </w:rPrChange>
          </w:rPr>
          <w:t>Briggs, C.</w:t>
        </w:r>
        <w:r w:rsidR="003B239D" w:rsidRPr="00B531F5">
          <w:rPr>
            <w:b w:val="0"/>
            <w:color w:val="222222"/>
            <w:sz w:val="24"/>
            <w:szCs w:val="24"/>
            <w:shd w:val="clear" w:color="auto" w:fill="FFFFFF"/>
          </w:rPr>
          <w:t xml:space="preserve"> L., &amp; Mantini-Briggs, C</w:t>
        </w:r>
        <w:r w:rsidR="003B239D" w:rsidRPr="00B531F5">
          <w:rPr>
            <w:b w:val="0"/>
            <w:color w:val="222222"/>
            <w:sz w:val="24"/>
            <w:szCs w:val="24"/>
            <w:shd w:val="clear" w:color="auto" w:fill="FFFFFF"/>
            <w:rPrChange w:id="1227" w:author="sudarshan" w:date="2020-09-28T19:11:00Z">
              <w:rPr>
                <w:rFonts w:ascii="Arial" w:hAnsi="Arial" w:cs="Arial"/>
                <w:color w:val="222222"/>
                <w:sz w:val="20"/>
                <w:szCs w:val="20"/>
                <w:shd w:val="clear" w:color="auto" w:fill="FFFFFF"/>
              </w:rPr>
            </w:rPrChange>
          </w:rPr>
          <w:t>. </w:t>
        </w:r>
        <w:r w:rsidR="003B239D" w:rsidRPr="00B531F5">
          <w:rPr>
            <w:b w:val="0"/>
            <w:i/>
            <w:iCs/>
            <w:color w:val="222222"/>
            <w:sz w:val="24"/>
            <w:szCs w:val="24"/>
            <w:shd w:val="clear" w:color="auto" w:fill="FFFFFF"/>
            <w:rPrChange w:id="1228" w:author="sudarshan" w:date="2020-09-28T19:11:00Z">
              <w:rPr>
                <w:rFonts w:ascii="Arial" w:hAnsi="Arial" w:cs="Arial"/>
                <w:i/>
                <w:iCs/>
                <w:color w:val="222222"/>
                <w:sz w:val="20"/>
                <w:szCs w:val="20"/>
                <w:shd w:val="clear" w:color="auto" w:fill="FFFFFF"/>
              </w:rPr>
            </w:rPrChange>
          </w:rPr>
          <w:t>Tell me why my children died: Rabies, indigenous knowledge, and communicative justice</w:t>
        </w:r>
        <w:r w:rsidR="003B239D" w:rsidRPr="00B531F5">
          <w:rPr>
            <w:b w:val="0"/>
            <w:color w:val="222222"/>
            <w:sz w:val="24"/>
            <w:szCs w:val="24"/>
            <w:shd w:val="clear" w:color="auto" w:fill="FFFFFF"/>
            <w:rPrChange w:id="1229" w:author="sudarshan" w:date="2020-09-28T19:11:00Z">
              <w:rPr>
                <w:rFonts w:ascii="Arial" w:hAnsi="Arial" w:cs="Arial"/>
                <w:color w:val="222222"/>
                <w:sz w:val="20"/>
                <w:szCs w:val="20"/>
                <w:shd w:val="clear" w:color="auto" w:fill="FFFFFF"/>
              </w:rPr>
            </w:rPrChange>
          </w:rPr>
          <w:t xml:space="preserve">. </w:t>
        </w:r>
      </w:ins>
      <w:ins w:id="1230" w:author="sudarshan" w:date="2020-09-28T19:51:00Z">
        <w:r w:rsidR="003B239D" w:rsidRPr="00B531F5">
          <w:rPr>
            <w:b w:val="0"/>
            <w:color w:val="222222"/>
            <w:sz w:val="24"/>
            <w:szCs w:val="24"/>
            <w:shd w:val="clear" w:color="auto" w:fill="FFFFFF"/>
          </w:rPr>
          <w:t xml:space="preserve">2016. </w:t>
        </w:r>
      </w:ins>
      <w:ins w:id="1231" w:author="sudarshan" w:date="2020-09-28T16:31:00Z">
        <w:r w:rsidR="003B239D" w:rsidRPr="00B531F5">
          <w:rPr>
            <w:b w:val="0"/>
            <w:color w:val="222222"/>
            <w:sz w:val="24"/>
            <w:szCs w:val="24"/>
            <w:shd w:val="clear" w:color="auto" w:fill="FFFFFF"/>
            <w:rPrChange w:id="1232" w:author="sudarshan" w:date="2020-09-28T19:11:00Z">
              <w:rPr>
                <w:rFonts w:ascii="Arial" w:hAnsi="Arial" w:cs="Arial"/>
                <w:color w:val="222222"/>
                <w:sz w:val="20"/>
                <w:szCs w:val="20"/>
                <w:shd w:val="clear" w:color="auto" w:fill="FFFFFF"/>
              </w:rPr>
            </w:rPrChange>
          </w:rPr>
          <w:t>Duke University Press.</w:t>
        </w:r>
      </w:ins>
    </w:p>
    <w:p w14:paraId="392EC6F3" w14:textId="77777777" w:rsidR="00B531F5" w:rsidRPr="00B531F5" w:rsidRDefault="00B531F5" w:rsidP="00B531F5">
      <w:pPr>
        <w:pStyle w:val="Heading1"/>
        <w:shd w:val="clear" w:color="auto" w:fill="FFFFFF"/>
        <w:spacing w:before="0" w:beforeAutospacing="0" w:after="0" w:afterAutospacing="0" w:line="480" w:lineRule="auto"/>
        <w:jc w:val="both"/>
        <w:textAlignment w:val="baseline"/>
        <w:rPr>
          <w:b w:val="0"/>
          <w:color w:val="222222"/>
          <w:sz w:val="24"/>
          <w:szCs w:val="24"/>
          <w:shd w:val="clear" w:color="auto" w:fill="FFFFFF"/>
        </w:rPr>
      </w:pPr>
    </w:p>
    <w:p w14:paraId="379ACDBC" w14:textId="2F1032F2" w:rsidR="00C27A2D" w:rsidRPr="00B531F5" w:rsidRDefault="002018BC" w:rsidP="00B531F5">
      <w:pPr>
        <w:spacing w:after="150" w:line="480" w:lineRule="auto"/>
        <w:jc w:val="both"/>
        <w:rPr>
          <w:rFonts w:ascii="Times New Roman" w:eastAsia="Times New Roman" w:hAnsi="Times New Roman" w:cs="Times New Roman"/>
          <w:color w:val="2B2B2B"/>
          <w:sz w:val="24"/>
          <w:szCs w:val="24"/>
        </w:rPr>
      </w:pPr>
      <w:r w:rsidRPr="00B531F5">
        <w:rPr>
          <w:rFonts w:ascii="Times New Roman" w:hAnsi="Times New Roman" w:cs="Times New Roman"/>
          <w:color w:val="222222"/>
          <w:sz w:val="24"/>
          <w:szCs w:val="24"/>
          <w:shd w:val="clear" w:color="auto" w:fill="FFFFFF"/>
        </w:rPr>
        <w:t>39</w:t>
      </w:r>
      <w:r w:rsidR="003B239D" w:rsidRPr="00B531F5">
        <w:rPr>
          <w:rFonts w:ascii="Times New Roman" w:hAnsi="Times New Roman" w:cs="Times New Roman"/>
          <w:color w:val="222222"/>
          <w:sz w:val="24"/>
          <w:szCs w:val="24"/>
          <w:shd w:val="clear" w:color="auto" w:fill="FFFFFF"/>
        </w:rPr>
        <w:t>.</w:t>
      </w:r>
      <w:r w:rsidR="00C27A2D" w:rsidRPr="00B531F5">
        <w:rPr>
          <w:rFonts w:ascii="Times New Roman" w:hAnsi="Times New Roman" w:cs="Times New Roman"/>
          <w:color w:val="2B2B2B"/>
          <w:sz w:val="24"/>
          <w:szCs w:val="24"/>
        </w:rPr>
        <w:t xml:space="preserve"> </w:t>
      </w:r>
      <w:r w:rsidR="00C27A2D" w:rsidRPr="00B531F5">
        <w:rPr>
          <w:rFonts w:ascii="Times New Roman" w:eastAsia="Times New Roman" w:hAnsi="Times New Roman" w:cs="Times New Roman"/>
          <w:color w:val="2B2B2B"/>
          <w:sz w:val="24"/>
          <w:szCs w:val="24"/>
        </w:rPr>
        <w:t>Narrain A, Chandran V. </w:t>
      </w:r>
      <w:r w:rsidR="00A041DE">
        <w:rPr>
          <w:rFonts w:ascii="Times New Roman" w:eastAsia="Times New Roman" w:hAnsi="Times New Roman" w:cs="Times New Roman"/>
          <w:i/>
          <w:iCs/>
          <w:color w:val="2B2B2B"/>
          <w:sz w:val="24"/>
          <w:szCs w:val="24"/>
        </w:rPr>
        <w:t>Nothing to fix: M</w:t>
      </w:r>
      <w:r w:rsidR="00C27A2D" w:rsidRPr="00B531F5">
        <w:rPr>
          <w:rFonts w:ascii="Times New Roman" w:eastAsia="Times New Roman" w:hAnsi="Times New Roman" w:cs="Times New Roman"/>
          <w:i/>
          <w:iCs/>
          <w:color w:val="2B2B2B"/>
          <w:sz w:val="24"/>
          <w:szCs w:val="24"/>
        </w:rPr>
        <w:t>edicalisation of sexual orientation and gender identity.</w:t>
      </w:r>
      <w:r w:rsidR="00C27A2D" w:rsidRPr="00B531F5">
        <w:rPr>
          <w:rFonts w:ascii="Times New Roman" w:eastAsia="Times New Roman" w:hAnsi="Times New Roman" w:cs="Times New Roman"/>
          <w:color w:val="2B2B2B"/>
          <w:sz w:val="24"/>
          <w:szCs w:val="24"/>
        </w:rPr>
        <w:t> New Delhi: Sage Publications; 2016.</w:t>
      </w:r>
    </w:p>
    <w:p w14:paraId="54ADCAE9" w14:textId="45B72762" w:rsidR="00C27A2D" w:rsidRPr="00963237" w:rsidRDefault="00C27A2D">
      <w:pPr>
        <w:pStyle w:val="Heading1"/>
        <w:spacing w:line="480" w:lineRule="auto"/>
        <w:jc w:val="both"/>
        <w:rPr>
          <w:ins w:id="1233" w:author="sudarshan" w:date="2020-09-28T16:59:00Z"/>
          <w:b w:val="0"/>
          <w:sz w:val="24"/>
          <w:szCs w:val="24"/>
        </w:rPr>
        <w:pPrChange w:id="1234" w:author="sudarshan" w:date="2020-09-28T19:11:00Z">
          <w:pPr>
            <w:pStyle w:val="Heading1"/>
            <w:jc w:val="both"/>
          </w:pPr>
        </w:pPrChange>
      </w:pPr>
      <w:r>
        <w:rPr>
          <w:rFonts w:ascii="Arial" w:hAnsi="Arial" w:cs="Arial"/>
          <w:color w:val="2B2B2B"/>
          <w:sz w:val="20"/>
          <w:szCs w:val="20"/>
        </w:rPr>
        <w:t>40.</w:t>
      </w:r>
      <w:r w:rsidRPr="00C27A2D">
        <w:rPr>
          <w:b w:val="0"/>
          <w:sz w:val="24"/>
          <w:szCs w:val="24"/>
        </w:rPr>
        <w:t xml:space="preserve"> </w:t>
      </w:r>
      <w:ins w:id="1235" w:author="sudarshan" w:date="2020-09-28T16:56:00Z">
        <w:r w:rsidRPr="009C400D">
          <w:rPr>
            <w:b w:val="0"/>
            <w:sz w:val="24"/>
            <w:szCs w:val="24"/>
            <w:rPrChange w:id="1236" w:author="sudarshan" w:date="2020-09-28T19:11:00Z">
              <w:rPr/>
            </w:rPrChange>
          </w:rPr>
          <w:t xml:space="preserve"> </w:t>
        </w:r>
      </w:ins>
      <w:ins w:id="1237" w:author="sudarshan" w:date="2020-09-28T19:54:00Z">
        <w:r w:rsidRPr="002E27A7">
          <w:rPr>
            <w:b w:val="0"/>
            <w:color w:val="2B2B2B"/>
            <w:sz w:val="24"/>
            <w:szCs w:val="24"/>
            <w:shd w:val="clear" w:color="auto" w:fill="FFFFFF"/>
            <w:rPrChange w:id="1238" w:author="sudarshan" w:date="2020-09-28T19:55:00Z">
              <w:rPr>
                <w:rFonts w:ascii="Arial" w:hAnsi="Arial" w:cs="Arial"/>
                <w:color w:val="2B2B2B"/>
                <w:sz w:val="20"/>
                <w:szCs w:val="20"/>
                <w:shd w:val="clear" w:color="auto" w:fill="FFFFFF"/>
              </w:rPr>
            </w:rPrChange>
          </w:rPr>
          <w:t xml:space="preserve">United </w:t>
        </w:r>
        <w:r w:rsidR="00A041DE" w:rsidRPr="00A041DE">
          <w:rPr>
            <w:b w:val="0"/>
            <w:color w:val="2B2B2B"/>
            <w:sz w:val="24"/>
            <w:szCs w:val="24"/>
            <w:shd w:val="clear" w:color="auto" w:fill="FFFFFF"/>
          </w:rPr>
          <w:t>nations human rights council</w:t>
        </w:r>
      </w:ins>
      <w:ins w:id="1239" w:author="sudarshan" w:date="2020-09-28T16:57:00Z">
        <w:r w:rsidRPr="00963237">
          <w:rPr>
            <w:b w:val="0"/>
            <w:sz w:val="24"/>
            <w:szCs w:val="24"/>
          </w:rPr>
          <w:t xml:space="preserve">. </w:t>
        </w:r>
      </w:ins>
      <w:ins w:id="1240" w:author="sudarshan" w:date="2020-09-28T19:54:00Z">
        <w:r w:rsidRPr="00963237">
          <w:rPr>
            <w:b w:val="0"/>
            <w:sz w:val="24"/>
            <w:szCs w:val="24"/>
          </w:rPr>
          <w:t>R</w:t>
        </w:r>
      </w:ins>
      <w:ins w:id="1241" w:author="sudarshan" w:date="2020-09-28T16:57:00Z">
        <w:r w:rsidRPr="00963237">
          <w:rPr>
            <w:b w:val="0"/>
            <w:sz w:val="24"/>
            <w:szCs w:val="24"/>
          </w:rPr>
          <w:t>eport of the</w:t>
        </w:r>
        <w:r w:rsidRPr="002E27A7">
          <w:rPr>
            <w:b w:val="0"/>
            <w:sz w:val="24"/>
            <w:szCs w:val="24"/>
            <w:rPrChange w:id="1242" w:author="sudarshan" w:date="2020-09-28T19:55:00Z">
              <w:rPr>
                <w:sz w:val="24"/>
                <w:szCs w:val="24"/>
              </w:rPr>
            </w:rPrChange>
          </w:rPr>
          <w:t xml:space="preserve"> </w:t>
        </w:r>
        <w:r w:rsidR="00A041DE" w:rsidRPr="00963237">
          <w:rPr>
            <w:rStyle w:val="Emphasis"/>
            <w:b w:val="0"/>
            <w:i w:val="0"/>
            <w:sz w:val="24"/>
            <w:szCs w:val="24"/>
          </w:rPr>
          <w:t>i</w:t>
        </w:r>
        <w:r w:rsidR="00A041DE" w:rsidRPr="00963237">
          <w:rPr>
            <w:b w:val="0"/>
            <w:sz w:val="24"/>
            <w:szCs w:val="24"/>
          </w:rPr>
          <w:t xml:space="preserve">ndependent expert </w:t>
        </w:r>
        <w:r w:rsidRPr="00963237">
          <w:rPr>
            <w:b w:val="0"/>
            <w:sz w:val="24"/>
            <w:szCs w:val="24"/>
          </w:rPr>
          <w:t>on protection against violence and discrimination based on sexual orientation and gender identity</w:t>
        </w:r>
        <w:r w:rsidRPr="002E27A7">
          <w:rPr>
            <w:b w:val="0"/>
            <w:sz w:val="24"/>
            <w:szCs w:val="24"/>
            <w:rPrChange w:id="1243" w:author="sudarshan" w:date="2020-09-28T19:55:00Z">
              <w:rPr>
                <w:sz w:val="24"/>
                <w:szCs w:val="24"/>
              </w:rPr>
            </w:rPrChange>
          </w:rPr>
          <w:t xml:space="preserve">. </w:t>
        </w:r>
      </w:ins>
      <w:ins w:id="1244" w:author="sudarshan" w:date="2020-09-28T19:54:00Z">
        <w:r w:rsidRPr="002E27A7">
          <w:rPr>
            <w:b w:val="0"/>
            <w:sz w:val="24"/>
            <w:szCs w:val="24"/>
            <w:rPrChange w:id="1245" w:author="sudarshan" w:date="2020-09-28T19:55:00Z">
              <w:rPr/>
            </w:rPrChange>
          </w:rPr>
          <w:t>A/74/181.</w:t>
        </w:r>
      </w:ins>
      <w:ins w:id="1246" w:author="sudarshan" w:date="2020-09-28T19:56:00Z">
        <w:r>
          <w:rPr>
            <w:b w:val="0"/>
            <w:sz w:val="24"/>
            <w:szCs w:val="24"/>
          </w:rPr>
          <w:t xml:space="preserve"> 2019 July 17</w:t>
        </w:r>
      </w:ins>
      <w:ins w:id="1247" w:author="sudarshan" w:date="2020-09-28T16:58:00Z">
        <w:r w:rsidRPr="00963237">
          <w:rPr>
            <w:b w:val="0"/>
            <w:sz w:val="24"/>
            <w:szCs w:val="24"/>
          </w:rPr>
          <w:t>. Available from</w:t>
        </w:r>
      </w:ins>
      <w:ins w:id="1248" w:author="sudarshan" w:date="2020-09-28T20:00:00Z">
        <w:r>
          <w:rPr>
            <w:b w:val="0"/>
            <w:sz w:val="24"/>
            <w:szCs w:val="24"/>
          </w:rPr>
          <w:t xml:space="preserve">: </w:t>
        </w:r>
      </w:ins>
      <w:ins w:id="1249" w:author="sudarshan" w:date="2020-09-28T16:58:00Z">
        <w:r w:rsidRPr="009C400D">
          <w:rPr>
            <w:b w:val="0"/>
            <w:sz w:val="24"/>
            <w:szCs w:val="24"/>
            <w:rPrChange w:id="1250" w:author="sudarshan" w:date="2020-09-28T19:11:00Z">
              <w:rPr/>
            </w:rPrChange>
          </w:rPr>
          <w:fldChar w:fldCharType="begin"/>
        </w:r>
        <w:r w:rsidRPr="009C400D">
          <w:rPr>
            <w:b w:val="0"/>
            <w:sz w:val="24"/>
            <w:szCs w:val="24"/>
            <w:rPrChange w:id="1251" w:author="sudarshan" w:date="2020-09-28T19:11:00Z">
              <w:rPr/>
            </w:rPrChange>
          </w:rPr>
          <w:instrText xml:space="preserve"> HYPERLINK "</w:instrText>
        </w:r>
      </w:ins>
      <w:ins w:id="1252" w:author="sudarshan" w:date="2020-09-28T16:56:00Z">
        <w:r w:rsidRPr="009C400D">
          <w:rPr>
            <w:b w:val="0"/>
            <w:sz w:val="24"/>
            <w:szCs w:val="24"/>
            <w:rPrChange w:id="1253" w:author="sudarshan" w:date="2020-09-28T19:11:00Z">
              <w:rPr/>
            </w:rPrChange>
          </w:rPr>
          <w:instrText>https://undocs.org/A/74/181?fbclid=IwAR3uVfgFEN2mqphccxMhadhmKkIRxopyKDsE9C4uT1zTF1sRrzAuAA3vZe8</w:instrText>
        </w:r>
      </w:ins>
      <w:ins w:id="1254" w:author="sudarshan" w:date="2020-09-28T16:58:00Z">
        <w:r w:rsidRPr="009C400D">
          <w:rPr>
            <w:b w:val="0"/>
            <w:sz w:val="24"/>
            <w:szCs w:val="24"/>
            <w:rPrChange w:id="1255" w:author="sudarshan" w:date="2020-09-28T19:11:00Z">
              <w:rPr/>
            </w:rPrChange>
          </w:rPr>
          <w:instrText xml:space="preserve">" </w:instrText>
        </w:r>
        <w:r w:rsidRPr="009C400D">
          <w:rPr>
            <w:b w:val="0"/>
            <w:sz w:val="24"/>
            <w:szCs w:val="24"/>
            <w:rPrChange w:id="1256" w:author="sudarshan" w:date="2020-09-28T19:11:00Z">
              <w:rPr/>
            </w:rPrChange>
          </w:rPr>
          <w:fldChar w:fldCharType="separate"/>
        </w:r>
      </w:ins>
      <w:ins w:id="1257" w:author="sudarshan" w:date="2020-09-28T16:56:00Z">
        <w:r w:rsidRPr="009C400D">
          <w:rPr>
            <w:rStyle w:val="Hyperlink"/>
            <w:b w:val="0"/>
            <w:color w:val="auto"/>
            <w:sz w:val="24"/>
            <w:szCs w:val="24"/>
            <w:rPrChange w:id="1258" w:author="sudarshan" w:date="2020-09-28T19:11:00Z">
              <w:rPr>
                <w:rStyle w:val="Hyperlink"/>
              </w:rPr>
            </w:rPrChange>
          </w:rPr>
          <w:t>https://undocs.org/A/74/181?fbclid=IwAR3uVfgFEN2mqphccxMhadhmKkIRxopyKDsE9C4uT1zTF1sRrzAuAA3vZe8</w:t>
        </w:r>
      </w:ins>
      <w:ins w:id="1259" w:author="sudarshan" w:date="2020-09-28T16:58:00Z">
        <w:r w:rsidRPr="009C400D">
          <w:rPr>
            <w:b w:val="0"/>
            <w:sz w:val="24"/>
            <w:szCs w:val="24"/>
            <w:rPrChange w:id="1260" w:author="sudarshan" w:date="2020-09-28T19:11:00Z">
              <w:rPr/>
            </w:rPrChange>
          </w:rPr>
          <w:fldChar w:fldCharType="end"/>
        </w:r>
      </w:ins>
    </w:p>
    <w:p w14:paraId="267B4F82" w14:textId="4393E19E" w:rsidR="00C27A2D" w:rsidRDefault="00C27A2D">
      <w:pPr>
        <w:pStyle w:val="Heading1"/>
        <w:spacing w:line="480" w:lineRule="auto"/>
        <w:jc w:val="both"/>
        <w:rPr>
          <w:b w:val="0"/>
          <w:color w:val="333333"/>
          <w:sz w:val="24"/>
          <w:szCs w:val="24"/>
          <w:shd w:val="clear" w:color="auto" w:fill="FCFCFC"/>
        </w:rPr>
        <w:pPrChange w:id="1261" w:author="sudarshan" w:date="2020-09-28T19:11:00Z">
          <w:pPr>
            <w:pStyle w:val="Heading1"/>
            <w:jc w:val="both"/>
          </w:pPr>
        </w:pPrChange>
      </w:pPr>
      <w:r>
        <w:rPr>
          <w:b w:val="0"/>
          <w:color w:val="333333"/>
          <w:sz w:val="24"/>
          <w:szCs w:val="24"/>
          <w:shd w:val="clear" w:color="auto" w:fill="FCFCFC"/>
        </w:rPr>
        <w:t xml:space="preserve">41. </w:t>
      </w:r>
      <w:ins w:id="1262" w:author="sudarshan" w:date="2020-09-28T16:54:00Z">
        <w:r w:rsidRPr="009C400D">
          <w:rPr>
            <w:b w:val="0"/>
            <w:color w:val="333333"/>
            <w:sz w:val="24"/>
            <w:szCs w:val="24"/>
            <w:shd w:val="clear" w:color="auto" w:fill="FCFCFC"/>
            <w:rPrChange w:id="1263" w:author="sudarshan" w:date="2020-09-28T19:11:00Z">
              <w:rPr>
                <w:rFonts w:ascii="Segoe UI" w:hAnsi="Segoe UI" w:cs="Segoe UI"/>
                <w:color w:val="333333"/>
                <w:shd w:val="clear" w:color="auto" w:fill="FCFCFC"/>
              </w:rPr>
            </w:rPrChange>
          </w:rPr>
          <w:t>Nakkeeran, N., Nakkeeran, B. Disability, mental health, sexual or</w:t>
        </w:r>
        <w:r w:rsidRPr="00963237">
          <w:rPr>
            <w:b w:val="0"/>
            <w:color w:val="333333"/>
            <w:sz w:val="24"/>
            <w:szCs w:val="24"/>
            <w:shd w:val="clear" w:color="auto" w:fill="FCFCFC"/>
          </w:rPr>
          <w:t xml:space="preserve">ientation and gender identity: </w:t>
        </w:r>
      </w:ins>
      <w:ins w:id="1264" w:author="sudarshan" w:date="2020-09-28T20:00:00Z">
        <w:r>
          <w:rPr>
            <w:b w:val="0"/>
            <w:color w:val="333333"/>
            <w:sz w:val="24"/>
            <w:szCs w:val="24"/>
            <w:shd w:val="clear" w:color="auto" w:fill="FCFCFC"/>
          </w:rPr>
          <w:t>U</w:t>
        </w:r>
      </w:ins>
      <w:ins w:id="1265" w:author="sudarshan" w:date="2020-09-28T16:54:00Z">
        <w:r w:rsidRPr="009C400D">
          <w:rPr>
            <w:b w:val="0"/>
            <w:color w:val="333333"/>
            <w:sz w:val="24"/>
            <w:szCs w:val="24"/>
            <w:shd w:val="clear" w:color="auto" w:fill="FCFCFC"/>
            <w:rPrChange w:id="1266" w:author="sudarshan" w:date="2020-09-28T19:11:00Z">
              <w:rPr>
                <w:rFonts w:ascii="Segoe UI" w:hAnsi="Segoe UI" w:cs="Segoe UI"/>
                <w:color w:val="333333"/>
                <w:shd w:val="clear" w:color="auto" w:fill="FCFCFC"/>
              </w:rPr>
            </w:rPrChange>
          </w:rPr>
          <w:t>nderstanding health inequity through experience and difference. </w:t>
        </w:r>
        <w:r w:rsidRPr="009C400D">
          <w:rPr>
            <w:b w:val="0"/>
            <w:i/>
            <w:iCs/>
            <w:color w:val="333333"/>
            <w:sz w:val="24"/>
            <w:szCs w:val="24"/>
            <w:shd w:val="clear" w:color="auto" w:fill="FCFCFC"/>
            <w:rPrChange w:id="1267" w:author="sudarshan" w:date="2020-09-28T19:11:00Z">
              <w:rPr>
                <w:rFonts w:ascii="Segoe UI" w:hAnsi="Segoe UI" w:cs="Segoe UI"/>
                <w:i/>
                <w:iCs/>
                <w:color w:val="333333"/>
                <w:shd w:val="clear" w:color="auto" w:fill="FCFCFC"/>
              </w:rPr>
            </w:rPrChange>
          </w:rPr>
          <w:t>Health Res Policy Sys</w:t>
        </w:r>
      </w:ins>
      <w:ins w:id="1268" w:author="sudarshan" w:date="2020-09-28T19:56:00Z">
        <w:r>
          <w:rPr>
            <w:b w:val="0"/>
            <w:i/>
            <w:iCs/>
            <w:color w:val="333333"/>
            <w:sz w:val="24"/>
            <w:szCs w:val="24"/>
            <w:shd w:val="clear" w:color="auto" w:fill="FCFCFC"/>
          </w:rPr>
          <w:t xml:space="preserve">. </w:t>
        </w:r>
        <w:r w:rsidRPr="002E27A7">
          <w:rPr>
            <w:b w:val="0"/>
            <w:iCs/>
            <w:color w:val="333333"/>
            <w:sz w:val="24"/>
            <w:szCs w:val="24"/>
            <w:shd w:val="clear" w:color="auto" w:fill="FCFCFC"/>
            <w:rPrChange w:id="1269" w:author="sudarshan" w:date="2020-09-28T19:56:00Z">
              <w:rPr>
                <w:b w:val="0"/>
                <w:i/>
                <w:iCs/>
                <w:color w:val="333333"/>
                <w:sz w:val="24"/>
                <w:szCs w:val="24"/>
                <w:shd w:val="clear" w:color="auto" w:fill="FCFCFC"/>
              </w:rPr>
            </w:rPrChange>
          </w:rPr>
          <w:t>2018</w:t>
        </w:r>
        <w:r>
          <w:rPr>
            <w:b w:val="0"/>
            <w:i/>
            <w:iCs/>
            <w:color w:val="333333"/>
            <w:sz w:val="24"/>
            <w:szCs w:val="24"/>
            <w:shd w:val="clear" w:color="auto" w:fill="FCFCFC"/>
          </w:rPr>
          <w:t>;</w:t>
        </w:r>
      </w:ins>
      <w:ins w:id="1270" w:author="sudarshan" w:date="2020-09-28T16:54:00Z">
        <w:r w:rsidRPr="00963237">
          <w:rPr>
            <w:b w:val="0"/>
            <w:color w:val="333333"/>
            <w:sz w:val="24"/>
            <w:szCs w:val="24"/>
            <w:shd w:val="clear" w:color="auto" w:fill="FCFCFC"/>
          </w:rPr>
          <w:t>16, 97</w:t>
        </w:r>
        <w:r w:rsidRPr="009C400D">
          <w:rPr>
            <w:b w:val="0"/>
            <w:color w:val="333333"/>
            <w:sz w:val="24"/>
            <w:szCs w:val="24"/>
            <w:shd w:val="clear" w:color="auto" w:fill="FCFCFC"/>
            <w:rPrChange w:id="1271" w:author="sudarshan" w:date="2020-09-28T19:11:00Z">
              <w:rPr>
                <w:rFonts w:ascii="Segoe UI" w:hAnsi="Segoe UI" w:cs="Segoe UI"/>
                <w:color w:val="333333"/>
                <w:shd w:val="clear" w:color="auto" w:fill="FCFCFC"/>
              </w:rPr>
            </w:rPrChange>
          </w:rPr>
          <w:t>.</w:t>
        </w:r>
        <w:r w:rsidRPr="00963237">
          <w:rPr>
            <w:b w:val="0"/>
            <w:color w:val="333333"/>
            <w:sz w:val="24"/>
            <w:szCs w:val="24"/>
            <w:shd w:val="clear" w:color="auto" w:fill="FCFCFC"/>
          </w:rPr>
          <w:t xml:space="preserve"> Available from</w:t>
        </w:r>
      </w:ins>
      <w:ins w:id="1272" w:author="sudarshan" w:date="2020-09-28T19:57:00Z">
        <w:r>
          <w:rPr>
            <w:b w:val="0"/>
            <w:color w:val="333333"/>
            <w:sz w:val="24"/>
            <w:szCs w:val="24"/>
            <w:shd w:val="clear" w:color="auto" w:fill="FCFCFC"/>
          </w:rPr>
          <w:t>:</w:t>
        </w:r>
      </w:ins>
      <w:ins w:id="1273" w:author="sudarshan" w:date="2020-09-28T16:54:00Z">
        <w:r w:rsidRPr="00963237">
          <w:rPr>
            <w:b w:val="0"/>
            <w:color w:val="333333"/>
            <w:sz w:val="24"/>
            <w:szCs w:val="24"/>
            <w:shd w:val="clear" w:color="auto" w:fill="FCFCFC"/>
          </w:rPr>
          <w:t xml:space="preserve"> </w:t>
        </w:r>
        <w:r w:rsidRPr="009C400D">
          <w:rPr>
            <w:b w:val="0"/>
            <w:color w:val="333333"/>
            <w:sz w:val="24"/>
            <w:szCs w:val="24"/>
            <w:shd w:val="clear" w:color="auto" w:fill="FCFCFC"/>
            <w:rPrChange w:id="1274" w:author="sudarshan" w:date="2020-09-28T19:11:00Z">
              <w:rPr>
                <w:rFonts w:ascii="Segoe UI" w:hAnsi="Segoe UI" w:cs="Segoe UI"/>
                <w:color w:val="333333"/>
                <w:shd w:val="clear" w:color="auto" w:fill="FCFCFC"/>
              </w:rPr>
            </w:rPrChange>
          </w:rPr>
          <w:t xml:space="preserve"> </w:t>
        </w:r>
        <w:r w:rsidRPr="00963237">
          <w:rPr>
            <w:b w:val="0"/>
            <w:color w:val="333333"/>
            <w:sz w:val="24"/>
            <w:szCs w:val="24"/>
            <w:shd w:val="clear" w:color="auto" w:fill="FCFCFC"/>
          </w:rPr>
          <w:fldChar w:fldCharType="begin"/>
        </w:r>
        <w:r w:rsidRPr="00963237">
          <w:rPr>
            <w:b w:val="0"/>
            <w:color w:val="333333"/>
            <w:sz w:val="24"/>
            <w:szCs w:val="24"/>
            <w:shd w:val="clear" w:color="auto" w:fill="FCFCFC"/>
          </w:rPr>
          <w:instrText xml:space="preserve"> HYPERLINK "</w:instrText>
        </w:r>
        <w:r w:rsidRPr="009C400D">
          <w:rPr>
            <w:b w:val="0"/>
            <w:color w:val="333333"/>
            <w:sz w:val="24"/>
            <w:szCs w:val="24"/>
            <w:shd w:val="clear" w:color="auto" w:fill="FCFCFC"/>
            <w:rPrChange w:id="1275" w:author="sudarshan" w:date="2020-09-28T19:11:00Z">
              <w:rPr>
                <w:rFonts w:ascii="Segoe UI" w:hAnsi="Segoe UI" w:cs="Segoe UI"/>
                <w:color w:val="333333"/>
                <w:shd w:val="clear" w:color="auto" w:fill="FCFCFC"/>
              </w:rPr>
            </w:rPrChange>
          </w:rPr>
          <w:instrText>https://doi.org/10.1186/s12961-018-0366-1</w:instrText>
        </w:r>
        <w:r w:rsidRPr="00963237">
          <w:rPr>
            <w:b w:val="0"/>
            <w:color w:val="333333"/>
            <w:sz w:val="24"/>
            <w:szCs w:val="24"/>
            <w:shd w:val="clear" w:color="auto" w:fill="FCFCFC"/>
          </w:rPr>
          <w:instrText xml:space="preserve">" </w:instrText>
        </w:r>
        <w:r w:rsidRPr="00963237">
          <w:rPr>
            <w:b w:val="0"/>
            <w:color w:val="333333"/>
            <w:sz w:val="24"/>
            <w:szCs w:val="24"/>
            <w:shd w:val="clear" w:color="auto" w:fill="FCFCFC"/>
          </w:rPr>
          <w:fldChar w:fldCharType="separate"/>
        </w:r>
        <w:r w:rsidRPr="009C400D">
          <w:rPr>
            <w:rStyle w:val="Hyperlink"/>
            <w:b w:val="0"/>
            <w:sz w:val="24"/>
            <w:szCs w:val="24"/>
            <w:rPrChange w:id="1276" w:author="sudarshan" w:date="2020-09-28T19:11:00Z">
              <w:rPr>
                <w:rFonts w:ascii="Segoe UI" w:hAnsi="Segoe UI" w:cs="Segoe UI"/>
                <w:color w:val="333333"/>
                <w:shd w:val="clear" w:color="auto" w:fill="FCFCFC"/>
              </w:rPr>
            </w:rPrChange>
          </w:rPr>
          <w:t>https://doi.org/10.1186/s12961-018-0366-1</w:t>
        </w:r>
        <w:r w:rsidRPr="00963237">
          <w:rPr>
            <w:b w:val="0"/>
            <w:color w:val="333333"/>
            <w:sz w:val="24"/>
            <w:szCs w:val="24"/>
            <w:shd w:val="clear" w:color="auto" w:fill="FCFCFC"/>
          </w:rPr>
          <w:fldChar w:fldCharType="end"/>
        </w:r>
      </w:ins>
    </w:p>
    <w:p w14:paraId="1B4339DD" w14:textId="590CFAE4" w:rsidR="00C27A2D" w:rsidRDefault="00C27A2D" w:rsidP="00B531F5">
      <w:pPr>
        <w:pStyle w:val="Heading1"/>
        <w:spacing w:line="480" w:lineRule="auto"/>
        <w:jc w:val="both"/>
        <w:rPr>
          <w:b w:val="0"/>
          <w:color w:val="222222"/>
          <w:sz w:val="24"/>
          <w:szCs w:val="24"/>
          <w:shd w:val="clear" w:color="auto" w:fill="FFFFFF"/>
        </w:rPr>
      </w:pPr>
      <w:r>
        <w:rPr>
          <w:b w:val="0"/>
          <w:color w:val="333333"/>
          <w:sz w:val="24"/>
          <w:szCs w:val="24"/>
          <w:shd w:val="clear" w:color="auto" w:fill="FCFCFC"/>
        </w:rPr>
        <w:lastRenderedPageBreak/>
        <w:t>42.</w:t>
      </w:r>
      <w:ins w:id="1277" w:author="sudarshan" w:date="2020-09-28T15:43:00Z">
        <w:r w:rsidR="00273F73" w:rsidRPr="009C400D">
          <w:rPr>
            <w:b w:val="0"/>
            <w:color w:val="222222"/>
            <w:sz w:val="24"/>
            <w:szCs w:val="24"/>
            <w:shd w:val="clear" w:color="auto" w:fill="FFFFFF"/>
            <w:rPrChange w:id="1278" w:author="sudarshan" w:date="2020-09-28T19:11:00Z">
              <w:rPr>
                <w:color w:val="222222"/>
                <w:sz w:val="24"/>
                <w:szCs w:val="24"/>
                <w:shd w:val="clear" w:color="auto" w:fill="FFFFFF"/>
              </w:rPr>
            </w:rPrChange>
          </w:rPr>
          <w:t xml:space="preserve"> Stuke, H., </w:t>
        </w:r>
        <w:r w:rsidR="00273F73" w:rsidRPr="00963237">
          <w:rPr>
            <w:b w:val="0"/>
            <w:color w:val="222222"/>
            <w:sz w:val="24"/>
            <w:szCs w:val="24"/>
            <w:shd w:val="clear" w:color="auto" w:fill="FFFFFF"/>
          </w:rPr>
          <w:t>Heinz, A., &amp; Bermpohl, F</w:t>
        </w:r>
        <w:r w:rsidR="00273F73" w:rsidRPr="009C400D">
          <w:rPr>
            <w:b w:val="0"/>
            <w:color w:val="222222"/>
            <w:sz w:val="24"/>
            <w:szCs w:val="24"/>
            <w:shd w:val="clear" w:color="auto" w:fill="FFFFFF"/>
            <w:rPrChange w:id="1279" w:author="sudarshan" w:date="2020-09-28T19:11:00Z">
              <w:rPr>
                <w:rFonts w:ascii="Lucida Sans" w:hAnsi="Lucida Sans"/>
                <w:color w:val="222222"/>
                <w:sz w:val="23"/>
                <w:szCs w:val="23"/>
                <w:shd w:val="clear" w:color="auto" w:fill="FFFFFF"/>
              </w:rPr>
            </w:rPrChange>
          </w:rPr>
          <w:t xml:space="preserve">. </w:t>
        </w:r>
      </w:ins>
      <w:r w:rsidR="00A041DE">
        <w:rPr>
          <w:b w:val="0"/>
          <w:color w:val="222222"/>
          <w:sz w:val="24"/>
          <w:szCs w:val="24"/>
          <w:shd w:val="clear" w:color="auto" w:fill="FFFFFF"/>
        </w:rPr>
        <w:t>A</w:t>
      </w:r>
      <w:ins w:id="1280" w:author="sudarshan" w:date="2020-09-28T15:43:00Z">
        <w:r w:rsidR="00A041DE" w:rsidRPr="00A041DE">
          <w:rPr>
            <w:b w:val="0"/>
            <w:color w:val="222222"/>
            <w:sz w:val="24"/>
            <w:szCs w:val="24"/>
            <w:shd w:val="clear" w:color="auto" w:fill="FFFFFF"/>
          </w:rPr>
          <w:t>cceptance towards LGB persons is an independent protective factor against suicide on a country level</w:t>
        </w:r>
        <w:r w:rsidR="00273F73" w:rsidRPr="009C400D">
          <w:rPr>
            <w:b w:val="0"/>
            <w:color w:val="222222"/>
            <w:sz w:val="24"/>
            <w:szCs w:val="24"/>
            <w:shd w:val="clear" w:color="auto" w:fill="FFFFFF"/>
            <w:rPrChange w:id="1281" w:author="sudarshan" w:date="2020-09-28T19:11:00Z">
              <w:rPr>
                <w:rFonts w:ascii="Lucida Sans" w:hAnsi="Lucida Sans"/>
                <w:color w:val="222222"/>
                <w:sz w:val="23"/>
                <w:szCs w:val="23"/>
                <w:shd w:val="clear" w:color="auto" w:fill="FFFFFF"/>
              </w:rPr>
            </w:rPrChange>
          </w:rPr>
          <w:t>. </w:t>
        </w:r>
      </w:ins>
      <w:ins w:id="1282" w:author="sudarshan" w:date="2020-09-28T19:41:00Z">
        <w:r w:rsidR="00273F73">
          <w:rPr>
            <w:b w:val="0"/>
            <w:color w:val="222222"/>
            <w:sz w:val="24"/>
            <w:szCs w:val="24"/>
            <w:shd w:val="clear" w:color="auto" w:fill="FFFFFF"/>
          </w:rPr>
          <w:t xml:space="preserve"> </w:t>
        </w:r>
      </w:ins>
      <w:ins w:id="1283" w:author="sudarshan" w:date="2020-09-28T15:43:00Z">
        <w:r w:rsidR="00273F73" w:rsidRPr="009C400D">
          <w:rPr>
            <w:rStyle w:val="Emphasis"/>
            <w:b w:val="0"/>
            <w:color w:val="222222"/>
            <w:sz w:val="24"/>
            <w:szCs w:val="24"/>
            <w:shd w:val="clear" w:color="auto" w:fill="FFFFFF"/>
            <w:rPrChange w:id="1284" w:author="sudarshan" w:date="2020-09-28T19:11:00Z">
              <w:rPr>
                <w:rStyle w:val="Emphasis"/>
                <w:rFonts w:ascii="Lucida Sans" w:hAnsi="Lucida Sans"/>
                <w:color w:val="222222"/>
                <w:sz w:val="23"/>
                <w:szCs w:val="23"/>
                <w:shd w:val="clear" w:color="auto" w:fill="FFFFFF"/>
              </w:rPr>
            </w:rPrChange>
          </w:rPr>
          <w:t>Sexuality Research and Social Policy</w:t>
        </w:r>
        <w:r w:rsidR="00273F73" w:rsidRPr="00963237">
          <w:rPr>
            <w:b w:val="0"/>
            <w:color w:val="222222"/>
            <w:sz w:val="24"/>
            <w:szCs w:val="24"/>
            <w:shd w:val="clear" w:color="auto" w:fill="FFFFFF"/>
          </w:rPr>
          <w:t>.</w:t>
        </w:r>
      </w:ins>
      <w:ins w:id="1285" w:author="sudarshan" w:date="2020-09-28T19:41:00Z">
        <w:r w:rsidR="00273F73" w:rsidRPr="003647E8">
          <w:rPr>
            <w:b w:val="0"/>
            <w:color w:val="222222"/>
            <w:sz w:val="24"/>
            <w:szCs w:val="24"/>
            <w:shd w:val="clear" w:color="auto" w:fill="FFFFFF"/>
          </w:rPr>
          <w:t xml:space="preserve"> </w:t>
        </w:r>
        <w:r w:rsidR="00273F73">
          <w:rPr>
            <w:b w:val="0"/>
            <w:color w:val="222222"/>
            <w:sz w:val="24"/>
            <w:szCs w:val="24"/>
            <w:shd w:val="clear" w:color="auto" w:fill="FFFFFF"/>
          </w:rPr>
          <w:t>2020</w:t>
        </w:r>
      </w:ins>
      <w:ins w:id="1286" w:author="sudarshan" w:date="2020-09-28T15:43:00Z">
        <w:r w:rsidR="00273F73" w:rsidRPr="00963237">
          <w:rPr>
            <w:b w:val="0"/>
            <w:color w:val="222222"/>
            <w:sz w:val="24"/>
            <w:szCs w:val="24"/>
            <w:shd w:val="clear" w:color="auto" w:fill="FFFFFF"/>
          </w:rPr>
          <w:t xml:space="preserve"> 1-6.</w:t>
        </w:r>
        <w:r w:rsidR="00273F73" w:rsidRPr="009C400D">
          <w:rPr>
            <w:b w:val="0"/>
            <w:color w:val="222222"/>
            <w:sz w:val="24"/>
            <w:szCs w:val="24"/>
            <w:shd w:val="clear" w:color="auto" w:fill="FFFFFF"/>
            <w:rPrChange w:id="1287" w:author="sudarshan" w:date="2020-09-28T19:11:00Z">
              <w:rPr>
                <w:color w:val="222222"/>
                <w:sz w:val="24"/>
                <w:szCs w:val="24"/>
                <w:shd w:val="clear" w:color="auto" w:fill="FFFFFF"/>
              </w:rPr>
            </w:rPrChange>
          </w:rPr>
          <w:t>.</w:t>
        </w:r>
      </w:ins>
    </w:p>
    <w:p w14:paraId="24908855" w14:textId="6070E9D1" w:rsidR="000821EB" w:rsidRPr="00963237" w:rsidRDefault="000821EB">
      <w:pPr>
        <w:pStyle w:val="Heading1"/>
        <w:spacing w:line="480" w:lineRule="auto"/>
        <w:jc w:val="both"/>
        <w:rPr>
          <w:ins w:id="1288" w:author="sudarshan" w:date="2020-09-28T16:50:00Z"/>
          <w:b w:val="0"/>
          <w:sz w:val="24"/>
          <w:szCs w:val="24"/>
        </w:rPr>
        <w:pPrChange w:id="1289" w:author="sudarshan" w:date="2020-09-28T19:11:00Z">
          <w:pPr>
            <w:pStyle w:val="Heading1"/>
            <w:jc w:val="both"/>
          </w:pPr>
        </w:pPrChange>
      </w:pPr>
      <w:r>
        <w:rPr>
          <w:b w:val="0"/>
          <w:sz w:val="24"/>
          <w:szCs w:val="24"/>
        </w:rPr>
        <w:t>43</w:t>
      </w:r>
      <w:ins w:id="1290" w:author="sudarshan" w:date="2020-09-28T16:32:00Z">
        <w:r w:rsidRPr="00963237">
          <w:rPr>
            <w:b w:val="0"/>
            <w:sz w:val="24"/>
            <w:szCs w:val="24"/>
          </w:rPr>
          <w:t>.</w:t>
        </w:r>
      </w:ins>
      <w:ins w:id="1291" w:author="sudarshan" w:date="2020-09-28T16:50:00Z">
        <w:r w:rsidRPr="00963237">
          <w:rPr>
            <w:b w:val="0"/>
            <w:sz w:val="24"/>
            <w:szCs w:val="24"/>
          </w:rPr>
          <w:t xml:space="preserve"> https://www.lgbrimh.gov.in</w:t>
        </w:r>
      </w:ins>
    </w:p>
    <w:p w14:paraId="57CAEF6E" w14:textId="6B217440" w:rsidR="000821EB" w:rsidRPr="00963237" w:rsidRDefault="000821EB">
      <w:pPr>
        <w:pStyle w:val="Heading1"/>
        <w:spacing w:line="480" w:lineRule="auto"/>
        <w:jc w:val="both"/>
        <w:rPr>
          <w:ins w:id="1292" w:author="sudarshan" w:date="2020-09-28T16:51:00Z"/>
          <w:b w:val="0"/>
          <w:sz w:val="24"/>
          <w:szCs w:val="24"/>
        </w:rPr>
        <w:pPrChange w:id="1293" w:author="sudarshan" w:date="2020-09-28T19:11:00Z">
          <w:pPr>
            <w:pStyle w:val="Heading1"/>
            <w:jc w:val="both"/>
          </w:pPr>
        </w:pPrChange>
      </w:pPr>
      <w:r>
        <w:rPr>
          <w:b w:val="0"/>
          <w:color w:val="222222"/>
          <w:sz w:val="24"/>
          <w:szCs w:val="24"/>
          <w:shd w:val="clear" w:color="auto" w:fill="FFFFFF"/>
        </w:rPr>
        <w:t>44</w:t>
      </w:r>
      <w:ins w:id="1294" w:author="sudarshan" w:date="2020-09-28T16:50:00Z">
        <w:r w:rsidRPr="009C400D">
          <w:rPr>
            <w:b w:val="0"/>
            <w:color w:val="222222"/>
            <w:sz w:val="24"/>
            <w:szCs w:val="24"/>
            <w:shd w:val="clear" w:color="auto" w:fill="FFFFFF"/>
            <w:rPrChange w:id="1295" w:author="sudarshan" w:date="2020-09-28T19:11:00Z">
              <w:rPr>
                <w:color w:val="222222"/>
                <w:sz w:val="24"/>
                <w:szCs w:val="24"/>
                <w:shd w:val="clear" w:color="auto" w:fill="FFFFFF"/>
              </w:rPr>
            </w:rPrChange>
          </w:rPr>
          <w:t>.</w:t>
        </w:r>
      </w:ins>
      <w:ins w:id="1296" w:author="sudarshan" w:date="2020-09-28T16:51:00Z">
        <w:r w:rsidRPr="00963237">
          <w:rPr>
            <w:b w:val="0"/>
            <w:sz w:val="24"/>
            <w:szCs w:val="24"/>
          </w:rPr>
          <w:t xml:space="preserve"> </w:t>
        </w:r>
        <w:r w:rsidRPr="00963237">
          <w:rPr>
            <w:b w:val="0"/>
            <w:sz w:val="24"/>
            <w:szCs w:val="24"/>
          </w:rPr>
          <w:fldChar w:fldCharType="begin"/>
        </w:r>
        <w:r w:rsidRPr="00963237">
          <w:rPr>
            <w:b w:val="0"/>
            <w:sz w:val="24"/>
            <w:szCs w:val="24"/>
          </w:rPr>
          <w:instrText xml:space="preserve"> HYPERLINK "https://nimhans.ac.in" </w:instrText>
        </w:r>
        <w:r w:rsidRPr="00963237">
          <w:rPr>
            <w:b w:val="0"/>
            <w:sz w:val="24"/>
            <w:szCs w:val="24"/>
          </w:rPr>
          <w:fldChar w:fldCharType="separate"/>
        </w:r>
        <w:r w:rsidRPr="00963237">
          <w:rPr>
            <w:rStyle w:val="Hyperlink"/>
            <w:b w:val="0"/>
            <w:sz w:val="24"/>
            <w:szCs w:val="24"/>
          </w:rPr>
          <w:t>https://nimhans.ac.in</w:t>
        </w:r>
        <w:r w:rsidRPr="00963237">
          <w:rPr>
            <w:b w:val="0"/>
            <w:sz w:val="24"/>
            <w:szCs w:val="24"/>
          </w:rPr>
          <w:fldChar w:fldCharType="end"/>
        </w:r>
      </w:ins>
    </w:p>
    <w:p w14:paraId="1F5044E6" w14:textId="06D5E576" w:rsidR="000821EB" w:rsidRDefault="000821EB">
      <w:pPr>
        <w:pStyle w:val="Heading1"/>
        <w:spacing w:line="480" w:lineRule="auto"/>
        <w:jc w:val="both"/>
        <w:rPr>
          <w:rStyle w:val="Hyperlink"/>
          <w:b w:val="0"/>
          <w:sz w:val="24"/>
          <w:szCs w:val="24"/>
        </w:rPr>
        <w:pPrChange w:id="1297" w:author="sudarshan" w:date="2020-09-28T19:11:00Z">
          <w:pPr>
            <w:pStyle w:val="Heading1"/>
            <w:jc w:val="both"/>
          </w:pPr>
        </w:pPrChange>
      </w:pPr>
      <w:r>
        <w:rPr>
          <w:b w:val="0"/>
          <w:sz w:val="24"/>
          <w:szCs w:val="24"/>
        </w:rPr>
        <w:t>45</w:t>
      </w:r>
      <w:ins w:id="1298" w:author="sudarshan" w:date="2020-09-28T16:51:00Z">
        <w:r w:rsidRPr="00963237">
          <w:rPr>
            <w:b w:val="0"/>
            <w:sz w:val="24"/>
            <w:szCs w:val="24"/>
          </w:rPr>
          <w:t>.</w:t>
        </w:r>
        <w:r w:rsidRPr="009C400D">
          <w:rPr>
            <w:b w:val="0"/>
            <w:sz w:val="24"/>
            <w:szCs w:val="24"/>
            <w:rPrChange w:id="1299" w:author="sudarshan" w:date="2020-09-28T19:11:00Z">
              <w:rPr/>
            </w:rPrChange>
          </w:rPr>
          <w:t xml:space="preserve"> </w:t>
        </w:r>
        <w:r w:rsidRPr="00963237">
          <w:rPr>
            <w:b w:val="0"/>
            <w:sz w:val="24"/>
            <w:szCs w:val="24"/>
            <w:rPrChange w:id="1300" w:author="sudarshan" w:date="2020-09-28T19:11:00Z">
              <w:rPr>
                <w:rStyle w:val="Hyperlink"/>
                <w:b w:val="0"/>
                <w:sz w:val="24"/>
                <w:szCs w:val="24"/>
              </w:rPr>
            </w:rPrChange>
          </w:rPr>
          <w:fldChar w:fldCharType="begin"/>
        </w:r>
        <w:r w:rsidRPr="009C400D">
          <w:rPr>
            <w:b w:val="0"/>
            <w:sz w:val="24"/>
            <w:szCs w:val="24"/>
            <w:rPrChange w:id="1301" w:author="sudarshan" w:date="2020-09-28T19:11:00Z">
              <w:rPr/>
            </w:rPrChange>
          </w:rPr>
          <w:instrText xml:space="preserve"> HYPERLINK "https://cipranchi.nic.in" </w:instrText>
        </w:r>
        <w:r w:rsidRPr="00963237">
          <w:rPr>
            <w:rPrChange w:id="1302" w:author="sudarshan" w:date="2020-09-28T19:11:00Z">
              <w:rPr>
                <w:rStyle w:val="Hyperlink"/>
                <w:b w:val="0"/>
                <w:sz w:val="24"/>
                <w:szCs w:val="24"/>
              </w:rPr>
            </w:rPrChange>
          </w:rPr>
          <w:fldChar w:fldCharType="separate"/>
        </w:r>
        <w:r w:rsidRPr="00963237">
          <w:rPr>
            <w:rStyle w:val="Hyperlink"/>
            <w:b w:val="0"/>
            <w:sz w:val="24"/>
            <w:szCs w:val="24"/>
          </w:rPr>
          <w:t>https://cipranchi.nic.in</w:t>
        </w:r>
        <w:r w:rsidRPr="00963237">
          <w:rPr>
            <w:rStyle w:val="Hyperlink"/>
            <w:b w:val="0"/>
            <w:sz w:val="24"/>
            <w:szCs w:val="24"/>
          </w:rPr>
          <w:fldChar w:fldCharType="end"/>
        </w:r>
      </w:ins>
    </w:p>
    <w:p w14:paraId="0B56FB1D" w14:textId="5157842F" w:rsidR="00161283" w:rsidRPr="00963237" w:rsidRDefault="00161283">
      <w:pPr>
        <w:pStyle w:val="Heading1"/>
        <w:spacing w:line="480" w:lineRule="auto"/>
        <w:jc w:val="both"/>
        <w:rPr>
          <w:ins w:id="1303" w:author="sudarshan" w:date="2020-09-28T17:12:00Z"/>
          <w:rStyle w:val="Hyperlink"/>
          <w:b w:val="0"/>
          <w:sz w:val="24"/>
          <w:szCs w:val="24"/>
        </w:rPr>
        <w:pPrChange w:id="1304" w:author="sudarshan" w:date="2020-09-28T19:11:00Z">
          <w:pPr>
            <w:pStyle w:val="Heading1"/>
            <w:jc w:val="both"/>
          </w:pPr>
        </w:pPrChange>
      </w:pPr>
      <w:r>
        <w:rPr>
          <w:rStyle w:val="Hyperlink"/>
          <w:b w:val="0"/>
          <w:sz w:val="24"/>
          <w:szCs w:val="24"/>
        </w:rPr>
        <w:t>46.</w:t>
      </w:r>
      <w:ins w:id="1305" w:author="sudarshan" w:date="2020-09-28T17:12:00Z">
        <w:r w:rsidRPr="00963237">
          <w:rPr>
            <w:rStyle w:val="fontstyle01"/>
            <w:rFonts w:ascii="Times New Roman" w:hAnsi="Times New Roman"/>
            <w:b w:val="0"/>
            <w:sz w:val="24"/>
            <w:szCs w:val="24"/>
          </w:rPr>
          <w:t>Holland, K. Biocommunicability and the politics of mental health: An analysis of</w:t>
        </w:r>
        <w:r w:rsidRPr="00963237">
          <w:rPr>
            <w:b w:val="0"/>
            <w:color w:val="000000"/>
            <w:sz w:val="24"/>
            <w:szCs w:val="24"/>
          </w:rPr>
          <w:br/>
        </w:r>
        <w:r w:rsidRPr="00963237">
          <w:rPr>
            <w:rStyle w:val="fontstyle01"/>
            <w:rFonts w:ascii="Times New Roman" w:hAnsi="Times New Roman"/>
            <w:b w:val="0"/>
            <w:sz w:val="24"/>
            <w:szCs w:val="24"/>
          </w:rPr>
          <w:t xml:space="preserve">responses to the ABC’s ‘Mental As’ media campaign. </w:t>
        </w:r>
        <w:r w:rsidRPr="00963237">
          <w:rPr>
            <w:rStyle w:val="fontstyle01"/>
            <w:rFonts w:ascii="Times New Roman" w:hAnsi="Times New Roman"/>
            <w:b w:val="0"/>
            <w:i/>
            <w:sz w:val="24"/>
            <w:szCs w:val="24"/>
          </w:rPr>
          <w:t>Communication Research and</w:t>
        </w:r>
        <w:r w:rsidRPr="00963237">
          <w:rPr>
            <w:b w:val="0"/>
            <w:i/>
            <w:color w:val="000000"/>
            <w:sz w:val="24"/>
            <w:szCs w:val="24"/>
          </w:rPr>
          <w:br/>
        </w:r>
        <w:r w:rsidRPr="00963237">
          <w:rPr>
            <w:rStyle w:val="fontstyle01"/>
            <w:rFonts w:ascii="Times New Roman" w:hAnsi="Times New Roman"/>
            <w:b w:val="0"/>
            <w:i/>
            <w:sz w:val="24"/>
            <w:szCs w:val="24"/>
          </w:rPr>
          <w:t xml:space="preserve">Practice. </w:t>
        </w:r>
        <w:r w:rsidRPr="00963237">
          <w:rPr>
            <w:rStyle w:val="fontstyle01"/>
            <w:rFonts w:ascii="Times New Roman" w:hAnsi="Times New Roman"/>
            <w:b w:val="0"/>
            <w:sz w:val="24"/>
            <w:szCs w:val="24"/>
          </w:rPr>
          <w:t xml:space="preserve">2017;3(2), 176-193. Available from: </w:t>
        </w:r>
        <w:r w:rsidRPr="00963237">
          <w:rPr>
            <w:b w:val="0"/>
            <w:sz w:val="24"/>
            <w:szCs w:val="24"/>
            <w:rPrChange w:id="1306" w:author="sudarshan" w:date="2020-09-28T19:11:00Z">
              <w:rPr>
                <w:rStyle w:val="Hyperlink"/>
                <w:b w:val="0"/>
                <w:sz w:val="24"/>
                <w:szCs w:val="24"/>
              </w:rPr>
            </w:rPrChange>
          </w:rPr>
          <w:fldChar w:fldCharType="begin"/>
        </w:r>
        <w:r w:rsidRPr="009C400D">
          <w:rPr>
            <w:b w:val="0"/>
            <w:sz w:val="24"/>
            <w:szCs w:val="24"/>
            <w:rPrChange w:id="1307" w:author="sudarshan" w:date="2020-09-28T19:11:00Z">
              <w:rPr/>
            </w:rPrChange>
          </w:rPr>
          <w:instrText xml:space="preserve"> HYPERLINK "https://www.tandfonline.com/doi/abs/10.1080/22041451.2016.1228977" </w:instrText>
        </w:r>
        <w:r w:rsidRPr="00963237">
          <w:rPr>
            <w:rPrChange w:id="1308" w:author="sudarshan" w:date="2020-09-28T19:11:00Z">
              <w:rPr>
                <w:rStyle w:val="Hyperlink"/>
                <w:b w:val="0"/>
                <w:sz w:val="24"/>
                <w:szCs w:val="24"/>
              </w:rPr>
            </w:rPrChange>
          </w:rPr>
          <w:fldChar w:fldCharType="separate"/>
        </w:r>
        <w:r w:rsidRPr="00963237">
          <w:rPr>
            <w:rStyle w:val="Hyperlink"/>
            <w:b w:val="0"/>
            <w:sz w:val="24"/>
            <w:szCs w:val="24"/>
          </w:rPr>
          <w:t>https://www.tandfonline.com/doi/abs/10.1080/22041451.2016.1228977</w:t>
        </w:r>
        <w:r w:rsidRPr="00963237">
          <w:rPr>
            <w:rStyle w:val="Hyperlink"/>
            <w:b w:val="0"/>
            <w:sz w:val="24"/>
            <w:szCs w:val="24"/>
          </w:rPr>
          <w:fldChar w:fldCharType="end"/>
        </w:r>
      </w:ins>
    </w:p>
    <w:p w14:paraId="4D0FA69B" w14:textId="52EC2B95" w:rsidR="00161283" w:rsidRPr="006207D4" w:rsidRDefault="00161283" w:rsidP="00B531F5">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47.</w:t>
      </w:r>
      <w:r w:rsidRPr="006207D4">
        <w:rPr>
          <w:rFonts w:ascii="Times New Roman" w:hAnsi="Times New Roman" w:cs="Times New Roman"/>
          <w:color w:val="222222"/>
          <w:sz w:val="24"/>
          <w:szCs w:val="24"/>
          <w:shd w:val="clear" w:color="auto" w:fill="FFFFFF"/>
        </w:rPr>
        <w:t>Jaspal, R. Caste, social stigma and identity processes. </w:t>
      </w:r>
      <w:r w:rsidRPr="006207D4">
        <w:rPr>
          <w:rFonts w:ascii="Times New Roman" w:hAnsi="Times New Roman" w:cs="Times New Roman"/>
          <w:i/>
          <w:iCs/>
          <w:color w:val="222222"/>
          <w:sz w:val="24"/>
          <w:szCs w:val="24"/>
          <w:shd w:val="clear" w:color="auto" w:fill="FFFFFF"/>
        </w:rPr>
        <w:t>Psychology and Developing Societies</w:t>
      </w:r>
      <w:r w:rsidRPr="006207D4">
        <w:rPr>
          <w:rFonts w:ascii="Times New Roman" w:hAnsi="Times New Roman" w:cs="Times New Roman"/>
          <w:color w:val="222222"/>
          <w:sz w:val="24"/>
          <w:szCs w:val="24"/>
          <w:shd w:val="clear" w:color="auto" w:fill="FFFFFF"/>
        </w:rPr>
        <w:t>.2011;</w:t>
      </w:r>
      <w:r w:rsidRPr="00161283">
        <w:rPr>
          <w:rFonts w:ascii="Times New Roman" w:hAnsi="Times New Roman" w:cs="Times New Roman"/>
          <w:iCs/>
          <w:color w:val="222222"/>
          <w:sz w:val="24"/>
          <w:szCs w:val="24"/>
          <w:shd w:val="clear" w:color="auto" w:fill="FFFFFF"/>
        </w:rPr>
        <w:t>23</w:t>
      </w:r>
      <w:r w:rsidRPr="006207D4">
        <w:rPr>
          <w:rFonts w:ascii="Times New Roman" w:hAnsi="Times New Roman" w:cs="Times New Roman"/>
          <w:color w:val="222222"/>
          <w:sz w:val="24"/>
          <w:szCs w:val="24"/>
          <w:shd w:val="clear" w:color="auto" w:fill="FFFFFF"/>
        </w:rPr>
        <w:t>(1): 27-62.</w:t>
      </w:r>
    </w:p>
    <w:p w14:paraId="6C775D93" w14:textId="1E5CF918" w:rsidR="00161283" w:rsidRPr="006207D4" w:rsidRDefault="00161283" w:rsidP="00B531F5">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48. </w:t>
      </w:r>
      <w:r w:rsidRPr="006207D4">
        <w:rPr>
          <w:rFonts w:ascii="Times New Roman" w:hAnsi="Times New Roman" w:cs="Times New Roman"/>
          <w:color w:val="222222"/>
          <w:sz w:val="24"/>
          <w:szCs w:val="24"/>
          <w:shd w:val="clear" w:color="auto" w:fill="FFFFFF"/>
        </w:rPr>
        <w:t xml:space="preserve">Jiloha, R. C. Deprivation, discrimination, human rights violation, and mental health of the deprived.  </w:t>
      </w:r>
      <w:r w:rsidRPr="006207D4">
        <w:rPr>
          <w:rFonts w:ascii="Times New Roman" w:hAnsi="Times New Roman" w:cs="Times New Roman"/>
          <w:i/>
          <w:iCs/>
          <w:color w:val="222222"/>
          <w:sz w:val="24"/>
          <w:szCs w:val="24"/>
          <w:shd w:val="clear" w:color="auto" w:fill="FFFFFF"/>
        </w:rPr>
        <w:t>Indian Journal of Psychiatry</w:t>
      </w:r>
      <w:r w:rsidRPr="006207D4">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2010;</w:t>
      </w:r>
      <w:r w:rsidRPr="00161283">
        <w:rPr>
          <w:rFonts w:ascii="Times New Roman" w:hAnsi="Times New Roman" w:cs="Times New Roman"/>
          <w:iCs/>
          <w:color w:val="222222"/>
          <w:sz w:val="24"/>
          <w:szCs w:val="24"/>
          <w:shd w:val="clear" w:color="auto" w:fill="FFFFFF"/>
        </w:rPr>
        <w:t>52</w:t>
      </w:r>
      <w:r w:rsidRPr="00161283">
        <w:rPr>
          <w:rFonts w:ascii="Times New Roman" w:hAnsi="Times New Roman" w:cs="Times New Roman"/>
          <w:color w:val="222222"/>
          <w:sz w:val="24"/>
          <w:szCs w:val="24"/>
          <w:shd w:val="clear" w:color="auto" w:fill="FFFFFF"/>
        </w:rPr>
        <w:t>(</w:t>
      </w:r>
      <w:r w:rsidRPr="006207D4">
        <w:rPr>
          <w:rFonts w:ascii="Times New Roman" w:hAnsi="Times New Roman" w:cs="Times New Roman"/>
          <w:color w:val="222222"/>
          <w:sz w:val="24"/>
          <w:szCs w:val="24"/>
          <w:shd w:val="clear" w:color="auto" w:fill="FFFFFF"/>
        </w:rPr>
        <w:t>3): 207.</w:t>
      </w:r>
    </w:p>
    <w:p w14:paraId="3A4DC55E" w14:textId="3AC56157" w:rsidR="00161283" w:rsidRPr="006207D4" w:rsidRDefault="00161283" w:rsidP="00B531F5">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49. </w:t>
      </w:r>
      <w:r w:rsidRPr="006207D4">
        <w:rPr>
          <w:rFonts w:ascii="Times New Roman" w:hAnsi="Times New Roman" w:cs="Times New Roman"/>
          <w:color w:val="222222"/>
          <w:sz w:val="24"/>
          <w:szCs w:val="24"/>
          <w:shd w:val="clear" w:color="auto" w:fill="FFFFFF"/>
        </w:rPr>
        <w:t>Dutt, P. R. C.</w:t>
      </w:r>
      <w:r>
        <w:rPr>
          <w:rFonts w:ascii="Times New Roman" w:hAnsi="Times New Roman" w:cs="Times New Roman"/>
          <w:color w:val="222222"/>
          <w:sz w:val="24"/>
          <w:szCs w:val="24"/>
          <w:shd w:val="clear" w:color="auto" w:fill="FFFFFF"/>
        </w:rPr>
        <w:t xml:space="preserve"> </w:t>
      </w:r>
      <w:r w:rsidRPr="006207D4">
        <w:rPr>
          <w:rFonts w:ascii="Times New Roman" w:hAnsi="Times New Roman" w:cs="Times New Roman"/>
          <w:color w:val="222222"/>
          <w:sz w:val="24"/>
          <w:szCs w:val="24"/>
          <w:shd w:val="clear" w:color="auto" w:fill="FFFFFF"/>
        </w:rPr>
        <w:t xml:space="preserve">Of </w:t>
      </w:r>
      <w:r w:rsidR="00A041DE" w:rsidRPr="006207D4">
        <w:rPr>
          <w:rFonts w:ascii="Times New Roman" w:hAnsi="Times New Roman" w:cs="Times New Roman"/>
          <w:color w:val="222222"/>
          <w:sz w:val="24"/>
          <w:szCs w:val="24"/>
          <w:shd w:val="clear" w:color="auto" w:fill="FFFFFF"/>
        </w:rPr>
        <w:t>dalits, disabilities and devadasis</w:t>
      </w:r>
      <w:r w:rsidRPr="006207D4">
        <w:rPr>
          <w:rFonts w:ascii="Times New Roman" w:hAnsi="Times New Roman" w:cs="Times New Roman"/>
          <w:color w:val="222222"/>
          <w:sz w:val="24"/>
          <w:szCs w:val="24"/>
          <w:shd w:val="clear" w:color="auto" w:fill="FFFFFF"/>
        </w:rPr>
        <w:t>. </w:t>
      </w:r>
      <w:r w:rsidRPr="006207D4">
        <w:rPr>
          <w:rFonts w:ascii="Times New Roman" w:hAnsi="Times New Roman" w:cs="Times New Roman"/>
          <w:i/>
          <w:iCs/>
          <w:color w:val="222222"/>
          <w:sz w:val="24"/>
          <w:szCs w:val="24"/>
          <w:shd w:val="clear" w:color="auto" w:fill="FFFFFF"/>
        </w:rPr>
        <w:t>Contemporary Voice of Dalit</w:t>
      </w:r>
      <w:r w:rsidRPr="006207D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6207D4">
        <w:rPr>
          <w:rFonts w:ascii="Times New Roman" w:hAnsi="Times New Roman" w:cs="Times New Roman"/>
          <w:color w:val="222222"/>
          <w:sz w:val="24"/>
          <w:szCs w:val="24"/>
          <w:shd w:val="clear" w:color="auto" w:fill="FFFFFF"/>
        </w:rPr>
        <w:t>2016; </w:t>
      </w:r>
      <w:r w:rsidRPr="006207D4">
        <w:rPr>
          <w:rFonts w:ascii="Times New Roman" w:hAnsi="Times New Roman" w:cs="Times New Roman"/>
          <w:i/>
          <w:iCs/>
          <w:color w:val="222222"/>
          <w:sz w:val="24"/>
          <w:szCs w:val="24"/>
          <w:shd w:val="clear" w:color="auto" w:fill="FFFFFF"/>
        </w:rPr>
        <w:t>8</w:t>
      </w:r>
      <w:r w:rsidRPr="006207D4">
        <w:rPr>
          <w:rFonts w:ascii="Times New Roman" w:hAnsi="Times New Roman" w:cs="Times New Roman"/>
          <w:color w:val="222222"/>
          <w:sz w:val="24"/>
          <w:szCs w:val="24"/>
          <w:shd w:val="clear" w:color="auto" w:fill="FFFFFF"/>
        </w:rPr>
        <w:t>(2): 177-185.</w:t>
      </w:r>
    </w:p>
    <w:p w14:paraId="54996F74" w14:textId="0FE7F626" w:rsidR="00161283" w:rsidRDefault="00161283" w:rsidP="00B531F5">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50. </w:t>
      </w:r>
      <w:r w:rsidRPr="006207D4">
        <w:rPr>
          <w:rFonts w:ascii="Times New Roman" w:hAnsi="Times New Roman" w:cs="Times New Roman"/>
          <w:color w:val="222222"/>
          <w:sz w:val="24"/>
          <w:szCs w:val="24"/>
          <w:shd w:val="clear" w:color="auto" w:fill="FFFFFF"/>
        </w:rPr>
        <w:t>Pal, G. C.  Social exclusion and mental health: The unexplored aftermath of caste-based discrimination and violence. </w:t>
      </w:r>
      <w:r w:rsidRPr="006207D4">
        <w:rPr>
          <w:rFonts w:ascii="Times New Roman" w:hAnsi="Times New Roman" w:cs="Times New Roman"/>
          <w:i/>
          <w:iCs/>
          <w:color w:val="222222"/>
          <w:sz w:val="24"/>
          <w:szCs w:val="24"/>
          <w:shd w:val="clear" w:color="auto" w:fill="FFFFFF"/>
        </w:rPr>
        <w:t>Psychology and developing societies</w:t>
      </w:r>
      <w:r w:rsidRPr="006207D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sidRPr="006207D4">
        <w:rPr>
          <w:rFonts w:ascii="Times New Roman" w:hAnsi="Times New Roman" w:cs="Times New Roman"/>
          <w:color w:val="222222"/>
          <w:sz w:val="24"/>
          <w:szCs w:val="24"/>
          <w:shd w:val="clear" w:color="auto" w:fill="FFFFFF"/>
        </w:rPr>
        <w:t xml:space="preserve">2015; </w:t>
      </w:r>
      <w:r w:rsidRPr="006207D4">
        <w:rPr>
          <w:rFonts w:ascii="Times New Roman" w:hAnsi="Times New Roman" w:cs="Times New Roman"/>
          <w:i/>
          <w:iCs/>
          <w:color w:val="222222"/>
          <w:sz w:val="24"/>
          <w:szCs w:val="24"/>
          <w:shd w:val="clear" w:color="auto" w:fill="FFFFFF"/>
        </w:rPr>
        <w:t>27</w:t>
      </w:r>
      <w:r w:rsidRPr="006207D4">
        <w:rPr>
          <w:rFonts w:ascii="Times New Roman" w:hAnsi="Times New Roman" w:cs="Times New Roman"/>
          <w:color w:val="222222"/>
          <w:sz w:val="24"/>
          <w:szCs w:val="24"/>
          <w:shd w:val="clear" w:color="auto" w:fill="FFFFFF"/>
        </w:rPr>
        <w:t>(2): 189-213.</w:t>
      </w:r>
    </w:p>
    <w:p w14:paraId="1D5599D9" w14:textId="2B9DDDD3" w:rsidR="00161283" w:rsidRDefault="00161283" w:rsidP="00B531F5">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51. </w:t>
      </w:r>
      <w:r w:rsidRPr="00267BB0">
        <w:rPr>
          <w:rFonts w:ascii="Times New Roman" w:hAnsi="Times New Roman" w:cs="Times New Roman"/>
          <w:color w:val="222222"/>
          <w:sz w:val="24"/>
          <w:szCs w:val="24"/>
          <w:shd w:val="clear" w:color="auto" w:fill="FFFFFF"/>
        </w:rPr>
        <w:t>Thapa, K., &amp; Kumar, R. (2015). Social exclusion and mental health: A preamble.</w:t>
      </w:r>
      <w:r w:rsidRPr="00267BB0">
        <w:rPr>
          <w:rFonts w:ascii="Times New Roman" w:hAnsi="Times New Roman" w:cs="Times New Roman"/>
          <w:i/>
          <w:iCs/>
          <w:color w:val="222222"/>
          <w:sz w:val="24"/>
          <w:szCs w:val="24"/>
          <w:shd w:val="clear" w:color="auto" w:fill="FFFFFF"/>
        </w:rPr>
        <w:t xml:space="preserve"> Psychology and Developing Societies</w:t>
      </w:r>
      <w:r w:rsidRPr="00267BB0">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2015;</w:t>
      </w:r>
      <w:r w:rsidRPr="00161283">
        <w:rPr>
          <w:rFonts w:ascii="Times New Roman" w:hAnsi="Times New Roman" w:cs="Times New Roman"/>
          <w:iCs/>
          <w:color w:val="222222"/>
          <w:sz w:val="24"/>
          <w:szCs w:val="24"/>
          <w:shd w:val="clear" w:color="auto" w:fill="FFFFFF"/>
        </w:rPr>
        <w:t>27</w:t>
      </w:r>
      <w:r w:rsidRPr="00161283">
        <w:rPr>
          <w:rFonts w:ascii="Times New Roman" w:hAnsi="Times New Roman" w:cs="Times New Roman"/>
          <w:color w:val="222222"/>
          <w:sz w:val="24"/>
          <w:szCs w:val="24"/>
          <w:shd w:val="clear" w:color="auto" w:fill="FFFFFF"/>
        </w:rPr>
        <w:t>(</w:t>
      </w:r>
      <w:r w:rsidRPr="00267BB0">
        <w:rPr>
          <w:rFonts w:ascii="Times New Roman" w:hAnsi="Times New Roman" w:cs="Times New Roman"/>
          <w:color w:val="222222"/>
          <w:sz w:val="24"/>
          <w:szCs w:val="24"/>
          <w:shd w:val="clear" w:color="auto" w:fill="FFFFFF"/>
        </w:rPr>
        <w:t>2): 143-154.</w:t>
      </w:r>
    </w:p>
    <w:p w14:paraId="77FBD21A" w14:textId="3F5E15B8" w:rsidR="00161283" w:rsidRDefault="00161283" w:rsidP="00B531F5">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52. </w:t>
      </w:r>
      <w:r w:rsidRPr="00661A86">
        <w:rPr>
          <w:rFonts w:ascii="Times New Roman" w:hAnsi="Times New Roman" w:cs="Times New Roman"/>
          <w:color w:val="222222"/>
          <w:sz w:val="24"/>
          <w:szCs w:val="24"/>
          <w:shd w:val="clear" w:color="auto" w:fill="FFFFFF"/>
        </w:rPr>
        <w:t xml:space="preserve">Nayar, M., &amp; Mehrotra, N. </w:t>
      </w:r>
      <w:r w:rsidRPr="00661A86">
        <w:rPr>
          <w:rFonts w:ascii="Times New Roman" w:hAnsi="Times New Roman" w:cs="Times New Roman"/>
          <w:i/>
          <w:color w:val="222222"/>
          <w:sz w:val="24"/>
          <w:szCs w:val="24"/>
          <w:shd w:val="clear" w:color="auto" w:fill="FFFFFF"/>
        </w:rPr>
        <w:t>Isliye dard hota hai</w:t>
      </w:r>
      <w:r w:rsidRPr="00661A86">
        <w:rPr>
          <w:rFonts w:ascii="Times New Roman" w:hAnsi="Times New Roman" w:cs="Times New Roman"/>
          <w:color w:val="222222"/>
          <w:sz w:val="24"/>
          <w:szCs w:val="24"/>
          <w:shd w:val="clear" w:color="auto" w:fill="FFFFFF"/>
        </w:rPr>
        <w:t>: Women’s mental health issues in poor households of India. </w:t>
      </w:r>
      <w:r w:rsidRPr="00661A86">
        <w:rPr>
          <w:rFonts w:ascii="Times New Roman" w:hAnsi="Times New Roman" w:cs="Times New Roman"/>
          <w:i/>
          <w:iCs/>
          <w:color w:val="222222"/>
          <w:sz w:val="24"/>
          <w:szCs w:val="24"/>
          <w:shd w:val="clear" w:color="auto" w:fill="FFFFFF"/>
        </w:rPr>
        <w:t>Psychology and Developing Societies.</w:t>
      </w:r>
      <w:r>
        <w:rPr>
          <w:rFonts w:ascii="Times New Roman" w:hAnsi="Times New Roman" w:cs="Times New Roman"/>
          <w:i/>
          <w:iCs/>
          <w:color w:val="222222"/>
          <w:sz w:val="24"/>
          <w:szCs w:val="24"/>
          <w:shd w:val="clear" w:color="auto" w:fill="FFFFFF"/>
        </w:rPr>
        <w:t xml:space="preserve"> </w:t>
      </w:r>
      <w:r w:rsidRPr="00294148">
        <w:rPr>
          <w:rFonts w:ascii="Times New Roman" w:hAnsi="Times New Roman" w:cs="Times New Roman"/>
          <w:iCs/>
          <w:color w:val="222222"/>
          <w:sz w:val="24"/>
          <w:szCs w:val="24"/>
          <w:shd w:val="clear" w:color="auto" w:fill="FFFFFF"/>
        </w:rPr>
        <w:t>2015;</w:t>
      </w:r>
      <w:r w:rsidRPr="00294148">
        <w:rPr>
          <w:rFonts w:ascii="Times New Roman" w:hAnsi="Times New Roman" w:cs="Times New Roman"/>
          <w:color w:val="222222"/>
          <w:sz w:val="24"/>
          <w:szCs w:val="24"/>
          <w:shd w:val="clear" w:color="auto" w:fill="FFFFFF"/>
        </w:rPr>
        <w:t> </w:t>
      </w:r>
      <w:r w:rsidRPr="00294148">
        <w:rPr>
          <w:rFonts w:ascii="Times New Roman" w:hAnsi="Times New Roman" w:cs="Times New Roman"/>
          <w:iCs/>
          <w:color w:val="222222"/>
          <w:sz w:val="24"/>
          <w:szCs w:val="24"/>
          <w:shd w:val="clear" w:color="auto" w:fill="FFFFFF"/>
        </w:rPr>
        <w:t>27</w:t>
      </w:r>
      <w:r w:rsidRPr="00294148">
        <w:rPr>
          <w:rFonts w:ascii="Times New Roman" w:hAnsi="Times New Roman" w:cs="Times New Roman"/>
          <w:color w:val="222222"/>
          <w:sz w:val="24"/>
          <w:szCs w:val="24"/>
          <w:shd w:val="clear" w:color="auto" w:fill="FFFFFF"/>
        </w:rPr>
        <w:t>(1):</w:t>
      </w:r>
      <w:r w:rsidRPr="00661A86">
        <w:rPr>
          <w:rFonts w:ascii="Times New Roman" w:hAnsi="Times New Roman" w:cs="Times New Roman"/>
          <w:color w:val="222222"/>
          <w:sz w:val="24"/>
          <w:szCs w:val="24"/>
          <w:shd w:val="clear" w:color="auto" w:fill="FFFFFF"/>
        </w:rPr>
        <w:t xml:space="preserve"> 104-124.</w:t>
      </w:r>
    </w:p>
    <w:p w14:paraId="7C6D0943" w14:textId="77777777" w:rsidR="00B21E30" w:rsidRDefault="00161283" w:rsidP="00B531F5">
      <w:pPr>
        <w:pStyle w:val="Heading1"/>
        <w:spacing w:line="480" w:lineRule="auto"/>
        <w:jc w:val="both"/>
        <w:rPr>
          <w:b w:val="0"/>
          <w:sz w:val="24"/>
          <w:szCs w:val="24"/>
        </w:rPr>
      </w:pPr>
      <w:r>
        <w:rPr>
          <w:color w:val="222222"/>
          <w:sz w:val="24"/>
          <w:szCs w:val="24"/>
          <w:shd w:val="clear" w:color="auto" w:fill="FFFFFF"/>
        </w:rPr>
        <w:t>53.</w:t>
      </w:r>
      <w:ins w:id="1309" w:author="sudarshan" w:date="2020-09-28T17:29:00Z">
        <w:r w:rsidRPr="009C400D">
          <w:rPr>
            <w:b w:val="0"/>
            <w:sz w:val="24"/>
            <w:szCs w:val="24"/>
            <w:rPrChange w:id="1310" w:author="sudarshan" w:date="2020-09-28T19:11:00Z">
              <w:rPr/>
            </w:rPrChange>
          </w:rPr>
          <w:t xml:space="preserve"> Briggs, C.L &amp; </w:t>
        </w:r>
      </w:ins>
      <w:ins w:id="1311" w:author="sudarshan" w:date="2020-09-28T17:30:00Z">
        <w:r w:rsidRPr="009C400D">
          <w:rPr>
            <w:b w:val="0"/>
            <w:sz w:val="24"/>
            <w:szCs w:val="24"/>
            <w:rPrChange w:id="1312" w:author="sudarshan" w:date="2020-09-28T19:11:00Z">
              <w:rPr/>
            </w:rPrChange>
          </w:rPr>
          <w:t xml:space="preserve">Hallin, D. C. </w:t>
        </w:r>
      </w:ins>
      <w:ins w:id="1313" w:author="sudarshan" w:date="2020-09-28T17:29:00Z">
        <w:r w:rsidRPr="009C400D">
          <w:rPr>
            <w:b w:val="0"/>
            <w:sz w:val="24"/>
            <w:szCs w:val="24"/>
            <w:rPrChange w:id="1314" w:author="sudarshan" w:date="2020-09-28T19:11:00Z">
              <w:rPr/>
            </w:rPrChange>
          </w:rPr>
          <w:t xml:space="preserve">The </w:t>
        </w:r>
        <w:r w:rsidRPr="00963237">
          <w:rPr>
            <w:b w:val="0"/>
            <w:sz w:val="24"/>
            <w:szCs w:val="24"/>
          </w:rPr>
          <w:t>neoliberal subject and its contradictions in news coverage of health issues</w:t>
        </w:r>
      </w:ins>
      <w:ins w:id="1315" w:author="sudarshan" w:date="2020-09-28T19:57:00Z">
        <w:r>
          <w:rPr>
            <w:b w:val="0"/>
            <w:sz w:val="24"/>
            <w:szCs w:val="24"/>
          </w:rPr>
          <w:t>.</w:t>
        </w:r>
      </w:ins>
      <w:ins w:id="1316" w:author="sudarshan" w:date="2020-09-28T17:29:00Z">
        <w:r w:rsidRPr="009C400D">
          <w:rPr>
            <w:b w:val="0"/>
            <w:sz w:val="24"/>
            <w:szCs w:val="24"/>
            <w:rPrChange w:id="1317" w:author="sudarshan" w:date="2020-09-28T19:11:00Z">
              <w:rPr/>
            </w:rPrChange>
          </w:rPr>
          <w:t xml:space="preserve"> </w:t>
        </w:r>
        <w:r w:rsidRPr="002E27A7">
          <w:rPr>
            <w:b w:val="0"/>
            <w:i/>
            <w:sz w:val="24"/>
            <w:szCs w:val="24"/>
            <w:rPrChange w:id="1318" w:author="sudarshan" w:date="2020-09-28T19:57:00Z">
              <w:rPr/>
            </w:rPrChange>
          </w:rPr>
          <w:t>Social Text</w:t>
        </w:r>
      </w:ins>
      <w:ins w:id="1319" w:author="sudarshan" w:date="2020-09-28T19:57:00Z">
        <w:r>
          <w:rPr>
            <w:b w:val="0"/>
            <w:sz w:val="24"/>
            <w:szCs w:val="24"/>
          </w:rPr>
          <w:t>.2007;</w:t>
        </w:r>
      </w:ins>
      <w:ins w:id="1320" w:author="sudarshan" w:date="2020-09-28T17:29:00Z">
        <w:r w:rsidRPr="00963237">
          <w:rPr>
            <w:b w:val="0"/>
            <w:sz w:val="24"/>
            <w:szCs w:val="24"/>
          </w:rPr>
          <w:t>25</w:t>
        </w:r>
      </w:ins>
      <w:ins w:id="1321" w:author="sudarshan" w:date="2020-09-28T19:57:00Z">
        <w:r>
          <w:rPr>
            <w:b w:val="0"/>
            <w:sz w:val="24"/>
            <w:szCs w:val="24"/>
          </w:rPr>
          <w:t>(</w:t>
        </w:r>
      </w:ins>
      <w:ins w:id="1322" w:author="sudarshan" w:date="2020-09-28T17:29:00Z">
        <w:r w:rsidRPr="009C400D">
          <w:rPr>
            <w:b w:val="0"/>
            <w:sz w:val="24"/>
            <w:szCs w:val="24"/>
            <w:rPrChange w:id="1323" w:author="sudarshan" w:date="2020-09-28T19:11:00Z">
              <w:rPr/>
            </w:rPrChange>
          </w:rPr>
          <w:t>4</w:t>
        </w:r>
      </w:ins>
      <w:ins w:id="1324" w:author="sudarshan" w:date="2020-09-28T19:57:00Z">
        <w:r>
          <w:rPr>
            <w:b w:val="0"/>
            <w:sz w:val="24"/>
            <w:szCs w:val="24"/>
          </w:rPr>
          <w:t>)</w:t>
        </w:r>
      </w:ins>
      <w:ins w:id="1325" w:author="sudarshan" w:date="2020-09-28T17:29:00Z">
        <w:r w:rsidRPr="00963237">
          <w:rPr>
            <w:b w:val="0"/>
            <w:sz w:val="24"/>
            <w:szCs w:val="24"/>
          </w:rPr>
          <w:t>. doi</w:t>
        </w:r>
      </w:ins>
      <w:ins w:id="1326" w:author="sudarshan" w:date="2020-09-28T19:58:00Z">
        <w:r>
          <w:rPr>
            <w:b w:val="0"/>
            <w:sz w:val="24"/>
            <w:szCs w:val="24"/>
          </w:rPr>
          <w:t xml:space="preserve">: </w:t>
        </w:r>
      </w:ins>
      <w:ins w:id="1327" w:author="sudarshan" w:date="2020-09-28T17:29:00Z">
        <w:r w:rsidRPr="009C400D">
          <w:rPr>
            <w:b w:val="0"/>
            <w:sz w:val="24"/>
            <w:szCs w:val="24"/>
            <w:rPrChange w:id="1328" w:author="sudarshan" w:date="2020-09-28T19:11:00Z">
              <w:rPr/>
            </w:rPrChange>
          </w:rPr>
          <w:t xml:space="preserve"> 10.1215/01642472-2007-011</w:t>
        </w:r>
      </w:ins>
    </w:p>
    <w:p w14:paraId="56EF9A8E" w14:textId="45ABA5E2" w:rsidR="00B21E30" w:rsidRDefault="00B21E30" w:rsidP="00B531F5">
      <w:pPr>
        <w:pStyle w:val="Heading1"/>
        <w:spacing w:line="480" w:lineRule="auto"/>
        <w:jc w:val="both"/>
        <w:rPr>
          <w:rFonts w:ascii="Arial" w:hAnsi="Arial" w:cs="Arial"/>
          <w:color w:val="2B2B2B"/>
          <w:sz w:val="20"/>
          <w:szCs w:val="20"/>
        </w:rPr>
      </w:pPr>
      <w:r>
        <w:rPr>
          <w:b w:val="0"/>
          <w:sz w:val="24"/>
          <w:szCs w:val="24"/>
        </w:rPr>
        <w:t xml:space="preserve">54. </w:t>
      </w:r>
      <w:r w:rsidRPr="00B531F5">
        <w:rPr>
          <w:b w:val="0"/>
          <w:color w:val="2B2B2B"/>
          <w:sz w:val="24"/>
          <w:szCs w:val="24"/>
        </w:rPr>
        <w:t>Ranade K, Chakravarty S. Gay-affirmative counselling practice: resource and training manual. Mumbai: Saksham; 2013. Available from: </w:t>
      </w:r>
      <w:hyperlink r:id="rId18" w:tgtFrame="_blank" w:history="1">
        <w:r w:rsidRPr="00B531F5">
          <w:rPr>
            <w:rStyle w:val="Hyperlink"/>
            <w:b w:val="0"/>
            <w:bCs w:val="0"/>
            <w:color w:val="535353"/>
            <w:sz w:val="24"/>
            <w:szCs w:val="24"/>
          </w:rPr>
          <w:t>http://www.academia.edu/22507988/Gay-Affirmative_Counselling_Practice_Resource_and_Training_Manual</w:t>
        </w:r>
      </w:hyperlink>
    </w:p>
    <w:p w14:paraId="52FF00CE" w14:textId="737BA072" w:rsidR="009A4B8D" w:rsidRDefault="00B21E30">
      <w:pPr>
        <w:pStyle w:val="Heading1"/>
        <w:spacing w:line="480" w:lineRule="auto"/>
        <w:jc w:val="both"/>
        <w:rPr>
          <w:b w:val="0"/>
          <w:color w:val="222222"/>
          <w:sz w:val="24"/>
          <w:szCs w:val="24"/>
          <w:shd w:val="clear" w:color="auto" w:fill="FFFFFF"/>
        </w:rPr>
        <w:pPrChange w:id="1329" w:author="sudarshan" w:date="2020-09-28T19:11:00Z">
          <w:pPr>
            <w:pStyle w:val="Heading1"/>
            <w:jc w:val="both"/>
          </w:pPr>
        </w:pPrChange>
      </w:pPr>
      <w:r>
        <w:rPr>
          <w:rFonts w:ascii="Arial" w:hAnsi="Arial" w:cs="Arial"/>
          <w:color w:val="2B2B2B"/>
          <w:sz w:val="20"/>
          <w:szCs w:val="20"/>
        </w:rPr>
        <w:t>55.</w:t>
      </w:r>
      <w:r w:rsidR="009A4B8D" w:rsidRPr="009A4B8D">
        <w:rPr>
          <w:b w:val="0"/>
          <w:sz w:val="24"/>
          <w:szCs w:val="24"/>
        </w:rPr>
        <w:t xml:space="preserve"> </w:t>
      </w:r>
      <w:ins w:id="1330" w:author="sudarshan" w:date="2020-09-28T18:52:00Z">
        <w:r w:rsidR="009A4B8D" w:rsidRPr="009C400D">
          <w:rPr>
            <w:b w:val="0"/>
            <w:color w:val="222222"/>
            <w:sz w:val="24"/>
            <w:szCs w:val="24"/>
            <w:shd w:val="clear" w:color="auto" w:fill="FFFFFF"/>
            <w:rPrChange w:id="1331" w:author="sudarshan" w:date="2020-09-28T19:11:00Z">
              <w:rPr>
                <w:rFonts w:ascii="Arial" w:hAnsi="Arial" w:cs="Arial"/>
                <w:color w:val="222222"/>
                <w:sz w:val="20"/>
                <w:szCs w:val="20"/>
                <w:shd w:val="clear" w:color="auto" w:fill="FFFFFF"/>
              </w:rPr>
            </w:rPrChange>
          </w:rPr>
          <w:t>Kloos, B., Hill, J., Thomas, E., Wand</w:t>
        </w:r>
        <w:r w:rsidR="009A4B8D" w:rsidRPr="00963237">
          <w:rPr>
            <w:b w:val="0"/>
            <w:color w:val="222222"/>
            <w:sz w:val="24"/>
            <w:szCs w:val="24"/>
            <w:shd w:val="clear" w:color="auto" w:fill="FFFFFF"/>
          </w:rPr>
          <w:t xml:space="preserve">ersman, A., &amp; Elias, M. J. </w:t>
        </w:r>
        <w:r w:rsidR="009A4B8D" w:rsidRPr="009C400D">
          <w:rPr>
            <w:b w:val="0"/>
            <w:color w:val="222222"/>
            <w:sz w:val="24"/>
            <w:szCs w:val="24"/>
            <w:shd w:val="clear" w:color="auto" w:fill="FFFFFF"/>
            <w:rPrChange w:id="1332" w:author="sudarshan" w:date="2020-09-28T19:11:00Z">
              <w:rPr>
                <w:rFonts w:ascii="Arial" w:hAnsi="Arial" w:cs="Arial"/>
                <w:color w:val="222222"/>
                <w:sz w:val="20"/>
                <w:szCs w:val="20"/>
                <w:shd w:val="clear" w:color="auto" w:fill="FFFFFF"/>
              </w:rPr>
            </w:rPrChange>
          </w:rPr>
          <w:t> </w:t>
        </w:r>
        <w:r w:rsidR="009A4B8D" w:rsidRPr="009C400D">
          <w:rPr>
            <w:b w:val="0"/>
            <w:i/>
            <w:iCs/>
            <w:color w:val="222222"/>
            <w:sz w:val="24"/>
            <w:szCs w:val="24"/>
            <w:shd w:val="clear" w:color="auto" w:fill="FFFFFF"/>
            <w:rPrChange w:id="1333" w:author="sudarshan" w:date="2020-09-28T19:11:00Z">
              <w:rPr>
                <w:rFonts w:ascii="Arial" w:hAnsi="Arial" w:cs="Arial"/>
                <w:i/>
                <w:iCs/>
                <w:color w:val="222222"/>
                <w:sz w:val="20"/>
                <w:szCs w:val="20"/>
                <w:shd w:val="clear" w:color="auto" w:fill="FFFFFF"/>
              </w:rPr>
            </w:rPrChange>
          </w:rPr>
          <w:t>Community psychology: Linking individuals and communities</w:t>
        </w:r>
        <w:r w:rsidR="009A4B8D" w:rsidRPr="009C400D">
          <w:rPr>
            <w:b w:val="0"/>
            <w:color w:val="222222"/>
            <w:sz w:val="24"/>
            <w:szCs w:val="24"/>
            <w:shd w:val="clear" w:color="auto" w:fill="FFFFFF"/>
            <w:rPrChange w:id="1334" w:author="sudarshan" w:date="2020-09-28T19:11:00Z">
              <w:rPr>
                <w:rFonts w:ascii="Arial" w:hAnsi="Arial" w:cs="Arial"/>
                <w:color w:val="222222"/>
                <w:sz w:val="20"/>
                <w:szCs w:val="20"/>
                <w:shd w:val="clear" w:color="auto" w:fill="FFFFFF"/>
              </w:rPr>
            </w:rPrChange>
          </w:rPr>
          <w:t xml:space="preserve">. </w:t>
        </w:r>
      </w:ins>
      <w:ins w:id="1335" w:author="sudarshan" w:date="2020-09-28T19:58:00Z">
        <w:r w:rsidR="009A4B8D">
          <w:rPr>
            <w:b w:val="0"/>
            <w:color w:val="222222"/>
            <w:sz w:val="24"/>
            <w:szCs w:val="24"/>
            <w:shd w:val="clear" w:color="auto" w:fill="FFFFFF"/>
          </w:rPr>
          <w:t xml:space="preserve">2012. </w:t>
        </w:r>
      </w:ins>
      <w:ins w:id="1336" w:author="sudarshan" w:date="2020-09-28T18:52:00Z">
        <w:r w:rsidR="009A4B8D" w:rsidRPr="009C400D">
          <w:rPr>
            <w:b w:val="0"/>
            <w:color w:val="222222"/>
            <w:sz w:val="24"/>
            <w:szCs w:val="24"/>
            <w:shd w:val="clear" w:color="auto" w:fill="FFFFFF"/>
            <w:rPrChange w:id="1337" w:author="sudarshan" w:date="2020-09-28T19:11:00Z">
              <w:rPr>
                <w:rFonts w:ascii="Arial" w:hAnsi="Arial" w:cs="Arial"/>
                <w:color w:val="222222"/>
                <w:sz w:val="20"/>
                <w:szCs w:val="20"/>
                <w:shd w:val="clear" w:color="auto" w:fill="FFFFFF"/>
              </w:rPr>
            </w:rPrChange>
          </w:rPr>
          <w:t>Cengage Learning.</w:t>
        </w:r>
      </w:ins>
    </w:p>
    <w:p w14:paraId="68C71C5D" w14:textId="0D4F9035" w:rsidR="009A4B8D" w:rsidRDefault="009A4B8D" w:rsidP="00B531F5">
      <w:pPr>
        <w:pStyle w:val="Heading1"/>
        <w:spacing w:line="480" w:lineRule="auto"/>
        <w:jc w:val="both"/>
        <w:rPr>
          <w:b w:val="0"/>
          <w:color w:val="222222"/>
          <w:sz w:val="24"/>
          <w:szCs w:val="24"/>
          <w:shd w:val="clear" w:color="auto" w:fill="FFFFFF"/>
        </w:rPr>
      </w:pPr>
      <w:r>
        <w:rPr>
          <w:b w:val="0"/>
          <w:color w:val="222222"/>
          <w:sz w:val="24"/>
          <w:szCs w:val="24"/>
          <w:shd w:val="clear" w:color="auto" w:fill="FFFFFF"/>
        </w:rPr>
        <w:t>56.</w:t>
      </w:r>
      <w:r w:rsidR="00AF7349" w:rsidRPr="00AF7349">
        <w:rPr>
          <w:b w:val="0"/>
          <w:color w:val="222222"/>
          <w:sz w:val="24"/>
          <w:szCs w:val="24"/>
          <w:shd w:val="clear" w:color="auto" w:fill="FFFFFF"/>
        </w:rPr>
        <w:t xml:space="preserve"> </w:t>
      </w:r>
      <w:ins w:id="1338" w:author="sudarshan" w:date="2020-09-28T19:02:00Z">
        <w:r w:rsidR="00AF7349" w:rsidRPr="009C400D">
          <w:rPr>
            <w:b w:val="0"/>
            <w:color w:val="222222"/>
            <w:sz w:val="24"/>
            <w:szCs w:val="24"/>
            <w:shd w:val="clear" w:color="auto" w:fill="FFFFFF"/>
            <w:rPrChange w:id="1339" w:author="sudarshan" w:date="2020-09-28T19:11:00Z">
              <w:rPr>
                <w:rFonts w:ascii="Arial" w:hAnsi="Arial" w:cs="Arial"/>
                <w:color w:val="222222"/>
                <w:sz w:val="20"/>
                <w:szCs w:val="20"/>
                <w:shd w:val="clear" w:color="auto" w:fill="FFFFFF"/>
              </w:rPr>
            </w:rPrChange>
          </w:rPr>
          <w:t xml:space="preserve">Nelson, G., &amp; Prilleltensky, I. (Eds.). </w:t>
        </w:r>
        <w:r w:rsidR="00AF7349" w:rsidRPr="009C400D">
          <w:rPr>
            <w:b w:val="0"/>
            <w:i/>
            <w:iCs/>
            <w:color w:val="222222"/>
            <w:sz w:val="24"/>
            <w:szCs w:val="24"/>
            <w:shd w:val="clear" w:color="auto" w:fill="FFFFFF"/>
            <w:rPrChange w:id="1340" w:author="sudarshan" w:date="2020-09-28T19:11:00Z">
              <w:rPr>
                <w:rFonts w:ascii="Arial" w:hAnsi="Arial" w:cs="Arial"/>
                <w:i/>
                <w:iCs/>
                <w:color w:val="222222"/>
                <w:sz w:val="20"/>
                <w:szCs w:val="20"/>
                <w:shd w:val="clear" w:color="auto" w:fill="FFFFFF"/>
              </w:rPr>
            </w:rPrChange>
          </w:rPr>
          <w:t>Community psychology: In pursuit of liberation and well-being</w:t>
        </w:r>
        <w:r w:rsidR="00AF7349" w:rsidRPr="009C400D">
          <w:rPr>
            <w:b w:val="0"/>
            <w:color w:val="222222"/>
            <w:sz w:val="24"/>
            <w:szCs w:val="24"/>
            <w:shd w:val="clear" w:color="auto" w:fill="FFFFFF"/>
            <w:rPrChange w:id="1341" w:author="sudarshan" w:date="2020-09-28T19:11:00Z">
              <w:rPr>
                <w:rFonts w:ascii="Arial" w:hAnsi="Arial" w:cs="Arial"/>
                <w:color w:val="222222"/>
                <w:sz w:val="20"/>
                <w:szCs w:val="20"/>
                <w:shd w:val="clear" w:color="auto" w:fill="FFFFFF"/>
              </w:rPr>
            </w:rPrChange>
          </w:rPr>
          <w:t xml:space="preserve">. </w:t>
        </w:r>
      </w:ins>
      <w:ins w:id="1342" w:author="sudarshan" w:date="2020-09-28T19:58:00Z">
        <w:r w:rsidR="00AF7349">
          <w:rPr>
            <w:b w:val="0"/>
            <w:color w:val="222222"/>
            <w:sz w:val="24"/>
            <w:szCs w:val="24"/>
            <w:shd w:val="clear" w:color="auto" w:fill="FFFFFF"/>
          </w:rPr>
          <w:t xml:space="preserve">2010. </w:t>
        </w:r>
      </w:ins>
      <w:ins w:id="1343" w:author="sudarshan" w:date="2020-09-28T19:02:00Z">
        <w:r w:rsidR="00AF7349" w:rsidRPr="009C400D">
          <w:rPr>
            <w:b w:val="0"/>
            <w:color w:val="222222"/>
            <w:sz w:val="24"/>
            <w:szCs w:val="24"/>
            <w:shd w:val="clear" w:color="auto" w:fill="FFFFFF"/>
            <w:rPrChange w:id="1344" w:author="sudarshan" w:date="2020-09-28T19:11:00Z">
              <w:rPr>
                <w:rFonts w:ascii="Arial" w:hAnsi="Arial" w:cs="Arial"/>
                <w:color w:val="222222"/>
                <w:sz w:val="20"/>
                <w:szCs w:val="20"/>
                <w:shd w:val="clear" w:color="auto" w:fill="FFFFFF"/>
              </w:rPr>
            </w:rPrChange>
          </w:rPr>
          <w:t>Macmillan International Higher Education.</w:t>
        </w:r>
      </w:ins>
    </w:p>
    <w:p w14:paraId="51BBDD49" w14:textId="2785CE23" w:rsidR="000659F6" w:rsidRPr="00963237" w:rsidRDefault="000659F6">
      <w:pPr>
        <w:pStyle w:val="Heading1"/>
        <w:shd w:val="clear" w:color="auto" w:fill="FFFFFF"/>
        <w:spacing w:before="0" w:beforeAutospacing="0" w:after="0" w:afterAutospacing="0" w:line="480" w:lineRule="auto"/>
        <w:jc w:val="both"/>
        <w:textAlignment w:val="baseline"/>
        <w:rPr>
          <w:ins w:id="1345" w:author="sudarshan" w:date="2020-09-28T16:16:00Z"/>
          <w:b w:val="0"/>
          <w:sz w:val="24"/>
          <w:szCs w:val="24"/>
        </w:rPr>
        <w:pPrChange w:id="1346" w:author="sudarshan" w:date="2020-09-28T19:11:00Z">
          <w:pPr>
            <w:pStyle w:val="Heading1"/>
            <w:jc w:val="both"/>
          </w:pPr>
        </w:pPrChange>
      </w:pPr>
      <w:r>
        <w:rPr>
          <w:b w:val="0"/>
          <w:color w:val="222222"/>
          <w:sz w:val="24"/>
          <w:szCs w:val="24"/>
          <w:shd w:val="clear" w:color="auto" w:fill="FFFFFF"/>
        </w:rPr>
        <w:t xml:space="preserve">57. </w:t>
      </w:r>
      <w:ins w:id="1347" w:author="sudarshan" w:date="2020-09-28T16:15:00Z">
        <w:r w:rsidRPr="00963237">
          <w:rPr>
            <w:rStyle w:val="Emphasis"/>
            <w:b w:val="0"/>
            <w:i w:val="0"/>
            <w:sz w:val="24"/>
            <w:szCs w:val="24"/>
          </w:rPr>
          <w:t>Doctors for a cause. Queer conundrums.</w:t>
        </w:r>
      </w:ins>
      <w:ins w:id="1348" w:author="sudarshan" w:date="2020-09-28T19:49:00Z">
        <w:r w:rsidRPr="00CB5D0D">
          <w:rPr>
            <w:rStyle w:val="Emphasis"/>
            <w:b w:val="0"/>
            <w:i w:val="0"/>
            <w:sz w:val="24"/>
            <w:szCs w:val="24"/>
          </w:rPr>
          <w:t xml:space="preserve"> </w:t>
        </w:r>
        <w:r w:rsidRPr="005D15AC">
          <w:rPr>
            <w:rStyle w:val="Emphasis"/>
            <w:b w:val="0"/>
            <w:i w:val="0"/>
            <w:sz w:val="24"/>
            <w:szCs w:val="24"/>
          </w:rPr>
          <w:t>2020</w:t>
        </w:r>
        <w:r>
          <w:rPr>
            <w:rStyle w:val="Emphasis"/>
            <w:b w:val="0"/>
            <w:i w:val="0"/>
            <w:sz w:val="24"/>
            <w:szCs w:val="24"/>
          </w:rPr>
          <w:t xml:space="preserve"> September 20</w:t>
        </w:r>
        <w:r w:rsidRPr="005D15AC">
          <w:rPr>
            <w:rStyle w:val="Emphasis"/>
            <w:b w:val="0"/>
            <w:i w:val="0"/>
            <w:sz w:val="24"/>
            <w:szCs w:val="24"/>
          </w:rPr>
          <w:t xml:space="preserve">. </w:t>
        </w:r>
      </w:ins>
      <w:ins w:id="1349" w:author="sudarshan" w:date="2020-09-28T16:15:00Z">
        <w:r w:rsidRPr="00963237">
          <w:rPr>
            <w:rStyle w:val="Emphasis"/>
            <w:b w:val="0"/>
            <w:i w:val="0"/>
            <w:sz w:val="24"/>
            <w:szCs w:val="24"/>
          </w:rPr>
          <w:t xml:space="preserve">  Available from</w:t>
        </w:r>
      </w:ins>
      <w:ins w:id="1350" w:author="sudarshan" w:date="2020-09-28T19:50:00Z">
        <w:r>
          <w:rPr>
            <w:rStyle w:val="Emphasis"/>
            <w:b w:val="0"/>
            <w:i w:val="0"/>
            <w:sz w:val="24"/>
            <w:szCs w:val="24"/>
          </w:rPr>
          <w:t xml:space="preserve">: </w:t>
        </w:r>
      </w:ins>
      <w:ins w:id="1351" w:author="sudarshan" w:date="2020-09-28T16:15:00Z">
        <w:r w:rsidRPr="00963237">
          <w:rPr>
            <w:b w:val="0"/>
            <w:sz w:val="24"/>
            <w:szCs w:val="24"/>
          </w:rPr>
          <w:fldChar w:fldCharType="begin"/>
        </w:r>
        <w:r w:rsidRPr="009C400D">
          <w:rPr>
            <w:b w:val="0"/>
            <w:sz w:val="24"/>
            <w:szCs w:val="24"/>
            <w:rPrChange w:id="1352" w:author="sudarshan" w:date="2020-09-28T19:11:00Z">
              <w:rPr>
                <w:sz w:val="24"/>
                <w:szCs w:val="24"/>
              </w:rPr>
            </w:rPrChange>
          </w:rPr>
          <w:instrText xml:space="preserve"> HYPERLINK "https://www.youtube.com/watch?v=R2lhIdQsqFY" </w:instrText>
        </w:r>
        <w:r w:rsidRPr="00963237">
          <w:rPr>
            <w:b w:val="0"/>
            <w:sz w:val="24"/>
            <w:szCs w:val="24"/>
          </w:rPr>
          <w:fldChar w:fldCharType="separate"/>
        </w:r>
        <w:r w:rsidRPr="009C400D">
          <w:rPr>
            <w:rStyle w:val="Hyperlink"/>
            <w:b w:val="0"/>
            <w:sz w:val="24"/>
            <w:szCs w:val="24"/>
            <w:rPrChange w:id="1353" w:author="sudarshan" w:date="2020-09-28T19:11:00Z">
              <w:rPr>
                <w:rStyle w:val="Hyperlink"/>
                <w:sz w:val="22"/>
                <w:szCs w:val="22"/>
              </w:rPr>
            </w:rPrChange>
          </w:rPr>
          <w:t>https://www.youtube.com/watch?v=R2lhIdQsqFY</w:t>
        </w:r>
        <w:r w:rsidRPr="00963237">
          <w:rPr>
            <w:b w:val="0"/>
            <w:sz w:val="24"/>
            <w:szCs w:val="24"/>
          </w:rPr>
          <w:fldChar w:fldCharType="end"/>
        </w:r>
      </w:ins>
    </w:p>
    <w:p w14:paraId="2F251981" w14:textId="77777777" w:rsidR="000659F6" w:rsidRPr="00963237" w:rsidRDefault="000659F6">
      <w:pPr>
        <w:pStyle w:val="Heading1"/>
        <w:shd w:val="clear" w:color="auto" w:fill="FFFFFF"/>
        <w:spacing w:before="0" w:beforeAutospacing="0" w:after="0" w:afterAutospacing="0" w:line="480" w:lineRule="auto"/>
        <w:jc w:val="both"/>
        <w:textAlignment w:val="baseline"/>
        <w:rPr>
          <w:ins w:id="1354" w:author="sudarshan" w:date="2020-09-28T16:16:00Z"/>
          <w:b w:val="0"/>
          <w:sz w:val="24"/>
          <w:szCs w:val="24"/>
        </w:rPr>
        <w:pPrChange w:id="1355" w:author="sudarshan" w:date="2020-09-28T19:11:00Z">
          <w:pPr>
            <w:pStyle w:val="Heading1"/>
            <w:jc w:val="both"/>
          </w:pPr>
        </w:pPrChange>
      </w:pPr>
    </w:p>
    <w:p w14:paraId="3D50377D" w14:textId="72886136" w:rsidR="000659F6" w:rsidRDefault="000659F6">
      <w:pPr>
        <w:pStyle w:val="Heading1"/>
        <w:shd w:val="clear" w:color="auto" w:fill="FFFFFF"/>
        <w:spacing w:before="0" w:beforeAutospacing="0" w:after="0" w:afterAutospacing="0" w:line="480" w:lineRule="auto"/>
        <w:jc w:val="both"/>
        <w:textAlignment w:val="baseline"/>
        <w:rPr>
          <w:ins w:id="1356" w:author="sudarshan" w:date="2020-09-28T19:50:00Z"/>
          <w:b w:val="0"/>
          <w:color w:val="222222"/>
          <w:sz w:val="24"/>
          <w:szCs w:val="24"/>
          <w:shd w:val="clear" w:color="auto" w:fill="FFFFFF"/>
        </w:rPr>
        <w:pPrChange w:id="1357" w:author="sudarshan" w:date="2020-09-28T19:11:00Z">
          <w:pPr>
            <w:pStyle w:val="Heading1"/>
            <w:jc w:val="both"/>
          </w:pPr>
        </w:pPrChange>
      </w:pPr>
      <w:r>
        <w:rPr>
          <w:b w:val="0"/>
          <w:sz w:val="24"/>
          <w:szCs w:val="24"/>
        </w:rPr>
        <w:t>58.</w:t>
      </w:r>
      <w:ins w:id="1358" w:author="sudarshan" w:date="2020-09-28T16:19:00Z">
        <w:r w:rsidRPr="009C400D">
          <w:rPr>
            <w:b w:val="0"/>
            <w:color w:val="222222"/>
            <w:sz w:val="24"/>
            <w:szCs w:val="24"/>
            <w:shd w:val="clear" w:color="auto" w:fill="FFFFFF"/>
            <w:rPrChange w:id="1359" w:author="sudarshan" w:date="2020-09-28T19:11:00Z">
              <w:rPr>
                <w:rFonts w:ascii="Arial" w:hAnsi="Arial" w:cs="Arial"/>
                <w:color w:val="222222"/>
                <w:sz w:val="20"/>
                <w:szCs w:val="20"/>
                <w:shd w:val="clear" w:color="auto" w:fill="FFFFFF"/>
              </w:rPr>
            </w:rPrChange>
          </w:rPr>
          <w:t>Cha</w:t>
        </w:r>
        <w:r w:rsidRPr="00963237">
          <w:rPr>
            <w:b w:val="0"/>
            <w:color w:val="222222"/>
            <w:sz w:val="24"/>
            <w:szCs w:val="24"/>
            <w:shd w:val="clear" w:color="auto" w:fill="FFFFFF"/>
          </w:rPr>
          <w:t xml:space="preserve">tterjee, S., &amp; Ghosh, S. </w:t>
        </w:r>
        <w:r w:rsidRPr="009C400D">
          <w:rPr>
            <w:b w:val="0"/>
            <w:color w:val="222222"/>
            <w:sz w:val="24"/>
            <w:szCs w:val="24"/>
            <w:shd w:val="clear" w:color="auto" w:fill="FFFFFF"/>
            <w:rPrChange w:id="1360" w:author="sudarshan" w:date="2020-09-28T19:11:00Z">
              <w:rPr>
                <w:rFonts w:ascii="Arial" w:hAnsi="Arial" w:cs="Arial"/>
                <w:color w:val="222222"/>
                <w:sz w:val="20"/>
                <w:szCs w:val="20"/>
                <w:shd w:val="clear" w:color="auto" w:fill="FFFFFF"/>
              </w:rPr>
            </w:rPrChange>
          </w:rPr>
          <w:t xml:space="preserve"> Void in the sphere of wisdom: a distorted picture of homosexuality in medical textbooks. </w:t>
        </w:r>
        <w:r w:rsidRPr="009C400D">
          <w:rPr>
            <w:b w:val="0"/>
            <w:i/>
            <w:iCs/>
            <w:color w:val="222222"/>
            <w:sz w:val="24"/>
            <w:szCs w:val="24"/>
            <w:shd w:val="clear" w:color="auto" w:fill="FFFFFF"/>
            <w:rPrChange w:id="1361" w:author="sudarshan" w:date="2020-09-28T19:11:00Z">
              <w:rPr>
                <w:rFonts w:ascii="Arial" w:hAnsi="Arial" w:cs="Arial"/>
                <w:i/>
                <w:iCs/>
                <w:color w:val="222222"/>
                <w:sz w:val="20"/>
                <w:szCs w:val="20"/>
                <w:shd w:val="clear" w:color="auto" w:fill="FFFFFF"/>
              </w:rPr>
            </w:rPrChange>
          </w:rPr>
          <w:t>Indian</w:t>
        </w:r>
        <w:r w:rsidRPr="00963237">
          <w:rPr>
            <w:b w:val="0"/>
            <w:i/>
            <w:iCs/>
            <w:color w:val="222222"/>
            <w:sz w:val="24"/>
            <w:szCs w:val="24"/>
            <w:shd w:val="clear" w:color="auto" w:fill="FFFFFF"/>
          </w:rPr>
          <w:t xml:space="preserve"> Journal of Medical Ethics</w:t>
        </w:r>
        <w:r w:rsidRPr="00963237">
          <w:rPr>
            <w:b w:val="0"/>
            <w:color w:val="222222"/>
            <w:sz w:val="24"/>
            <w:szCs w:val="24"/>
            <w:shd w:val="clear" w:color="auto" w:fill="FFFFFF"/>
          </w:rPr>
          <w:t>. 2013</w:t>
        </w:r>
      </w:ins>
      <w:ins w:id="1362" w:author="sudarshan" w:date="2020-09-28T19:50:00Z">
        <w:r>
          <w:rPr>
            <w:b w:val="0"/>
            <w:color w:val="222222"/>
            <w:sz w:val="24"/>
            <w:szCs w:val="24"/>
            <w:shd w:val="clear" w:color="auto" w:fill="FFFFFF"/>
          </w:rPr>
          <w:t>;</w:t>
        </w:r>
      </w:ins>
      <w:ins w:id="1363" w:author="sudarshan" w:date="2020-09-28T16:19:00Z">
        <w:r w:rsidRPr="009C400D">
          <w:rPr>
            <w:b w:val="0"/>
            <w:color w:val="222222"/>
            <w:sz w:val="24"/>
            <w:szCs w:val="24"/>
            <w:shd w:val="clear" w:color="auto" w:fill="FFFFFF"/>
            <w:rPrChange w:id="1364" w:author="sudarshan" w:date="2020-09-28T19:11:00Z">
              <w:rPr>
                <w:rFonts w:ascii="Arial" w:hAnsi="Arial" w:cs="Arial"/>
                <w:color w:val="222222"/>
                <w:sz w:val="20"/>
                <w:szCs w:val="20"/>
                <w:shd w:val="clear" w:color="auto" w:fill="FFFFFF"/>
              </w:rPr>
            </w:rPrChange>
          </w:rPr>
          <w:t> </w:t>
        </w:r>
        <w:r w:rsidRPr="009C400D">
          <w:rPr>
            <w:b w:val="0"/>
            <w:i/>
            <w:iCs/>
            <w:color w:val="222222"/>
            <w:sz w:val="24"/>
            <w:szCs w:val="24"/>
            <w:shd w:val="clear" w:color="auto" w:fill="FFFFFF"/>
            <w:rPrChange w:id="1365" w:author="sudarshan" w:date="2020-09-28T19:11:00Z">
              <w:rPr>
                <w:rFonts w:ascii="Arial" w:hAnsi="Arial" w:cs="Arial"/>
                <w:i/>
                <w:iCs/>
                <w:color w:val="222222"/>
                <w:sz w:val="20"/>
                <w:szCs w:val="20"/>
                <w:shd w:val="clear" w:color="auto" w:fill="FFFFFF"/>
              </w:rPr>
            </w:rPrChange>
          </w:rPr>
          <w:t>10</w:t>
        </w:r>
        <w:r w:rsidRPr="009C400D">
          <w:rPr>
            <w:b w:val="0"/>
            <w:color w:val="222222"/>
            <w:sz w:val="24"/>
            <w:szCs w:val="24"/>
            <w:shd w:val="clear" w:color="auto" w:fill="FFFFFF"/>
            <w:rPrChange w:id="1366" w:author="sudarshan" w:date="2020-09-28T19:11:00Z">
              <w:rPr>
                <w:rFonts w:ascii="Arial" w:hAnsi="Arial" w:cs="Arial"/>
                <w:color w:val="222222"/>
                <w:sz w:val="20"/>
                <w:szCs w:val="20"/>
                <w:shd w:val="clear" w:color="auto" w:fill="FFFFFF"/>
              </w:rPr>
            </w:rPrChange>
          </w:rPr>
          <w:t>(2), 138-139.</w:t>
        </w:r>
      </w:ins>
    </w:p>
    <w:p w14:paraId="496D9724" w14:textId="77777777" w:rsidR="000659F6" w:rsidRPr="009C400D" w:rsidRDefault="000659F6">
      <w:pPr>
        <w:pStyle w:val="Heading1"/>
        <w:shd w:val="clear" w:color="auto" w:fill="FFFFFF"/>
        <w:spacing w:before="0" w:beforeAutospacing="0" w:after="0" w:afterAutospacing="0" w:line="480" w:lineRule="auto"/>
        <w:jc w:val="both"/>
        <w:textAlignment w:val="baseline"/>
        <w:rPr>
          <w:ins w:id="1367" w:author="sudarshan" w:date="2020-09-28T16:19:00Z"/>
          <w:b w:val="0"/>
          <w:color w:val="222222"/>
          <w:sz w:val="24"/>
          <w:szCs w:val="24"/>
          <w:shd w:val="clear" w:color="auto" w:fill="FFFFFF"/>
          <w:rPrChange w:id="1368" w:author="sudarshan" w:date="2020-09-28T19:11:00Z">
            <w:rPr>
              <w:ins w:id="1369" w:author="sudarshan" w:date="2020-09-28T16:19:00Z"/>
              <w:rFonts w:ascii="Arial" w:hAnsi="Arial" w:cs="Arial"/>
              <w:color w:val="222222"/>
              <w:sz w:val="20"/>
              <w:szCs w:val="20"/>
              <w:shd w:val="clear" w:color="auto" w:fill="FFFFFF"/>
            </w:rPr>
          </w:rPrChange>
        </w:rPr>
        <w:pPrChange w:id="1370" w:author="sudarshan" w:date="2020-09-28T19:11:00Z">
          <w:pPr>
            <w:pStyle w:val="Heading1"/>
            <w:jc w:val="both"/>
          </w:pPr>
        </w:pPrChange>
      </w:pPr>
    </w:p>
    <w:p w14:paraId="0C4C2D07" w14:textId="1413CFFA" w:rsidR="000659F6" w:rsidRPr="009C400D" w:rsidRDefault="000659F6">
      <w:pPr>
        <w:pStyle w:val="Heading1"/>
        <w:shd w:val="clear" w:color="auto" w:fill="FFFFFF"/>
        <w:spacing w:before="0" w:beforeAutospacing="0" w:after="0" w:afterAutospacing="0" w:line="480" w:lineRule="auto"/>
        <w:jc w:val="both"/>
        <w:textAlignment w:val="baseline"/>
        <w:rPr>
          <w:ins w:id="1371" w:author="sudarshan" w:date="2020-09-28T16:22:00Z"/>
          <w:b w:val="0"/>
          <w:color w:val="222222"/>
          <w:sz w:val="24"/>
          <w:szCs w:val="24"/>
          <w:shd w:val="clear" w:color="auto" w:fill="FFFFFF"/>
          <w:rPrChange w:id="1372" w:author="sudarshan" w:date="2020-09-28T19:11:00Z">
            <w:rPr>
              <w:ins w:id="1373" w:author="sudarshan" w:date="2020-09-28T16:22:00Z"/>
              <w:rFonts w:ascii="Arial" w:hAnsi="Arial" w:cs="Arial"/>
              <w:color w:val="222222"/>
              <w:sz w:val="20"/>
              <w:szCs w:val="20"/>
              <w:shd w:val="clear" w:color="auto" w:fill="FFFFFF"/>
            </w:rPr>
          </w:rPrChange>
        </w:rPr>
        <w:pPrChange w:id="1374" w:author="sudarshan" w:date="2020-09-28T19:11:00Z">
          <w:pPr>
            <w:pStyle w:val="Heading1"/>
            <w:jc w:val="both"/>
          </w:pPr>
        </w:pPrChange>
      </w:pPr>
      <w:r>
        <w:rPr>
          <w:b w:val="0"/>
          <w:color w:val="222222"/>
          <w:sz w:val="24"/>
          <w:szCs w:val="24"/>
          <w:shd w:val="clear" w:color="auto" w:fill="FFFFFF"/>
        </w:rPr>
        <w:t>59</w:t>
      </w:r>
      <w:ins w:id="1375" w:author="sudarshan" w:date="2020-09-28T16:19:00Z">
        <w:r w:rsidRPr="009C400D">
          <w:rPr>
            <w:b w:val="0"/>
            <w:color w:val="222222"/>
            <w:sz w:val="24"/>
            <w:szCs w:val="24"/>
            <w:shd w:val="clear" w:color="auto" w:fill="FFFFFF"/>
            <w:rPrChange w:id="1376" w:author="sudarshan" w:date="2020-09-28T19:11:00Z">
              <w:rPr>
                <w:rFonts w:ascii="Arial" w:hAnsi="Arial" w:cs="Arial"/>
                <w:color w:val="222222"/>
                <w:sz w:val="20"/>
                <w:szCs w:val="20"/>
                <w:shd w:val="clear" w:color="auto" w:fill="FFFFFF"/>
              </w:rPr>
            </w:rPrChange>
          </w:rPr>
          <w:t>.</w:t>
        </w:r>
      </w:ins>
      <w:ins w:id="1377" w:author="sudarshan" w:date="2020-09-28T16:20:00Z">
        <w:r w:rsidRPr="00963237">
          <w:rPr>
            <w:b w:val="0"/>
            <w:color w:val="222222"/>
            <w:sz w:val="24"/>
            <w:szCs w:val="24"/>
            <w:shd w:val="clear" w:color="auto" w:fill="FFFFFF"/>
          </w:rPr>
          <w:t xml:space="preserve"> Sharma, H. </w:t>
        </w:r>
        <w:r w:rsidRPr="009C400D">
          <w:rPr>
            <w:b w:val="0"/>
            <w:color w:val="222222"/>
            <w:sz w:val="24"/>
            <w:szCs w:val="24"/>
            <w:shd w:val="clear" w:color="auto" w:fill="FFFFFF"/>
            <w:rPrChange w:id="1378" w:author="sudarshan" w:date="2020-09-28T19:11:00Z">
              <w:rPr>
                <w:rFonts w:ascii="Arial" w:hAnsi="Arial" w:cs="Arial"/>
                <w:color w:val="222222"/>
                <w:sz w:val="20"/>
                <w:szCs w:val="20"/>
                <w:shd w:val="clear" w:color="auto" w:fill="FFFFFF"/>
              </w:rPr>
            </w:rPrChange>
          </w:rPr>
          <w:t>. Are we being trained to discriminate? Need to sensitize doctors in India on issues of gender and sexuality. </w:t>
        </w:r>
        <w:r w:rsidRPr="009C400D">
          <w:rPr>
            <w:b w:val="0"/>
            <w:i/>
            <w:iCs/>
            <w:color w:val="222222"/>
            <w:sz w:val="24"/>
            <w:szCs w:val="24"/>
            <w:shd w:val="clear" w:color="auto" w:fill="FFFFFF"/>
            <w:rPrChange w:id="1379" w:author="sudarshan" w:date="2020-09-28T19:11:00Z">
              <w:rPr>
                <w:rFonts w:ascii="Arial" w:hAnsi="Arial" w:cs="Arial"/>
                <w:i/>
                <w:iCs/>
                <w:color w:val="222222"/>
                <w:sz w:val="20"/>
                <w:szCs w:val="20"/>
                <w:shd w:val="clear" w:color="auto" w:fill="FFFFFF"/>
              </w:rPr>
            </w:rPrChange>
          </w:rPr>
          <w:t>Research &amp; Humanities in Medical Education</w:t>
        </w:r>
        <w:r w:rsidRPr="00963237">
          <w:rPr>
            <w:b w:val="0"/>
            <w:color w:val="222222"/>
            <w:sz w:val="24"/>
            <w:szCs w:val="24"/>
            <w:shd w:val="clear" w:color="auto" w:fill="FFFFFF"/>
          </w:rPr>
          <w:t xml:space="preserve">. </w:t>
        </w:r>
      </w:ins>
      <w:ins w:id="1380" w:author="sudarshan" w:date="2020-09-28T19:50:00Z">
        <w:r>
          <w:rPr>
            <w:b w:val="0"/>
            <w:color w:val="222222"/>
            <w:sz w:val="24"/>
            <w:szCs w:val="24"/>
            <w:shd w:val="clear" w:color="auto" w:fill="FFFFFF"/>
          </w:rPr>
          <w:t>2018;</w:t>
        </w:r>
      </w:ins>
      <w:ins w:id="1381" w:author="sudarshan" w:date="2020-09-28T16:20:00Z">
        <w:r w:rsidRPr="009C400D">
          <w:rPr>
            <w:b w:val="0"/>
            <w:i/>
            <w:iCs/>
            <w:color w:val="222222"/>
            <w:sz w:val="24"/>
            <w:szCs w:val="24"/>
            <w:shd w:val="clear" w:color="auto" w:fill="FFFFFF"/>
            <w:rPrChange w:id="1382" w:author="sudarshan" w:date="2020-09-28T19:11:00Z">
              <w:rPr>
                <w:rFonts w:ascii="Arial" w:hAnsi="Arial" w:cs="Arial"/>
                <w:i/>
                <w:iCs/>
                <w:color w:val="222222"/>
                <w:sz w:val="20"/>
                <w:szCs w:val="20"/>
                <w:shd w:val="clear" w:color="auto" w:fill="FFFFFF"/>
              </w:rPr>
            </w:rPrChange>
          </w:rPr>
          <w:t>5</w:t>
        </w:r>
        <w:r w:rsidRPr="009C400D">
          <w:rPr>
            <w:b w:val="0"/>
            <w:color w:val="222222"/>
            <w:sz w:val="24"/>
            <w:szCs w:val="24"/>
            <w:shd w:val="clear" w:color="auto" w:fill="FFFFFF"/>
            <w:rPrChange w:id="1383" w:author="sudarshan" w:date="2020-09-28T19:11:00Z">
              <w:rPr>
                <w:rFonts w:ascii="Arial" w:hAnsi="Arial" w:cs="Arial"/>
                <w:color w:val="222222"/>
                <w:sz w:val="20"/>
                <w:szCs w:val="20"/>
                <w:shd w:val="clear" w:color="auto" w:fill="FFFFFF"/>
              </w:rPr>
            </w:rPrChange>
          </w:rPr>
          <w:t>, 35-43.</w:t>
        </w:r>
      </w:ins>
    </w:p>
    <w:p w14:paraId="3928E14E" w14:textId="2320A939" w:rsidR="008869F0" w:rsidRDefault="000659F6" w:rsidP="00B531F5">
      <w:pPr>
        <w:pStyle w:val="Heading1"/>
        <w:shd w:val="clear" w:color="auto" w:fill="FFFFFF"/>
        <w:spacing w:after="75" w:line="480" w:lineRule="auto"/>
        <w:jc w:val="both"/>
        <w:rPr>
          <w:b w:val="0"/>
          <w:color w:val="111111"/>
          <w:sz w:val="24"/>
          <w:szCs w:val="24"/>
        </w:rPr>
      </w:pPr>
      <w:r>
        <w:rPr>
          <w:b w:val="0"/>
          <w:color w:val="222222"/>
          <w:sz w:val="24"/>
          <w:szCs w:val="24"/>
          <w:shd w:val="clear" w:color="auto" w:fill="FFFFFF"/>
        </w:rPr>
        <w:lastRenderedPageBreak/>
        <w:t>60.</w:t>
      </w:r>
      <w:r w:rsidR="008869F0" w:rsidRPr="008869F0">
        <w:rPr>
          <w:b w:val="0"/>
          <w:color w:val="111111"/>
          <w:sz w:val="24"/>
          <w:szCs w:val="24"/>
        </w:rPr>
        <w:t xml:space="preserve"> </w:t>
      </w:r>
      <w:r w:rsidR="008869F0">
        <w:rPr>
          <w:b w:val="0"/>
          <w:color w:val="111111"/>
          <w:sz w:val="24"/>
          <w:szCs w:val="24"/>
        </w:rPr>
        <w:t xml:space="preserve">Rianna, P. </w:t>
      </w:r>
      <w:r w:rsidR="008869F0" w:rsidRPr="00F1576E">
        <w:rPr>
          <w:b w:val="0"/>
          <w:color w:val="111111"/>
          <w:sz w:val="24"/>
          <w:szCs w:val="24"/>
        </w:rPr>
        <w:t>Medical Imagination. Homosexuality in the Indian J</w:t>
      </w:r>
      <w:r w:rsidR="008869F0">
        <w:rPr>
          <w:b w:val="0"/>
          <w:color w:val="111111"/>
          <w:sz w:val="24"/>
          <w:szCs w:val="24"/>
        </w:rPr>
        <w:t xml:space="preserve">ournal of Psychiatry. 1970-1980. </w:t>
      </w:r>
      <w:r w:rsidR="008869F0" w:rsidRPr="00F1576E">
        <w:rPr>
          <w:b w:val="0"/>
          <w:i/>
          <w:color w:val="111111"/>
          <w:sz w:val="24"/>
          <w:szCs w:val="24"/>
        </w:rPr>
        <w:t>En-Gender!</w:t>
      </w:r>
      <w:r w:rsidR="008869F0" w:rsidRPr="00F1576E">
        <w:rPr>
          <w:b w:val="0"/>
          <w:color w:val="111111"/>
          <w:sz w:val="24"/>
          <w:szCs w:val="24"/>
        </w:rPr>
        <w:t xml:space="preserve"> </w:t>
      </w:r>
      <w:r w:rsidR="00B111C1">
        <w:rPr>
          <w:b w:val="0"/>
          <w:color w:val="111111"/>
          <w:sz w:val="24"/>
          <w:szCs w:val="24"/>
        </w:rPr>
        <w:t>2020; 3(</w:t>
      </w:r>
      <w:r w:rsidR="008869F0">
        <w:rPr>
          <w:b w:val="0"/>
          <w:color w:val="111111"/>
          <w:sz w:val="24"/>
          <w:szCs w:val="24"/>
        </w:rPr>
        <w:t>2</w:t>
      </w:r>
      <w:r w:rsidR="00B111C1">
        <w:rPr>
          <w:b w:val="0"/>
          <w:color w:val="111111"/>
          <w:sz w:val="24"/>
          <w:szCs w:val="24"/>
        </w:rPr>
        <w:t>)</w:t>
      </w:r>
      <w:r w:rsidR="008869F0" w:rsidRPr="00F1576E">
        <w:rPr>
          <w:b w:val="0"/>
          <w:color w:val="111111"/>
          <w:sz w:val="24"/>
          <w:szCs w:val="24"/>
        </w:rPr>
        <w:t>: 1-15.</w:t>
      </w:r>
      <w:r w:rsidR="001F2B0C">
        <w:rPr>
          <w:b w:val="0"/>
          <w:color w:val="111111"/>
          <w:sz w:val="24"/>
          <w:szCs w:val="24"/>
        </w:rPr>
        <w:t xml:space="preserve"> Available from: </w:t>
      </w:r>
      <w:r w:rsidR="001F2B0C" w:rsidRPr="001F2B0C">
        <w:rPr>
          <w:b w:val="0"/>
          <w:color w:val="111111"/>
          <w:sz w:val="24"/>
          <w:szCs w:val="24"/>
        </w:rPr>
        <w:t>https://engenderacademia.files.wordpress.com/2020/11/price-finished.pdf</w:t>
      </w:r>
    </w:p>
    <w:p w14:paraId="4719F8F3" w14:textId="34137CB4" w:rsidR="006A7B75" w:rsidRPr="00A711A5" w:rsidRDefault="006A7B75" w:rsidP="00B531F5">
      <w:pPr>
        <w:pStyle w:val="Heading1"/>
        <w:shd w:val="clear" w:color="auto" w:fill="FFFFFF"/>
        <w:spacing w:after="75" w:line="480" w:lineRule="auto"/>
        <w:jc w:val="both"/>
        <w:rPr>
          <w:ins w:id="1384" w:author="sudarshan" w:date="2020-09-28T19:10:00Z"/>
          <w:b w:val="0"/>
          <w:color w:val="111111"/>
          <w:sz w:val="24"/>
          <w:szCs w:val="24"/>
          <w:rPrChange w:id="1385" w:author="sudarshan" w:date="2020-09-28T19:11:00Z">
            <w:rPr>
              <w:ins w:id="1386" w:author="sudarshan" w:date="2020-09-28T19:10:00Z"/>
              <w:rFonts w:ascii="Georgia" w:hAnsi="Georgia"/>
              <w:color w:val="111111"/>
              <w:sz w:val="66"/>
              <w:szCs w:val="66"/>
            </w:rPr>
          </w:rPrChange>
        </w:rPr>
      </w:pPr>
      <w:r>
        <w:rPr>
          <w:b w:val="0"/>
          <w:color w:val="111111"/>
          <w:sz w:val="24"/>
          <w:szCs w:val="24"/>
        </w:rPr>
        <w:t>61.</w:t>
      </w:r>
      <w:r w:rsidR="00C4209C" w:rsidRPr="00C4209C">
        <w:t xml:space="preserve"> </w:t>
      </w:r>
      <w:r w:rsidR="00C4209C" w:rsidRPr="00C4209C">
        <w:rPr>
          <w:b w:val="0"/>
          <w:sz w:val="24"/>
          <w:szCs w:val="24"/>
        </w:rPr>
        <w:t>Threadgold, Lucy. ‘Commentary on: Medical Im</w:t>
      </w:r>
      <w:r w:rsidR="00C4209C">
        <w:rPr>
          <w:b w:val="0"/>
          <w:sz w:val="24"/>
          <w:szCs w:val="24"/>
        </w:rPr>
        <w:t xml:space="preserve">agination‘. </w:t>
      </w:r>
      <w:r w:rsidR="00C4209C" w:rsidRPr="00C4209C">
        <w:rPr>
          <w:b w:val="0"/>
          <w:i/>
          <w:sz w:val="24"/>
          <w:szCs w:val="24"/>
        </w:rPr>
        <w:t>En-Gender!</w:t>
      </w:r>
      <w:r w:rsidR="00C4209C">
        <w:rPr>
          <w:b w:val="0"/>
          <w:sz w:val="24"/>
          <w:szCs w:val="24"/>
        </w:rPr>
        <w:t xml:space="preserve"> 2020;3(2): </w:t>
      </w:r>
      <w:r w:rsidR="00C4209C" w:rsidRPr="00C4209C">
        <w:rPr>
          <w:b w:val="0"/>
          <w:sz w:val="24"/>
          <w:szCs w:val="24"/>
        </w:rPr>
        <w:t xml:space="preserve"> 16-17.</w:t>
      </w:r>
      <w:r w:rsidR="001F2B0C" w:rsidRPr="001F2B0C">
        <w:rPr>
          <w:b w:val="0"/>
          <w:color w:val="111111"/>
          <w:sz w:val="24"/>
          <w:szCs w:val="24"/>
        </w:rPr>
        <w:t xml:space="preserve"> </w:t>
      </w:r>
      <w:r w:rsidR="001F2B0C">
        <w:rPr>
          <w:b w:val="0"/>
          <w:color w:val="111111"/>
          <w:sz w:val="24"/>
          <w:szCs w:val="24"/>
        </w:rPr>
        <w:t xml:space="preserve">Available from: </w:t>
      </w:r>
      <w:r w:rsidR="001F2B0C" w:rsidRPr="001F2B0C">
        <w:rPr>
          <w:b w:val="0"/>
          <w:color w:val="111111"/>
          <w:sz w:val="24"/>
          <w:szCs w:val="24"/>
        </w:rPr>
        <w:t>https://engenderacademia.files.wordpress.com/2020/11/price-finished.pdf</w:t>
      </w:r>
    </w:p>
    <w:p w14:paraId="405BFD46" w14:textId="05F14409" w:rsidR="00AF7349" w:rsidRDefault="00FB7854" w:rsidP="00B531F5">
      <w:pPr>
        <w:pStyle w:val="Heading1"/>
        <w:spacing w:line="480" w:lineRule="auto"/>
        <w:jc w:val="both"/>
        <w:rPr>
          <w:b w:val="0"/>
          <w:sz w:val="24"/>
          <w:szCs w:val="24"/>
        </w:rPr>
      </w:pPr>
      <w:r>
        <w:rPr>
          <w:b w:val="0"/>
          <w:color w:val="1F1F3F"/>
          <w:sz w:val="24"/>
          <w:szCs w:val="24"/>
        </w:rPr>
        <w:t>62</w:t>
      </w:r>
      <w:r w:rsidR="008869F0">
        <w:rPr>
          <w:b w:val="0"/>
          <w:color w:val="1F1F3F"/>
          <w:sz w:val="24"/>
          <w:szCs w:val="24"/>
        </w:rPr>
        <w:t>.</w:t>
      </w:r>
      <w:ins w:id="1387" w:author="sudarshan" w:date="2020-09-28T16:22:00Z">
        <w:r w:rsidR="008869F0" w:rsidRPr="009C400D">
          <w:rPr>
            <w:b w:val="0"/>
            <w:color w:val="1F1F3F"/>
            <w:sz w:val="24"/>
            <w:szCs w:val="24"/>
            <w:rPrChange w:id="1388" w:author="sudarshan" w:date="2020-09-28T19:11:00Z">
              <w:rPr>
                <w:color w:val="1F1F3F"/>
                <w:sz w:val="24"/>
                <w:szCs w:val="24"/>
              </w:rPr>
            </w:rPrChange>
          </w:rPr>
          <w:t xml:space="preserve"> Dharmshaktu GS. Narrative medicine in India: Let more medical journals be “vocal for local” voices. Int J Acad Med 2020;6:280-1 Available from</w:t>
        </w:r>
      </w:ins>
      <w:ins w:id="1389" w:author="sudarshan" w:date="2020-09-28T20:00:00Z">
        <w:r w:rsidR="008869F0">
          <w:rPr>
            <w:b w:val="0"/>
            <w:color w:val="1F1F3F"/>
            <w:sz w:val="24"/>
            <w:szCs w:val="24"/>
          </w:rPr>
          <w:t>:</w:t>
        </w:r>
      </w:ins>
      <w:ins w:id="1390" w:author="sudarshan" w:date="2020-09-28T16:22:00Z">
        <w:r w:rsidR="008869F0" w:rsidRPr="009C400D">
          <w:rPr>
            <w:b w:val="0"/>
            <w:color w:val="1F1F3F"/>
            <w:sz w:val="24"/>
            <w:szCs w:val="24"/>
            <w:rPrChange w:id="1391" w:author="sudarshan" w:date="2020-09-28T19:11:00Z">
              <w:rPr>
                <w:color w:val="1F1F3F"/>
                <w:sz w:val="24"/>
                <w:szCs w:val="24"/>
              </w:rPr>
            </w:rPrChange>
          </w:rPr>
          <w:t xml:space="preserve"> </w:t>
        </w:r>
        <w:r w:rsidR="008869F0" w:rsidRPr="009C400D">
          <w:rPr>
            <w:b w:val="0"/>
            <w:sz w:val="24"/>
            <w:szCs w:val="24"/>
            <w:rPrChange w:id="1392" w:author="sudarshan" w:date="2020-09-28T19:11:00Z">
              <w:rPr>
                <w:sz w:val="24"/>
                <w:szCs w:val="24"/>
              </w:rPr>
            </w:rPrChange>
          </w:rPr>
          <w:fldChar w:fldCharType="begin"/>
        </w:r>
        <w:r w:rsidR="008869F0" w:rsidRPr="009C400D">
          <w:rPr>
            <w:b w:val="0"/>
            <w:sz w:val="24"/>
            <w:szCs w:val="24"/>
            <w:rPrChange w:id="1393" w:author="sudarshan" w:date="2020-09-28T19:11:00Z">
              <w:rPr>
                <w:sz w:val="24"/>
                <w:szCs w:val="24"/>
              </w:rPr>
            </w:rPrChange>
          </w:rPr>
          <w:instrText xml:space="preserve"> HYPERLINK "http://www.ijam-web.org/text.asp?2020/6/3/280/296135" </w:instrText>
        </w:r>
        <w:r w:rsidR="008869F0" w:rsidRPr="009C400D">
          <w:rPr>
            <w:b w:val="0"/>
            <w:sz w:val="24"/>
            <w:szCs w:val="24"/>
            <w:rPrChange w:id="1394" w:author="sudarshan" w:date="2020-09-28T19:11:00Z">
              <w:rPr>
                <w:sz w:val="24"/>
                <w:szCs w:val="24"/>
              </w:rPr>
            </w:rPrChange>
          </w:rPr>
          <w:fldChar w:fldCharType="separate"/>
        </w:r>
        <w:r w:rsidR="008869F0" w:rsidRPr="009C400D">
          <w:rPr>
            <w:rStyle w:val="Hyperlink"/>
            <w:b w:val="0"/>
            <w:sz w:val="24"/>
            <w:szCs w:val="24"/>
            <w:shd w:val="clear" w:color="auto" w:fill="F5DABF"/>
            <w:rPrChange w:id="1395" w:author="sudarshan" w:date="2020-09-28T19:11:00Z">
              <w:rPr>
                <w:rStyle w:val="Hyperlink"/>
                <w:sz w:val="24"/>
                <w:szCs w:val="24"/>
                <w:shd w:val="clear" w:color="auto" w:fill="F5DABF"/>
              </w:rPr>
            </w:rPrChange>
          </w:rPr>
          <w:t>http://www.ijam-web.org/text.asp?2020/6/3/280/296135</w:t>
        </w:r>
        <w:r w:rsidR="008869F0" w:rsidRPr="009C400D">
          <w:rPr>
            <w:b w:val="0"/>
            <w:sz w:val="24"/>
            <w:szCs w:val="24"/>
            <w:rPrChange w:id="1396" w:author="sudarshan" w:date="2020-09-28T19:11:00Z">
              <w:rPr>
                <w:sz w:val="24"/>
                <w:szCs w:val="24"/>
              </w:rPr>
            </w:rPrChange>
          </w:rPr>
          <w:fldChar w:fldCharType="end"/>
        </w:r>
      </w:ins>
    </w:p>
    <w:p w14:paraId="6F1D8321" w14:textId="081F377F" w:rsidR="002E758A" w:rsidRDefault="00FB7854" w:rsidP="00B531F5">
      <w:pPr>
        <w:pStyle w:val="Heading1"/>
        <w:jc w:val="both"/>
        <w:rPr>
          <w:b w:val="0"/>
          <w:color w:val="222222"/>
          <w:sz w:val="24"/>
          <w:szCs w:val="24"/>
          <w:shd w:val="clear" w:color="auto" w:fill="FFFFFF"/>
        </w:rPr>
      </w:pPr>
      <w:r>
        <w:rPr>
          <w:b w:val="0"/>
          <w:sz w:val="24"/>
          <w:szCs w:val="24"/>
        </w:rPr>
        <w:t>63.</w:t>
      </w:r>
      <w:ins w:id="1397" w:author="sudarshan" w:date="2020-09-28T16:26:00Z">
        <w:r w:rsidRPr="009C400D">
          <w:rPr>
            <w:rStyle w:val="fontstyle01"/>
            <w:rFonts w:ascii="Times New Roman" w:hAnsi="Times New Roman"/>
            <w:b w:val="0"/>
            <w:noProof/>
            <w:sz w:val="24"/>
            <w:szCs w:val="24"/>
            <w:rPrChange w:id="1398" w:author="sudarshan" w:date="2020-09-28T19:11:00Z">
              <w:rPr>
                <w:rStyle w:val="fontstyle01"/>
                <w:rFonts w:ascii="Times New Roman" w:hAnsi="Times New Roman"/>
                <w:noProof/>
                <w:sz w:val="24"/>
                <w:szCs w:val="24"/>
              </w:rPr>
            </w:rPrChange>
          </w:rPr>
          <w:t xml:space="preserve"> </w:t>
        </w:r>
      </w:ins>
      <w:ins w:id="1399" w:author="sudarshan" w:date="2020-09-28T16:27:00Z">
        <w:r w:rsidRPr="009C400D">
          <w:rPr>
            <w:b w:val="0"/>
            <w:color w:val="222222"/>
            <w:sz w:val="24"/>
            <w:szCs w:val="24"/>
            <w:shd w:val="clear" w:color="auto" w:fill="FFFFFF"/>
            <w:rPrChange w:id="1400" w:author="sudarshan" w:date="2020-09-28T19:11:00Z">
              <w:rPr>
                <w:rFonts w:ascii="Arial" w:hAnsi="Arial" w:cs="Arial"/>
                <w:color w:val="222222"/>
                <w:sz w:val="20"/>
                <w:szCs w:val="20"/>
                <w:shd w:val="clear" w:color="auto" w:fill="FFFFFF"/>
              </w:rPr>
            </w:rPrChange>
          </w:rPr>
          <w:t>Samudre, S., Shidhaye, R., Ahuja, S., Nanda, S., Khan, A., Evan</w:t>
        </w:r>
        <w:r w:rsidRPr="00963237">
          <w:rPr>
            <w:b w:val="0"/>
            <w:color w:val="222222"/>
            <w:sz w:val="24"/>
            <w:szCs w:val="24"/>
            <w:shd w:val="clear" w:color="auto" w:fill="FFFFFF"/>
          </w:rPr>
          <w:t>s-Lacko, S., &amp; Hanlon, C</w:t>
        </w:r>
        <w:r w:rsidRPr="009C400D">
          <w:rPr>
            <w:b w:val="0"/>
            <w:color w:val="222222"/>
            <w:sz w:val="24"/>
            <w:szCs w:val="24"/>
            <w:shd w:val="clear" w:color="auto" w:fill="FFFFFF"/>
            <w:rPrChange w:id="1401" w:author="sudarshan" w:date="2020-09-28T19:11:00Z">
              <w:rPr>
                <w:rFonts w:ascii="Arial" w:hAnsi="Arial" w:cs="Arial"/>
                <w:color w:val="222222"/>
                <w:sz w:val="20"/>
                <w:szCs w:val="20"/>
                <w:shd w:val="clear" w:color="auto" w:fill="FFFFFF"/>
              </w:rPr>
            </w:rPrChange>
          </w:rPr>
          <w:t>. Service user involvement for mental health system strengthening in India: a qualitative study. </w:t>
        </w:r>
        <w:r w:rsidRPr="009C400D">
          <w:rPr>
            <w:b w:val="0"/>
            <w:i/>
            <w:iCs/>
            <w:color w:val="222222"/>
            <w:sz w:val="24"/>
            <w:szCs w:val="24"/>
            <w:shd w:val="clear" w:color="auto" w:fill="FFFFFF"/>
            <w:rPrChange w:id="1402" w:author="sudarshan" w:date="2020-09-28T19:11:00Z">
              <w:rPr>
                <w:rFonts w:ascii="Arial" w:hAnsi="Arial" w:cs="Arial"/>
                <w:i/>
                <w:iCs/>
                <w:color w:val="222222"/>
                <w:sz w:val="20"/>
                <w:szCs w:val="20"/>
                <w:shd w:val="clear" w:color="auto" w:fill="FFFFFF"/>
              </w:rPr>
            </w:rPrChange>
          </w:rPr>
          <w:t>BMC psychiatry</w:t>
        </w:r>
        <w:r w:rsidRPr="00963237">
          <w:rPr>
            <w:b w:val="0"/>
            <w:color w:val="222222"/>
            <w:sz w:val="24"/>
            <w:szCs w:val="24"/>
            <w:shd w:val="clear" w:color="auto" w:fill="FFFFFF"/>
          </w:rPr>
          <w:t>. 2016;</w:t>
        </w:r>
        <w:r w:rsidRPr="00FB7854">
          <w:rPr>
            <w:b w:val="0"/>
            <w:iCs/>
            <w:color w:val="222222"/>
            <w:sz w:val="24"/>
            <w:szCs w:val="24"/>
            <w:shd w:val="clear" w:color="auto" w:fill="FFFFFF"/>
            <w:rPrChange w:id="1403" w:author="sudarshan" w:date="2020-09-28T19:11:00Z">
              <w:rPr>
                <w:rFonts w:ascii="Arial" w:hAnsi="Arial" w:cs="Arial"/>
                <w:i/>
                <w:iCs/>
                <w:color w:val="222222"/>
                <w:sz w:val="20"/>
                <w:szCs w:val="20"/>
                <w:shd w:val="clear" w:color="auto" w:fill="FFFFFF"/>
              </w:rPr>
            </w:rPrChange>
          </w:rPr>
          <w:t>16</w:t>
        </w:r>
      </w:ins>
      <w:r>
        <w:rPr>
          <w:b w:val="0"/>
          <w:iCs/>
          <w:color w:val="222222"/>
          <w:sz w:val="24"/>
          <w:szCs w:val="24"/>
          <w:shd w:val="clear" w:color="auto" w:fill="FFFFFF"/>
        </w:rPr>
        <w:t xml:space="preserve"> </w:t>
      </w:r>
      <w:ins w:id="1404" w:author="sudarshan" w:date="2020-09-28T16:27:00Z">
        <w:r w:rsidRPr="009C400D">
          <w:rPr>
            <w:b w:val="0"/>
            <w:color w:val="222222"/>
            <w:sz w:val="24"/>
            <w:szCs w:val="24"/>
            <w:shd w:val="clear" w:color="auto" w:fill="FFFFFF"/>
            <w:rPrChange w:id="1405" w:author="sudarshan" w:date="2020-09-28T19:11:00Z">
              <w:rPr>
                <w:rFonts w:ascii="Arial" w:hAnsi="Arial" w:cs="Arial"/>
                <w:color w:val="222222"/>
                <w:sz w:val="20"/>
                <w:szCs w:val="20"/>
                <w:shd w:val="clear" w:color="auto" w:fill="FFFFFF"/>
              </w:rPr>
            </w:rPrChange>
          </w:rPr>
          <w:t>(1)</w:t>
        </w:r>
      </w:ins>
      <w:r>
        <w:rPr>
          <w:b w:val="0"/>
          <w:color w:val="222222"/>
          <w:sz w:val="24"/>
          <w:szCs w:val="24"/>
          <w:shd w:val="clear" w:color="auto" w:fill="FFFFFF"/>
        </w:rPr>
        <w:t>:</w:t>
      </w:r>
      <w:ins w:id="1406" w:author="sudarshan" w:date="2020-09-28T16:27:00Z">
        <w:r w:rsidRPr="009C400D">
          <w:rPr>
            <w:b w:val="0"/>
            <w:color w:val="222222"/>
            <w:sz w:val="24"/>
            <w:szCs w:val="24"/>
            <w:shd w:val="clear" w:color="auto" w:fill="FFFFFF"/>
            <w:rPrChange w:id="1407" w:author="sudarshan" w:date="2020-09-28T19:11:00Z">
              <w:rPr>
                <w:rFonts w:ascii="Arial" w:hAnsi="Arial" w:cs="Arial"/>
                <w:color w:val="222222"/>
                <w:sz w:val="20"/>
                <w:szCs w:val="20"/>
                <w:shd w:val="clear" w:color="auto" w:fill="FFFFFF"/>
              </w:rPr>
            </w:rPrChange>
          </w:rPr>
          <w:t xml:space="preserve"> 269.</w:t>
        </w:r>
      </w:ins>
    </w:p>
    <w:p w14:paraId="7F6CA750" w14:textId="77777777" w:rsidR="00BB4AEB" w:rsidRPr="00BB4AEB" w:rsidRDefault="00BB4AEB" w:rsidP="00B531F5">
      <w:pPr>
        <w:pStyle w:val="NormalWeb"/>
        <w:shd w:val="clear" w:color="auto" w:fill="FFFFFF"/>
        <w:spacing w:before="0" w:beforeAutospacing="0" w:after="150" w:afterAutospacing="0" w:line="255" w:lineRule="atLeast"/>
        <w:jc w:val="both"/>
        <w:rPr>
          <w:color w:val="2B2B2B"/>
          <w:sz w:val="28"/>
          <w:szCs w:val="28"/>
        </w:rPr>
      </w:pPr>
      <w:r w:rsidRPr="00BB4AEB">
        <w:rPr>
          <w:rStyle w:val="Emphasis"/>
          <w:b/>
          <w:bCs/>
          <w:color w:val="2B2B2B"/>
          <w:sz w:val="28"/>
          <w:szCs w:val="28"/>
        </w:rPr>
        <w:t>Statement of competing interests and funding support</w:t>
      </w:r>
    </w:p>
    <w:p w14:paraId="065B9576" w14:textId="434628ED" w:rsidR="00BB4AEB" w:rsidRPr="00BB4AEB" w:rsidRDefault="00BB4AEB" w:rsidP="00B531F5">
      <w:pPr>
        <w:pStyle w:val="NormalWeb"/>
        <w:shd w:val="clear" w:color="auto" w:fill="FFFFFF"/>
        <w:spacing w:before="0" w:beforeAutospacing="0" w:after="150" w:afterAutospacing="0" w:line="255" w:lineRule="atLeast"/>
        <w:jc w:val="both"/>
        <w:rPr>
          <w:color w:val="2B2B2B"/>
          <w:sz w:val="28"/>
          <w:szCs w:val="28"/>
        </w:rPr>
      </w:pPr>
      <w:r>
        <w:rPr>
          <w:rStyle w:val="Emphasis"/>
          <w:color w:val="2B2B2B"/>
          <w:sz w:val="28"/>
          <w:szCs w:val="28"/>
        </w:rPr>
        <w:t>The author has</w:t>
      </w:r>
      <w:r w:rsidRPr="00BB4AEB">
        <w:rPr>
          <w:rStyle w:val="Emphasis"/>
          <w:color w:val="2B2B2B"/>
          <w:sz w:val="28"/>
          <w:szCs w:val="28"/>
        </w:rPr>
        <w:t xml:space="preserve"> no funding to</w:t>
      </w:r>
      <w:r>
        <w:rPr>
          <w:rStyle w:val="Emphasis"/>
          <w:color w:val="2B2B2B"/>
          <w:sz w:val="28"/>
          <w:szCs w:val="28"/>
        </w:rPr>
        <w:t xml:space="preserve"> report. The author</w:t>
      </w:r>
      <w:r w:rsidRPr="00BB4AEB">
        <w:rPr>
          <w:rStyle w:val="Emphasis"/>
          <w:color w:val="2B2B2B"/>
          <w:sz w:val="28"/>
          <w:szCs w:val="28"/>
        </w:rPr>
        <w:t xml:space="preserve"> declare</w:t>
      </w:r>
      <w:r>
        <w:rPr>
          <w:rStyle w:val="Emphasis"/>
          <w:color w:val="2B2B2B"/>
          <w:sz w:val="28"/>
          <w:szCs w:val="28"/>
        </w:rPr>
        <w:t>s</w:t>
      </w:r>
      <w:r w:rsidRPr="00BB4AEB">
        <w:rPr>
          <w:rStyle w:val="Emphasis"/>
          <w:color w:val="2B2B2B"/>
          <w:sz w:val="28"/>
          <w:szCs w:val="28"/>
        </w:rPr>
        <w:t xml:space="preserve"> that no competing interests exist. This work or a work of similar nature has not been submitted elsewhere for publication.</w:t>
      </w:r>
    </w:p>
    <w:p w14:paraId="30A0B018" w14:textId="20C77EA8" w:rsidR="00AE6A5B" w:rsidRPr="00BB4AEB" w:rsidRDefault="00BB4AEB" w:rsidP="00B531F5">
      <w:pPr>
        <w:pStyle w:val="Heading1"/>
        <w:jc w:val="both"/>
        <w:rPr>
          <w:b w:val="0"/>
          <w:color w:val="222222"/>
          <w:sz w:val="28"/>
          <w:szCs w:val="28"/>
          <w:shd w:val="clear" w:color="auto" w:fill="FFFFFF"/>
        </w:rPr>
      </w:pPr>
      <w:r w:rsidRPr="00BB4AEB">
        <w:rPr>
          <w:rStyle w:val="Emphasis"/>
          <w:b w:val="0"/>
          <w:bCs w:val="0"/>
          <w:color w:val="2B2B2B"/>
          <w:sz w:val="28"/>
          <w:szCs w:val="28"/>
          <w:shd w:val="clear" w:color="auto" w:fill="FFFFFF"/>
        </w:rPr>
        <w:t>Acknowledgements</w:t>
      </w:r>
      <w:r>
        <w:rPr>
          <w:rStyle w:val="Emphasis"/>
          <w:b w:val="0"/>
          <w:bCs w:val="0"/>
          <w:color w:val="2B2B2B"/>
          <w:sz w:val="28"/>
          <w:szCs w:val="28"/>
          <w:shd w:val="clear" w:color="auto" w:fill="FFFFFF"/>
        </w:rPr>
        <w:t>:</w:t>
      </w:r>
      <w:r w:rsidRPr="00BB4AEB">
        <w:rPr>
          <w:color w:val="2B2B2B"/>
          <w:sz w:val="28"/>
          <w:szCs w:val="28"/>
          <w:shd w:val="clear" w:color="auto" w:fill="FFFFFF"/>
        </w:rPr>
        <w:t> </w:t>
      </w:r>
      <w:r>
        <w:rPr>
          <w:rStyle w:val="Emphasis"/>
          <w:color w:val="2B2B2B"/>
          <w:sz w:val="28"/>
          <w:szCs w:val="28"/>
          <w:shd w:val="clear" w:color="auto" w:fill="FFFFFF"/>
        </w:rPr>
        <w:t xml:space="preserve">I am </w:t>
      </w:r>
      <w:r w:rsidRPr="00BB4AEB">
        <w:rPr>
          <w:rStyle w:val="Emphasis"/>
          <w:color w:val="2B2B2B"/>
          <w:sz w:val="28"/>
          <w:szCs w:val="28"/>
          <w:shd w:val="clear" w:color="auto" w:fill="FFFFFF"/>
        </w:rPr>
        <w:t xml:space="preserve">very grateful to the two reviewers </w:t>
      </w:r>
      <w:r>
        <w:rPr>
          <w:rStyle w:val="Emphasis"/>
          <w:color w:val="2B2B2B"/>
          <w:sz w:val="28"/>
          <w:szCs w:val="28"/>
          <w:shd w:val="clear" w:color="auto" w:fill="FFFFFF"/>
        </w:rPr>
        <w:t xml:space="preserve"> for the useful  c</w:t>
      </w:r>
      <w:r w:rsidRPr="00BB4AEB">
        <w:rPr>
          <w:rStyle w:val="Emphasis"/>
          <w:color w:val="2B2B2B"/>
          <w:sz w:val="28"/>
          <w:szCs w:val="28"/>
          <w:shd w:val="clear" w:color="auto" w:fill="FFFFFF"/>
        </w:rPr>
        <w:t>omments</w:t>
      </w:r>
      <w:r>
        <w:rPr>
          <w:rStyle w:val="Emphasis"/>
          <w:color w:val="2B2B2B"/>
          <w:sz w:val="28"/>
          <w:szCs w:val="28"/>
          <w:shd w:val="clear" w:color="auto" w:fill="FFFFFF"/>
        </w:rPr>
        <w:t xml:space="preserve"> and suggestions. </w:t>
      </w:r>
    </w:p>
    <w:p w14:paraId="0447CE43" w14:textId="0B46A8F0" w:rsidR="00AE6A5B" w:rsidRPr="00AE6A5B" w:rsidDel="00EA2401" w:rsidRDefault="00AE6A5B" w:rsidP="00B531F5">
      <w:pPr>
        <w:pStyle w:val="Heading1"/>
        <w:shd w:val="clear" w:color="auto" w:fill="FFFFFF"/>
        <w:spacing w:before="0" w:beforeAutospacing="0" w:after="0" w:afterAutospacing="0" w:line="480" w:lineRule="auto"/>
        <w:jc w:val="both"/>
        <w:textAlignment w:val="baseline"/>
        <w:rPr>
          <w:del w:id="1408" w:author="sudarshan" w:date="2020-09-28T19:12:00Z"/>
          <w:color w:val="222222"/>
          <w:sz w:val="32"/>
          <w:szCs w:val="32"/>
          <w:shd w:val="clear" w:color="auto" w:fill="FFFFFF"/>
        </w:rPr>
      </w:pPr>
      <w:r w:rsidRPr="00AE6A5B">
        <w:rPr>
          <w:color w:val="222222"/>
          <w:sz w:val="32"/>
          <w:szCs w:val="32"/>
          <w:shd w:val="clear" w:color="auto" w:fill="FFFFFF"/>
        </w:rPr>
        <w:t>Notes</w:t>
      </w:r>
    </w:p>
    <w:p w14:paraId="34CCB816" w14:textId="77777777" w:rsidR="009243E6" w:rsidRPr="00FC2BC5" w:rsidDel="00EA2401" w:rsidRDefault="009243E6" w:rsidP="00B531F5">
      <w:pPr>
        <w:pStyle w:val="Heading1"/>
        <w:jc w:val="both"/>
        <w:rPr>
          <w:del w:id="1409" w:author="sudarshan" w:date="2020-09-28T19:12:00Z"/>
          <w:sz w:val="24"/>
          <w:szCs w:val="24"/>
        </w:rPr>
      </w:pPr>
    </w:p>
    <w:p w14:paraId="2CBF039A" w14:textId="77777777" w:rsidR="00FC2BC5" w:rsidRPr="009243E6" w:rsidDel="00EA2401" w:rsidRDefault="00FC2BC5" w:rsidP="00B531F5">
      <w:pPr>
        <w:pStyle w:val="Heading1"/>
        <w:jc w:val="both"/>
        <w:rPr>
          <w:del w:id="1410" w:author="sudarshan" w:date="2020-09-28T19:12:00Z"/>
          <w:b w:val="0"/>
          <w:bCs w:val="0"/>
        </w:rPr>
      </w:pPr>
    </w:p>
    <w:p w14:paraId="36F9FC18" w14:textId="77777777" w:rsidR="007A6196" w:rsidDel="00EA2401" w:rsidRDefault="007A6196" w:rsidP="00B531F5">
      <w:pPr>
        <w:pStyle w:val="Heading1"/>
        <w:jc w:val="both"/>
        <w:rPr>
          <w:del w:id="1411" w:author="sudarshan" w:date="2020-09-28T19:12:00Z"/>
          <w:sz w:val="24"/>
          <w:szCs w:val="24"/>
        </w:rPr>
      </w:pPr>
    </w:p>
    <w:p w14:paraId="2F48F3B2" w14:textId="77777777" w:rsidR="007A6196" w:rsidRPr="00AA2793" w:rsidDel="00EA2401" w:rsidRDefault="007A6196" w:rsidP="00B531F5">
      <w:pPr>
        <w:pStyle w:val="Heading1"/>
        <w:jc w:val="both"/>
        <w:rPr>
          <w:del w:id="1412" w:author="sudarshan" w:date="2020-09-28T19:12:00Z"/>
        </w:rPr>
      </w:pPr>
    </w:p>
    <w:p w14:paraId="1CB9B860" w14:textId="77777777" w:rsidR="00D011E6" w:rsidDel="00EA2401" w:rsidRDefault="00D011E6" w:rsidP="00B531F5">
      <w:pPr>
        <w:pStyle w:val="Heading1"/>
        <w:jc w:val="both"/>
        <w:rPr>
          <w:del w:id="1413" w:author="sudarshan" w:date="2020-09-28T19:12:00Z"/>
          <w:sz w:val="24"/>
          <w:szCs w:val="24"/>
        </w:rPr>
      </w:pPr>
    </w:p>
    <w:p w14:paraId="1BE30402" w14:textId="77777777" w:rsidR="00331094" w:rsidDel="00EA2401" w:rsidRDefault="00331094" w:rsidP="00B531F5">
      <w:pPr>
        <w:pStyle w:val="Heading1"/>
        <w:jc w:val="both"/>
        <w:rPr>
          <w:del w:id="1414" w:author="sudarshan" w:date="2020-09-28T19:12:00Z"/>
          <w:sz w:val="24"/>
          <w:szCs w:val="24"/>
        </w:rPr>
      </w:pPr>
    </w:p>
    <w:p w14:paraId="6F1D7EFD" w14:textId="77777777" w:rsidR="00331094" w:rsidRDefault="00331094" w:rsidP="00B531F5">
      <w:pPr>
        <w:pStyle w:val="Heading1"/>
        <w:jc w:val="both"/>
        <w:rPr>
          <w:sz w:val="24"/>
          <w:szCs w:val="24"/>
        </w:rPr>
      </w:pPr>
    </w:p>
    <w:sectPr w:rsidR="003310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eviewer" w:date="2020-07-23T10:54:00Z" w:initials="l">
    <w:p w14:paraId="558E27C0" w14:textId="77777777" w:rsidR="00010023" w:rsidRDefault="00BE074C">
      <w:pPr>
        <w:pStyle w:val="CommentText"/>
        <w:rPr>
          <w:noProof/>
        </w:rPr>
      </w:pPr>
      <w:r>
        <w:rPr>
          <w:rStyle w:val="CommentReference"/>
        </w:rPr>
        <w:annotationRef/>
      </w:r>
      <w:r>
        <w:t>What has been decriminalized is “consensual homosexual sex between consenting adults” not “non heteronormative sexual identity”. Homo</w:t>
      </w:r>
    </w:p>
    <w:p w14:paraId="012A1608" w14:textId="77777777" w:rsidR="00010023" w:rsidRDefault="00010023">
      <w:pPr>
        <w:pStyle w:val="CommentText"/>
        <w:rPr>
          <w:noProof/>
        </w:rPr>
      </w:pPr>
    </w:p>
    <w:p w14:paraId="1126BE1C" w14:textId="14439EA7" w:rsidR="00BE074C" w:rsidRDefault="00BE074C">
      <w:pPr>
        <w:pStyle w:val="CommentText"/>
      </w:pPr>
      <w:r>
        <w:t>sexuality is not about sexual identity but is about sexual orientation.</w:t>
      </w:r>
      <w:r>
        <w:rPr>
          <w:noProof/>
        </w:rPr>
        <w:t xml:space="preserve"> </w:t>
      </w:r>
    </w:p>
  </w:comment>
  <w:comment w:id="7" w:author="sudarshan" w:date="2020-09-19T08:56:00Z" w:initials="s">
    <w:p w14:paraId="7DF27150" w14:textId="77777777" w:rsidR="0073358F" w:rsidRDefault="00BE074C">
      <w:pPr>
        <w:pStyle w:val="CommentText"/>
        <w:rPr>
          <w:noProof/>
        </w:rPr>
      </w:pPr>
      <w:r>
        <w:rPr>
          <w:rStyle w:val="CommentReference"/>
        </w:rPr>
        <w:annotationRef/>
      </w:r>
      <w:r>
        <w:rPr>
          <w:noProof/>
        </w:rPr>
        <w:t>The Supreme Court has clearly mentioned that it is not only about sex but also about love and human rights which is an affirmation of the right to identify oneself as what he/she/ they wants. The opening sentence in the judgement itself refers to the famous quote, "I am what Iam, so take as Iam" and "</w:t>
      </w:r>
      <w:r>
        <w:t>No one can e</w:t>
      </w:r>
      <w:r>
        <w:rPr>
          <w:noProof/>
        </w:rPr>
        <w:t xml:space="preserve">scape from their individuality"(p.3)which points towards the  recognition of diverse idenitties. The judgement again says, idenity is divinity (p.4). Hence the judgement has gone beyond mere homosexual sex in understandining how  the freedom to sexual identity  is important in meaning making. Sexual orientation,sexual identity and sexual relationships are not water tight compartments but which can feed on to each other in some people. e.g. a lesbian woman is out in the open and </w:t>
      </w:r>
    </w:p>
    <w:p w14:paraId="40DAA40D" w14:textId="384659DE" w:rsidR="00BE074C" w:rsidRDefault="00BE074C">
      <w:pPr>
        <w:pStyle w:val="CommentText"/>
        <w:rPr>
          <w:noProof/>
        </w:rPr>
      </w:pPr>
      <w:r>
        <w:rPr>
          <w:noProof/>
        </w:rPr>
        <w:t xml:space="preserve">seek same sex relationships(orientation), idenitigy her self as lesbian (idenity) and engage in sexual acts Further, in its judgement in Hadiya case (2018) Supreme Court  had ruled that the right to choose a partner of one's choice (same sex or opposite sex is a fundamental right). The NALSA judgement in 2014 provided the right to self identification of gender idenity. Summing up, right to identity of one's sexual orientation and gender idenity is granted by the Supreme Court's judgements read with the IPC 377 verdict, NALSA verdict and the Right to Privacy verdict (Puttaswamy case, 2017). </w:t>
      </w:r>
    </w:p>
    <w:p w14:paraId="3378F4D9" w14:textId="68FAAF15" w:rsidR="00BE074C" w:rsidRDefault="00BE074C">
      <w:pPr>
        <w:pStyle w:val="CommentText"/>
      </w:pPr>
      <w:r>
        <w:rPr>
          <w:noProof/>
        </w:rPr>
        <w:t xml:space="preserve">Also, self identification as LGBT was enough to be prosecuted and people were living in fear to come out. The Supreme Court has given the right to self expression and self-identification and claim equal rights (P.10). As far as the judgement is concerned it is more than decriminalisation which extends full constitutional protection for LGBT identies invoking Article 14 (discrimination on account of sex). </w:t>
      </w:r>
    </w:p>
  </w:comment>
  <w:comment w:id="9" w:author="Reviewer" w:date="2020-07-23T10:56:00Z" w:initials="l">
    <w:p w14:paraId="1657FD8F" w14:textId="77777777" w:rsidR="00BE074C" w:rsidRDefault="00BE074C">
      <w:pPr>
        <w:pStyle w:val="CommentText"/>
      </w:pPr>
      <w:r>
        <w:rPr>
          <w:rStyle w:val="CommentReference"/>
        </w:rPr>
        <w:annotationRef/>
      </w:r>
      <w:r>
        <w:t xml:space="preserve">Was the mandate of disseminating information about the law given to mental health institutions? </w:t>
      </w:r>
    </w:p>
  </w:comment>
  <w:comment w:id="10" w:author="sudarshan" w:date="2020-09-19T12:32:00Z" w:initials="s">
    <w:p w14:paraId="5AD8DBA9" w14:textId="77777777" w:rsidR="00BE074C" w:rsidRDefault="00BE074C">
      <w:pPr>
        <w:pStyle w:val="CommentText"/>
        <w:rPr>
          <w:noProof/>
        </w:rPr>
      </w:pPr>
      <w:r>
        <w:rPr>
          <w:rStyle w:val="CommentReference"/>
        </w:rPr>
        <w:annotationRef/>
      </w:r>
      <w:r>
        <w:rPr>
          <w:noProof/>
        </w:rPr>
        <w:t>Justice Nariman wrote:</w:t>
      </w:r>
      <w:r w:rsidRPr="001A16AD">
        <w:t xml:space="preserve"> </w:t>
      </w:r>
      <w:r>
        <w:t xml:space="preserve">We are also of the view that the Union of India shall take all measures to ensure that this judgment is given wide publicity through the public media, which includes television, radio, print and online media at regular intervals, </w:t>
      </w:r>
      <w:r>
        <w:rPr>
          <w:noProof/>
        </w:rPr>
        <w:t xml:space="preserve">and initiate programs to </w:t>
      </w:r>
      <w:r>
        <w:t xml:space="preserve"> reduce and finally eliminate the stigma associated with such persons. Above all, all government officials, including and in particular police officials, and other officers of the Union of India and the States, be given periodic sensitization and </w:t>
      </w:r>
    </w:p>
    <w:p w14:paraId="31139CC6" w14:textId="77777777" w:rsidR="00BE074C" w:rsidRDefault="00BE074C">
      <w:pPr>
        <w:pStyle w:val="CommentText"/>
        <w:rPr>
          <w:noProof/>
        </w:rPr>
      </w:pPr>
    </w:p>
    <w:p w14:paraId="2F553BBD" w14:textId="77777777" w:rsidR="00BE074C" w:rsidRDefault="00BE074C">
      <w:pPr>
        <w:pStyle w:val="CommentText"/>
        <w:rPr>
          <w:noProof/>
        </w:rPr>
      </w:pPr>
    </w:p>
    <w:p w14:paraId="38D36273" w14:textId="28CF2F45" w:rsidR="00BE074C" w:rsidRDefault="00BE074C">
      <w:pPr>
        <w:pStyle w:val="CommentText"/>
      </w:pPr>
      <w:r>
        <w:t>awareness training of the plight of such persons in the light of the observations contained in this judgment.</w:t>
      </w:r>
      <w:r>
        <w:rPr>
          <w:noProof/>
        </w:rPr>
        <w:t xml:space="preserve">"(p.95). Union of India includes all government run institutions and the autonomous tertiary mental health institutions under the Ministry of Health and Family Welfare (LGBRIMH, Tezpur, CIP, Ranchi and NIMHANS, Bangaluru) comes under the purview of the Union of India according to law. More than that, I argue that they have a moral obligation in addition to legal obligation as people are ending lives and parents pushing their children to mental health professioanals because of lack of awareness that it is a natural variant of human sexuality. I have added government to mental health institutions  run to press the point that government run ninstitutions only come under the purview of the Supreme Court.  </w:t>
      </w:r>
    </w:p>
  </w:comment>
  <w:comment w:id="11" w:author="Reviewer" w:date="2020-07-23T11:00:00Z" w:initials="l">
    <w:p w14:paraId="48A71211" w14:textId="77777777" w:rsidR="00BE074C" w:rsidRDefault="00BE074C">
      <w:pPr>
        <w:pStyle w:val="CommentText"/>
      </w:pPr>
      <w:r>
        <w:rPr>
          <w:rStyle w:val="CommentReference"/>
        </w:rPr>
        <w:annotationRef/>
      </w:r>
      <w:r>
        <w:t>Loaded statement without adequate substantiation</w:t>
      </w:r>
    </w:p>
  </w:comment>
  <w:comment w:id="12" w:author="sudarshan" w:date="2020-09-20T09:27:00Z" w:initials="s">
    <w:p w14:paraId="0FEF22F2" w14:textId="487E183C" w:rsidR="00BE074C" w:rsidRDefault="00BE074C">
      <w:pPr>
        <w:pStyle w:val="CommentText"/>
      </w:pPr>
      <w:r>
        <w:rPr>
          <w:rStyle w:val="CommentReference"/>
        </w:rPr>
        <w:annotationRef/>
      </w:r>
      <w:r>
        <w:rPr>
          <w:noProof/>
        </w:rPr>
        <w:t>I stand by my statement that the government of India is queerphobic. When the Supreme Court judgement in 2013 had passed the baton of decriminalisation to the Parliament.</w:t>
      </w:r>
      <w:r w:rsidRPr="00F55B0D">
        <w:rPr>
          <w:rFonts w:ascii="Arial" w:hAnsi="Arial" w:cs="Arial"/>
          <w:color w:val="2B2B2B"/>
          <w:shd w:val="clear" w:color="auto" w:fill="FFFFFF"/>
        </w:rPr>
        <w:t xml:space="preserve"> </w:t>
      </w:r>
      <w:r>
        <w:rPr>
          <w:rFonts w:ascii="Arial" w:hAnsi="Arial" w:cs="Arial"/>
          <w:color w:val="2B2B2B"/>
          <w:shd w:val="clear" w:color="auto" w:fill="FFFFFF"/>
        </w:rPr>
        <w:t>Cognisant of this fact, Shashi Tharoor, Member of Parliament, introduced two private member bills in the Lok Sabha in 2015 and 2016. Faced with majoritarian resistance in the Parliament, these bills were not even allowed to be taken</w:t>
      </w:r>
      <w:r>
        <w:rPr>
          <w:rFonts w:ascii="Arial" w:hAnsi="Arial" w:cs="Arial"/>
          <w:noProof/>
          <w:color w:val="2B2B2B"/>
          <w:shd w:val="clear" w:color="auto" w:fill="FFFFFF"/>
        </w:rPr>
        <w:t xml:space="preserve"> up for debate in the Lok Sabha</w:t>
      </w:r>
      <w:hyperlink r:id="rId1" w:anchor="fortyeight" w:tooltip="Express News Service. Lok Sabha votes against Shashi Tharoor's bill to decriminalise homosexuality. Again. Indian Express. 2016 Mar 12. Available from: https://indianexpress.com/article/india/india-news-india/decriminalising-homosexuality-lok-sabha-votes-again" w:history="1">
        <w:r>
          <w:rPr>
            <w:rStyle w:val="Hyperlink"/>
            <w:rFonts w:ascii="Arial" w:hAnsi="Arial" w:cs="Arial"/>
            <w:b/>
            <w:bCs/>
            <w:color w:val="535353"/>
            <w:shd w:val="clear" w:color="auto" w:fill="FFFFFF"/>
          </w:rPr>
          <w:t>48</w:t>
        </w:r>
      </w:hyperlink>
      <w:r>
        <w:rPr>
          <w:rFonts w:ascii="Arial" w:hAnsi="Arial" w:cs="Arial"/>
          <w:color w:val="2B2B2B"/>
          <w:shd w:val="clear" w:color="auto" w:fill="FFFFFF"/>
        </w:rPr>
        <w:t>Expecting the apex court to live up to the ideals of equal rights enshrined in the constitution, a curative petition was filed; this was accepted by the court for a back-to-roots, in-depth hearing. The Supreme Court has played a vital role in framing positive public opinion about the LGBTQIA+ community in recent times.</w:t>
      </w:r>
      <w:r>
        <w:rPr>
          <w:rFonts w:ascii="Arial" w:hAnsi="Arial" w:cs="Arial"/>
          <w:noProof/>
          <w:color w:val="2B2B2B"/>
          <w:shd w:val="clear" w:color="auto" w:fill="FFFFFF"/>
        </w:rPr>
        <w:t>Another instance was very recent which exposed the union government's queer phobia when the Delhi court which is hearing case on gay marriage was told by the centre that gay mariage is against Indian culture  (</w:t>
      </w:r>
      <w:r w:rsidRPr="00F55B0D">
        <w:rPr>
          <w:rFonts w:ascii="Arial" w:hAnsi="Arial" w:cs="Arial"/>
          <w:noProof/>
          <w:color w:val="2B2B2B"/>
          <w:shd w:val="clear" w:color="auto" w:fill="FFFFFF"/>
        </w:rPr>
        <w:t>https://theprint.in/judiciary/same-sex-marriage-not-a-part-of-our-culture-says-central-govt-opposes-plea-in-delhi-hc/502232/</w:t>
      </w:r>
      <w:r>
        <w:rPr>
          <w:rFonts w:ascii="Arial" w:hAnsi="Arial" w:cs="Arial"/>
          <w:noProof/>
          <w:color w:val="2B2B2B"/>
          <w:shd w:val="clear" w:color="auto" w:fill="FFFFFF"/>
        </w:rPr>
        <w:t>)</w:t>
      </w:r>
    </w:p>
  </w:comment>
  <w:comment w:id="27" w:author="Reviewer" w:date="2020-07-23T11:01:00Z" w:initials="l">
    <w:p w14:paraId="4C6CFC14" w14:textId="77777777" w:rsidR="00BE074C" w:rsidRDefault="00BE074C">
      <w:pPr>
        <w:pStyle w:val="CommentText"/>
      </w:pPr>
      <w:r>
        <w:rPr>
          <w:rStyle w:val="CommentReference"/>
        </w:rPr>
        <w:annotationRef/>
      </w:r>
      <w:r>
        <w:t xml:space="preserve">Egosyntonic Homosexuality has been removed  from psychiatric classifications nearly half a century ago. Egodystonic homosexuality is treated more with regards to distress and not sexual orientation. This quote is out of place as there is no ‘madness’ being tied to homosexuality. In fact the diagnosis was outvoted! </w:t>
      </w:r>
    </w:p>
  </w:comment>
  <w:comment w:id="28" w:author="sudarshan" w:date="2020-09-07T20:06:00Z" w:initials="s">
    <w:p w14:paraId="14D03575" w14:textId="56DD1CCA" w:rsidR="00BE074C" w:rsidRDefault="00BE074C">
      <w:pPr>
        <w:pStyle w:val="CommentText"/>
      </w:pPr>
      <w:r>
        <w:rPr>
          <w:rStyle w:val="CommentReference"/>
        </w:rPr>
        <w:annotationRef/>
      </w:r>
      <w:r>
        <w:t>But egosyntonic homosexuality itself is put to conversion ther</w:t>
      </w:r>
      <w:r>
        <w:rPr>
          <w:noProof/>
        </w:rPr>
        <w:t xml:space="preserve">apy even in contemporary India. Still, I have changed the quote as per your suggestion. </w:t>
      </w:r>
    </w:p>
  </w:comment>
  <w:comment w:id="164" w:author="Reviewer" w:date="2020-07-23T11:32:00Z" w:initials="l">
    <w:p w14:paraId="45D48C69" w14:textId="4CAF6BB6" w:rsidR="00BE074C" w:rsidRDefault="00BE074C">
      <w:pPr>
        <w:pStyle w:val="CommentText"/>
      </w:pPr>
      <w:r>
        <w:rPr>
          <w:rStyle w:val="CommentReference"/>
        </w:rPr>
        <w:annotationRef/>
      </w:r>
      <w:r>
        <w:t xml:space="preserve">Author uses one case to smear an entire profession, when no member of the profession is making a case for conversion therapy. If the therapist or family had malafide intent, they should be investigated and  prosecuted legally rather than maligning the whole professional group. The author of referred article believes that it is society that needs a diagnosis and not individual. Does this author endorse that view too? </w:t>
      </w:r>
    </w:p>
  </w:comment>
  <w:comment w:id="165" w:author="sudarshan" w:date="2020-09-20T09:50:00Z" w:initials="s">
    <w:p w14:paraId="586444FF" w14:textId="5204167F" w:rsidR="00BE074C" w:rsidRDefault="00BE074C" w:rsidP="00D00FA8">
      <w:pPr>
        <w:pStyle w:val="CommentText"/>
      </w:pPr>
      <w:r>
        <w:rPr>
          <w:rStyle w:val="CommentReference"/>
        </w:rPr>
        <w:annotationRef/>
      </w:r>
      <w:r>
        <w:rPr>
          <w:rFonts w:ascii="Times New Roman" w:eastAsia="Times New Roman" w:hAnsi="Times New Roman"/>
          <w:sz w:val="24"/>
          <w:szCs w:val="24"/>
        </w:rPr>
        <w:t>I firmly believe that suppressing narratives of even a single suffering person amounts to violence. A firm resolve and commitment  to  expose  unethical practices in one’s own discipline  is a marker of ethical practice too, I staunchly believe. Silence amounts to violence.</w:t>
      </w:r>
      <w:r>
        <w:rPr>
          <w:rFonts w:ascii="Times New Roman" w:eastAsia="Times New Roman" w:hAnsi="Times New Roman"/>
          <w:noProof/>
          <w:sz w:val="24"/>
          <w:szCs w:val="24"/>
        </w:rPr>
        <w:t xml:space="preserve"> One incident cannot be brushed aside and it definitely shows the wide gap between rhetoric and practice in psychiatry.</w:t>
      </w:r>
    </w:p>
  </w:comment>
  <w:comment w:id="297" w:author="Reviewer" w:date="2020-07-23T11:53:00Z" w:initials="l">
    <w:p w14:paraId="6322B358" w14:textId="77777777" w:rsidR="00BE074C" w:rsidRDefault="00BE074C" w:rsidP="006045DC">
      <w:pPr>
        <w:pStyle w:val="CommentText"/>
      </w:pPr>
      <w:r>
        <w:rPr>
          <w:rStyle w:val="CommentReference"/>
        </w:rPr>
        <w:annotationRef/>
      </w:r>
      <w:r>
        <w:t xml:space="preserve">Why is the author putting the onus of responsibility on mental health professionals when it is clear that it is responsibility of the Government through its agencies? The case is that this is not a mental illness and the ones who treat mental illness need to tell the world it is not a mental illness. It is also not a crime so is it responsibility of the to tell everyone that homosexuality is not a crime? </w:t>
      </w:r>
    </w:p>
  </w:comment>
  <w:comment w:id="298" w:author="sudarshan" w:date="2020-09-20T10:06:00Z" w:initials="s">
    <w:p w14:paraId="45472DF4" w14:textId="77777777" w:rsidR="00BE074C" w:rsidRDefault="00BE074C" w:rsidP="006045DC">
      <w:pPr>
        <w:pStyle w:val="CommentText"/>
      </w:pPr>
      <w:r>
        <w:rPr>
          <w:rStyle w:val="CommentReference"/>
        </w:rPr>
        <w:annotationRef/>
      </w:r>
    </w:p>
  </w:comment>
  <w:comment w:id="299" w:author="sudarshan" w:date="2020-09-20T10:14:00Z" w:initials="s">
    <w:p w14:paraId="56BAD490" w14:textId="77777777" w:rsidR="00BE074C" w:rsidRDefault="00BE074C" w:rsidP="006045DC">
      <w:pPr>
        <w:pStyle w:val="CommentText"/>
        <w:rPr>
          <w:noProof/>
        </w:rPr>
      </w:pPr>
      <w:r>
        <w:rPr>
          <w:rStyle w:val="CommentReference"/>
        </w:rPr>
        <w:annotationRef/>
      </w:r>
      <w:r>
        <w:rPr>
          <w:noProof/>
        </w:rPr>
        <w:t xml:space="preserve">Union of India as per constitutional terms include all governmentorganisations. The autonomus organisations of  mental halth comes under the purview of Union of India. If discrimination is a major factor for mental health issues, do't the government run mental health institions have the legal (i would say moral) duty to publicise the supree court judgement and create awareness that it is not mental illness and a criminal offence as people are still goping in the dark in a country where people are still not able to read and write?The medical, the social and the legal feed on to each other in creating suffering and these cannot be seen as different entities. e.g. </w:t>
      </w:r>
      <w:r>
        <w:rPr>
          <w:rFonts w:ascii="Lucida Sans" w:hAnsi="Lucida Sans"/>
          <w:noProof/>
          <w:color w:val="222222"/>
          <w:sz w:val="23"/>
          <w:szCs w:val="23"/>
          <w:shd w:val="clear" w:color="auto" w:fill="FFFFFF"/>
        </w:rPr>
        <w:t>a recent research</w:t>
      </w:r>
      <w:r>
        <w:rPr>
          <w:rFonts w:ascii="Lucida Sans" w:hAnsi="Lucida Sans"/>
          <w:color w:val="222222"/>
          <w:sz w:val="23"/>
          <w:szCs w:val="23"/>
          <w:shd w:val="clear" w:color="auto" w:fill="FFFFFF"/>
        </w:rPr>
        <w:t>, published in the </w:t>
      </w:r>
      <w:r>
        <w:rPr>
          <w:rStyle w:val="Emphasis"/>
          <w:rFonts w:ascii="Lucida Sans" w:hAnsi="Lucida Sans"/>
          <w:color w:val="222222"/>
          <w:sz w:val="23"/>
          <w:szCs w:val="23"/>
          <w:shd w:val="clear" w:color="auto" w:fill="FFFFFF"/>
        </w:rPr>
        <w:t>Sexuality Research and Social Policy</w:t>
      </w:r>
      <w:r>
        <w:rPr>
          <w:rFonts w:ascii="Lucida Sans" w:hAnsi="Lucida Sans"/>
          <w:color w:val="222222"/>
          <w:sz w:val="23"/>
          <w:szCs w:val="23"/>
          <w:shd w:val="clear" w:color="auto" w:fill="FFFFFF"/>
        </w:rPr>
        <w:t xml:space="preserve">, </w:t>
      </w:r>
      <w:r>
        <w:rPr>
          <w:rFonts w:ascii="Lucida Sans" w:hAnsi="Lucida Sans"/>
          <w:noProof/>
          <w:color w:val="222222"/>
          <w:sz w:val="23"/>
          <w:szCs w:val="23"/>
          <w:shd w:val="clear" w:color="auto" w:fill="FFFFFF"/>
        </w:rPr>
        <w:t>which reviewed</w:t>
      </w:r>
      <w:r>
        <w:rPr>
          <w:rFonts w:ascii="Lucida Sans" w:hAnsi="Lucida Sans"/>
          <w:color w:val="222222"/>
          <w:sz w:val="23"/>
          <w:szCs w:val="23"/>
          <w:shd w:val="clear" w:color="auto" w:fill="FFFFFF"/>
        </w:rPr>
        <w:t xml:space="preserve"> extensive</w:t>
      </w:r>
      <w:r>
        <w:rPr>
          <w:rFonts w:ascii="Lucida Sans" w:hAnsi="Lucida Sans"/>
          <w:noProof/>
          <w:color w:val="222222"/>
          <w:sz w:val="23"/>
          <w:szCs w:val="23"/>
          <w:shd w:val="clear" w:color="auto" w:fill="FFFFFF"/>
        </w:rPr>
        <w:t xml:space="preserve"> international surveys showed </w:t>
      </w:r>
      <w:r>
        <w:rPr>
          <w:rFonts w:ascii="Lucida Sans" w:hAnsi="Lucida Sans"/>
          <w:color w:val="222222"/>
          <w:sz w:val="23"/>
          <w:szCs w:val="23"/>
          <w:shd w:val="clear" w:color="auto" w:fill="FFFFFF"/>
        </w:rPr>
        <w:t xml:space="preserve"> that low levels of LGBT acceptance are significantly associ</w:t>
      </w:r>
      <w:r>
        <w:rPr>
          <w:rFonts w:ascii="Lucida Sans" w:hAnsi="Lucida Sans"/>
          <w:noProof/>
          <w:color w:val="222222"/>
          <w:sz w:val="23"/>
          <w:szCs w:val="23"/>
          <w:shd w:val="clear" w:color="auto" w:fill="FFFFFF"/>
        </w:rPr>
        <w:t>ated with higher suicide rates and i</w:t>
      </w:r>
      <w:r>
        <w:rPr>
          <w:rFonts w:ascii="Lucida Sans" w:hAnsi="Lucida Sans"/>
          <w:color w:val="222222"/>
          <w:sz w:val="23"/>
          <w:szCs w:val="23"/>
          <w:shd w:val="clear" w:color="auto" w:fill="FFFFFF"/>
        </w:rPr>
        <w:t>n contrast, countries with higher levels of acceptan</w:t>
      </w:r>
      <w:r>
        <w:rPr>
          <w:rFonts w:ascii="Lucida Sans" w:hAnsi="Lucida Sans"/>
          <w:noProof/>
          <w:color w:val="222222"/>
          <w:sz w:val="23"/>
          <w:szCs w:val="23"/>
          <w:shd w:val="clear" w:color="auto" w:fill="FFFFFF"/>
        </w:rPr>
        <w:t>ce of LGBT</w:t>
      </w:r>
      <w:r>
        <w:rPr>
          <w:rFonts w:ascii="Lucida Sans" w:hAnsi="Lucida Sans"/>
          <w:color w:val="222222"/>
          <w:sz w:val="23"/>
          <w:szCs w:val="23"/>
          <w:shd w:val="clear" w:color="auto" w:fill="FFFFFF"/>
        </w:rPr>
        <w:t xml:space="preserve"> people were associated with lower rates of suicide.</w:t>
      </w:r>
      <w:r w:rsidRPr="00310FDB">
        <w:t xml:space="preserve"> </w:t>
      </w:r>
      <w:r>
        <w:rPr>
          <w:noProof/>
        </w:rPr>
        <w:t xml:space="preserve">As a mental health professional who is dealing with an entity called mind, it is impoortant to addres social </w:t>
      </w:r>
    </w:p>
    <w:p w14:paraId="587979DE" w14:textId="77777777" w:rsidR="00BE074C" w:rsidRDefault="00BE074C" w:rsidP="006045DC">
      <w:pPr>
        <w:pStyle w:val="CommentText"/>
        <w:rPr>
          <w:noProof/>
        </w:rPr>
      </w:pPr>
    </w:p>
    <w:p w14:paraId="47452685" w14:textId="77777777" w:rsidR="00BE074C" w:rsidRDefault="00BE074C" w:rsidP="006045DC">
      <w:pPr>
        <w:pStyle w:val="CommentText"/>
      </w:pPr>
      <w:r>
        <w:rPr>
          <w:noProof/>
        </w:rPr>
        <w:t>determinants of health. The reviewer stated, "</w:t>
      </w:r>
      <w:r>
        <w:t>It is also not a crime so is it responsibility of the to tell everyone that homosexuality is not a crime?</w:t>
      </w:r>
      <w:r>
        <w:rPr>
          <w:noProof/>
        </w:rPr>
        <w:t xml:space="preserve">". The judgement of the Supreme Court had asked to publicise the judgement and I just support that. </w:t>
      </w:r>
    </w:p>
  </w:comment>
  <w:comment w:id="308" w:author="Reviewer" w:date="2020-07-23T11:44:00Z" w:initials="l">
    <w:p w14:paraId="677D505F" w14:textId="77777777" w:rsidR="00BE074C" w:rsidRDefault="00BE074C">
      <w:pPr>
        <w:pStyle w:val="CommentText"/>
      </w:pPr>
      <w:r>
        <w:rPr>
          <w:rStyle w:val="CommentReference"/>
        </w:rPr>
        <w:annotationRef/>
      </w:r>
      <w:r>
        <w:t xml:space="preserve">So, should the mental health professional engage with client or not? If yes clearly according to all guidelines they are not treating sexual orientation but are treating the distress which may cross a threshold and amount to a disorder which could necessitate use of medication. If not, would the author not accuse the professional of discrimination? </w:t>
      </w:r>
    </w:p>
  </w:comment>
  <w:comment w:id="309" w:author="sudarshan" w:date="2020-09-20T09:55:00Z" w:initials="s">
    <w:p w14:paraId="54A22654" w14:textId="237F175E" w:rsidR="00BE074C" w:rsidRDefault="00BE074C">
      <w:pPr>
        <w:pStyle w:val="CommentText"/>
      </w:pPr>
      <w:r>
        <w:rPr>
          <w:rStyle w:val="CommentReference"/>
        </w:rPr>
        <w:annotationRef/>
      </w:r>
      <w:r>
        <w:rPr>
          <w:noProof/>
        </w:rPr>
        <w:t xml:space="preserve">Engagement with clients need not be always medical in nature and the way in which engagement happens needs to be beyond the medical framework that addresses the ecologies of suffering. </w:t>
      </w:r>
    </w:p>
  </w:comment>
  <w:comment w:id="337" w:author="Reviewer" w:date="2020-07-23T12:04:00Z" w:initials="l">
    <w:p w14:paraId="4DD18348" w14:textId="6D7A96B6" w:rsidR="00BE074C" w:rsidRDefault="00BE074C">
      <w:pPr>
        <w:pStyle w:val="CommentText"/>
      </w:pPr>
      <w:r>
        <w:rPr>
          <w:rStyle w:val="CommentReference"/>
        </w:rPr>
        <w:annotationRef/>
      </w:r>
      <w:r>
        <w:t>Read comment above</w:t>
      </w:r>
    </w:p>
  </w:comment>
  <w:comment w:id="338" w:author="sudarshan" w:date="2020-09-20T10:24:00Z" w:initials="s">
    <w:p w14:paraId="480B6E7B" w14:textId="5B0F6BA2" w:rsidR="00BE074C" w:rsidRDefault="00BE074C">
      <w:pPr>
        <w:pStyle w:val="CommentText"/>
      </w:pPr>
      <w:r>
        <w:rPr>
          <w:rStyle w:val="CommentReference"/>
        </w:rPr>
        <w:annotationRef/>
      </w:r>
      <w:r>
        <w:rPr>
          <w:noProof/>
        </w:rPr>
        <w:t>Please read my answer to the comment above</w:t>
      </w:r>
    </w:p>
  </w:comment>
  <w:comment w:id="348" w:author="Reviewer" w:date="2020-07-23T12:04:00Z" w:initials="l">
    <w:p w14:paraId="12F4C73F" w14:textId="2CEC8E54" w:rsidR="00BE074C" w:rsidRDefault="00BE074C">
      <w:pPr>
        <w:pStyle w:val="CommentText"/>
      </w:pPr>
      <w:r>
        <w:rPr>
          <w:rStyle w:val="CommentReference"/>
        </w:rPr>
        <w:annotationRef/>
      </w:r>
      <w:r>
        <w:rPr>
          <w:rStyle w:val="CommentReference"/>
        </w:rPr>
        <w:t>Does the author believe that queer people have no agency and are determined to act based on environment? Author’s statement sounds pro queer but is very invalidating of their mental functioning.</w:t>
      </w:r>
    </w:p>
  </w:comment>
  <w:comment w:id="349" w:author="sudarshan" w:date="2020-09-20T10:26:00Z" w:initials="s">
    <w:p w14:paraId="5A12AD44" w14:textId="06CA8226" w:rsidR="00BE074C" w:rsidRDefault="00BE074C">
      <w:pPr>
        <w:pStyle w:val="CommentText"/>
      </w:pPr>
      <w:r>
        <w:rPr>
          <w:rStyle w:val="CommentReference"/>
        </w:rPr>
        <w:annotationRef/>
      </w:r>
      <w:r>
        <w:rPr>
          <w:noProof/>
        </w:rPr>
        <w:t xml:space="preserve">I ndon't intend to say queer people have no agency. All haver but exercise of that agency depends on many factors. Earlier due to ragging on campuses,many students ended their lives but many people didnt. Does that mean that an adverse social environment needs to be promoted? Addressing sociual determinants of mental health is important because most of the mental health problems arise due tp power imbalmce and not due to chemical imbalamce as per the report of the UN special rapprteur on right to health who himself is a psychiatrist. </w:t>
      </w:r>
    </w:p>
  </w:comment>
  <w:comment w:id="396" w:author="Reviewer" w:date="2020-07-23T12:08:00Z" w:initials="l">
    <w:p w14:paraId="0A1CFAAB" w14:textId="182B7847" w:rsidR="00BE074C" w:rsidRDefault="00BE074C">
      <w:pPr>
        <w:pStyle w:val="CommentText"/>
      </w:pPr>
      <w:r>
        <w:rPr>
          <w:rStyle w:val="CommentReference"/>
        </w:rPr>
        <w:annotationRef/>
      </w:r>
      <w:r>
        <w:t>Suggests the author being on social justice crusade calling out the mental health professionals of the ‘sin’ of being a party to oppression having cited one case with incomplete information and wants them tp atone for it.</w:t>
      </w:r>
    </w:p>
  </w:comment>
  <w:comment w:id="397" w:author="sudarshan" w:date="2020-09-20T10:30:00Z" w:initials="s">
    <w:p w14:paraId="4CE7367F" w14:textId="0CCB4BD0" w:rsidR="00BE074C" w:rsidRPr="002B5991" w:rsidRDefault="00BE074C" w:rsidP="00094DA0">
      <w:pPr>
        <w:numPr>
          <w:ilvl w:val="0"/>
          <w:numId w:val="6"/>
        </w:numPr>
        <w:spacing w:after="150" w:line="210" w:lineRule="atLeast"/>
        <w:ind w:left="180"/>
        <w:rPr>
          <w:rFonts w:ascii="Arial" w:eastAsia="Times New Roman" w:hAnsi="Arial" w:cs="Arial"/>
          <w:noProof/>
          <w:color w:val="2B2B2B"/>
          <w:sz w:val="20"/>
          <w:szCs w:val="20"/>
        </w:rPr>
      </w:pPr>
      <w:r>
        <w:rPr>
          <w:rStyle w:val="CommentReference"/>
        </w:rPr>
        <w:annotationRef/>
      </w:r>
      <w:r>
        <w:rPr>
          <w:noProof/>
        </w:rPr>
        <w:t xml:space="preserve">Acknowledging  wrongdoings  and exposing wrongdoings by one's own colleagues are  important in building an ethical and credible profession. Many mental health professioanls themselves have written in IJME about the sheer insensitivity of mentalhealth professionals leading to unethical practices in the course of dealing with LGBTQIA+ people (e.g. </w:t>
      </w:r>
      <w:r w:rsidRPr="00F91948">
        <w:rPr>
          <w:rFonts w:ascii="Arial" w:eastAsia="Times New Roman" w:hAnsi="Arial" w:cs="Arial"/>
          <w:color w:val="2B2B2B"/>
          <w:sz w:val="20"/>
          <w:szCs w:val="20"/>
        </w:rPr>
        <w:t>Kalra G. Breaking the ice: IJP on homosexuality. </w:t>
      </w:r>
      <w:r w:rsidRPr="00F91948">
        <w:rPr>
          <w:rFonts w:ascii="Arial" w:eastAsia="Times New Roman" w:hAnsi="Arial" w:cs="Arial"/>
          <w:i/>
          <w:iCs/>
          <w:color w:val="2B2B2B"/>
          <w:sz w:val="20"/>
          <w:szCs w:val="20"/>
        </w:rPr>
        <w:t>Indian J Psychiatr.</w:t>
      </w:r>
      <w:r w:rsidRPr="00F91948">
        <w:rPr>
          <w:rFonts w:ascii="Arial" w:eastAsia="Times New Roman" w:hAnsi="Arial" w:cs="Arial"/>
          <w:color w:val="2B2B2B"/>
          <w:sz w:val="20"/>
          <w:szCs w:val="20"/>
        </w:rPr>
        <w:t> 2012 Jul; 54(3):299-300.</w:t>
      </w:r>
      <w:r>
        <w:rPr>
          <w:rFonts w:ascii="Arial" w:eastAsia="Times New Roman" w:hAnsi="Arial" w:cs="Arial"/>
          <w:noProof/>
          <w:color w:val="2B2B2B"/>
          <w:sz w:val="20"/>
          <w:szCs w:val="20"/>
        </w:rPr>
        <w:t>)</w:t>
      </w:r>
      <w:r w:rsidRPr="00F91948">
        <w:rPr>
          <w:rFonts w:ascii="Arial" w:hAnsi="Arial" w:cs="Arial"/>
          <w:color w:val="2B2B2B"/>
          <w:sz w:val="20"/>
          <w:szCs w:val="20"/>
          <w:shd w:val="clear" w:color="auto" w:fill="FFFFFF"/>
        </w:rPr>
        <w:t xml:space="preserve"> </w:t>
      </w:r>
      <w:r>
        <w:rPr>
          <w:rFonts w:ascii="Arial" w:hAnsi="Arial" w:cs="Arial"/>
          <w:color w:val="2B2B2B"/>
          <w:sz w:val="20"/>
          <w:szCs w:val="20"/>
          <w:shd w:val="clear" w:color="auto" w:fill="FFFFFF"/>
        </w:rPr>
        <w:t>Another article threw light on the continued pathologisation by ICD-10 in the form of ego-dystonic homosexuality: The authors considered important human rights sensitisation and an attitude change amongst medical professionals towards a focus on a patient’s humanity rather than their sexual orientation, aligning closely with the UN resolution on the issue in 2011 </w:t>
      </w:r>
      <w:r>
        <w:rPr>
          <w:rFonts w:ascii="Arial" w:hAnsi="Arial" w:cs="Arial"/>
          <w:noProof/>
          <w:color w:val="2B2B2B"/>
          <w:sz w:val="20"/>
          <w:szCs w:val="20"/>
          <w:shd w:val="clear" w:color="auto" w:fill="FFFFFF"/>
        </w:rPr>
        <w:t>(</w:t>
      </w:r>
      <w:r w:rsidRPr="00F91948">
        <w:rPr>
          <w:rFonts w:ascii="Arial" w:eastAsia="Times New Roman" w:hAnsi="Arial" w:cs="Arial"/>
          <w:color w:val="2B2B2B"/>
          <w:sz w:val="20"/>
          <w:szCs w:val="20"/>
        </w:rPr>
        <w:t>Sathyanarayana Rao TS, Jacob KS. Homosexuality and India. </w:t>
      </w:r>
      <w:r w:rsidRPr="00F91948">
        <w:rPr>
          <w:rFonts w:ascii="Arial" w:eastAsia="Times New Roman" w:hAnsi="Arial" w:cs="Arial"/>
          <w:i/>
          <w:iCs/>
          <w:color w:val="2B2B2B"/>
          <w:sz w:val="20"/>
          <w:szCs w:val="20"/>
        </w:rPr>
        <w:t>Indian J Psychiatr.</w:t>
      </w:r>
      <w:r>
        <w:rPr>
          <w:rFonts w:ascii="Arial" w:eastAsia="Times New Roman" w:hAnsi="Arial" w:cs="Arial"/>
          <w:noProof/>
          <w:color w:val="2B2B2B"/>
          <w:sz w:val="20"/>
          <w:szCs w:val="20"/>
        </w:rPr>
        <w:t> 2012 Jan; 54(1):1-3)</w:t>
      </w:r>
      <w:r>
        <w:rPr>
          <w:noProof/>
        </w:rPr>
        <w:t xml:space="preserve">. One research artile written in 2014 by a psychiatrist in IJME had termed homosexuality as 'not normal' </w:t>
      </w:r>
      <w:r w:rsidRPr="002B5991">
        <w:rPr>
          <w:rFonts w:ascii="Arial" w:hAnsi="Arial" w:cs="Arial"/>
          <w:noProof/>
          <w:color w:val="575757"/>
          <w:sz w:val="20"/>
          <w:szCs w:val="20"/>
          <w:shd w:val="clear" w:color="auto" w:fill="F5F5F5"/>
        </w:rPr>
        <w:t>because of the statistical minority homosexuals make up</w:t>
      </w:r>
      <w:r w:rsidRPr="002B5991">
        <w:rPr>
          <w:rFonts w:ascii="Arial" w:hAnsi="Arial" w:cs="Arial"/>
          <w:noProof/>
          <w:color w:val="575757"/>
          <w:shd w:val="clear" w:color="auto" w:fill="F5F5F5"/>
        </w:rPr>
        <w:t xml:space="preserve">. </w:t>
      </w:r>
      <w:r w:rsidRPr="002B5991">
        <w:rPr>
          <w:rFonts w:ascii="Arial" w:hAnsi="Arial" w:cs="Arial"/>
          <w:noProof/>
          <w:color w:val="575757"/>
          <w:sz w:val="20"/>
          <w:szCs w:val="20"/>
          <w:shd w:val="clear" w:color="auto" w:fill="F5F5F5"/>
        </w:rPr>
        <w:t>Citing studies of structural differences in the brain, it argues that homosexuality is an “aberration” in the psychosexual development caused by genetic and psychosocial factors, that is “not normal”</w:t>
      </w:r>
      <w:r w:rsidRPr="002B5991">
        <w:rPr>
          <w:rFonts w:ascii="Arial" w:hAnsi="Arial" w:cs="Arial"/>
          <w:noProof/>
          <w:color w:val="575757"/>
          <w:shd w:val="clear" w:color="auto" w:fill="F5F5F5"/>
        </w:rPr>
        <w:t>(</w:t>
      </w:r>
      <w:r w:rsidRPr="002B5991">
        <w:rPr>
          <w:rFonts w:ascii="Arial" w:hAnsi="Arial" w:cs="Arial"/>
          <w:noProof/>
          <w:color w:val="2B2B2B"/>
          <w:sz w:val="20"/>
          <w:szCs w:val="20"/>
        </w:rPr>
        <w:t xml:space="preserve"> </w:t>
      </w:r>
      <w:r w:rsidRPr="002B5991">
        <w:rPr>
          <w:rFonts w:ascii="Arial" w:eastAsia="Times New Roman" w:hAnsi="Arial" w:cs="Arial"/>
          <w:noProof/>
          <w:color w:val="2B2B2B"/>
          <w:sz w:val="20"/>
          <w:szCs w:val="20"/>
        </w:rPr>
        <w:t>Verghese A. A fresh look at homosexuality. </w:t>
      </w:r>
      <w:r w:rsidRPr="002B5991">
        <w:rPr>
          <w:rFonts w:ascii="Arial" w:eastAsia="Times New Roman" w:hAnsi="Arial" w:cs="Arial"/>
          <w:i/>
          <w:iCs/>
          <w:noProof/>
          <w:color w:val="2B2B2B"/>
          <w:sz w:val="20"/>
          <w:szCs w:val="20"/>
        </w:rPr>
        <w:t>Indian J Psychiatr.</w:t>
      </w:r>
      <w:r w:rsidRPr="002B5991">
        <w:rPr>
          <w:rFonts w:ascii="Arial" w:eastAsia="Times New Roman" w:hAnsi="Arial" w:cs="Arial"/>
          <w:noProof/>
          <w:color w:val="2B2B2B"/>
          <w:sz w:val="20"/>
          <w:szCs w:val="20"/>
        </w:rPr>
        <w:t> 2014 Apr; 56(2):209-10.</w:t>
      </w:r>
      <w:r w:rsidRPr="002B5991">
        <w:rPr>
          <w:rFonts w:ascii="Arial" w:hAnsi="Arial" w:cs="Arial"/>
          <w:noProof/>
          <w:color w:val="575757"/>
          <w:shd w:val="clear" w:color="auto" w:fill="F5F5F5"/>
        </w:rPr>
        <w:t>)</w:t>
      </w:r>
    </w:p>
  </w:comment>
  <w:comment w:id="482" w:author="Reviewer" w:date="2020-07-23T12:14:00Z" w:initials="l">
    <w:p w14:paraId="79963784" w14:textId="6A5FB5EB" w:rsidR="00BE074C" w:rsidRDefault="00BE074C">
      <w:pPr>
        <w:pStyle w:val="CommentText"/>
      </w:pPr>
      <w:r>
        <w:rPr>
          <w:rStyle w:val="CommentReference"/>
        </w:rPr>
        <w:annotationRef/>
      </w:r>
      <w:r>
        <w:t>These sites are for people who have mental health issues to get right information to get care not for academic activists who can anyway access this information. Does the author suggest that potential clients in need of mental health treatments be overloaded with information just to make the site seem rights based?</w:t>
      </w:r>
    </w:p>
  </w:comment>
  <w:comment w:id="603" w:author="Reviewer" w:date="2020-07-23T12:19:00Z" w:initials="l">
    <w:p w14:paraId="76483B9C" w14:textId="5A59BF54" w:rsidR="00BE074C" w:rsidRDefault="00BE074C">
      <w:pPr>
        <w:pStyle w:val="CommentText"/>
      </w:pPr>
      <w:r>
        <w:rPr>
          <w:rStyle w:val="CommentReference"/>
        </w:rPr>
        <w:annotationRef/>
      </w:r>
      <w:r>
        <w:t>Not substantiated with evidence</w:t>
      </w:r>
    </w:p>
  </w:comment>
  <w:comment w:id="605" w:author="Reviewer" w:date="2020-07-23T12:20:00Z" w:initials="l">
    <w:p w14:paraId="400DE590" w14:textId="4CE72720" w:rsidR="00BE074C" w:rsidRDefault="00BE074C">
      <w:pPr>
        <w:pStyle w:val="CommentText"/>
      </w:pPr>
      <w:r>
        <w:rPr>
          <w:rStyle w:val="CommentReference"/>
        </w:rPr>
        <w:annotationRef/>
      </w:r>
      <w:r>
        <w:t xml:space="preserve">Psy??? Chology/ chiatry </w:t>
      </w:r>
    </w:p>
  </w:comment>
  <w:comment w:id="606" w:author="sudarshan" w:date="2020-09-20T10:32:00Z" w:initials="s">
    <w:p w14:paraId="2E91D808" w14:textId="2C197683" w:rsidR="00BE074C" w:rsidRDefault="00BE074C">
      <w:pPr>
        <w:pStyle w:val="CommentText"/>
      </w:pPr>
      <w:r>
        <w:rPr>
          <w:rStyle w:val="CommentReference"/>
        </w:rPr>
        <w:annotationRef/>
      </w:r>
      <w:r>
        <w:rPr>
          <w:noProof/>
        </w:rPr>
        <w:t>psy is used to denote all the 4 disciplines which directly engage with interventions in mental health, viz., psychiatric nursing, psychiatric social work, clinical psychology and psychiatry.</w:t>
      </w:r>
    </w:p>
  </w:comment>
  <w:comment w:id="626" w:author="Reviewer" w:date="2020-07-23T12:24:00Z" w:initials="l">
    <w:p w14:paraId="51B6B926" w14:textId="7B9F4BC4" w:rsidR="00BE074C" w:rsidRDefault="00BE074C">
      <w:pPr>
        <w:pStyle w:val="CommentText"/>
      </w:pPr>
      <w:r>
        <w:rPr>
          <w:rStyle w:val="CommentReference"/>
        </w:rPr>
        <w:annotationRef/>
      </w:r>
      <w:r>
        <w:t>Any reference?</w:t>
      </w:r>
    </w:p>
  </w:comment>
  <w:comment w:id="627" w:author="sudarshan" w:date="2020-09-20T10:34:00Z" w:initials="s">
    <w:p w14:paraId="4D62D835" w14:textId="640D5AB2" w:rsidR="00BE074C" w:rsidRDefault="00BE074C">
      <w:pPr>
        <w:pStyle w:val="CommentText"/>
      </w:pPr>
      <w:r>
        <w:rPr>
          <w:rStyle w:val="CommentReference"/>
        </w:rPr>
        <w:annotationRef/>
      </w:r>
      <w:r>
        <w:rPr>
          <w:noProof/>
        </w:rPr>
        <w:t xml:space="preserve">it is my observation from my research which is substntiated by the naratives of the psychiatrist.I have expanded on it to give more clarity. </w:t>
      </w:r>
    </w:p>
  </w:comment>
  <w:comment w:id="630" w:author="Reviewer" w:date="2020-07-23T12:25:00Z" w:initials="l">
    <w:p w14:paraId="292A8E86" w14:textId="583DD88B" w:rsidR="00BE074C" w:rsidRDefault="00BE074C">
      <w:pPr>
        <w:pStyle w:val="CommentText"/>
        <w:rPr>
          <w:noProof/>
        </w:rPr>
      </w:pPr>
      <w:r>
        <w:rPr>
          <w:rStyle w:val="CommentReference"/>
        </w:rPr>
        <w:annotationRef/>
      </w:r>
      <w:r>
        <w:t>Does the author believe LGBTIA+ people need mental health intervention? If yes, does the author suggest the government psychiatrist to treat the patient forcibly if they are not coming. If no, what is the complaint?</w:t>
      </w:r>
    </w:p>
    <w:p w14:paraId="2EE9EEB3" w14:textId="77777777" w:rsidR="00BE074C" w:rsidRDefault="00BE074C">
      <w:pPr>
        <w:pStyle w:val="CommentText"/>
        <w:rPr>
          <w:noProof/>
        </w:rPr>
      </w:pPr>
      <w:r>
        <w:rPr>
          <w:noProof/>
        </w:rPr>
        <w:t xml:space="preserve">Answer: I have elaborated on the context to make it more clear. I press the point that there is only single </w:t>
      </w:r>
    </w:p>
    <w:p w14:paraId="2E051D71" w14:textId="77777777" w:rsidR="00BE074C" w:rsidRDefault="00BE074C">
      <w:pPr>
        <w:pStyle w:val="CommentText"/>
        <w:rPr>
          <w:noProof/>
        </w:rPr>
      </w:pPr>
    </w:p>
    <w:p w14:paraId="57A942BB" w14:textId="0220590E" w:rsidR="00BE074C" w:rsidRDefault="00BE074C">
      <w:pPr>
        <w:pStyle w:val="CommentText"/>
      </w:pPr>
      <w:r>
        <w:rPr>
          <w:noProof/>
        </w:rPr>
        <w:t>voice of mental health services through 'treatment' that the community mental health envisages. Even within the community mental health spaces where the mental health professioanals are supposed to collaborate and partner with local communities in evolving solutions, there is no polyphony of voices from the psychiatrist where he is simply exporting biomedical model to a community mental health setting saying LGBT people need to seek mental health services and they are there to provide this.</w:t>
      </w:r>
    </w:p>
  </w:comment>
  <w:comment w:id="666" w:author="Reviewer" w:date="2020-07-23T11:48:00Z" w:initials="l">
    <w:p w14:paraId="5BBE4555" w14:textId="77777777" w:rsidR="00A74A05" w:rsidRDefault="00BE074C" w:rsidP="00C03F4B">
      <w:pPr>
        <w:pStyle w:val="CommentText"/>
        <w:rPr>
          <w:noProof/>
        </w:rPr>
      </w:pPr>
      <w:r>
        <w:rPr>
          <w:rStyle w:val="CommentReference"/>
        </w:rPr>
        <w:annotationRef/>
      </w:r>
      <w:r>
        <w:t>Why should we say it is colonial? If it is because of 1861 Act, one can safely assume more than 90% of people may not even be aware of the act. Homosexuality has been legalized in UK parliament years ago, the same parliament which made the 1861 Act and the same ‘</w:t>
      </w:r>
    </w:p>
    <w:p w14:paraId="0F9AF210" w14:textId="38818453" w:rsidR="00BE074C" w:rsidRDefault="00BE074C" w:rsidP="00C03F4B">
      <w:pPr>
        <w:pStyle w:val="CommentText"/>
        <w:rPr>
          <w:noProof/>
        </w:rPr>
      </w:pPr>
      <w:r>
        <w:t xml:space="preserve">colonial’ people have much better attitude towards sexual minorities than us Indians. </w:t>
      </w:r>
    </w:p>
    <w:p w14:paraId="46450AA2" w14:textId="77777777" w:rsidR="00BE074C" w:rsidRDefault="00BE074C" w:rsidP="00C03F4B">
      <w:pPr>
        <w:pStyle w:val="CommentText"/>
      </w:pPr>
      <w:r>
        <w:rPr>
          <w:noProof/>
        </w:rPr>
        <w:t>Answer to the coment:I used the word 'colonial' to emphasise the fact that  it was the colonial government which gave a legal force to same sex relationships and that law got freezed for over a century because the queer phobia is entrenched in our society unleshing terror on non-heteronormtive people. Law is somethimg that affects people's daily life and 1861 law is significant in shaping the social attitude towards same sex relationships.</w:t>
      </w:r>
    </w:p>
  </w:comment>
  <w:comment w:id="702" w:author="Reviewer" w:date="2020-07-23T12:19:00Z" w:initials="l">
    <w:p w14:paraId="61B5B2E1" w14:textId="77777777" w:rsidR="00BE074C" w:rsidRDefault="00BE074C" w:rsidP="00C03F4B">
      <w:pPr>
        <w:pStyle w:val="CommentText"/>
      </w:pPr>
      <w:r>
        <w:rPr>
          <w:rStyle w:val="CommentReference"/>
        </w:rPr>
        <w:annotationRef/>
      </w:r>
      <w:r>
        <w:t>Not substantiated with evidence</w:t>
      </w:r>
    </w:p>
  </w:comment>
  <w:comment w:id="768" w:author="Reviewer" w:date="2020-07-23T12:36:00Z" w:initials="l">
    <w:p w14:paraId="74FBF4B9" w14:textId="77777777" w:rsidR="00BE074C" w:rsidRDefault="00BE074C">
      <w:pPr>
        <w:pStyle w:val="CommentText"/>
        <w:rPr>
          <w:noProof/>
        </w:rPr>
      </w:pPr>
      <w:r>
        <w:rPr>
          <w:rStyle w:val="CommentReference"/>
        </w:rPr>
        <w:annotationRef/>
      </w:r>
      <w:r>
        <w:t>generalizatio</w:t>
      </w:r>
      <w:r>
        <w:rPr>
          <w:noProof/>
        </w:rPr>
        <w:t>n</w:t>
      </w:r>
    </w:p>
    <w:p w14:paraId="75A15F3B" w14:textId="50BE4F57" w:rsidR="00BE074C" w:rsidRDefault="00BE074C">
      <w:pPr>
        <w:pStyle w:val="CommentText"/>
      </w:pPr>
      <w:r>
        <w:rPr>
          <w:noProof/>
        </w:rPr>
        <w:t>Response to the reviewer's comment: I stand by my argument that it is the duty of the Union of India and the central government run mental health institutions to abide by the Supreme Court order to publicise the judgement to create awareness that LGBTQIA+ people are not criminals and not pathological that they need not come / be brought to mental health institutions  to get treated so that mental health institutions focus on people who really need  the already scarce psychiatric services.</w:t>
      </w:r>
    </w:p>
  </w:comment>
  <w:comment w:id="770" w:author="Reviewer" w:date="2020-07-23T12:37:00Z" w:initials="l">
    <w:p w14:paraId="45EC7812" w14:textId="23C25065" w:rsidR="00BE074C" w:rsidRDefault="00BE074C">
      <w:pPr>
        <w:pStyle w:val="CommentText"/>
        <w:rPr>
          <w:noProof/>
        </w:rPr>
      </w:pPr>
      <w:r>
        <w:rPr>
          <w:rStyle w:val="CommentReference"/>
        </w:rPr>
        <w:annotationRef/>
      </w:r>
      <w:r>
        <w:t>This is true. It is also to be noted that activists resisted defining every event and act as a social problem.</w:t>
      </w:r>
    </w:p>
    <w:p w14:paraId="709304E3" w14:textId="3CEB4877" w:rsidR="00BE074C" w:rsidRDefault="00BE074C">
      <w:pPr>
        <w:pStyle w:val="CommentText"/>
      </w:pPr>
      <w:r>
        <w:rPr>
          <w:noProof/>
        </w:rPr>
        <w:t>Response to the reviewer: I didn't mention in my designation that Iam an activist and I don't think unwrapping ills in the system is antithetical to academia. I don't think academia and activism should always sail in two different boats  against each other's direction. In fact the wide gulf between academia and activism needs to be bridged to understand mind and society better.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26BE1C" w15:done="0"/>
  <w15:commentEx w15:paraId="3378F4D9" w15:paraIdParent="1126BE1C" w15:done="0"/>
  <w15:commentEx w15:paraId="1657FD8F" w15:done="0"/>
  <w15:commentEx w15:paraId="38D36273" w15:paraIdParent="1657FD8F" w15:done="0"/>
  <w15:commentEx w15:paraId="48A71211" w15:done="0"/>
  <w15:commentEx w15:paraId="0FEF22F2" w15:paraIdParent="48A71211" w15:done="0"/>
  <w15:commentEx w15:paraId="4C6CFC14" w15:done="0"/>
  <w15:commentEx w15:paraId="14D03575" w15:paraIdParent="4C6CFC14" w15:done="0"/>
  <w15:commentEx w15:paraId="45D48C69" w15:done="0"/>
  <w15:commentEx w15:paraId="586444FF" w15:paraIdParent="45D48C69" w15:done="0"/>
  <w15:commentEx w15:paraId="6322B358" w15:done="0"/>
  <w15:commentEx w15:paraId="45472DF4" w15:paraIdParent="6322B358" w15:done="0"/>
  <w15:commentEx w15:paraId="47452685" w15:paraIdParent="6322B358" w15:done="0"/>
  <w15:commentEx w15:paraId="677D505F" w15:done="0"/>
  <w15:commentEx w15:paraId="54A22654" w15:paraIdParent="677D505F" w15:done="0"/>
  <w15:commentEx w15:paraId="4DD18348" w15:done="0"/>
  <w15:commentEx w15:paraId="480B6E7B" w15:paraIdParent="4DD18348" w15:done="0"/>
  <w15:commentEx w15:paraId="12F4C73F" w15:done="0"/>
  <w15:commentEx w15:paraId="5A12AD44" w15:paraIdParent="12F4C73F" w15:done="0"/>
  <w15:commentEx w15:paraId="0A1CFAAB" w15:done="0"/>
  <w15:commentEx w15:paraId="4CE7367F" w15:paraIdParent="0A1CFAAB" w15:done="0"/>
  <w15:commentEx w15:paraId="79963784" w15:done="0"/>
  <w15:commentEx w15:paraId="76483B9C" w15:done="0"/>
  <w15:commentEx w15:paraId="400DE590" w15:done="0"/>
  <w15:commentEx w15:paraId="2E91D808" w15:paraIdParent="400DE590" w15:done="0"/>
  <w15:commentEx w15:paraId="51B6B926" w15:done="0"/>
  <w15:commentEx w15:paraId="4D62D835" w15:paraIdParent="51B6B926" w15:done="0"/>
  <w15:commentEx w15:paraId="57A942BB" w15:done="0"/>
  <w15:commentEx w15:paraId="46450AA2" w15:done="0"/>
  <w15:commentEx w15:paraId="61B5B2E1" w15:done="0"/>
  <w15:commentEx w15:paraId="75A15F3B" w15:done="0"/>
  <w15:commentEx w15:paraId="709304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50236" w14:textId="77777777" w:rsidR="006F36FB" w:rsidRDefault="006F36FB" w:rsidP="007456D7">
      <w:pPr>
        <w:spacing w:after="0" w:line="240" w:lineRule="auto"/>
      </w:pPr>
      <w:r>
        <w:separator/>
      </w:r>
    </w:p>
  </w:endnote>
  <w:endnote w:type="continuationSeparator" w:id="0">
    <w:p w14:paraId="4804A4CC" w14:textId="77777777" w:rsidR="006F36FB" w:rsidRDefault="006F36FB" w:rsidP="007456D7">
      <w:pPr>
        <w:spacing w:after="0" w:line="240" w:lineRule="auto"/>
      </w:pPr>
      <w:r>
        <w:continuationSeparator/>
      </w:r>
    </w:p>
  </w:endnote>
  <w:endnote w:id="1">
    <w:p w14:paraId="23396C74" w14:textId="5A575189" w:rsidR="00BE074C" w:rsidRPr="00830B17" w:rsidRDefault="00BE074C" w:rsidP="00CE72FC">
      <w:pPr>
        <w:pStyle w:val="NormalWeb"/>
        <w:jc w:val="both"/>
        <w:rPr>
          <w:ins w:id="204" w:author="sudarshan" w:date="2020-09-23T20:05:00Z"/>
        </w:rPr>
      </w:pPr>
      <w:ins w:id="205" w:author="sudarshan" w:date="2020-09-23T20:05:00Z">
        <w:r>
          <w:rPr>
            <w:rStyle w:val="EndnoteReference"/>
          </w:rPr>
          <w:endnoteRef/>
        </w:r>
        <w:r>
          <w:t xml:space="preserve"> </w:t>
        </w:r>
      </w:ins>
      <w:ins w:id="206" w:author="sudarshan" w:date="2020-09-28T19:13:00Z">
        <w:r>
          <w:t>This</w:t>
        </w:r>
      </w:ins>
      <w:ins w:id="207" w:author="sudarshan" w:date="2020-09-23T20:05:00Z">
        <w:r>
          <w:t xml:space="preserve"> report publish</w:t>
        </w:r>
      </w:ins>
      <w:ins w:id="208" w:author="sudarshan" w:date="2020-09-28T19:13:00Z">
        <w:r>
          <w:t>e</w:t>
        </w:r>
      </w:ins>
      <w:ins w:id="209" w:author="sudarshan" w:date="2020-09-23T20:05:00Z">
        <w:r>
          <w:t>d in 2020</w:t>
        </w:r>
        <w:r w:rsidRPr="00830B17">
          <w:t xml:space="preserve"> offers a window to the experi</w:t>
        </w:r>
      </w:ins>
      <w:ins w:id="210" w:author="sudarshan" w:date="2020-09-28T15:36:00Z">
        <w:r>
          <w:t>e</w:t>
        </w:r>
      </w:ins>
      <w:ins w:id="211" w:author="sudarshan" w:date="2020-09-23T20:05:00Z">
        <w:r w:rsidRPr="00830B17">
          <w:t>nces of LGBT people who have suffered in the hands of mental health pr</w:t>
        </w:r>
        <w:r>
          <w:t xml:space="preserve">ofessionals themselves. </w:t>
        </w:r>
      </w:ins>
      <w:ins w:id="212" w:author="sudarshan" w:date="2020-09-28T19:14:00Z">
        <w:r>
          <w:t xml:space="preserve">The following are some of the relevant excerpts: </w:t>
        </w:r>
      </w:ins>
      <w:ins w:id="213" w:author="sudarshan" w:date="2020-09-28T19:22:00Z">
        <w:r>
          <w:t>“</w:t>
        </w:r>
      </w:ins>
      <w:ins w:id="214" w:author="sudarshan" w:date="2020-09-23T20:05:00Z">
        <w:r w:rsidRPr="00830B17">
          <w:t>“A Kerala-based psychiatrist who practises conversion therapy said, on condition of anonymity, that his patients “undergo the treatment willingly” as it’s “easier to live as a heterosexual individual”.</w:t>
        </w:r>
        <w:r>
          <w:t xml:space="preserve"> </w:t>
        </w:r>
        <w:r w:rsidRPr="002B7263">
          <w:t>According to him, many of his patients now have a family and children. But he admits that many of them return due to marital discord and are on endless medication for depression.A Hyderabad-based sexologist is equally confident. He offers different programmes tailored to ‘the</w:t>
        </w:r>
        <w:r>
          <w:t xml:space="preserve"> severity of queerness’. </w:t>
        </w:r>
        <w:r w:rsidRPr="002B7263">
          <w:t>“You can fix most homosexuals with hormone therapy. Psychiatric interventions have been successful in most cases I’ve treated. For example, testosterone injections can reverse same-sex desire to a great extent while some people respond to behavioural therapy.”</w:t>
        </w:r>
      </w:ins>
      <w:ins w:id="215" w:author="sudarshan" w:date="2020-09-28T19:22:00Z">
        <w:r>
          <w:t>”</w:t>
        </w:r>
      </w:ins>
      <w:ins w:id="216" w:author="sudarshan" w:date="2020-09-23T20:05:00Z">
        <w:r w:rsidRPr="00830B17">
          <w:t xml:space="preserve"> </w:t>
        </w:r>
      </w:ins>
    </w:p>
    <w:p w14:paraId="00F05EAF" w14:textId="1141C544" w:rsidR="00BE074C" w:rsidRDefault="00BE074C">
      <w:pPr>
        <w:pStyle w:val="EndnoteText"/>
      </w:pPr>
    </w:p>
  </w:endnote>
  <w:endnote w:id="2">
    <w:p w14:paraId="05B537BF" w14:textId="77777777" w:rsidR="00BE074C" w:rsidRDefault="00BE074C">
      <w:pPr>
        <w:pStyle w:val="EndnoteText"/>
        <w:jc w:val="both"/>
        <w:rPr>
          <w:ins w:id="255" w:author="sudarshan" w:date="2020-09-28T19:14:00Z"/>
          <w:rFonts w:ascii="Times New Roman" w:hAnsi="Times New Roman" w:cs="Times New Roman"/>
          <w:sz w:val="24"/>
          <w:szCs w:val="24"/>
        </w:rPr>
        <w:pPrChange w:id="256" w:author="sudarshan" w:date="2020-09-23T21:12:00Z">
          <w:pPr>
            <w:pStyle w:val="EndnoteText"/>
          </w:pPr>
        </w:pPrChange>
      </w:pPr>
      <w:ins w:id="257" w:author="sudarshan" w:date="2020-09-22T09:54:00Z">
        <w:r>
          <w:rPr>
            <w:rStyle w:val="EndnoteReference"/>
          </w:rPr>
          <w:endnoteRef/>
        </w:r>
        <w:r>
          <w:t xml:space="preserve"> </w:t>
        </w:r>
      </w:ins>
      <w:ins w:id="258" w:author="sudarshan" w:date="2020-09-28T19:14:00Z">
        <w:r>
          <w:rPr>
            <w:rFonts w:ascii="Times New Roman" w:hAnsi="Times New Roman" w:cs="Times New Roman"/>
            <w:sz w:val="24"/>
            <w:szCs w:val="24"/>
          </w:rPr>
          <w:t xml:space="preserve">There is a </w:t>
        </w:r>
      </w:ins>
      <w:ins w:id="259" w:author="sudarshan" w:date="2020-09-22T09:54:00Z">
        <w:r w:rsidRPr="00A01F9B">
          <w:rPr>
            <w:rFonts w:ascii="Times New Roman" w:hAnsi="Times New Roman" w:cs="Times New Roman"/>
            <w:sz w:val="24"/>
            <w:szCs w:val="24"/>
            <w:rPrChange w:id="260" w:author="sudarshan" w:date="2020-09-23T21:12:00Z">
              <w:rPr>
                <w:b/>
                <w:sz w:val="24"/>
                <w:szCs w:val="24"/>
              </w:rPr>
            </w:rPrChange>
          </w:rPr>
          <w:t xml:space="preserve"> ban </w:t>
        </w:r>
      </w:ins>
      <w:ins w:id="261" w:author="sudarshan" w:date="2020-09-28T19:19:00Z">
        <w:r>
          <w:rPr>
            <w:rFonts w:ascii="Times New Roman" w:hAnsi="Times New Roman" w:cs="Times New Roman"/>
            <w:sz w:val="24"/>
            <w:szCs w:val="24"/>
          </w:rPr>
          <w:t xml:space="preserve">on conversion therapy </w:t>
        </w:r>
      </w:ins>
      <w:ins w:id="262" w:author="sudarshan" w:date="2020-09-28T19:14:00Z">
        <w:r>
          <w:rPr>
            <w:rFonts w:ascii="Times New Roman" w:hAnsi="Times New Roman" w:cs="Times New Roman"/>
            <w:sz w:val="24"/>
            <w:szCs w:val="24"/>
          </w:rPr>
          <w:t>in 5 countries</w:t>
        </w:r>
      </w:ins>
      <w:ins w:id="263" w:author="sudarshan" w:date="2020-09-22T09:54:00Z">
        <w:r w:rsidRPr="00963237">
          <w:rPr>
            <w:rFonts w:ascii="Times New Roman" w:hAnsi="Times New Roman" w:cs="Times New Roman"/>
            <w:sz w:val="24"/>
            <w:szCs w:val="24"/>
          </w:rPr>
          <w:t xml:space="preserve">, viz., </w:t>
        </w:r>
        <w:r w:rsidRPr="00A01F9B">
          <w:rPr>
            <w:rFonts w:ascii="Times New Roman" w:hAnsi="Times New Roman" w:cs="Times New Roman"/>
            <w:sz w:val="24"/>
            <w:szCs w:val="24"/>
            <w:rPrChange w:id="264" w:author="sudarshan" w:date="2020-09-23T21:12:00Z">
              <w:rPr>
                <w:b/>
                <w:sz w:val="24"/>
                <w:szCs w:val="24"/>
              </w:rPr>
            </w:rPrChange>
          </w:rPr>
          <w:t xml:space="preserve"> Malta, Brazil, Taiwan, Ecuador and Germany.</w:t>
        </w:r>
      </w:ins>
    </w:p>
    <w:p w14:paraId="14284852" w14:textId="77777777" w:rsidR="00BE074C" w:rsidRPr="00A01F9B" w:rsidRDefault="00BE074C">
      <w:pPr>
        <w:pStyle w:val="EndnoteText"/>
        <w:jc w:val="both"/>
        <w:rPr>
          <w:rFonts w:ascii="Times New Roman" w:hAnsi="Times New Roman" w:cs="Times New Roman"/>
          <w:sz w:val="24"/>
          <w:szCs w:val="24"/>
          <w:rPrChange w:id="265" w:author="sudarshan" w:date="2020-09-23T21:12:00Z">
            <w:rPr/>
          </w:rPrChange>
        </w:rPr>
        <w:pPrChange w:id="266" w:author="sudarshan" w:date="2020-09-23T21:12:00Z">
          <w:pPr>
            <w:pStyle w:val="EndnoteText"/>
          </w:pPr>
        </w:pPrChange>
      </w:pPr>
    </w:p>
  </w:endnote>
  <w:endnote w:id="3">
    <w:p w14:paraId="74122E26" w14:textId="1BBB22DC" w:rsidR="000317A0" w:rsidRDefault="000317A0" w:rsidP="000317A0">
      <w:pPr>
        <w:pStyle w:val="EndnoteText"/>
        <w:jc w:val="both"/>
        <w:rPr>
          <w:rFonts w:ascii="Times New Roman" w:hAnsi="Times New Roman" w:cs="Times New Roman"/>
          <w:sz w:val="24"/>
          <w:szCs w:val="24"/>
        </w:rPr>
      </w:pPr>
      <w:r>
        <w:rPr>
          <w:rStyle w:val="EndnoteReference"/>
        </w:rPr>
        <w:endnoteRef/>
      </w:r>
      <w:r>
        <w:t xml:space="preserve"> </w:t>
      </w:r>
      <w:r w:rsidRPr="000317A0">
        <w:rPr>
          <w:rFonts w:ascii="Times New Roman" w:hAnsi="Times New Roman" w:cs="Times New Roman"/>
          <w:sz w:val="24"/>
          <w:szCs w:val="24"/>
        </w:rPr>
        <w:t>In addition to conversion therapy, curative violence within the psychiatric establishment  include behaviour therapies, electroconvulsive therapies, prescription of psychiatric drugs, sexual corrective surgery on intersex babies, corrective rape  etc. “[C]urative violence is broad enough to include all forms of violence against LGBT+ people, since the very act of othering members of non-normative gender and sexual minorities instantiates the concomitance between violence and cure”</w:t>
      </w:r>
      <w:r w:rsidR="00010023">
        <w:rPr>
          <w:rFonts w:ascii="Times New Roman" w:hAnsi="Times New Roman" w:cs="Times New Roman"/>
          <w:sz w:val="24"/>
          <w:szCs w:val="24"/>
        </w:rPr>
        <w:t>(37</w:t>
      </w:r>
      <w:r w:rsidRPr="000317A0">
        <w:rPr>
          <w:rFonts w:ascii="Times New Roman" w:hAnsi="Times New Roman" w:cs="Times New Roman"/>
          <w:sz w:val="24"/>
          <w:szCs w:val="24"/>
        </w:rPr>
        <w:t xml:space="preserve">). </w:t>
      </w:r>
    </w:p>
    <w:p w14:paraId="1BC75BE6" w14:textId="77777777" w:rsidR="000317A0" w:rsidRPr="000317A0" w:rsidRDefault="000317A0" w:rsidP="000317A0">
      <w:pPr>
        <w:pStyle w:val="EndnoteText"/>
        <w:jc w:val="both"/>
        <w:rPr>
          <w:rFonts w:ascii="Times New Roman" w:hAnsi="Times New Roman" w:cs="Times New Roman"/>
          <w:sz w:val="24"/>
          <w:szCs w:val="24"/>
        </w:rPr>
      </w:pPr>
    </w:p>
  </w:endnote>
  <w:endnote w:id="4">
    <w:p w14:paraId="55FAAFBB" w14:textId="3634303C" w:rsidR="00BE074C" w:rsidRDefault="00BE074C">
      <w:pPr>
        <w:pStyle w:val="EndnoteText"/>
        <w:jc w:val="both"/>
        <w:rPr>
          <w:ins w:id="353" w:author="sudarshan" w:date="2020-09-28T19:15:00Z"/>
          <w:rFonts w:ascii="Times New Roman" w:hAnsi="Times New Roman" w:cs="Times New Roman"/>
          <w:noProof/>
          <w:color w:val="2B2B2B"/>
          <w:sz w:val="24"/>
          <w:szCs w:val="24"/>
          <w:shd w:val="clear" w:color="auto" w:fill="FFFFFF"/>
        </w:rPr>
        <w:pPrChange w:id="354" w:author="sudarshan" w:date="2020-09-23T21:12:00Z">
          <w:pPr>
            <w:pStyle w:val="EndnoteText"/>
          </w:pPr>
        </w:pPrChange>
      </w:pPr>
      <w:ins w:id="355" w:author="sudarshan" w:date="2020-09-23T21:09:00Z">
        <w:r w:rsidRPr="00A01F9B">
          <w:rPr>
            <w:rStyle w:val="EndnoteReference"/>
            <w:rFonts w:ascii="Times New Roman" w:hAnsi="Times New Roman" w:cs="Times New Roman"/>
            <w:sz w:val="24"/>
            <w:szCs w:val="24"/>
            <w:rPrChange w:id="356" w:author="sudarshan" w:date="2020-09-23T21:12:00Z">
              <w:rPr>
                <w:rStyle w:val="EndnoteReference"/>
              </w:rPr>
            </w:rPrChange>
          </w:rPr>
          <w:endnoteRef/>
        </w:r>
        <w:r w:rsidRPr="00A01F9B">
          <w:rPr>
            <w:rFonts w:ascii="Times New Roman" w:hAnsi="Times New Roman" w:cs="Times New Roman"/>
            <w:sz w:val="24"/>
            <w:szCs w:val="24"/>
            <w:rPrChange w:id="357" w:author="sudarshan" w:date="2020-09-23T21:12:00Z">
              <w:rPr/>
            </w:rPrChange>
          </w:rPr>
          <w:t xml:space="preserve"> </w:t>
        </w:r>
        <w:r w:rsidRPr="00A01F9B">
          <w:rPr>
            <w:rFonts w:ascii="Times New Roman" w:hAnsi="Times New Roman" w:cs="Times New Roman"/>
            <w:noProof/>
            <w:sz w:val="24"/>
            <w:szCs w:val="24"/>
            <w:rPrChange w:id="358" w:author="sudarshan" w:date="2020-09-23T21:12:00Z">
              <w:rPr>
                <w:noProof/>
              </w:rPr>
            </w:rPrChange>
          </w:rPr>
          <w:t>When the Supr</w:t>
        </w:r>
        <w:r w:rsidRPr="00963237">
          <w:rPr>
            <w:rFonts w:ascii="Times New Roman" w:hAnsi="Times New Roman" w:cs="Times New Roman"/>
            <w:noProof/>
            <w:sz w:val="24"/>
            <w:szCs w:val="24"/>
          </w:rPr>
          <w:t>eme Court judgement in 2013  recriminalised same sex love</w:t>
        </w:r>
        <w:r w:rsidRPr="00A01F9B">
          <w:rPr>
            <w:rFonts w:ascii="Times New Roman" w:hAnsi="Times New Roman" w:cs="Times New Roman"/>
            <w:noProof/>
            <w:sz w:val="24"/>
            <w:szCs w:val="24"/>
            <w:rPrChange w:id="359" w:author="sudarshan" w:date="2020-09-23T21:12:00Z">
              <w:rPr>
                <w:noProof/>
              </w:rPr>
            </w:rPrChange>
          </w:rPr>
          <w:t xml:space="preserve">, it had passed the baton of </w:t>
        </w:r>
      </w:ins>
      <w:ins w:id="360" w:author="sudarshan" w:date="2020-09-28T19:08:00Z">
        <w:r>
          <w:rPr>
            <w:rFonts w:ascii="Times New Roman" w:hAnsi="Times New Roman" w:cs="Times New Roman"/>
            <w:noProof/>
            <w:sz w:val="24"/>
            <w:szCs w:val="24"/>
          </w:rPr>
          <w:t xml:space="preserve">responsibility of </w:t>
        </w:r>
      </w:ins>
      <w:ins w:id="361" w:author="sudarshan" w:date="2020-09-23T21:09:00Z">
        <w:r w:rsidRPr="00A01F9B">
          <w:rPr>
            <w:rFonts w:ascii="Times New Roman" w:hAnsi="Times New Roman" w:cs="Times New Roman"/>
            <w:noProof/>
            <w:sz w:val="24"/>
            <w:szCs w:val="24"/>
            <w:rPrChange w:id="362" w:author="sudarshan" w:date="2020-09-23T21:12:00Z">
              <w:rPr>
                <w:noProof/>
              </w:rPr>
            </w:rPrChange>
          </w:rPr>
          <w:t>decriminalisation to the Parliament.</w:t>
        </w:r>
        <w:r w:rsidRPr="00A01F9B">
          <w:rPr>
            <w:rFonts w:ascii="Times New Roman" w:hAnsi="Times New Roman" w:cs="Times New Roman"/>
            <w:color w:val="2B2B2B"/>
            <w:sz w:val="24"/>
            <w:szCs w:val="24"/>
            <w:shd w:val="clear" w:color="auto" w:fill="FFFFFF"/>
            <w:rPrChange w:id="363" w:author="sudarshan" w:date="2020-09-23T21:12:00Z">
              <w:rPr>
                <w:rFonts w:ascii="Arial" w:hAnsi="Arial" w:cs="Arial"/>
                <w:color w:val="2B2B2B"/>
                <w:shd w:val="clear" w:color="auto" w:fill="FFFFFF"/>
              </w:rPr>
            </w:rPrChange>
          </w:rPr>
          <w:t xml:space="preserve"> Cognisant of this fact, Shashi Tharoor, Member of Parliament</w:t>
        </w:r>
      </w:ins>
      <w:ins w:id="364" w:author="sudarshan" w:date="2020-09-23T21:10:00Z">
        <w:r w:rsidRPr="00A01F9B">
          <w:rPr>
            <w:rFonts w:ascii="Times New Roman" w:hAnsi="Times New Roman" w:cs="Times New Roman"/>
            <w:color w:val="2B2B2B"/>
            <w:sz w:val="24"/>
            <w:szCs w:val="24"/>
            <w:shd w:val="clear" w:color="auto" w:fill="FFFFFF"/>
            <w:rPrChange w:id="365" w:author="sudarshan" w:date="2020-09-23T21:12:00Z">
              <w:rPr>
                <w:rFonts w:ascii="Arial" w:hAnsi="Arial" w:cs="Arial"/>
                <w:color w:val="2B2B2B"/>
                <w:shd w:val="clear" w:color="auto" w:fill="FFFFFF"/>
              </w:rPr>
            </w:rPrChange>
          </w:rPr>
          <w:t xml:space="preserve"> from Kerala</w:t>
        </w:r>
      </w:ins>
      <w:ins w:id="366" w:author="sudarshan" w:date="2020-09-23T21:09:00Z">
        <w:r w:rsidRPr="00A01F9B">
          <w:rPr>
            <w:rFonts w:ascii="Times New Roman" w:hAnsi="Times New Roman" w:cs="Times New Roman"/>
            <w:color w:val="2B2B2B"/>
            <w:sz w:val="24"/>
            <w:szCs w:val="24"/>
            <w:shd w:val="clear" w:color="auto" w:fill="FFFFFF"/>
            <w:rPrChange w:id="367" w:author="sudarshan" w:date="2020-09-23T21:12:00Z">
              <w:rPr>
                <w:rFonts w:ascii="Arial" w:hAnsi="Arial" w:cs="Arial"/>
                <w:color w:val="2B2B2B"/>
                <w:shd w:val="clear" w:color="auto" w:fill="FFFFFF"/>
              </w:rPr>
            </w:rPrChange>
          </w:rPr>
          <w:t>, introduced two private member bills in the Lok Sabha which were not even allowed to be taken</w:t>
        </w:r>
        <w:r w:rsidRPr="00A01F9B">
          <w:rPr>
            <w:rFonts w:ascii="Times New Roman" w:hAnsi="Times New Roman" w:cs="Times New Roman"/>
            <w:noProof/>
            <w:color w:val="2B2B2B"/>
            <w:sz w:val="24"/>
            <w:szCs w:val="24"/>
            <w:shd w:val="clear" w:color="auto" w:fill="FFFFFF"/>
            <w:rPrChange w:id="368" w:author="sudarshan" w:date="2020-09-23T21:12:00Z">
              <w:rPr>
                <w:rFonts w:ascii="Arial" w:hAnsi="Arial" w:cs="Arial"/>
                <w:noProof/>
                <w:color w:val="2B2B2B"/>
                <w:shd w:val="clear" w:color="auto" w:fill="FFFFFF"/>
              </w:rPr>
            </w:rPrChange>
          </w:rPr>
          <w:t xml:space="preserve"> up for debate due to majoritarian resistance. A very recent instance  which exposed the  </w:t>
        </w:r>
      </w:ins>
      <w:r>
        <w:rPr>
          <w:rFonts w:ascii="Times New Roman" w:hAnsi="Times New Roman" w:cs="Times New Roman"/>
          <w:noProof/>
          <w:color w:val="2B2B2B"/>
          <w:sz w:val="24"/>
          <w:szCs w:val="24"/>
          <w:shd w:val="clear" w:color="auto" w:fill="FFFFFF"/>
        </w:rPr>
        <w:t xml:space="preserve">Indian </w:t>
      </w:r>
      <w:ins w:id="369" w:author="sudarshan" w:date="2020-09-23T21:09:00Z">
        <w:r w:rsidRPr="00A01F9B">
          <w:rPr>
            <w:rFonts w:ascii="Times New Roman" w:hAnsi="Times New Roman" w:cs="Times New Roman"/>
            <w:noProof/>
            <w:color w:val="2B2B2B"/>
            <w:sz w:val="24"/>
            <w:szCs w:val="24"/>
            <w:shd w:val="clear" w:color="auto" w:fill="FFFFFF"/>
            <w:rPrChange w:id="370" w:author="sudarshan" w:date="2020-09-23T21:12:00Z">
              <w:rPr>
                <w:rFonts w:ascii="Arial" w:hAnsi="Arial" w:cs="Arial"/>
                <w:noProof/>
                <w:color w:val="2B2B2B"/>
                <w:shd w:val="clear" w:color="auto" w:fill="FFFFFF"/>
              </w:rPr>
            </w:rPrChange>
          </w:rPr>
          <w:t xml:space="preserve">government's queerphobia </w:t>
        </w:r>
      </w:ins>
      <w:ins w:id="371" w:author="sudarshan" w:date="2020-09-23T21:11:00Z">
        <w:r w:rsidRPr="00A01F9B">
          <w:rPr>
            <w:rFonts w:ascii="Times New Roman" w:hAnsi="Times New Roman" w:cs="Times New Roman"/>
            <w:noProof/>
            <w:color w:val="2B2B2B"/>
            <w:sz w:val="24"/>
            <w:szCs w:val="24"/>
            <w:shd w:val="clear" w:color="auto" w:fill="FFFFFF"/>
            <w:rPrChange w:id="372" w:author="sudarshan" w:date="2020-09-23T21:12:00Z">
              <w:rPr>
                <w:rFonts w:ascii="Arial" w:hAnsi="Arial" w:cs="Arial"/>
                <w:noProof/>
                <w:color w:val="2B2B2B"/>
                <w:shd w:val="clear" w:color="auto" w:fill="FFFFFF"/>
              </w:rPr>
            </w:rPrChange>
          </w:rPr>
          <w:t xml:space="preserve">was </w:t>
        </w:r>
      </w:ins>
      <w:ins w:id="373" w:author="sudarshan" w:date="2020-09-23T21:09:00Z">
        <w:r w:rsidRPr="00A01F9B">
          <w:rPr>
            <w:rFonts w:ascii="Times New Roman" w:hAnsi="Times New Roman" w:cs="Times New Roman"/>
            <w:noProof/>
            <w:color w:val="2B2B2B"/>
            <w:sz w:val="24"/>
            <w:szCs w:val="24"/>
            <w:shd w:val="clear" w:color="auto" w:fill="FFFFFF"/>
            <w:rPrChange w:id="374" w:author="sudarshan" w:date="2020-09-23T21:12:00Z">
              <w:rPr>
                <w:rFonts w:ascii="Arial" w:hAnsi="Arial" w:cs="Arial"/>
                <w:noProof/>
                <w:color w:val="2B2B2B"/>
                <w:shd w:val="clear" w:color="auto" w:fill="FFFFFF"/>
              </w:rPr>
            </w:rPrChange>
          </w:rPr>
          <w:t xml:space="preserve">when the Delhi </w:t>
        </w:r>
      </w:ins>
      <w:ins w:id="375" w:author="sudarshan" w:date="2020-09-28T19:09:00Z">
        <w:r>
          <w:rPr>
            <w:rFonts w:ascii="Times New Roman" w:hAnsi="Times New Roman" w:cs="Times New Roman"/>
            <w:noProof/>
            <w:color w:val="2B2B2B"/>
            <w:sz w:val="24"/>
            <w:szCs w:val="24"/>
            <w:shd w:val="clear" w:color="auto" w:fill="FFFFFF"/>
          </w:rPr>
          <w:t>High Co</w:t>
        </w:r>
      </w:ins>
      <w:ins w:id="376" w:author="sudarshan" w:date="2020-09-23T21:09:00Z">
        <w:r w:rsidRPr="00A01F9B">
          <w:rPr>
            <w:rFonts w:ascii="Times New Roman" w:hAnsi="Times New Roman" w:cs="Times New Roman"/>
            <w:noProof/>
            <w:color w:val="2B2B2B"/>
            <w:sz w:val="24"/>
            <w:szCs w:val="24"/>
            <w:shd w:val="clear" w:color="auto" w:fill="FFFFFF"/>
            <w:rPrChange w:id="377" w:author="sudarshan" w:date="2020-09-23T21:12:00Z">
              <w:rPr>
                <w:rFonts w:ascii="Arial" w:hAnsi="Arial" w:cs="Arial"/>
                <w:noProof/>
                <w:color w:val="2B2B2B"/>
                <w:shd w:val="clear" w:color="auto" w:fill="FFFFFF"/>
              </w:rPr>
            </w:rPrChange>
          </w:rPr>
          <w:t xml:space="preserve">urt which is hearing case on gay marriage was told by the </w:t>
        </w:r>
        <w:r w:rsidRPr="00963237">
          <w:rPr>
            <w:rFonts w:ascii="Times New Roman" w:hAnsi="Times New Roman" w:cs="Times New Roman"/>
            <w:noProof/>
            <w:color w:val="2B2B2B"/>
            <w:sz w:val="24"/>
            <w:szCs w:val="24"/>
            <w:shd w:val="clear" w:color="auto" w:fill="FFFFFF"/>
          </w:rPr>
          <w:t xml:space="preserve">government </w:t>
        </w:r>
      </w:ins>
      <w:r w:rsidR="00010023">
        <w:rPr>
          <w:rFonts w:ascii="Times New Roman" w:hAnsi="Times New Roman" w:cs="Times New Roman"/>
          <w:noProof/>
          <w:color w:val="2B2B2B"/>
          <w:sz w:val="24"/>
          <w:szCs w:val="24"/>
          <w:shd w:val="clear" w:color="auto" w:fill="FFFFFF"/>
        </w:rPr>
        <w:t>in September 2020</w:t>
      </w:r>
      <w:ins w:id="378" w:author="sudarshan" w:date="2020-09-23T21:09:00Z">
        <w:r w:rsidRPr="00A01F9B">
          <w:rPr>
            <w:rFonts w:ascii="Times New Roman" w:hAnsi="Times New Roman" w:cs="Times New Roman"/>
            <w:noProof/>
            <w:color w:val="2B2B2B"/>
            <w:sz w:val="24"/>
            <w:szCs w:val="24"/>
            <w:shd w:val="clear" w:color="auto" w:fill="FFFFFF"/>
            <w:rPrChange w:id="379" w:author="sudarshan" w:date="2020-09-23T21:12:00Z">
              <w:rPr>
                <w:rFonts w:ascii="Arial" w:hAnsi="Arial" w:cs="Arial"/>
                <w:noProof/>
                <w:color w:val="2B2B2B"/>
                <w:shd w:val="clear" w:color="auto" w:fill="FFFFFF"/>
              </w:rPr>
            </w:rPrChange>
          </w:rPr>
          <w:t xml:space="preserve"> that gay mariage is against Indian culture </w:t>
        </w:r>
      </w:ins>
      <w:r w:rsidR="00187A11">
        <w:rPr>
          <w:rFonts w:ascii="Times New Roman" w:hAnsi="Times New Roman" w:cs="Times New Roman"/>
          <w:noProof/>
          <w:color w:val="2B2B2B"/>
          <w:sz w:val="24"/>
          <w:szCs w:val="24"/>
          <w:shd w:val="clear" w:color="auto" w:fill="FFFFFF"/>
        </w:rPr>
        <w:t xml:space="preserve">. See this report for details on the case. </w:t>
      </w:r>
      <w:ins w:id="380" w:author="sudarshan" w:date="2020-09-28T19:10:00Z">
        <w:r w:rsidR="00187A11" w:rsidRPr="007A7D8B">
          <w:rPr>
            <w:rStyle w:val="Strong"/>
            <w:rFonts w:ascii="Times New Roman" w:hAnsi="Times New Roman" w:cs="Times New Roman"/>
            <w:b w:val="0"/>
            <w:sz w:val="24"/>
            <w:szCs w:val="24"/>
            <w:rPrChange w:id="381" w:author="sudarshan" w:date="2020-09-28T19:11:00Z">
              <w:rPr>
                <w:rStyle w:val="Strong"/>
                <w:sz w:val="24"/>
                <w:szCs w:val="24"/>
              </w:rPr>
            </w:rPrChange>
          </w:rPr>
          <w:t>Mandhani, A.</w:t>
        </w:r>
        <w:r w:rsidR="00187A11" w:rsidRPr="007A7D8B">
          <w:rPr>
            <w:rFonts w:ascii="Times New Roman" w:hAnsi="Times New Roman" w:cs="Times New Roman"/>
            <w:color w:val="111111"/>
            <w:sz w:val="24"/>
            <w:szCs w:val="24"/>
            <w:rPrChange w:id="382" w:author="sudarshan" w:date="2020-09-28T19:11:00Z">
              <w:rPr>
                <w:rFonts w:ascii="Georgia" w:hAnsi="Georgia"/>
                <w:color w:val="111111"/>
                <w:sz w:val="66"/>
                <w:szCs w:val="66"/>
              </w:rPr>
            </w:rPrChange>
          </w:rPr>
          <w:t xml:space="preserve"> ‘Same-sex marriage not a part of our culture’, says top govt lawyer, opposes plea in Delhi HC. </w:t>
        </w:r>
        <w:r w:rsidR="00187A11" w:rsidRPr="007A7D8B">
          <w:rPr>
            <w:rFonts w:ascii="Times New Roman" w:hAnsi="Times New Roman" w:cs="Times New Roman"/>
            <w:i/>
            <w:color w:val="111111"/>
            <w:sz w:val="24"/>
            <w:szCs w:val="24"/>
            <w:rPrChange w:id="383" w:author="sudarshan" w:date="2020-09-28T19:59:00Z">
              <w:rPr>
                <w:rFonts w:ascii="Georgia" w:hAnsi="Georgia"/>
                <w:color w:val="111111"/>
                <w:sz w:val="66"/>
                <w:szCs w:val="66"/>
              </w:rPr>
            </w:rPrChange>
          </w:rPr>
          <w:t>The Print</w:t>
        </w:r>
        <w:r w:rsidR="00187A11" w:rsidRPr="007A7D8B">
          <w:rPr>
            <w:rFonts w:ascii="Times New Roman" w:hAnsi="Times New Roman" w:cs="Times New Roman"/>
            <w:color w:val="111111"/>
            <w:sz w:val="24"/>
            <w:szCs w:val="24"/>
          </w:rPr>
          <w:t xml:space="preserve">. </w:t>
        </w:r>
      </w:ins>
      <w:ins w:id="384" w:author="sudarshan" w:date="2020-09-28T19:59:00Z">
        <w:r w:rsidR="00187A11" w:rsidRPr="007A7D8B">
          <w:rPr>
            <w:rFonts w:ascii="Times New Roman" w:hAnsi="Times New Roman" w:cs="Times New Roman"/>
            <w:color w:val="111111"/>
            <w:sz w:val="24"/>
            <w:szCs w:val="24"/>
          </w:rPr>
          <w:t xml:space="preserve">2020 </w:t>
        </w:r>
      </w:ins>
      <w:ins w:id="385" w:author="sudarshan" w:date="2020-09-28T19:10:00Z">
        <w:r w:rsidR="00187A11" w:rsidRPr="007A7D8B">
          <w:rPr>
            <w:rFonts w:ascii="Times New Roman" w:hAnsi="Times New Roman" w:cs="Times New Roman"/>
            <w:color w:val="111111"/>
            <w:sz w:val="24"/>
            <w:szCs w:val="24"/>
          </w:rPr>
          <w:t>14 September</w:t>
        </w:r>
      </w:ins>
      <w:r w:rsidR="00957C08">
        <w:rPr>
          <w:rFonts w:ascii="Times New Roman" w:hAnsi="Times New Roman" w:cs="Times New Roman"/>
          <w:color w:val="111111"/>
          <w:sz w:val="24"/>
          <w:szCs w:val="24"/>
        </w:rPr>
        <w:t>.</w:t>
      </w:r>
      <w:ins w:id="386" w:author="sudarshan" w:date="2020-09-28T19:10:00Z">
        <w:r w:rsidR="00187A11" w:rsidRPr="007A7D8B">
          <w:rPr>
            <w:rFonts w:ascii="Times New Roman" w:hAnsi="Times New Roman" w:cs="Times New Roman"/>
            <w:color w:val="111111"/>
            <w:sz w:val="24"/>
            <w:szCs w:val="24"/>
            <w:rPrChange w:id="387" w:author="sudarshan" w:date="2020-09-28T19:11:00Z">
              <w:rPr>
                <w:rFonts w:ascii="Georgia" w:hAnsi="Georgia"/>
                <w:color w:val="111111"/>
                <w:sz w:val="66"/>
                <w:szCs w:val="66"/>
              </w:rPr>
            </w:rPrChange>
          </w:rPr>
          <w:t xml:space="preserve"> Available from</w:t>
        </w:r>
      </w:ins>
      <w:ins w:id="388" w:author="sudarshan" w:date="2020-09-28T19:59:00Z">
        <w:r w:rsidR="00187A11" w:rsidRPr="007A7D8B">
          <w:rPr>
            <w:rFonts w:ascii="Times New Roman" w:hAnsi="Times New Roman" w:cs="Times New Roman"/>
            <w:color w:val="111111"/>
            <w:sz w:val="24"/>
            <w:szCs w:val="24"/>
          </w:rPr>
          <w:t>:</w:t>
        </w:r>
      </w:ins>
      <w:ins w:id="389" w:author="sudarshan" w:date="2020-09-28T19:10:00Z">
        <w:r w:rsidR="00187A11" w:rsidRPr="007A7D8B">
          <w:rPr>
            <w:rFonts w:ascii="Times New Roman" w:hAnsi="Times New Roman" w:cs="Times New Roman"/>
            <w:color w:val="111111"/>
            <w:sz w:val="24"/>
            <w:szCs w:val="24"/>
            <w:rPrChange w:id="390" w:author="sudarshan" w:date="2020-09-28T19:11:00Z">
              <w:rPr>
                <w:rFonts w:ascii="Georgia" w:hAnsi="Georgia"/>
                <w:color w:val="111111"/>
                <w:sz w:val="66"/>
                <w:szCs w:val="66"/>
              </w:rPr>
            </w:rPrChange>
          </w:rPr>
          <w:t xml:space="preserve"> </w:t>
        </w:r>
      </w:ins>
      <w:r w:rsidR="00187A11" w:rsidRPr="007A7D8B">
        <w:rPr>
          <w:rFonts w:ascii="Times New Roman" w:hAnsi="Times New Roman" w:cs="Times New Roman"/>
          <w:color w:val="111111"/>
          <w:sz w:val="24"/>
          <w:szCs w:val="24"/>
        </w:rPr>
        <w:fldChar w:fldCharType="begin"/>
      </w:r>
      <w:r w:rsidR="00187A11" w:rsidRPr="007A7D8B">
        <w:rPr>
          <w:rFonts w:ascii="Times New Roman" w:hAnsi="Times New Roman" w:cs="Times New Roman"/>
          <w:color w:val="111111"/>
          <w:sz w:val="24"/>
          <w:szCs w:val="24"/>
        </w:rPr>
        <w:instrText xml:space="preserve"> HYPERLINK "</w:instrText>
      </w:r>
      <w:ins w:id="391" w:author="sudarshan" w:date="2020-09-28T19:10:00Z">
        <w:r w:rsidR="00187A11" w:rsidRPr="007A7D8B">
          <w:rPr>
            <w:rFonts w:ascii="Times New Roman" w:hAnsi="Times New Roman" w:cs="Times New Roman"/>
            <w:color w:val="111111"/>
            <w:sz w:val="24"/>
            <w:szCs w:val="24"/>
            <w:rPrChange w:id="392" w:author="sudarshan" w:date="2020-09-28T19:11:00Z">
              <w:rPr>
                <w:rFonts w:ascii="Georgia" w:hAnsi="Georgia"/>
                <w:color w:val="111111"/>
                <w:sz w:val="66"/>
                <w:szCs w:val="66"/>
              </w:rPr>
            </w:rPrChange>
          </w:rPr>
          <w:instrText>https://theprint.in/judiciary/same-sex-marriage-not-a-part-of-our-culture-says-central-govt-opposes-plea-in-delhi-hc/502232/</w:instrText>
        </w:r>
      </w:ins>
      <w:r w:rsidR="00187A11" w:rsidRPr="007A7D8B">
        <w:rPr>
          <w:rFonts w:ascii="Times New Roman" w:hAnsi="Times New Roman" w:cs="Times New Roman"/>
          <w:color w:val="111111"/>
          <w:sz w:val="24"/>
          <w:szCs w:val="24"/>
        </w:rPr>
        <w:instrText xml:space="preserve">" </w:instrText>
      </w:r>
      <w:r w:rsidR="00187A11" w:rsidRPr="007A7D8B">
        <w:rPr>
          <w:rFonts w:ascii="Times New Roman" w:hAnsi="Times New Roman" w:cs="Times New Roman"/>
          <w:color w:val="111111"/>
          <w:sz w:val="24"/>
          <w:szCs w:val="24"/>
        </w:rPr>
        <w:fldChar w:fldCharType="separate"/>
      </w:r>
      <w:ins w:id="393" w:author="sudarshan" w:date="2020-09-28T19:10:00Z">
        <w:r w:rsidR="00187A11" w:rsidRPr="007A7D8B">
          <w:rPr>
            <w:rStyle w:val="Hyperlink"/>
            <w:rFonts w:ascii="Times New Roman" w:hAnsi="Times New Roman" w:cs="Times New Roman"/>
            <w:sz w:val="24"/>
            <w:szCs w:val="24"/>
            <w:rPrChange w:id="394" w:author="sudarshan" w:date="2020-09-28T19:11:00Z">
              <w:rPr>
                <w:rFonts w:ascii="Georgia" w:hAnsi="Georgia"/>
                <w:color w:val="111111"/>
                <w:sz w:val="66"/>
                <w:szCs w:val="66"/>
              </w:rPr>
            </w:rPrChange>
          </w:rPr>
          <w:t>https://theprint.in/judiciary/same-sex-marriage-not-a-part-of-our-culture-says-central-govt-opposes-plea-in-delhi-hc/502232/</w:t>
        </w:r>
      </w:ins>
      <w:r w:rsidR="00187A11" w:rsidRPr="007A7D8B">
        <w:rPr>
          <w:rFonts w:ascii="Times New Roman" w:hAnsi="Times New Roman" w:cs="Times New Roman"/>
          <w:color w:val="111111"/>
          <w:sz w:val="24"/>
          <w:szCs w:val="24"/>
        </w:rPr>
        <w:fldChar w:fldCharType="end"/>
      </w:r>
    </w:p>
    <w:p w14:paraId="2E63C3F1" w14:textId="77777777" w:rsidR="00BE074C" w:rsidRDefault="00BE074C">
      <w:pPr>
        <w:pStyle w:val="EndnoteText"/>
        <w:jc w:val="both"/>
        <w:pPrChange w:id="395" w:author="sudarshan" w:date="2020-09-23T21:12:00Z">
          <w:pPr>
            <w:pStyle w:val="EndnoteText"/>
          </w:pPr>
        </w:pPrChange>
      </w:pPr>
    </w:p>
  </w:endnote>
  <w:endnote w:id="5">
    <w:p w14:paraId="5A405DD2" w14:textId="7A6362AF" w:rsidR="00BE074C" w:rsidRDefault="00BE074C" w:rsidP="0015540C">
      <w:pPr>
        <w:pStyle w:val="EndnoteText"/>
        <w:jc w:val="both"/>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UN</w:t>
      </w:r>
      <w:r w:rsidR="00957C08">
        <w:rPr>
          <w:rFonts w:ascii="Times New Roman" w:hAnsi="Times New Roman" w:cs="Times New Roman"/>
          <w:sz w:val="24"/>
          <w:szCs w:val="24"/>
        </w:rPr>
        <w:t xml:space="preserve"> </w:t>
      </w:r>
      <w:r>
        <w:rPr>
          <w:rFonts w:ascii="Times New Roman" w:hAnsi="Times New Roman" w:cs="Times New Roman"/>
          <w:sz w:val="24"/>
          <w:szCs w:val="24"/>
        </w:rPr>
        <w:t>C</w:t>
      </w:r>
      <w:r w:rsidR="00957C08">
        <w:rPr>
          <w:rFonts w:ascii="Times New Roman" w:hAnsi="Times New Roman" w:cs="Times New Roman"/>
          <w:sz w:val="24"/>
          <w:szCs w:val="24"/>
        </w:rPr>
        <w:t xml:space="preserve">onvention on </w:t>
      </w:r>
      <w:r>
        <w:rPr>
          <w:rFonts w:ascii="Times New Roman" w:hAnsi="Times New Roman" w:cs="Times New Roman"/>
          <w:sz w:val="24"/>
          <w:szCs w:val="24"/>
        </w:rPr>
        <w:t>R</w:t>
      </w:r>
      <w:r w:rsidR="00957C08">
        <w:rPr>
          <w:rFonts w:ascii="Times New Roman" w:hAnsi="Times New Roman" w:cs="Times New Roman"/>
          <w:sz w:val="24"/>
          <w:szCs w:val="24"/>
        </w:rPr>
        <w:t xml:space="preserve">ights of </w:t>
      </w:r>
      <w:r>
        <w:rPr>
          <w:rFonts w:ascii="Times New Roman" w:hAnsi="Times New Roman" w:cs="Times New Roman"/>
          <w:sz w:val="24"/>
          <w:szCs w:val="24"/>
        </w:rPr>
        <w:t>P</w:t>
      </w:r>
      <w:r w:rsidR="00957C08">
        <w:rPr>
          <w:rFonts w:ascii="Times New Roman" w:hAnsi="Times New Roman" w:cs="Times New Roman"/>
          <w:sz w:val="24"/>
          <w:szCs w:val="24"/>
        </w:rPr>
        <w:t xml:space="preserve">ersons with </w:t>
      </w:r>
      <w:r>
        <w:rPr>
          <w:rFonts w:ascii="Times New Roman" w:hAnsi="Times New Roman" w:cs="Times New Roman"/>
          <w:sz w:val="24"/>
          <w:szCs w:val="24"/>
        </w:rPr>
        <w:t>D</w:t>
      </w:r>
      <w:r w:rsidR="00957C08">
        <w:rPr>
          <w:rFonts w:ascii="Times New Roman" w:hAnsi="Times New Roman" w:cs="Times New Roman"/>
          <w:sz w:val="24"/>
          <w:szCs w:val="24"/>
        </w:rPr>
        <w:t>isabilities</w:t>
      </w:r>
      <w:r>
        <w:rPr>
          <w:rFonts w:ascii="Times New Roman" w:hAnsi="Times New Roman" w:cs="Times New Roman"/>
          <w:sz w:val="24"/>
          <w:szCs w:val="24"/>
        </w:rPr>
        <w:t xml:space="preserve"> </w:t>
      </w:r>
      <w:r w:rsidR="00957C08">
        <w:rPr>
          <w:rFonts w:ascii="Times New Roman" w:hAnsi="Times New Roman" w:cs="Times New Roman"/>
          <w:sz w:val="24"/>
          <w:szCs w:val="24"/>
        </w:rPr>
        <w:t xml:space="preserve">(UNCRPD) </w:t>
      </w:r>
      <w:r>
        <w:rPr>
          <w:rFonts w:ascii="Times New Roman" w:hAnsi="Times New Roman" w:cs="Times New Roman"/>
          <w:sz w:val="24"/>
          <w:szCs w:val="24"/>
        </w:rPr>
        <w:t xml:space="preserve">has given a whole new transformatory language  to speak about mental health care. </w:t>
      </w:r>
      <w:r w:rsidR="00957C08">
        <w:rPr>
          <w:rFonts w:ascii="Times New Roman" w:hAnsi="Times New Roman" w:cs="Times New Roman"/>
          <w:sz w:val="24"/>
          <w:szCs w:val="24"/>
        </w:rPr>
        <w:t>The shift from m</w:t>
      </w:r>
      <w:r>
        <w:rPr>
          <w:rFonts w:ascii="Times New Roman" w:hAnsi="Times New Roman" w:cs="Times New Roman"/>
          <w:sz w:val="24"/>
          <w:szCs w:val="24"/>
        </w:rPr>
        <w:t>ental illness to  psychosocial disability  as envisaged in the UNCRPD is a paradigm shift from biomedical model to the social model of mental health. It has moved the mental health discourses from the sole territory of the  psychiatric infrastructures to every other stakeholders including those who are suffering from psychosocial disability.</w:t>
      </w:r>
      <w:r w:rsidRPr="009D46F4">
        <w:rPr>
          <w:rFonts w:ascii="Times New Roman" w:hAnsi="Times New Roman" w:cs="Times New Roman"/>
          <w:sz w:val="24"/>
          <w:szCs w:val="24"/>
        </w:rPr>
        <w:t xml:space="preserve"> </w:t>
      </w:r>
      <w:r>
        <w:rPr>
          <w:rFonts w:ascii="Times New Roman" w:hAnsi="Times New Roman" w:cs="Times New Roman"/>
          <w:sz w:val="24"/>
          <w:szCs w:val="24"/>
        </w:rPr>
        <w:t xml:space="preserve">Even though India is a signatory to UNCRPD the government and the mental health systems in India have not welcomed UNCRPD wholeheartedly. The state report on implementation of UNCRPD which is to be submitted every year was submitted by India after a long gap of 10 years in 2018. The UNCRPD is available from  </w:t>
      </w:r>
      <w:hyperlink r:id="rId1" w:history="1">
        <w:r w:rsidRPr="00214B9F">
          <w:rPr>
            <w:rStyle w:val="Hyperlink"/>
            <w:rFonts w:ascii="Times New Roman" w:hAnsi="Times New Roman" w:cs="Times New Roman"/>
            <w:sz w:val="24"/>
            <w:szCs w:val="24"/>
          </w:rPr>
          <w:t>https://www.un.org/development/desa/disabilities/convention-on-the-rights-of-persons-with-disabilities.html</w:t>
        </w:r>
      </w:hyperlink>
    </w:p>
    <w:p w14:paraId="46CBCA74" w14:textId="77777777" w:rsidR="00BE074C" w:rsidRDefault="00BE074C" w:rsidP="0015540C">
      <w:pPr>
        <w:pStyle w:val="EndnoteText"/>
        <w:jc w:val="both"/>
      </w:pPr>
    </w:p>
  </w:endnote>
  <w:endnote w:id="6">
    <w:p w14:paraId="6CCF3F8E" w14:textId="4FB0CC99" w:rsidR="00BE074C" w:rsidRDefault="00BE074C">
      <w:pPr>
        <w:pStyle w:val="EndnoteText"/>
        <w:jc w:val="both"/>
        <w:pPrChange w:id="455" w:author="sudarshan" w:date="2020-09-28T19:15:00Z">
          <w:pPr>
            <w:pStyle w:val="EndnoteText"/>
          </w:pPr>
        </w:pPrChange>
      </w:pPr>
      <w:ins w:id="456" w:author="sudarshan" w:date="2020-09-27T15:32:00Z">
        <w:r>
          <w:rPr>
            <w:rStyle w:val="EndnoteReference"/>
          </w:rPr>
          <w:endnoteRef/>
        </w:r>
        <w:r>
          <w:t xml:space="preserve"> </w:t>
        </w:r>
        <w:r w:rsidRPr="00100D6F">
          <w:rPr>
            <w:rFonts w:ascii="Times New Roman" w:hAnsi="Times New Roman" w:cs="Times New Roman"/>
            <w:sz w:val="24"/>
            <w:szCs w:val="24"/>
            <w:rPrChange w:id="457" w:author="sudarshan" w:date="2020-09-28T19:15:00Z">
              <w:rPr/>
            </w:rPrChange>
          </w:rPr>
          <w:t>Rights of Persons with Disabilities Act</w:t>
        </w:r>
      </w:ins>
      <w:ins w:id="458" w:author="sudarshan" w:date="2020-09-27T15:34:00Z">
        <w:r w:rsidRPr="00100D6F">
          <w:rPr>
            <w:rFonts w:ascii="Times New Roman" w:hAnsi="Times New Roman" w:cs="Times New Roman"/>
            <w:sz w:val="24"/>
            <w:szCs w:val="24"/>
            <w:rPrChange w:id="459" w:author="sudarshan" w:date="2020-09-28T19:15:00Z">
              <w:rPr/>
            </w:rPrChange>
          </w:rPr>
          <w:t xml:space="preserve"> </w:t>
        </w:r>
      </w:ins>
      <w:ins w:id="460" w:author="sudarshan" w:date="2020-09-27T15:32:00Z">
        <w:r w:rsidRPr="00100D6F">
          <w:rPr>
            <w:rFonts w:ascii="Times New Roman" w:hAnsi="Times New Roman" w:cs="Times New Roman"/>
            <w:sz w:val="24"/>
            <w:szCs w:val="24"/>
            <w:rPrChange w:id="461" w:author="sudarshan" w:date="2020-09-28T19:15:00Z">
              <w:rPr/>
            </w:rPrChange>
          </w:rPr>
          <w:t xml:space="preserve">  is an outgrowth of India’s ratification of </w:t>
        </w:r>
      </w:ins>
      <w:ins w:id="462" w:author="sudarshan" w:date="2020-09-27T15:33:00Z">
        <w:r w:rsidRPr="00100D6F">
          <w:rPr>
            <w:rFonts w:ascii="Times New Roman" w:hAnsi="Times New Roman" w:cs="Times New Roman"/>
            <w:sz w:val="24"/>
            <w:szCs w:val="24"/>
            <w:rPrChange w:id="463" w:author="sudarshan" w:date="2020-09-28T19:15:00Z">
              <w:rPr/>
            </w:rPrChange>
          </w:rPr>
          <w:t>UNCRPD</w:t>
        </w:r>
      </w:ins>
      <w:r w:rsidR="00957C08">
        <w:rPr>
          <w:rFonts w:ascii="Times New Roman" w:hAnsi="Times New Roman" w:cs="Times New Roman"/>
          <w:sz w:val="24"/>
          <w:szCs w:val="24"/>
        </w:rPr>
        <w:t>.</w:t>
      </w:r>
    </w:p>
    <w:p w14:paraId="30E71A8F" w14:textId="77777777" w:rsidR="00BE074C" w:rsidRDefault="00BE074C" w:rsidP="0015540C">
      <w:pPr>
        <w:pStyle w:val="EndnoteText"/>
        <w:jc w:val="both"/>
      </w:pPr>
    </w:p>
  </w:endnote>
  <w:endnote w:id="7">
    <w:p w14:paraId="68750403" w14:textId="6FAD53FB" w:rsidR="00BE074C" w:rsidRPr="005D51E2" w:rsidRDefault="00BE074C" w:rsidP="005D51E2">
      <w:pPr>
        <w:pStyle w:val="EndnoteText"/>
        <w:jc w:val="both"/>
        <w:rPr>
          <w:rFonts w:ascii="Times New Roman" w:hAnsi="Times New Roman" w:cs="Times New Roman"/>
          <w:sz w:val="24"/>
          <w:szCs w:val="24"/>
        </w:rPr>
      </w:pPr>
      <w:r>
        <w:rPr>
          <w:rStyle w:val="EndnoteReference"/>
        </w:rPr>
        <w:endnoteRef/>
      </w:r>
      <w:r>
        <w:t xml:space="preserve"> </w:t>
      </w:r>
      <w:r w:rsidRPr="005D51E2">
        <w:rPr>
          <w:rFonts w:ascii="Times New Roman" w:hAnsi="Times New Roman" w:cs="Times New Roman"/>
          <w:sz w:val="24"/>
          <w:szCs w:val="24"/>
        </w:rPr>
        <w:t xml:space="preserve">Bali declaration by Transforming Communities for Inclusion- Asia Pacific adopted in 2018 </w:t>
      </w:r>
      <w:r w:rsidR="00957C08" w:rsidRPr="005D51E2">
        <w:rPr>
          <w:rFonts w:ascii="Times New Roman" w:hAnsi="Times New Roman" w:cs="Times New Roman"/>
          <w:sz w:val="24"/>
          <w:szCs w:val="24"/>
        </w:rPr>
        <w:t>at Bali</w:t>
      </w:r>
      <w:r w:rsidRPr="005D51E2">
        <w:rPr>
          <w:rFonts w:ascii="Times New Roman" w:hAnsi="Times New Roman" w:cs="Times New Roman"/>
          <w:sz w:val="24"/>
          <w:szCs w:val="24"/>
        </w:rPr>
        <w:t xml:space="preserve">, Indonesia  calls for the implementation of </w:t>
      </w:r>
      <w:r w:rsidR="00957C08">
        <w:rPr>
          <w:rFonts w:ascii="Times New Roman" w:hAnsi="Times New Roman" w:cs="Times New Roman"/>
          <w:sz w:val="24"/>
          <w:szCs w:val="24"/>
        </w:rPr>
        <w:t>UN</w:t>
      </w:r>
      <w:r w:rsidRPr="005D51E2">
        <w:rPr>
          <w:rFonts w:ascii="Times New Roman" w:hAnsi="Times New Roman" w:cs="Times New Roman"/>
          <w:sz w:val="24"/>
          <w:szCs w:val="24"/>
        </w:rPr>
        <w:t>CRPD for all persons with psychosocial disabilities.</w:t>
      </w:r>
      <w:r w:rsidR="00957C08">
        <w:rPr>
          <w:rFonts w:ascii="Times New Roman" w:hAnsi="Times New Roman" w:cs="Times New Roman"/>
          <w:sz w:val="24"/>
          <w:szCs w:val="24"/>
        </w:rPr>
        <w:t xml:space="preserve"> See the link </w:t>
      </w:r>
      <w:r w:rsidRPr="005D51E2">
        <w:rPr>
          <w:rFonts w:ascii="Times New Roman" w:hAnsi="Times New Roman" w:cs="Times New Roman"/>
          <w:sz w:val="24"/>
          <w:szCs w:val="24"/>
        </w:rPr>
        <w:t xml:space="preserve"> to read the full text. </w:t>
      </w:r>
      <w:hyperlink r:id="rId2" w:history="1">
        <w:r w:rsidRPr="005D51E2">
          <w:rPr>
            <w:rStyle w:val="Hyperlink"/>
            <w:rFonts w:ascii="Times New Roman" w:hAnsi="Times New Roman" w:cs="Times New Roman"/>
            <w:sz w:val="24"/>
            <w:szCs w:val="24"/>
          </w:rPr>
          <w:t>https://transformingcommunitiesforinclusion.wordpress.com/2018/10/01/full-text-of-the-bali-declaration/</w:t>
        </w:r>
      </w:hyperlink>
    </w:p>
    <w:p w14:paraId="28A31448" w14:textId="77777777" w:rsidR="00BE074C" w:rsidRDefault="00BE074C" w:rsidP="005D51E2">
      <w:pPr>
        <w:pStyle w:val="EndnoteText"/>
        <w:jc w:val="both"/>
      </w:pPr>
    </w:p>
    <w:p w14:paraId="218797D5" w14:textId="77777777" w:rsidR="00BE074C" w:rsidRDefault="00BE074C">
      <w:pPr>
        <w:pStyle w:val="EndnoteText"/>
      </w:pPr>
    </w:p>
  </w:endnote>
  <w:endnote w:id="8">
    <w:p w14:paraId="3B56C883" w14:textId="35349AEE" w:rsidR="00957C08" w:rsidRDefault="00BE074C" w:rsidP="00FB0ED1">
      <w:pPr>
        <w:pStyle w:val="EndnoteText"/>
        <w:jc w:val="both"/>
      </w:pPr>
      <w:r>
        <w:rPr>
          <w:rStyle w:val="EndnoteReference"/>
        </w:rPr>
        <w:endnoteRef/>
      </w:r>
      <w:r>
        <w:t xml:space="preserve"> </w:t>
      </w:r>
      <w:r w:rsidRPr="00FB0ED1">
        <w:rPr>
          <w:rFonts w:ascii="Times New Roman" w:hAnsi="Times New Roman" w:cs="Times New Roman"/>
          <w:sz w:val="24"/>
          <w:szCs w:val="24"/>
        </w:rPr>
        <w:t>Yogyakarta principles, adopted in 2006 at Yogyakarta, Indonesia are a set of standards on the application of international human rights law with regard to sexual orientation and gender identity.</w:t>
      </w:r>
      <w:r>
        <w:rPr>
          <w:rFonts w:ascii="Times New Roman" w:hAnsi="Times New Roman" w:cs="Times New Roman"/>
          <w:sz w:val="24"/>
          <w:szCs w:val="24"/>
        </w:rPr>
        <w:t xml:space="preserve"> See the link for more information</w:t>
      </w:r>
      <w:r w:rsidR="00957C0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B0ED1">
        <w:rPr>
          <w:rFonts w:ascii="Times New Roman" w:hAnsi="Times New Roman" w:cs="Times New Roman"/>
          <w:sz w:val="24"/>
          <w:szCs w:val="24"/>
        </w:rPr>
        <w:t>https://yogyakartaprinciples.org/</w:t>
      </w:r>
      <w:r>
        <w:t xml:space="preserve">  </w:t>
      </w:r>
      <w:r w:rsidR="00957C08">
        <w:t xml:space="preserve"> </w:t>
      </w:r>
    </w:p>
    <w:p w14:paraId="7775048D" w14:textId="77777777" w:rsidR="00BE074C" w:rsidRDefault="00BE074C">
      <w:pPr>
        <w:pStyle w:val="EndnoteText"/>
      </w:pPr>
    </w:p>
  </w:endnote>
  <w:endnote w:id="9">
    <w:p w14:paraId="79F1EB85" w14:textId="101BE459" w:rsidR="00BE074C" w:rsidRPr="00185F09" w:rsidRDefault="00BE074C" w:rsidP="009D46F4">
      <w:pPr>
        <w:pStyle w:val="Heading1"/>
        <w:shd w:val="clear" w:color="auto" w:fill="FFFFFF"/>
        <w:spacing w:before="0" w:beforeAutospacing="0" w:after="0" w:afterAutospacing="0"/>
        <w:jc w:val="both"/>
        <w:rPr>
          <w:b w:val="0"/>
          <w:color w:val="000000" w:themeColor="text1"/>
          <w:sz w:val="24"/>
          <w:szCs w:val="24"/>
        </w:rPr>
      </w:pPr>
      <w:r w:rsidRPr="009D46F4">
        <w:rPr>
          <w:rStyle w:val="EndnoteReference"/>
          <w:sz w:val="24"/>
          <w:szCs w:val="24"/>
        </w:rPr>
        <w:endnoteRef/>
      </w:r>
      <w:r>
        <w:t xml:space="preserve"> </w:t>
      </w:r>
      <w:r w:rsidRPr="009D46F4">
        <w:rPr>
          <w:b w:val="0"/>
          <w:color w:val="000000" w:themeColor="text1"/>
          <w:sz w:val="24"/>
          <w:szCs w:val="24"/>
        </w:rPr>
        <w:t>N</w:t>
      </w:r>
      <w:r>
        <w:rPr>
          <w:b w:val="0"/>
          <w:color w:val="000000" w:themeColor="text1"/>
          <w:sz w:val="24"/>
          <w:szCs w:val="24"/>
        </w:rPr>
        <w:t xml:space="preserve">ational </w:t>
      </w:r>
      <w:r w:rsidRPr="009D46F4">
        <w:rPr>
          <w:b w:val="0"/>
          <w:color w:val="000000" w:themeColor="text1"/>
          <w:sz w:val="24"/>
          <w:szCs w:val="24"/>
        </w:rPr>
        <w:t>H</w:t>
      </w:r>
      <w:r>
        <w:rPr>
          <w:b w:val="0"/>
          <w:color w:val="000000" w:themeColor="text1"/>
          <w:sz w:val="24"/>
          <w:szCs w:val="24"/>
        </w:rPr>
        <w:t xml:space="preserve">uman </w:t>
      </w:r>
      <w:r w:rsidRPr="009D46F4">
        <w:rPr>
          <w:b w:val="0"/>
          <w:color w:val="000000" w:themeColor="text1"/>
          <w:sz w:val="24"/>
          <w:szCs w:val="24"/>
        </w:rPr>
        <w:t>R</w:t>
      </w:r>
      <w:r>
        <w:rPr>
          <w:b w:val="0"/>
          <w:color w:val="000000" w:themeColor="text1"/>
          <w:sz w:val="24"/>
          <w:szCs w:val="24"/>
        </w:rPr>
        <w:t xml:space="preserve">ights </w:t>
      </w:r>
      <w:r w:rsidRPr="009D46F4">
        <w:rPr>
          <w:b w:val="0"/>
          <w:color w:val="000000" w:themeColor="text1"/>
          <w:sz w:val="24"/>
          <w:szCs w:val="24"/>
        </w:rPr>
        <w:t>C</w:t>
      </w:r>
      <w:r>
        <w:rPr>
          <w:b w:val="0"/>
          <w:color w:val="000000" w:themeColor="text1"/>
          <w:sz w:val="24"/>
          <w:szCs w:val="24"/>
        </w:rPr>
        <w:t xml:space="preserve">ommission </w:t>
      </w:r>
      <w:r w:rsidRPr="009D46F4">
        <w:rPr>
          <w:b w:val="0"/>
          <w:color w:val="000000" w:themeColor="text1"/>
          <w:sz w:val="24"/>
          <w:szCs w:val="24"/>
        </w:rPr>
        <w:t xml:space="preserve"> came up with a human rights advisory for Protection of the Rights of LGBTQI+ community in context of COVID-19 pandemic </w:t>
      </w:r>
      <w:r>
        <w:rPr>
          <w:b w:val="0"/>
          <w:color w:val="000000" w:themeColor="text1"/>
          <w:sz w:val="24"/>
          <w:szCs w:val="24"/>
        </w:rPr>
        <w:t>on 19</w:t>
      </w:r>
      <w:r w:rsidRPr="009D46F4">
        <w:rPr>
          <w:b w:val="0"/>
          <w:color w:val="000000" w:themeColor="text1"/>
          <w:sz w:val="24"/>
          <w:szCs w:val="24"/>
          <w:vertAlign w:val="superscript"/>
        </w:rPr>
        <w:t>th</w:t>
      </w:r>
      <w:r>
        <w:rPr>
          <w:b w:val="0"/>
          <w:color w:val="000000" w:themeColor="text1"/>
          <w:sz w:val="24"/>
          <w:szCs w:val="24"/>
        </w:rPr>
        <w:t xml:space="preserve"> October 2020</w:t>
      </w:r>
      <w:r w:rsidRPr="009D46F4">
        <w:rPr>
          <w:b w:val="0"/>
          <w:color w:val="000000" w:themeColor="text1"/>
          <w:sz w:val="24"/>
          <w:szCs w:val="24"/>
        </w:rPr>
        <w:t>.</w:t>
      </w:r>
      <w:r>
        <w:rPr>
          <w:b w:val="0"/>
          <w:color w:val="000000" w:themeColor="text1"/>
          <w:sz w:val="24"/>
          <w:szCs w:val="24"/>
        </w:rPr>
        <w:t xml:space="preserve"> It can </w:t>
      </w:r>
      <w:r w:rsidR="004D0B81">
        <w:rPr>
          <w:b w:val="0"/>
          <w:color w:val="000000" w:themeColor="text1"/>
          <w:sz w:val="24"/>
          <w:szCs w:val="24"/>
        </w:rPr>
        <w:t xml:space="preserve">be </w:t>
      </w:r>
      <w:r>
        <w:rPr>
          <w:b w:val="0"/>
          <w:color w:val="000000" w:themeColor="text1"/>
          <w:sz w:val="24"/>
          <w:szCs w:val="24"/>
        </w:rPr>
        <w:t xml:space="preserve">accessed here: </w:t>
      </w:r>
      <w:hyperlink r:id="rId3" w:history="1">
        <w:r w:rsidRPr="00214B9F">
          <w:rPr>
            <w:rStyle w:val="Hyperlink"/>
            <w:b w:val="0"/>
            <w:sz w:val="24"/>
            <w:szCs w:val="24"/>
          </w:rPr>
          <w:t>https://nhrc.nic.in/sites/default/files/Advisory_for_the_Protection_of_the_Rights_of_LGBTQI%2B_Community_0.pdf</w:t>
        </w:r>
      </w:hyperlink>
    </w:p>
    <w:p w14:paraId="5C1F57E2" w14:textId="38148DAE" w:rsidR="00BE074C" w:rsidRPr="009D46F4" w:rsidRDefault="00BE074C">
      <w:pPr>
        <w:pStyle w:val="EndnoteText"/>
        <w:rPr>
          <w:b/>
        </w:rPr>
      </w:pPr>
    </w:p>
  </w:endnote>
  <w:endnote w:id="10">
    <w:p w14:paraId="0C0EC650" w14:textId="41519223" w:rsidR="00057D79" w:rsidRDefault="005269AC" w:rsidP="00057D79">
      <w:pPr>
        <w:jc w:val="both"/>
        <w:rPr>
          <w:rFonts w:ascii="Times New Roman" w:hAnsi="Times New Roman" w:cs="Times New Roman"/>
          <w:sz w:val="24"/>
          <w:szCs w:val="24"/>
        </w:rPr>
      </w:pPr>
      <w:r>
        <w:rPr>
          <w:rStyle w:val="EndnoteReference"/>
        </w:rPr>
        <w:endnoteRef/>
      </w:r>
      <w:r>
        <w:t xml:space="preserve"> </w:t>
      </w:r>
      <w:r>
        <w:rPr>
          <w:b/>
          <w:bCs/>
          <w:color w:val="FF0000"/>
          <w:sz w:val="32"/>
          <w:szCs w:val="32"/>
        </w:rPr>
        <w:t> </w:t>
      </w:r>
      <w:r w:rsidRPr="00185F09">
        <w:rPr>
          <w:rFonts w:ascii="Times New Roman" w:hAnsi="Times New Roman" w:cs="Times New Roman"/>
          <w:bCs/>
          <w:color w:val="000000" w:themeColor="text1"/>
          <w:sz w:val="24"/>
          <w:szCs w:val="24"/>
        </w:rPr>
        <w:t>#QueersAgainstQuacks was</w:t>
      </w:r>
      <w:r w:rsidR="004B69EC" w:rsidRPr="00185F09">
        <w:rPr>
          <w:rFonts w:ascii="Times New Roman" w:hAnsi="Times New Roman" w:cs="Times New Roman"/>
          <w:bCs/>
          <w:color w:val="000000" w:themeColor="text1"/>
          <w:sz w:val="24"/>
          <w:szCs w:val="24"/>
        </w:rPr>
        <w:t xml:space="preserve"> launched by Humsaf</w:t>
      </w:r>
      <w:r w:rsidR="004D0B81">
        <w:rPr>
          <w:rFonts w:ascii="Times New Roman" w:hAnsi="Times New Roman" w:cs="Times New Roman"/>
          <w:bCs/>
          <w:color w:val="000000" w:themeColor="text1"/>
          <w:sz w:val="24"/>
          <w:szCs w:val="24"/>
        </w:rPr>
        <w:t>ar trust in 2016. For a nuanced</w:t>
      </w:r>
      <w:r w:rsidR="004B69EC" w:rsidRPr="00185F09">
        <w:rPr>
          <w:rFonts w:ascii="Times New Roman" w:hAnsi="Times New Roman" w:cs="Times New Roman"/>
          <w:bCs/>
          <w:color w:val="000000" w:themeColor="text1"/>
          <w:sz w:val="24"/>
          <w:szCs w:val="24"/>
        </w:rPr>
        <w:t xml:space="preserve"> understanding about demedicalising discouses in social media cam</w:t>
      </w:r>
      <w:r w:rsidR="00AE6A5B">
        <w:rPr>
          <w:rFonts w:ascii="Times New Roman" w:hAnsi="Times New Roman" w:cs="Times New Roman"/>
          <w:bCs/>
          <w:color w:val="000000" w:themeColor="text1"/>
          <w:sz w:val="24"/>
          <w:szCs w:val="24"/>
        </w:rPr>
        <w:t>p</w:t>
      </w:r>
      <w:r w:rsidR="004B69EC" w:rsidRPr="00185F09">
        <w:rPr>
          <w:rFonts w:ascii="Times New Roman" w:hAnsi="Times New Roman" w:cs="Times New Roman"/>
          <w:bCs/>
          <w:color w:val="000000" w:themeColor="text1"/>
          <w:sz w:val="24"/>
          <w:szCs w:val="24"/>
        </w:rPr>
        <w:t>aigns</w:t>
      </w:r>
      <w:r w:rsidR="00057D79">
        <w:rPr>
          <w:rFonts w:ascii="Times New Roman" w:hAnsi="Times New Roman" w:cs="Times New Roman"/>
          <w:bCs/>
          <w:color w:val="000000" w:themeColor="text1"/>
          <w:sz w:val="24"/>
          <w:szCs w:val="24"/>
        </w:rPr>
        <w:t xml:space="preserve">, see </w:t>
      </w:r>
      <w:r w:rsidR="00057D79" w:rsidRPr="00294148">
        <w:rPr>
          <w:rFonts w:ascii="Times New Roman" w:hAnsi="Times New Roman" w:cs="Times New Roman"/>
          <w:color w:val="222222"/>
          <w:sz w:val="24"/>
          <w:szCs w:val="24"/>
          <w:shd w:val="clear" w:color="auto" w:fill="FFFFFF"/>
        </w:rPr>
        <w:t>Tenneti, S</w:t>
      </w:r>
      <w:r w:rsidR="00057D79" w:rsidRPr="00294148">
        <w:rPr>
          <w:rFonts w:ascii="Times New Roman" w:hAnsi="Times New Roman" w:cs="Times New Roman"/>
          <w:sz w:val="24"/>
          <w:szCs w:val="24"/>
        </w:rPr>
        <w:t xml:space="preserve">. </w:t>
      </w:r>
      <w:r w:rsidR="00057D79">
        <w:rPr>
          <w:rFonts w:ascii="Times New Roman" w:hAnsi="Times New Roman" w:cs="Times New Roman"/>
          <w:sz w:val="24"/>
          <w:szCs w:val="24"/>
        </w:rPr>
        <w:t xml:space="preserve">Discourses of </w:t>
      </w:r>
      <w:r w:rsidR="00057D79" w:rsidRPr="00294148">
        <w:rPr>
          <w:rFonts w:ascii="Times New Roman" w:hAnsi="Times New Roman" w:cs="Times New Roman"/>
          <w:sz w:val="24"/>
          <w:szCs w:val="24"/>
        </w:rPr>
        <w:t xml:space="preserve">(De)Medicalization in Social Media Awareness Campaigns on Homosexuality and Mental Illness. Peace Prints: South Asian Journal of Peacebuilding.2019; 5(1). </w:t>
      </w:r>
      <w:r w:rsidR="00057D79">
        <w:rPr>
          <w:rFonts w:ascii="Times New Roman" w:hAnsi="Times New Roman" w:cs="Times New Roman"/>
          <w:sz w:val="24"/>
          <w:szCs w:val="24"/>
        </w:rPr>
        <w:t xml:space="preserve">Available from: </w:t>
      </w:r>
      <w:hyperlink r:id="rId4" w:history="1">
        <w:r w:rsidR="00057D79" w:rsidRPr="00520697">
          <w:rPr>
            <w:rStyle w:val="Hyperlink"/>
            <w:rFonts w:ascii="Times New Roman" w:hAnsi="Times New Roman" w:cs="Times New Roman"/>
            <w:sz w:val="24"/>
            <w:szCs w:val="24"/>
          </w:rPr>
          <w:t>https://www.academia.edu/43853871/Discourses_of_De_Medicalization_in_Social_Media_Awareness_Campaigns_on_Homosexuality_and_Mental_Illness</w:t>
        </w:r>
      </w:hyperlink>
    </w:p>
    <w:p w14:paraId="5703584E" w14:textId="66D5C03A" w:rsidR="005269AC" w:rsidRDefault="00AE6A5B" w:rsidP="00185F09">
      <w:pPr>
        <w:pStyle w:val="EndnoteText"/>
        <w:jc w:val="both"/>
      </w:pPr>
      <w:r>
        <w:rPr>
          <w:rFonts w:ascii="Times New Roman" w:hAnsi="Times New Roman" w:cs="Times New Roman"/>
          <w:bCs/>
          <w:color w:val="000000" w:themeColor="text1"/>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vOT10f0fcb1">
    <w:altName w:val="Times New Roman"/>
    <w:panose1 w:val="00000000000000000000"/>
    <w:charset w:val="00"/>
    <w:family w:val="roman"/>
    <w:notTrueType/>
    <w:pitch w:val="default"/>
  </w:font>
  <w:font w:name="AdvOT2f17b3c6">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vOT2f17b3c6+20">
    <w:altName w:val="Times New Roman"/>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lliardStd-Roman">
    <w:altName w:val="Times New Roman"/>
    <w:panose1 w:val="00000000000000000000"/>
    <w:charset w:val="00"/>
    <w:family w:val="roman"/>
    <w:notTrueType/>
    <w:pitch w:val="default"/>
  </w:font>
  <w:font w:name="Droid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2A1A2" w14:textId="77777777" w:rsidR="006F36FB" w:rsidRDefault="006F36FB" w:rsidP="007456D7">
      <w:pPr>
        <w:spacing w:after="0" w:line="240" w:lineRule="auto"/>
      </w:pPr>
      <w:r>
        <w:separator/>
      </w:r>
    </w:p>
  </w:footnote>
  <w:footnote w:type="continuationSeparator" w:id="0">
    <w:p w14:paraId="1824304B" w14:textId="77777777" w:rsidR="006F36FB" w:rsidRDefault="006F36FB" w:rsidP="00745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D24C6"/>
    <w:multiLevelType w:val="multilevel"/>
    <w:tmpl w:val="D106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6E5333"/>
    <w:multiLevelType w:val="multilevel"/>
    <w:tmpl w:val="27009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43005B"/>
    <w:multiLevelType w:val="hybridMultilevel"/>
    <w:tmpl w:val="667E629A"/>
    <w:lvl w:ilvl="0" w:tplc="4804424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BE5139"/>
    <w:multiLevelType w:val="multilevel"/>
    <w:tmpl w:val="5F7A1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503FEF"/>
    <w:multiLevelType w:val="hybridMultilevel"/>
    <w:tmpl w:val="D8909268"/>
    <w:lvl w:ilvl="0" w:tplc="076AB94E">
      <w:start w:val="1"/>
      <w:numFmt w:val="bullet"/>
      <w:lvlText w:val=""/>
      <w:lvlJc w:val="left"/>
      <w:pPr>
        <w:tabs>
          <w:tab w:val="num" w:pos="720"/>
        </w:tabs>
        <w:ind w:left="720" w:hanging="360"/>
      </w:pPr>
      <w:rPr>
        <w:rFonts w:ascii="Wingdings" w:hAnsi="Wingdings" w:hint="default"/>
      </w:rPr>
    </w:lvl>
    <w:lvl w:ilvl="1" w:tplc="6D18B948" w:tentative="1">
      <w:start w:val="1"/>
      <w:numFmt w:val="bullet"/>
      <w:lvlText w:val=""/>
      <w:lvlJc w:val="left"/>
      <w:pPr>
        <w:tabs>
          <w:tab w:val="num" w:pos="1440"/>
        </w:tabs>
        <w:ind w:left="1440" w:hanging="360"/>
      </w:pPr>
      <w:rPr>
        <w:rFonts w:ascii="Wingdings" w:hAnsi="Wingdings" w:hint="default"/>
      </w:rPr>
    </w:lvl>
    <w:lvl w:ilvl="2" w:tplc="8F9243E8" w:tentative="1">
      <w:start w:val="1"/>
      <w:numFmt w:val="bullet"/>
      <w:lvlText w:val=""/>
      <w:lvlJc w:val="left"/>
      <w:pPr>
        <w:tabs>
          <w:tab w:val="num" w:pos="2160"/>
        </w:tabs>
        <w:ind w:left="2160" w:hanging="360"/>
      </w:pPr>
      <w:rPr>
        <w:rFonts w:ascii="Wingdings" w:hAnsi="Wingdings" w:hint="default"/>
      </w:rPr>
    </w:lvl>
    <w:lvl w:ilvl="3" w:tplc="A282BD76" w:tentative="1">
      <w:start w:val="1"/>
      <w:numFmt w:val="bullet"/>
      <w:lvlText w:val=""/>
      <w:lvlJc w:val="left"/>
      <w:pPr>
        <w:tabs>
          <w:tab w:val="num" w:pos="2880"/>
        </w:tabs>
        <w:ind w:left="2880" w:hanging="360"/>
      </w:pPr>
      <w:rPr>
        <w:rFonts w:ascii="Wingdings" w:hAnsi="Wingdings" w:hint="default"/>
      </w:rPr>
    </w:lvl>
    <w:lvl w:ilvl="4" w:tplc="C77A27F4" w:tentative="1">
      <w:start w:val="1"/>
      <w:numFmt w:val="bullet"/>
      <w:lvlText w:val=""/>
      <w:lvlJc w:val="left"/>
      <w:pPr>
        <w:tabs>
          <w:tab w:val="num" w:pos="3600"/>
        </w:tabs>
        <w:ind w:left="3600" w:hanging="360"/>
      </w:pPr>
      <w:rPr>
        <w:rFonts w:ascii="Wingdings" w:hAnsi="Wingdings" w:hint="default"/>
      </w:rPr>
    </w:lvl>
    <w:lvl w:ilvl="5" w:tplc="FFEA4076" w:tentative="1">
      <w:start w:val="1"/>
      <w:numFmt w:val="bullet"/>
      <w:lvlText w:val=""/>
      <w:lvlJc w:val="left"/>
      <w:pPr>
        <w:tabs>
          <w:tab w:val="num" w:pos="4320"/>
        </w:tabs>
        <w:ind w:left="4320" w:hanging="360"/>
      </w:pPr>
      <w:rPr>
        <w:rFonts w:ascii="Wingdings" w:hAnsi="Wingdings" w:hint="default"/>
      </w:rPr>
    </w:lvl>
    <w:lvl w:ilvl="6" w:tplc="8228CBE8" w:tentative="1">
      <w:start w:val="1"/>
      <w:numFmt w:val="bullet"/>
      <w:lvlText w:val=""/>
      <w:lvlJc w:val="left"/>
      <w:pPr>
        <w:tabs>
          <w:tab w:val="num" w:pos="5040"/>
        </w:tabs>
        <w:ind w:left="5040" w:hanging="360"/>
      </w:pPr>
      <w:rPr>
        <w:rFonts w:ascii="Wingdings" w:hAnsi="Wingdings" w:hint="default"/>
      </w:rPr>
    </w:lvl>
    <w:lvl w:ilvl="7" w:tplc="FA02AB34" w:tentative="1">
      <w:start w:val="1"/>
      <w:numFmt w:val="bullet"/>
      <w:lvlText w:val=""/>
      <w:lvlJc w:val="left"/>
      <w:pPr>
        <w:tabs>
          <w:tab w:val="num" w:pos="5760"/>
        </w:tabs>
        <w:ind w:left="5760" w:hanging="360"/>
      </w:pPr>
      <w:rPr>
        <w:rFonts w:ascii="Wingdings" w:hAnsi="Wingdings" w:hint="default"/>
      </w:rPr>
    </w:lvl>
    <w:lvl w:ilvl="8" w:tplc="6BAC0FD8" w:tentative="1">
      <w:start w:val="1"/>
      <w:numFmt w:val="bullet"/>
      <w:lvlText w:val=""/>
      <w:lvlJc w:val="left"/>
      <w:pPr>
        <w:tabs>
          <w:tab w:val="num" w:pos="6480"/>
        </w:tabs>
        <w:ind w:left="6480" w:hanging="360"/>
      </w:pPr>
      <w:rPr>
        <w:rFonts w:ascii="Wingdings" w:hAnsi="Wingdings" w:hint="default"/>
      </w:rPr>
    </w:lvl>
  </w:abstractNum>
  <w:abstractNum w:abstractNumId="5">
    <w:nsid w:val="719D7023"/>
    <w:multiLevelType w:val="multilevel"/>
    <w:tmpl w:val="897E2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164FCE"/>
    <w:multiLevelType w:val="multilevel"/>
    <w:tmpl w:val="8F124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C97506"/>
    <w:multiLevelType w:val="hybridMultilevel"/>
    <w:tmpl w:val="4AA2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6"/>
  </w:num>
  <w:num w:numId="6">
    <w:abstractNumId w:val="1"/>
  </w:num>
  <w:num w:numId="7">
    <w:abstractNumId w:val="3"/>
  </w:num>
  <w:num w:numId="8">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darshan">
    <w15:presenceInfo w15:providerId="None" w15:userId="sudarshan"/>
  </w15:person>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MxNAeSpqZGRiYWlko6SsGpxcWZ+XkgBca1ANyyqBYsAAAA"/>
  </w:docVars>
  <w:rsids>
    <w:rsidRoot w:val="00A2435A"/>
    <w:rsid w:val="00003A94"/>
    <w:rsid w:val="00004BD9"/>
    <w:rsid w:val="00010023"/>
    <w:rsid w:val="00011DD7"/>
    <w:rsid w:val="00012222"/>
    <w:rsid w:val="0001246A"/>
    <w:rsid w:val="00012E55"/>
    <w:rsid w:val="000132A0"/>
    <w:rsid w:val="000133F4"/>
    <w:rsid w:val="00014806"/>
    <w:rsid w:val="00014B36"/>
    <w:rsid w:val="00017BA5"/>
    <w:rsid w:val="00017BF9"/>
    <w:rsid w:val="000203E4"/>
    <w:rsid w:val="000208D6"/>
    <w:rsid w:val="00024505"/>
    <w:rsid w:val="000317A0"/>
    <w:rsid w:val="00032097"/>
    <w:rsid w:val="000328C1"/>
    <w:rsid w:val="00035700"/>
    <w:rsid w:val="000372DA"/>
    <w:rsid w:val="000401F3"/>
    <w:rsid w:val="00041A77"/>
    <w:rsid w:val="00043A39"/>
    <w:rsid w:val="00044425"/>
    <w:rsid w:val="000548F9"/>
    <w:rsid w:val="00056D73"/>
    <w:rsid w:val="00057D79"/>
    <w:rsid w:val="00060D96"/>
    <w:rsid w:val="0006100E"/>
    <w:rsid w:val="00061D3D"/>
    <w:rsid w:val="00062894"/>
    <w:rsid w:val="00065984"/>
    <w:rsid w:val="000659F6"/>
    <w:rsid w:val="00067EFF"/>
    <w:rsid w:val="00070B89"/>
    <w:rsid w:val="00073919"/>
    <w:rsid w:val="000754D9"/>
    <w:rsid w:val="0007550B"/>
    <w:rsid w:val="00076AF4"/>
    <w:rsid w:val="0008020A"/>
    <w:rsid w:val="000821EB"/>
    <w:rsid w:val="00084BA1"/>
    <w:rsid w:val="00086E30"/>
    <w:rsid w:val="0009129E"/>
    <w:rsid w:val="00094DA0"/>
    <w:rsid w:val="000951FD"/>
    <w:rsid w:val="000A0743"/>
    <w:rsid w:val="000A69D7"/>
    <w:rsid w:val="000B0979"/>
    <w:rsid w:val="000B3413"/>
    <w:rsid w:val="000C5C4D"/>
    <w:rsid w:val="000D0ECA"/>
    <w:rsid w:val="000D47C0"/>
    <w:rsid w:val="000E0D2B"/>
    <w:rsid w:val="000E40B5"/>
    <w:rsid w:val="000E4A3F"/>
    <w:rsid w:val="000E7F90"/>
    <w:rsid w:val="000F5EF9"/>
    <w:rsid w:val="000F5FDF"/>
    <w:rsid w:val="00100D6F"/>
    <w:rsid w:val="0010103B"/>
    <w:rsid w:val="00101E60"/>
    <w:rsid w:val="0010455F"/>
    <w:rsid w:val="00105735"/>
    <w:rsid w:val="00105948"/>
    <w:rsid w:val="00110627"/>
    <w:rsid w:val="001133FE"/>
    <w:rsid w:val="001205FC"/>
    <w:rsid w:val="00126C5F"/>
    <w:rsid w:val="001272EF"/>
    <w:rsid w:val="00134A05"/>
    <w:rsid w:val="001360CA"/>
    <w:rsid w:val="0013755A"/>
    <w:rsid w:val="00141218"/>
    <w:rsid w:val="00141467"/>
    <w:rsid w:val="00144B19"/>
    <w:rsid w:val="00144EC6"/>
    <w:rsid w:val="00151483"/>
    <w:rsid w:val="001522BF"/>
    <w:rsid w:val="00152C3C"/>
    <w:rsid w:val="001538B0"/>
    <w:rsid w:val="0015540C"/>
    <w:rsid w:val="00160EA4"/>
    <w:rsid w:val="00161283"/>
    <w:rsid w:val="0016300E"/>
    <w:rsid w:val="00164823"/>
    <w:rsid w:val="001676F7"/>
    <w:rsid w:val="001707BB"/>
    <w:rsid w:val="00170F2E"/>
    <w:rsid w:val="00171D95"/>
    <w:rsid w:val="00171E48"/>
    <w:rsid w:val="0017296B"/>
    <w:rsid w:val="00176646"/>
    <w:rsid w:val="00180927"/>
    <w:rsid w:val="00181D98"/>
    <w:rsid w:val="00181DBE"/>
    <w:rsid w:val="0018238D"/>
    <w:rsid w:val="00182D2F"/>
    <w:rsid w:val="0018454E"/>
    <w:rsid w:val="00184A0C"/>
    <w:rsid w:val="00185F09"/>
    <w:rsid w:val="00187A11"/>
    <w:rsid w:val="00187FBC"/>
    <w:rsid w:val="00195822"/>
    <w:rsid w:val="001A16AD"/>
    <w:rsid w:val="001A5959"/>
    <w:rsid w:val="001A734B"/>
    <w:rsid w:val="001A7D21"/>
    <w:rsid w:val="001B0A09"/>
    <w:rsid w:val="001B2932"/>
    <w:rsid w:val="001B4114"/>
    <w:rsid w:val="001B4533"/>
    <w:rsid w:val="001B553E"/>
    <w:rsid w:val="001C1512"/>
    <w:rsid w:val="001C2288"/>
    <w:rsid w:val="001C36F0"/>
    <w:rsid w:val="001D3BA3"/>
    <w:rsid w:val="001D7185"/>
    <w:rsid w:val="001E11F6"/>
    <w:rsid w:val="001E31CC"/>
    <w:rsid w:val="001E3DD5"/>
    <w:rsid w:val="001E5FD7"/>
    <w:rsid w:val="001E64D7"/>
    <w:rsid w:val="001F140F"/>
    <w:rsid w:val="001F2B0C"/>
    <w:rsid w:val="001F6E4B"/>
    <w:rsid w:val="001F74EF"/>
    <w:rsid w:val="002018BC"/>
    <w:rsid w:val="00201E5D"/>
    <w:rsid w:val="00205869"/>
    <w:rsid w:val="00206956"/>
    <w:rsid w:val="002156AC"/>
    <w:rsid w:val="0022208F"/>
    <w:rsid w:val="0022235B"/>
    <w:rsid w:val="00230B6D"/>
    <w:rsid w:val="00232C02"/>
    <w:rsid w:val="0023421A"/>
    <w:rsid w:val="00235484"/>
    <w:rsid w:val="00241F85"/>
    <w:rsid w:val="0024430E"/>
    <w:rsid w:val="00245B2F"/>
    <w:rsid w:val="00245CF9"/>
    <w:rsid w:val="0025498F"/>
    <w:rsid w:val="00256253"/>
    <w:rsid w:val="00260232"/>
    <w:rsid w:val="002604C7"/>
    <w:rsid w:val="002606DA"/>
    <w:rsid w:val="00262BA2"/>
    <w:rsid w:val="002633AD"/>
    <w:rsid w:val="00266E9B"/>
    <w:rsid w:val="00267BB0"/>
    <w:rsid w:val="002730DF"/>
    <w:rsid w:val="00273F73"/>
    <w:rsid w:val="002755DC"/>
    <w:rsid w:val="00275EAD"/>
    <w:rsid w:val="002806FC"/>
    <w:rsid w:val="0028209C"/>
    <w:rsid w:val="0028259C"/>
    <w:rsid w:val="0028321D"/>
    <w:rsid w:val="00284AAE"/>
    <w:rsid w:val="00285D15"/>
    <w:rsid w:val="0028695C"/>
    <w:rsid w:val="00287B62"/>
    <w:rsid w:val="0029038E"/>
    <w:rsid w:val="00292622"/>
    <w:rsid w:val="00293358"/>
    <w:rsid w:val="00294148"/>
    <w:rsid w:val="002955BB"/>
    <w:rsid w:val="002A0583"/>
    <w:rsid w:val="002A1040"/>
    <w:rsid w:val="002A118A"/>
    <w:rsid w:val="002A14D1"/>
    <w:rsid w:val="002A76DF"/>
    <w:rsid w:val="002B1C4E"/>
    <w:rsid w:val="002B2603"/>
    <w:rsid w:val="002B6840"/>
    <w:rsid w:val="002C1A15"/>
    <w:rsid w:val="002C3F0B"/>
    <w:rsid w:val="002C6D76"/>
    <w:rsid w:val="002C7BC8"/>
    <w:rsid w:val="002D01A6"/>
    <w:rsid w:val="002D3472"/>
    <w:rsid w:val="002D4629"/>
    <w:rsid w:val="002D75F5"/>
    <w:rsid w:val="002E24CF"/>
    <w:rsid w:val="002E27A7"/>
    <w:rsid w:val="002E4C35"/>
    <w:rsid w:val="002E758A"/>
    <w:rsid w:val="002F01AB"/>
    <w:rsid w:val="002F062C"/>
    <w:rsid w:val="002F3608"/>
    <w:rsid w:val="002F462B"/>
    <w:rsid w:val="00300E47"/>
    <w:rsid w:val="00310FDB"/>
    <w:rsid w:val="00312543"/>
    <w:rsid w:val="003155CB"/>
    <w:rsid w:val="0032008B"/>
    <w:rsid w:val="00320E69"/>
    <w:rsid w:val="0032463E"/>
    <w:rsid w:val="00325667"/>
    <w:rsid w:val="00330039"/>
    <w:rsid w:val="00331094"/>
    <w:rsid w:val="00333AAF"/>
    <w:rsid w:val="00336E5F"/>
    <w:rsid w:val="00337DAE"/>
    <w:rsid w:val="00342D30"/>
    <w:rsid w:val="0034373E"/>
    <w:rsid w:val="003461FE"/>
    <w:rsid w:val="003541C1"/>
    <w:rsid w:val="0035609D"/>
    <w:rsid w:val="003566C2"/>
    <w:rsid w:val="00361B32"/>
    <w:rsid w:val="003647E8"/>
    <w:rsid w:val="003666F4"/>
    <w:rsid w:val="00366B0D"/>
    <w:rsid w:val="00375224"/>
    <w:rsid w:val="00377C59"/>
    <w:rsid w:val="003809B0"/>
    <w:rsid w:val="00385966"/>
    <w:rsid w:val="00386A3E"/>
    <w:rsid w:val="0039405D"/>
    <w:rsid w:val="0039577D"/>
    <w:rsid w:val="003A024B"/>
    <w:rsid w:val="003A2A81"/>
    <w:rsid w:val="003B239D"/>
    <w:rsid w:val="003B5D2F"/>
    <w:rsid w:val="003B5FD8"/>
    <w:rsid w:val="003B721E"/>
    <w:rsid w:val="003C05C4"/>
    <w:rsid w:val="003C2890"/>
    <w:rsid w:val="003C2AE2"/>
    <w:rsid w:val="003C35DA"/>
    <w:rsid w:val="003C7F85"/>
    <w:rsid w:val="003D004B"/>
    <w:rsid w:val="003D1514"/>
    <w:rsid w:val="003D18C1"/>
    <w:rsid w:val="003D3AC3"/>
    <w:rsid w:val="003D3E27"/>
    <w:rsid w:val="003D732C"/>
    <w:rsid w:val="003D7B06"/>
    <w:rsid w:val="003D7EB2"/>
    <w:rsid w:val="003E1029"/>
    <w:rsid w:val="003E6160"/>
    <w:rsid w:val="003F1A12"/>
    <w:rsid w:val="003F37D9"/>
    <w:rsid w:val="003F7233"/>
    <w:rsid w:val="003F7C3E"/>
    <w:rsid w:val="00405491"/>
    <w:rsid w:val="00406569"/>
    <w:rsid w:val="0040688E"/>
    <w:rsid w:val="0041379A"/>
    <w:rsid w:val="00415F67"/>
    <w:rsid w:val="004204C5"/>
    <w:rsid w:val="00421AB4"/>
    <w:rsid w:val="00430C32"/>
    <w:rsid w:val="004316E6"/>
    <w:rsid w:val="0043635A"/>
    <w:rsid w:val="00436EBF"/>
    <w:rsid w:val="00445F2B"/>
    <w:rsid w:val="00455E90"/>
    <w:rsid w:val="004578FE"/>
    <w:rsid w:val="00463CDB"/>
    <w:rsid w:val="00466D07"/>
    <w:rsid w:val="00480B9F"/>
    <w:rsid w:val="004812EE"/>
    <w:rsid w:val="00485288"/>
    <w:rsid w:val="00491C93"/>
    <w:rsid w:val="004975E2"/>
    <w:rsid w:val="004A22F4"/>
    <w:rsid w:val="004B0DD6"/>
    <w:rsid w:val="004B4195"/>
    <w:rsid w:val="004B4C78"/>
    <w:rsid w:val="004B69EC"/>
    <w:rsid w:val="004B7737"/>
    <w:rsid w:val="004C302A"/>
    <w:rsid w:val="004C3B84"/>
    <w:rsid w:val="004C5D2F"/>
    <w:rsid w:val="004D07CD"/>
    <w:rsid w:val="004D0B81"/>
    <w:rsid w:val="004D307F"/>
    <w:rsid w:val="004D4458"/>
    <w:rsid w:val="004D6D9F"/>
    <w:rsid w:val="004E13A3"/>
    <w:rsid w:val="004E1558"/>
    <w:rsid w:val="004F11C1"/>
    <w:rsid w:val="004F2DF8"/>
    <w:rsid w:val="00500966"/>
    <w:rsid w:val="00501BF7"/>
    <w:rsid w:val="00503E7B"/>
    <w:rsid w:val="00507368"/>
    <w:rsid w:val="00507FCB"/>
    <w:rsid w:val="00513EDA"/>
    <w:rsid w:val="0051553C"/>
    <w:rsid w:val="005173C7"/>
    <w:rsid w:val="00517695"/>
    <w:rsid w:val="00521C38"/>
    <w:rsid w:val="00522D96"/>
    <w:rsid w:val="00523701"/>
    <w:rsid w:val="00523B8D"/>
    <w:rsid w:val="00526431"/>
    <w:rsid w:val="005269AC"/>
    <w:rsid w:val="00527A24"/>
    <w:rsid w:val="005339BB"/>
    <w:rsid w:val="00533F4F"/>
    <w:rsid w:val="00536AC7"/>
    <w:rsid w:val="00541893"/>
    <w:rsid w:val="005425D6"/>
    <w:rsid w:val="00542A68"/>
    <w:rsid w:val="00546BEC"/>
    <w:rsid w:val="00551ACA"/>
    <w:rsid w:val="00555E81"/>
    <w:rsid w:val="005575AF"/>
    <w:rsid w:val="00566047"/>
    <w:rsid w:val="00566413"/>
    <w:rsid w:val="00576A55"/>
    <w:rsid w:val="00577C74"/>
    <w:rsid w:val="005816F9"/>
    <w:rsid w:val="00582B6D"/>
    <w:rsid w:val="005852A1"/>
    <w:rsid w:val="005A048C"/>
    <w:rsid w:val="005A0696"/>
    <w:rsid w:val="005A1A13"/>
    <w:rsid w:val="005A4E56"/>
    <w:rsid w:val="005A5DA6"/>
    <w:rsid w:val="005A5E6A"/>
    <w:rsid w:val="005A7345"/>
    <w:rsid w:val="005B07B5"/>
    <w:rsid w:val="005B116A"/>
    <w:rsid w:val="005B1E32"/>
    <w:rsid w:val="005B3F6C"/>
    <w:rsid w:val="005C13AB"/>
    <w:rsid w:val="005C226D"/>
    <w:rsid w:val="005C7C81"/>
    <w:rsid w:val="005D444F"/>
    <w:rsid w:val="005D51E2"/>
    <w:rsid w:val="005E136E"/>
    <w:rsid w:val="005E3F7C"/>
    <w:rsid w:val="005E5AF1"/>
    <w:rsid w:val="005F2B94"/>
    <w:rsid w:val="00601A22"/>
    <w:rsid w:val="0060281C"/>
    <w:rsid w:val="006045DC"/>
    <w:rsid w:val="006145ED"/>
    <w:rsid w:val="00614EA4"/>
    <w:rsid w:val="006207D4"/>
    <w:rsid w:val="00622102"/>
    <w:rsid w:val="0062237F"/>
    <w:rsid w:val="00623D4D"/>
    <w:rsid w:val="00624030"/>
    <w:rsid w:val="0062511A"/>
    <w:rsid w:val="00626199"/>
    <w:rsid w:val="0063250B"/>
    <w:rsid w:val="006330E1"/>
    <w:rsid w:val="006350D6"/>
    <w:rsid w:val="00637B2A"/>
    <w:rsid w:val="00637FE2"/>
    <w:rsid w:val="006401FC"/>
    <w:rsid w:val="00641BC6"/>
    <w:rsid w:val="006421DC"/>
    <w:rsid w:val="006456FF"/>
    <w:rsid w:val="00645C15"/>
    <w:rsid w:val="00647775"/>
    <w:rsid w:val="00652A9C"/>
    <w:rsid w:val="00653F8B"/>
    <w:rsid w:val="006545A3"/>
    <w:rsid w:val="00654CD0"/>
    <w:rsid w:val="00656C75"/>
    <w:rsid w:val="006600A7"/>
    <w:rsid w:val="00661A86"/>
    <w:rsid w:val="00663197"/>
    <w:rsid w:val="00665708"/>
    <w:rsid w:val="0066609D"/>
    <w:rsid w:val="00672418"/>
    <w:rsid w:val="00674A9B"/>
    <w:rsid w:val="00674FD1"/>
    <w:rsid w:val="00680B55"/>
    <w:rsid w:val="00686234"/>
    <w:rsid w:val="00686A36"/>
    <w:rsid w:val="006917F2"/>
    <w:rsid w:val="006923F3"/>
    <w:rsid w:val="00696B33"/>
    <w:rsid w:val="00696EAF"/>
    <w:rsid w:val="006A0007"/>
    <w:rsid w:val="006A0E79"/>
    <w:rsid w:val="006A22C9"/>
    <w:rsid w:val="006A28EC"/>
    <w:rsid w:val="006A30D0"/>
    <w:rsid w:val="006A6B00"/>
    <w:rsid w:val="006A7B75"/>
    <w:rsid w:val="006B05C5"/>
    <w:rsid w:val="006B0B91"/>
    <w:rsid w:val="006B1340"/>
    <w:rsid w:val="006B2E4F"/>
    <w:rsid w:val="006B6EDF"/>
    <w:rsid w:val="006B7EF6"/>
    <w:rsid w:val="006C44B7"/>
    <w:rsid w:val="006C4577"/>
    <w:rsid w:val="006C4FB9"/>
    <w:rsid w:val="006C5230"/>
    <w:rsid w:val="006D473B"/>
    <w:rsid w:val="006D5ECF"/>
    <w:rsid w:val="006D63C4"/>
    <w:rsid w:val="006D714D"/>
    <w:rsid w:val="006E6108"/>
    <w:rsid w:val="006F0E34"/>
    <w:rsid w:val="006F1510"/>
    <w:rsid w:val="006F2AE2"/>
    <w:rsid w:val="006F36FB"/>
    <w:rsid w:val="006F4E3F"/>
    <w:rsid w:val="006F5234"/>
    <w:rsid w:val="006F6BF1"/>
    <w:rsid w:val="006F7241"/>
    <w:rsid w:val="00701767"/>
    <w:rsid w:val="00701888"/>
    <w:rsid w:val="00706558"/>
    <w:rsid w:val="00706697"/>
    <w:rsid w:val="0070690D"/>
    <w:rsid w:val="0071301A"/>
    <w:rsid w:val="00713C2D"/>
    <w:rsid w:val="00714E17"/>
    <w:rsid w:val="00725395"/>
    <w:rsid w:val="0073358F"/>
    <w:rsid w:val="00735439"/>
    <w:rsid w:val="0074047B"/>
    <w:rsid w:val="007456D7"/>
    <w:rsid w:val="00745EBB"/>
    <w:rsid w:val="007462E2"/>
    <w:rsid w:val="007508C0"/>
    <w:rsid w:val="00753497"/>
    <w:rsid w:val="007601EF"/>
    <w:rsid w:val="007630DA"/>
    <w:rsid w:val="0076331C"/>
    <w:rsid w:val="007646CE"/>
    <w:rsid w:val="00765252"/>
    <w:rsid w:val="00766C09"/>
    <w:rsid w:val="00770153"/>
    <w:rsid w:val="007737A3"/>
    <w:rsid w:val="00774595"/>
    <w:rsid w:val="00774EDF"/>
    <w:rsid w:val="0077607A"/>
    <w:rsid w:val="007845F0"/>
    <w:rsid w:val="007948CF"/>
    <w:rsid w:val="00796A80"/>
    <w:rsid w:val="007971CE"/>
    <w:rsid w:val="007A03CF"/>
    <w:rsid w:val="007A0B4B"/>
    <w:rsid w:val="007A1C50"/>
    <w:rsid w:val="007A2AEB"/>
    <w:rsid w:val="007A6196"/>
    <w:rsid w:val="007A71B4"/>
    <w:rsid w:val="007A7D8B"/>
    <w:rsid w:val="007B2483"/>
    <w:rsid w:val="007B37E1"/>
    <w:rsid w:val="007B4A6D"/>
    <w:rsid w:val="007B56B8"/>
    <w:rsid w:val="007B67DC"/>
    <w:rsid w:val="007C48BF"/>
    <w:rsid w:val="007C580B"/>
    <w:rsid w:val="007C76BB"/>
    <w:rsid w:val="007C7AE0"/>
    <w:rsid w:val="007D1456"/>
    <w:rsid w:val="007D15DF"/>
    <w:rsid w:val="007D3C85"/>
    <w:rsid w:val="007D41F5"/>
    <w:rsid w:val="007D5119"/>
    <w:rsid w:val="007D571C"/>
    <w:rsid w:val="007D69C4"/>
    <w:rsid w:val="007D7A19"/>
    <w:rsid w:val="007E0001"/>
    <w:rsid w:val="007E3AFF"/>
    <w:rsid w:val="007E5631"/>
    <w:rsid w:val="007E61DD"/>
    <w:rsid w:val="007F1DFF"/>
    <w:rsid w:val="007F5C7F"/>
    <w:rsid w:val="007F687C"/>
    <w:rsid w:val="007F6A1B"/>
    <w:rsid w:val="008000E1"/>
    <w:rsid w:val="0080055F"/>
    <w:rsid w:val="00802751"/>
    <w:rsid w:val="00804682"/>
    <w:rsid w:val="008139D4"/>
    <w:rsid w:val="00814F99"/>
    <w:rsid w:val="00816BC8"/>
    <w:rsid w:val="00822872"/>
    <w:rsid w:val="00823D83"/>
    <w:rsid w:val="00831E8E"/>
    <w:rsid w:val="0083388D"/>
    <w:rsid w:val="008354DD"/>
    <w:rsid w:val="00835571"/>
    <w:rsid w:val="008358BA"/>
    <w:rsid w:val="00835D8C"/>
    <w:rsid w:val="008364C1"/>
    <w:rsid w:val="00841D76"/>
    <w:rsid w:val="00842FB4"/>
    <w:rsid w:val="00846FF9"/>
    <w:rsid w:val="00850C9C"/>
    <w:rsid w:val="00852606"/>
    <w:rsid w:val="008538E0"/>
    <w:rsid w:val="00860869"/>
    <w:rsid w:val="00861977"/>
    <w:rsid w:val="00861F08"/>
    <w:rsid w:val="008636E1"/>
    <w:rsid w:val="0086374D"/>
    <w:rsid w:val="0086447E"/>
    <w:rsid w:val="00864915"/>
    <w:rsid w:val="008661AE"/>
    <w:rsid w:val="00871C3E"/>
    <w:rsid w:val="00871EB9"/>
    <w:rsid w:val="0087588F"/>
    <w:rsid w:val="008773C1"/>
    <w:rsid w:val="008802DC"/>
    <w:rsid w:val="00882257"/>
    <w:rsid w:val="00884BAA"/>
    <w:rsid w:val="008869F0"/>
    <w:rsid w:val="008901D3"/>
    <w:rsid w:val="008958E5"/>
    <w:rsid w:val="00897FDC"/>
    <w:rsid w:val="008A2A7E"/>
    <w:rsid w:val="008A7036"/>
    <w:rsid w:val="008B0474"/>
    <w:rsid w:val="008C04CE"/>
    <w:rsid w:val="008C09A1"/>
    <w:rsid w:val="008C5AB3"/>
    <w:rsid w:val="008D203D"/>
    <w:rsid w:val="008D64CD"/>
    <w:rsid w:val="008E1F36"/>
    <w:rsid w:val="008E4B23"/>
    <w:rsid w:val="008F037C"/>
    <w:rsid w:val="008F4733"/>
    <w:rsid w:val="008F6783"/>
    <w:rsid w:val="009039D1"/>
    <w:rsid w:val="00904012"/>
    <w:rsid w:val="009048DB"/>
    <w:rsid w:val="009048EE"/>
    <w:rsid w:val="00905F62"/>
    <w:rsid w:val="009103A6"/>
    <w:rsid w:val="009121AF"/>
    <w:rsid w:val="0091233B"/>
    <w:rsid w:val="00915925"/>
    <w:rsid w:val="00916A95"/>
    <w:rsid w:val="00920CDC"/>
    <w:rsid w:val="009215F8"/>
    <w:rsid w:val="0092305F"/>
    <w:rsid w:val="00923A5E"/>
    <w:rsid w:val="00923E87"/>
    <w:rsid w:val="009243E6"/>
    <w:rsid w:val="00926BD7"/>
    <w:rsid w:val="009352E3"/>
    <w:rsid w:val="009357A8"/>
    <w:rsid w:val="00941383"/>
    <w:rsid w:val="009418B7"/>
    <w:rsid w:val="00945083"/>
    <w:rsid w:val="00945597"/>
    <w:rsid w:val="009514B7"/>
    <w:rsid w:val="0095672D"/>
    <w:rsid w:val="0095700E"/>
    <w:rsid w:val="00957C08"/>
    <w:rsid w:val="00962AE9"/>
    <w:rsid w:val="00963206"/>
    <w:rsid w:val="00963237"/>
    <w:rsid w:val="00967487"/>
    <w:rsid w:val="00971445"/>
    <w:rsid w:val="009725E7"/>
    <w:rsid w:val="00973D9C"/>
    <w:rsid w:val="0097532D"/>
    <w:rsid w:val="00976B3B"/>
    <w:rsid w:val="00987FF8"/>
    <w:rsid w:val="00991BCB"/>
    <w:rsid w:val="009A2828"/>
    <w:rsid w:val="009A4B8D"/>
    <w:rsid w:val="009A64D3"/>
    <w:rsid w:val="009A7085"/>
    <w:rsid w:val="009B501E"/>
    <w:rsid w:val="009B76FC"/>
    <w:rsid w:val="009C0D9C"/>
    <w:rsid w:val="009C13FF"/>
    <w:rsid w:val="009C193B"/>
    <w:rsid w:val="009C1A7A"/>
    <w:rsid w:val="009C1B1D"/>
    <w:rsid w:val="009C400D"/>
    <w:rsid w:val="009C66A1"/>
    <w:rsid w:val="009D02C8"/>
    <w:rsid w:val="009D096B"/>
    <w:rsid w:val="009D13AC"/>
    <w:rsid w:val="009D2DC4"/>
    <w:rsid w:val="009D46F4"/>
    <w:rsid w:val="009D471D"/>
    <w:rsid w:val="009D5C7D"/>
    <w:rsid w:val="009D7242"/>
    <w:rsid w:val="009D778C"/>
    <w:rsid w:val="009E53B6"/>
    <w:rsid w:val="009F22D3"/>
    <w:rsid w:val="009F360F"/>
    <w:rsid w:val="00A00351"/>
    <w:rsid w:val="00A01F9B"/>
    <w:rsid w:val="00A023B6"/>
    <w:rsid w:val="00A02EC3"/>
    <w:rsid w:val="00A041DE"/>
    <w:rsid w:val="00A05648"/>
    <w:rsid w:val="00A0717F"/>
    <w:rsid w:val="00A23BE9"/>
    <w:rsid w:val="00A2435A"/>
    <w:rsid w:val="00A31848"/>
    <w:rsid w:val="00A32ECC"/>
    <w:rsid w:val="00A36EF0"/>
    <w:rsid w:val="00A37180"/>
    <w:rsid w:val="00A37555"/>
    <w:rsid w:val="00A43E73"/>
    <w:rsid w:val="00A4552F"/>
    <w:rsid w:val="00A47E08"/>
    <w:rsid w:val="00A52012"/>
    <w:rsid w:val="00A53B64"/>
    <w:rsid w:val="00A56832"/>
    <w:rsid w:val="00A57AA6"/>
    <w:rsid w:val="00A6334A"/>
    <w:rsid w:val="00A66459"/>
    <w:rsid w:val="00A70775"/>
    <w:rsid w:val="00A711A5"/>
    <w:rsid w:val="00A73830"/>
    <w:rsid w:val="00A73E44"/>
    <w:rsid w:val="00A74155"/>
    <w:rsid w:val="00A74A05"/>
    <w:rsid w:val="00A75D6D"/>
    <w:rsid w:val="00A76F55"/>
    <w:rsid w:val="00A778C1"/>
    <w:rsid w:val="00A81A27"/>
    <w:rsid w:val="00A8263E"/>
    <w:rsid w:val="00A82FE0"/>
    <w:rsid w:val="00A835F3"/>
    <w:rsid w:val="00A83801"/>
    <w:rsid w:val="00A86E38"/>
    <w:rsid w:val="00A93A9A"/>
    <w:rsid w:val="00A93FAE"/>
    <w:rsid w:val="00A93FB2"/>
    <w:rsid w:val="00A93FFB"/>
    <w:rsid w:val="00A9630F"/>
    <w:rsid w:val="00AA0E48"/>
    <w:rsid w:val="00AA1465"/>
    <w:rsid w:val="00AA1B45"/>
    <w:rsid w:val="00AA2793"/>
    <w:rsid w:val="00AA2F7B"/>
    <w:rsid w:val="00AA6342"/>
    <w:rsid w:val="00AA7B11"/>
    <w:rsid w:val="00AB4E46"/>
    <w:rsid w:val="00AB5EA0"/>
    <w:rsid w:val="00AB7109"/>
    <w:rsid w:val="00AC2480"/>
    <w:rsid w:val="00AC2AF8"/>
    <w:rsid w:val="00AC4F90"/>
    <w:rsid w:val="00AD04EC"/>
    <w:rsid w:val="00AD4166"/>
    <w:rsid w:val="00AE0D41"/>
    <w:rsid w:val="00AE2D08"/>
    <w:rsid w:val="00AE6A5B"/>
    <w:rsid w:val="00AE6F79"/>
    <w:rsid w:val="00AE7FC4"/>
    <w:rsid w:val="00AF22E5"/>
    <w:rsid w:val="00AF3AB8"/>
    <w:rsid w:val="00AF6B7C"/>
    <w:rsid w:val="00AF7349"/>
    <w:rsid w:val="00B062B4"/>
    <w:rsid w:val="00B111C1"/>
    <w:rsid w:val="00B11761"/>
    <w:rsid w:val="00B131AF"/>
    <w:rsid w:val="00B13B4D"/>
    <w:rsid w:val="00B176AC"/>
    <w:rsid w:val="00B20D41"/>
    <w:rsid w:val="00B217A1"/>
    <w:rsid w:val="00B21E30"/>
    <w:rsid w:val="00B246C9"/>
    <w:rsid w:val="00B2536C"/>
    <w:rsid w:val="00B25C42"/>
    <w:rsid w:val="00B34BBE"/>
    <w:rsid w:val="00B358FF"/>
    <w:rsid w:val="00B5191C"/>
    <w:rsid w:val="00B531F5"/>
    <w:rsid w:val="00B53760"/>
    <w:rsid w:val="00B5532A"/>
    <w:rsid w:val="00B6000B"/>
    <w:rsid w:val="00B60347"/>
    <w:rsid w:val="00B627F9"/>
    <w:rsid w:val="00B62BB0"/>
    <w:rsid w:val="00B6307D"/>
    <w:rsid w:val="00B70007"/>
    <w:rsid w:val="00B70502"/>
    <w:rsid w:val="00B70558"/>
    <w:rsid w:val="00B7157E"/>
    <w:rsid w:val="00B81696"/>
    <w:rsid w:val="00B8186D"/>
    <w:rsid w:val="00B83221"/>
    <w:rsid w:val="00B83992"/>
    <w:rsid w:val="00B840BA"/>
    <w:rsid w:val="00B84BF3"/>
    <w:rsid w:val="00B85B62"/>
    <w:rsid w:val="00B86636"/>
    <w:rsid w:val="00B90932"/>
    <w:rsid w:val="00B97D09"/>
    <w:rsid w:val="00BA217C"/>
    <w:rsid w:val="00BB2C68"/>
    <w:rsid w:val="00BB4AEB"/>
    <w:rsid w:val="00BB514B"/>
    <w:rsid w:val="00BB63DF"/>
    <w:rsid w:val="00BB7CF5"/>
    <w:rsid w:val="00BC24B1"/>
    <w:rsid w:val="00BC34EA"/>
    <w:rsid w:val="00BC4B88"/>
    <w:rsid w:val="00BC58E5"/>
    <w:rsid w:val="00BC5EA8"/>
    <w:rsid w:val="00BC7937"/>
    <w:rsid w:val="00BD3021"/>
    <w:rsid w:val="00BD54AB"/>
    <w:rsid w:val="00BD7F22"/>
    <w:rsid w:val="00BE03F6"/>
    <w:rsid w:val="00BE074C"/>
    <w:rsid w:val="00BE359C"/>
    <w:rsid w:val="00BE6443"/>
    <w:rsid w:val="00BE6E78"/>
    <w:rsid w:val="00BF2042"/>
    <w:rsid w:val="00C0105B"/>
    <w:rsid w:val="00C034DA"/>
    <w:rsid w:val="00C03BEC"/>
    <w:rsid w:val="00C03F4B"/>
    <w:rsid w:val="00C04212"/>
    <w:rsid w:val="00C1073B"/>
    <w:rsid w:val="00C11FC3"/>
    <w:rsid w:val="00C13E6D"/>
    <w:rsid w:val="00C16213"/>
    <w:rsid w:val="00C177AE"/>
    <w:rsid w:val="00C2703F"/>
    <w:rsid w:val="00C27A2D"/>
    <w:rsid w:val="00C3103A"/>
    <w:rsid w:val="00C35E85"/>
    <w:rsid w:val="00C40BCE"/>
    <w:rsid w:val="00C41970"/>
    <w:rsid w:val="00C4209C"/>
    <w:rsid w:val="00C42A5D"/>
    <w:rsid w:val="00C4746C"/>
    <w:rsid w:val="00C50BAA"/>
    <w:rsid w:val="00C51064"/>
    <w:rsid w:val="00C53AAE"/>
    <w:rsid w:val="00C55B12"/>
    <w:rsid w:val="00C6128E"/>
    <w:rsid w:val="00C61649"/>
    <w:rsid w:val="00C62D41"/>
    <w:rsid w:val="00C64272"/>
    <w:rsid w:val="00C67741"/>
    <w:rsid w:val="00C7019A"/>
    <w:rsid w:val="00C71AB7"/>
    <w:rsid w:val="00C72B5C"/>
    <w:rsid w:val="00C763D9"/>
    <w:rsid w:val="00C77D97"/>
    <w:rsid w:val="00C81049"/>
    <w:rsid w:val="00C8669A"/>
    <w:rsid w:val="00C9356E"/>
    <w:rsid w:val="00C94B9A"/>
    <w:rsid w:val="00C951A9"/>
    <w:rsid w:val="00C97115"/>
    <w:rsid w:val="00CA00EB"/>
    <w:rsid w:val="00CA0421"/>
    <w:rsid w:val="00CA2393"/>
    <w:rsid w:val="00CA45CA"/>
    <w:rsid w:val="00CA4622"/>
    <w:rsid w:val="00CA58D3"/>
    <w:rsid w:val="00CA7930"/>
    <w:rsid w:val="00CB1821"/>
    <w:rsid w:val="00CB5D0D"/>
    <w:rsid w:val="00CB5D9B"/>
    <w:rsid w:val="00CB6AF4"/>
    <w:rsid w:val="00CB79A7"/>
    <w:rsid w:val="00CC3443"/>
    <w:rsid w:val="00CD5E70"/>
    <w:rsid w:val="00CE079E"/>
    <w:rsid w:val="00CE1154"/>
    <w:rsid w:val="00CE145B"/>
    <w:rsid w:val="00CE1EF2"/>
    <w:rsid w:val="00CE72FC"/>
    <w:rsid w:val="00CE78F9"/>
    <w:rsid w:val="00CF1093"/>
    <w:rsid w:val="00CF3398"/>
    <w:rsid w:val="00CF36AD"/>
    <w:rsid w:val="00CF5D61"/>
    <w:rsid w:val="00CF6EEE"/>
    <w:rsid w:val="00CF7F4E"/>
    <w:rsid w:val="00D00FA8"/>
    <w:rsid w:val="00D011E6"/>
    <w:rsid w:val="00D01C53"/>
    <w:rsid w:val="00D02CE3"/>
    <w:rsid w:val="00D04094"/>
    <w:rsid w:val="00D05D06"/>
    <w:rsid w:val="00D1155A"/>
    <w:rsid w:val="00D11615"/>
    <w:rsid w:val="00D12B6A"/>
    <w:rsid w:val="00D15364"/>
    <w:rsid w:val="00D15B21"/>
    <w:rsid w:val="00D15B2B"/>
    <w:rsid w:val="00D17162"/>
    <w:rsid w:val="00D30820"/>
    <w:rsid w:val="00D312DA"/>
    <w:rsid w:val="00D412EA"/>
    <w:rsid w:val="00D42763"/>
    <w:rsid w:val="00D42D1C"/>
    <w:rsid w:val="00D43CB7"/>
    <w:rsid w:val="00D46240"/>
    <w:rsid w:val="00D47473"/>
    <w:rsid w:val="00D51DF6"/>
    <w:rsid w:val="00D56ACA"/>
    <w:rsid w:val="00D6001E"/>
    <w:rsid w:val="00D60B8E"/>
    <w:rsid w:val="00D61004"/>
    <w:rsid w:val="00D6347E"/>
    <w:rsid w:val="00D6620B"/>
    <w:rsid w:val="00D70B59"/>
    <w:rsid w:val="00D737A3"/>
    <w:rsid w:val="00D82442"/>
    <w:rsid w:val="00D834AE"/>
    <w:rsid w:val="00D85D43"/>
    <w:rsid w:val="00DA30E6"/>
    <w:rsid w:val="00DA31DC"/>
    <w:rsid w:val="00DA76C2"/>
    <w:rsid w:val="00DA7C16"/>
    <w:rsid w:val="00DB05EA"/>
    <w:rsid w:val="00DB2595"/>
    <w:rsid w:val="00DB3CC3"/>
    <w:rsid w:val="00DB6819"/>
    <w:rsid w:val="00DB7EAD"/>
    <w:rsid w:val="00DC19BF"/>
    <w:rsid w:val="00DC1DB2"/>
    <w:rsid w:val="00DC4C80"/>
    <w:rsid w:val="00DD26FB"/>
    <w:rsid w:val="00DD2DE9"/>
    <w:rsid w:val="00DD4BC3"/>
    <w:rsid w:val="00DD5B99"/>
    <w:rsid w:val="00DF1BFD"/>
    <w:rsid w:val="00DF297E"/>
    <w:rsid w:val="00DF5E1F"/>
    <w:rsid w:val="00DF6CDF"/>
    <w:rsid w:val="00E00C3D"/>
    <w:rsid w:val="00E04961"/>
    <w:rsid w:val="00E04EB1"/>
    <w:rsid w:val="00E07461"/>
    <w:rsid w:val="00E11CFA"/>
    <w:rsid w:val="00E1339D"/>
    <w:rsid w:val="00E13FFE"/>
    <w:rsid w:val="00E22132"/>
    <w:rsid w:val="00E325B9"/>
    <w:rsid w:val="00E43F4B"/>
    <w:rsid w:val="00E453AE"/>
    <w:rsid w:val="00E461BE"/>
    <w:rsid w:val="00E50147"/>
    <w:rsid w:val="00E50515"/>
    <w:rsid w:val="00E509C9"/>
    <w:rsid w:val="00E60114"/>
    <w:rsid w:val="00E60364"/>
    <w:rsid w:val="00E60B8A"/>
    <w:rsid w:val="00E630F1"/>
    <w:rsid w:val="00E66334"/>
    <w:rsid w:val="00E67676"/>
    <w:rsid w:val="00E679EF"/>
    <w:rsid w:val="00E67DB3"/>
    <w:rsid w:val="00E71CAB"/>
    <w:rsid w:val="00E71D13"/>
    <w:rsid w:val="00E7789D"/>
    <w:rsid w:val="00E77C2F"/>
    <w:rsid w:val="00E81214"/>
    <w:rsid w:val="00E8329D"/>
    <w:rsid w:val="00E83D70"/>
    <w:rsid w:val="00E874E4"/>
    <w:rsid w:val="00E92B11"/>
    <w:rsid w:val="00E92EFF"/>
    <w:rsid w:val="00E935B6"/>
    <w:rsid w:val="00E9423B"/>
    <w:rsid w:val="00E97543"/>
    <w:rsid w:val="00EA1451"/>
    <w:rsid w:val="00EA2401"/>
    <w:rsid w:val="00EA2EBA"/>
    <w:rsid w:val="00EA6491"/>
    <w:rsid w:val="00EB6079"/>
    <w:rsid w:val="00EB6E91"/>
    <w:rsid w:val="00EC1E07"/>
    <w:rsid w:val="00EC335B"/>
    <w:rsid w:val="00ED59A7"/>
    <w:rsid w:val="00EE2C7A"/>
    <w:rsid w:val="00EE728C"/>
    <w:rsid w:val="00EF144B"/>
    <w:rsid w:val="00EF2F9D"/>
    <w:rsid w:val="00EF5098"/>
    <w:rsid w:val="00EF6547"/>
    <w:rsid w:val="00F012F4"/>
    <w:rsid w:val="00F02379"/>
    <w:rsid w:val="00F047B1"/>
    <w:rsid w:val="00F06B1B"/>
    <w:rsid w:val="00F06C02"/>
    <w:rsid w:val="00F11714"/>
    <w:rsid w:val="00F14968"/>
    <w:rsid w:val="00F14A72"/>
    <w:rsid w:val="00F1576E"/>
    <w:rsid w:val="00F16A1C"/>
    <w:rsid w:val="00F21104"/>
    <w:rsid w:val="00F21DEE"/>
    <w:rsid w:val="00F234AE"/>
    <w:rsid w:val="00F2663A"/>
    <w:rsid w:val="00F27474"/>
    <w:rsid w:val="00F334A1"/>
    <w:rsid w:val="00F34983"/>
    <w:rsid w:val="00F376C4"/>
    <w:rsid w:val="00F411F9"/>
    <w:rsid w:val="00F41C55"/>
    <w:rsid w:val="00F42072"/>
    <w:rsid w:val="00F4217C"/>
    <w:rsid w:val="00F4296A"/>
    <w:rsid w:val="00F448EF"/>
    <w:rsid w:val="00F4548C"/>
    <w:rsid w:val="00F51EB4"/>
    <w:rsid w:val="00F5403A"/>
    <w:rsid w:val="00F55B0D"/>
    <w:rsid w:val="00F6169A"/>
    <w:rsid w:val="00F6426B"/>
    <w:rsid w:val="00F6438D"/>
    <w:rsid w:val="00F71AF5"/>
    <w:rsid w:val="00F72AD7"/>
    <w:rsid w:val="00F72C58"/>
    <w:rsid w:val="00F72F7B"/>
    <w:rsid w:val="00F76758"/>
    <w:rsid w:val="00F771CA"/>
    <w:rsid w:val="00F806F1"/>
    <w:rsid w:val="00F814D5"/>
    <w:rsid w:val="00F8442E"/>
    <w:rsid w:val="00F86987"/>
    <w:rsid w:val="00F87406"/>
    <w:rsid w:val="00F87E6F"/>
    <w:rsid w:val="00F91948"/>
    <w:rsid w:val="00F9258E"/>
    <w:rsid w:val="00F928DD"/>
    <w:rsid w:val="00F92B1B"/>
    <w:rsid w:val="00FA0BC5"/>
    <w:rsid w:val="00FA3BA2"/>
    <w:rsid w:val="00FA3FCE"/>
    <w:rsid w:val="00FA5A43"/>
    <w:rsid w:val="00FA72AF"/>
    <w:rsid w:val="00FB0ED1"/>
    <w:rsid w:val="00FB44D5"/>
    <w:rsid w:val="00FB7854"/>
    <w:rsid w:val="00FB7B08"/>
    <w:rsid w:val="00FC0F40"/>
    <w:rsid w:val="00FC16A7"/>
    <w:rsid w:val="00FC2BC5"/>
    <w:rsid w:val="00FC358E"/>
    <w:rsid w:val="00FC7AFB"/>
    <w:rsid w:val="00FC7FC5"/>
    <w:rsid w:val="00FD455D"/>
    <w:rsid w:val="00FE04D0"/>
    <w:rsid w:val="00FE198F"/>
    <w:rsid w:val="00FE1CD8"/>
    <w:rsid w:val="00FE3E6E"/>
    <w:rsid w:val="00FE44BD"/>
    <w:rsid w:val="00FE4B90"/>
    <w:rsid w:val="00FE4DF9"/>
    <w:rsid w:val="00FF1969"/>
    <w:rsid w:val="00FF325D"/>
    <w:rsid w:val="00FF4C96"/>
    <w:rsid w:val="00FF7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EC9D"/>
  <w15:chartTrackingRefBased/>
  <w15:docId w15:val="{15FE673E-BC21-4294-A31D-98378260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30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462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425D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5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cker">
    <w:name w:val="kicker"/>
    <w:basedOn w:val="DefaultParagraphFont"/>
    <w:rsid w:val="00406569"/>
  </w:style>
  <w:style w:type="character" w:customStyle="1" w:styleId="article-image-caption">
    <w:name w:val="article-image-caption"/>
    <w:basedOn w:val="DefaultParagraphFont"/>
    <w:rsid w:val="00406569"/>
  </w:style>
  <w:style w:type="paragraph" w:styleId="Header">
    <w:name w:val="header"/>
    <w:basedOn w:val="Normal"/>
    <w:link w:val="HeaderChar"/>
    <w:uiPriority w:val="99"/>
    <w:unhideWhenUsed/>
    <w:rsid w:val="0074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6D7"/>
  </w:style>
  <w:style w:type="paragraph" w:styleId="Footer">
    <w:name w:val="footer"/>
    <w:basedOn w:val="Normal"/>
    <w:link w:val="FooterChar"/>
    <w:uiPriority w:val="99"/>
    <w:unhideWhenUsed/>
    <w:rsid w:val="0074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6D7"/>
  </w:style>
  <w:style w:type="character" w:styleId="Hyperlink">
    <w:name w:val="Hyperlink"/>
    <w:basedOn w:val="DefaultParagraphFont"/>
    <w:uiPriority w:val="99"/>
    <w:unhideWhenUsed/>
    <w:rsid w:val="00D011E6"/>
    <w:rPr>
      <w:color w:val="0563C1" w:themeColor="hyperlink"/>
      <w:u w:val="single"/>
    </w:rPr>
  </w:style>
  <w:style w:type="character" w:customStyle="1" w:styleId="fontstyle01">
    <w:name w:val="fontstyle01"/>
    <w:basedOn w:val="DefaultParagraphFont"/>
    <w:rsid w:val="00624030"/>
    <w:rPr>
      <w:rFonts w:ascii="Cambria Math" w:hAnsi="Cambria Math" w:hint="default"/>
      <w:b w:val="0"/>
      <w:bCs w:val="0"/>
      <w:i w:val="0"/>
      <w:iCs w:val="0"/>
      <w:color w:val="000000"/>
      <w:sz w:val="22"/>
      <w:szCs w:val="22"/>
    </w:rPr>
  </w:style>
  <w:style w:type="character" w:customStyle="1" w:styleId="fontstyle21">
    <w:name w:val="fontstyle21"/>
    <w:basedOn w:val="DefaultParagraphFont"/>
    <w:rsid w:val="00624030"/>
    <w:rPr>
      <w:rFonts w:ascii="Cambria" w:hAnsi="Cambria" w:hint="default"/>
      <w:b w:val="0"/>
      <w:bCs w:val="0"/>
      <w:i w:val="0"/>
      <w:iCs w:val="0"/>
      <w:color w:val="000000"/>
      <w:sz w:val="24"/>
      <w:szCs w:val="24"/>
    </w:rPr>
  </w:style>
  <w:style w:type="paragraph" w:styleId="ListParagraph">
    <w:name w:val="List Paragraph"/>
    <w:basedOn w:val="Normal"/>
    <w:uiPriority w:val="34"/>
    <w:qFormat/>
    <w:rsid w:val="00331094"/>
    <w:pPr>
      <w:ind w:left="720"/>
      <w:contextualSpacing/>
    </w:pPr>
  </w:style>
  <w:style w:type="character" w:styleId="Emphasis">
    <w:name w:val="Emphasis"/>
    <w:basedOn w:val="DefaultParagraphFont"/>
    <w:uiPriority w:val="20"/>
    <w:qFormat/>
    <w:rsid w:val="00FC2BC5"/>
    <w:rPr>
      <w:i/>
      <w:iCs/>
    </w:rPr>
  </w:style>
  <w:style w:type="character" w:customStyle="1" w:styleId="Heading1Char">
    <w:name w:val="Heading 1 Char"/>
    <w:basedOn w:val="DefaultParagraphFont"/>
    <w:link w:val="Heading1"/>
    <w:uiPriority w:val="9"/>
    <w:rsid w:val="002730D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462E2"/>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462E2"/>
    <w:rPr>
      <w:b/>
      <w:bCs/>
    </w:rPr>
  </w:style>
  <w:style w:type="character" w:customStyle="1" w:styleId="colorblack">
    <w:name w:val="color_black"/>
    <w:basedOn w:val="DefaultParagraphFont"/>
    <w:rsid w:val="003A024B"/>
  </w:style>
  <w:style w:type="character" w:styleId="CommentReference">
    <w:name w:val="annotation reference"/>
    <w:basedOn w:val="DefaultParagraphFont"/>
    <w:uiPriority w:val="99"/>
    <w:semiHidden/>
    <w:unhideWhenUsed/>
    <w:rsid w:val="0071301A"/>
    <w:rPr>
      <w:sz w:val="16"/>
      <w:szCs w:val="16"/>
    </w:rPr>
  </w:style>
  <w:style w:type="paragraph" w:styleId="CommentText">
    <w:name w:val="annotation text"/>
    <w:basedOn w:val="Normal"/>
    <w:link w:val="CommentTextChar"/>
    <w:uiPriority w:val="99"/>
    <w:semiHidden/>
    <w:unhideWhenUsed/>
    <w:rsid w:val="0071301A"/>
    <w:pPr>
      <w:spacing w:line="240" w:lineRule="auto"/>
    </w:pPr>
    <w:rPr>
      <w:sz w:val="20"/>
      <w:szCs w:val="20"/>
    </w:rPr>
  </w:style>
  <w:style w:type="character" w:customStyle="1" w:styleId="CommentTextChar">
    <w:name w:val="Comment Text Char"/>
    <w:basedOn w:val="DefaultParagraphFont"/>
    <w:link w:val="CommentText"/>
    <w:uiPriority w:val="99"/>
    <w:semiHidden/>
    <w:rsid w:val="0071301A"/>
    <w:rPr>
      <w:sz w:val="20"/>
      <w:szCs w:val="20"/>
    </w:rPr>
  </w:style>
  <w:style w:type="paragraph" w:styleId="CommentSubject">
    <w:name w:val="annotation subject"/>
    <w:basedOn w:val="CommentText"/>
    <w:next w:val="CommentText"/>
    <w:link w:val="CommentSubjectChar"/>
    <w:uiPriority w:val="99"/>
    <w:semiHidden/>
    <w:unhideWhenUsed/>
    <w:rsid w:val="0071301A"/>
    <w:rPr>
      <w:b/>
      <w:bCs/>
    </w:rPr>
  </w:style>
  <w:style w:type="character" w:customStyle="1" w:styleId="CommentSubjectChar">
    <w:name w:val="Comment Subject Char"/>
    <w:basedOn w:val="CommentTextChar"/>
    <w:link w:val="CommentSubject"/>
    <w:uiPriority w:val="99"/>
    <w:semiHidden/>
    <w:rsid w:val="0071301A"/>
    <w:rPr>
      <w:b/>
      <w:bCs/>
      <w:sz w:val="20"/>
      <w:szCs w:val="20"/>
    </w:rPr>
  </w:style>
  <w:style w:type="paragraph" w:styleId="BalloonText">
    <w:name w:val="Balloon Text"/>
    <w:basedOn w:val="Normal"/>
    <w:link w:val="BalloonTextChar"/>
    <w:uiPriority w:val="99"/>
    <w:semiHidden/>
    <w:unhideWhenUsed/>
    <w:rsid w:val="007130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01A"/>
    <w:rPr>
      <w:rFonts w:ascii="Segoe UI" w:hAnsi="Segoe UI" w:cs="Segoe UI"/>
      <w:sz w:val="18"/>
      <w:szCs w:val="18"/>
    </w:rPr>
  </w:style>
  <w:style w:type="paragraph" w:styleId="Revision">
    <w:name w:val="Revision"/>
    <w:hidden/>
    <w:uiPriority w:val="99"/>
    <w:semiHidden/>
    <w:rsid w:val="00DF6CDF"/>
    <w:pPr>
      <w:spacing w:after="0" w:line="240" w:lineRule="auto"/>
    </w:pPr>
  </w:style>
  <w:style w:type="paragraph" w:styleId="EndnoteText">
    <w:name w:val="endnote text"/>
    <w:basedOn w:val="Normal"/>
    <w:link w:val="EndnoteTextChar"/>
    <w:uiPriority w:val="99"/>
    <w:semiHidden/>
    <w:unhideWhenUsed/>
    <w:rsid w:val="00CA79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7930"/>
    <w:rPr>
      <w:sz w:val="20"/>
      <w:szCs w:val="20"/>
    </w:rPr>
  </w:style>
  <w:style w:type="character" w:styleId="EndnoteReference">
    <w:name w:val="endnote reference"/>
    <w:basedOn w:val="DefaultParagraphFont"/>
    <w:uiPriority w:val="99"/>
    <w:semiHidden/>
    <w:unhideWhenUsed/>
    <w:rsid w:val="00CA7930"/>
    <w:rPr>
      <w:vertAlign w:val="superscript"/>
    </w:rPr>
  </w:style>
  <w:style w:type="paragraph" w:styleId="FootnoteText">
    <w:name w:val="footnote text"/>
    <w:basedOn w:val="Normal"/>
    <w:link w:val="FootnoteTextChar"/>
    <w:uiPriority w:val="99"/>
    <w:semiHidden/>
    <w:unhideWhenUsed/>
    <w:rsid w:val="00FD45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455D"/>
    <w:rPr>
      <w:sz w:val="20"/>
      <w:szCs w:val="20"/>
    </w:rPr>
  </w:style>
  <w:style w:type="character" w:styleId="FootnoteReference">
    <w:name w:val="footnote reference"/>
    <w:basedOn w:val="DefaultParagraphFont"/>
    <w:uiPriority w:val="99"/>
    <w:semiHidden/>
    <w:unhideWhenUsed/>
    <w:rsid w:val="00FD455D"/>
    <w:rPr>
      <w:vertAlign w:val="superscript"/>
    </w:rPr>
  </w:style>
  <w:style w:type="character" w:customStyle="1" w:styleId="fontstyle31">
    <w:name w:val="fontstyle31"/>
    <w:basedOn w:val="DefaultParagraphFont"/>
    <w:rsid w:val="000401F3"/>
    <w:rPr>
      <w:rFonts w:ascii="AdvOT10f0fcb1" w:hAnsi="AdvOT10f0fcb1" w:hint="default"/>
      <w:b w:val="0"/>
      <w:bCs w:val="0"/>
      <w:i w:val="0"/>
      <w:iCs w:val="0"/>
      <w:color w:val="000000"/>
      <w:sz w:val="14"/>
      <w:szCs w:val="14"/>
    </w:rPr>
  </w:style>
  <w:style w:type="character" w:customStyle="1" w:styleId="fontstyle11">
    <w:name w:val="fontstyle11"/>
    <w:basedOn w:val="DefaultParagraphFont"/>
    <w:rsid w:val="00C50BAA"/>
    <w:rPr>
      <w:rFonts w:ascii="AdvOT2f17b3c6" w:hAnsi="AdvOT2f17b3c6" w:hint="default"/>
      <w:b w:val="0"/>
      <w:bCs w:val="0"/>
      <w:i w:val="0"/>
      <w:iCs w:val="0"/>
      <w:color w:val="000000"/>
      <w:sz w:val="22"/>
      <w:szCs w:val="22"/>
    </w:rPr>
  </w:style>
  <w:style w:type="character" w:customStyle="1" w:styleId="Heading5Char">
    <w:name w:val="Heading 5 Char"/>
    <w:basedOn w:val="DefaultParagraphFont"/>
    <w:link w:val="Heading5"/>
    <w:uiPriority w:val="9"/>
    <w:semiHidden/>
    <w:rsid w:val="005425D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3982">
      <w:bodyDiv w:val="1"/>
      <w:marLeft w:val="0"/>
      <w:marRight w:val="0"/>
      <w:marTop w:val="0"/>
      <w:marBottom w:val="0"/>
      <w:divBdr>
        <w:top w:val="none" w:sz="0" w:space="0" w:color="auto"/>
        <w:left w:val="none" w:sz="0" w:space="0" w:color="auto"/>
        <w:bottom w:val="none" w:sz="0" w:space="0" w:color="auto"/>
        <w:right w:val="none" w:sz="0" w:space="0" w:color="auto"/>
      </w:divBdr>
    </w:div>
    <w:div w:id="36706879">
      <w:bodyDiv w:val="1"/>
      <w:marLeft w:val="0"/>
      <w:marRight w:val="0"/>
      <w:marTop w:val="0"/>
      <w:marBottom w:val="0"/>
      <w:divBdr>
        <w:top w:val="none" w:sz="0" w:space="0" w:color="auto"/>
        <w:left w:val="none" w:sz="0" w:space="0" w:color="auto"/>
        <w:bottom w:val="none" w:sz="0" w:space="0" w:color="auto"/>
        <w:right w:val="none" w:sz="0" w:space="0" w:color="auto"/>
      </w:divBdr>
      <w:divsChild>
        <w:div w:id="29185677">
          <w:marLeft w:val="144"/>
          <w:marRight w:val="0"/>
          <w:marTop w:val="240"/>
          <w:marBottom w:val="40"/>
          <w:divBdr>
            <w:top w:val="none" w:sz="0" w:space="0" w:color="auto"/>
            <w:left w:val="none" w:sz="0" w:space="0" w:color="auto"/>
            <w:bottom w:val="none" w:sz="0" w:space="0" w:color="auto"/>
            <w:right w:val="none" w:sz="0" w:space="0" w:color="auto"/>
          </w:divBdr>
        </w:div>
      </w:divsChild>
    </w:div>
    <w:div w:id="60518191">
      <w:bodyDiv w:val="1"/>
      <w:marLeft w:val="0"/>
      <w:marRight w:val="0"/>
      <w:marTop w:val="0"/>
      <w:marBottom w:val="0"/>
      <w:divBdr>
        <w:top w:val="none" w:sz="0" w:space="0" w:color="auto"/>
        <w:left w:val="none" w:sz="0" w:space="0" w:color="auto"/>
        <w:bottom w:val="none" w:sz="0" w:space="0" w:color="auto"/>
        <w:right w:val="none" w:sz="0" w:space="0" w:color="auto"/>
      </w:divBdr>
    </w:div>
    <w:div w:id="122964239">
      <w:bodyDiv w:val="1"/>
      <w:marLeft w:val="0"/>
      <w:marRight w:val="0"/>
      <w:marTop w:val="0"/>
      <w:marBottom w:val="0"/>
      <w:divBdr>
        <w:top w:val="none" w:sz="0" w:space="0" w:color="auto"/>
        <w:left w:val="none" w:sz="0" w:space="0" w:color="auto"/>
        <w:bottom w:val="none" w:sz="0" w:space="0" w:color="auto"/>
        <w:right w:val="none" w:sz="0" w:space="0" w:color="auto"/>
      </w:divBdr>
    </w:div>
    <w:div w:id="146896757">
      <w:bodyDiv w:val="1"/>
      <w:marLeft w:val="0"/>
      <w:marRight w:val="0"/>
      <w:marTop w:val="0"/>
      <w:marBottom w:val="0"/>
      <w:divBdr>
        <w:top w:val="none" w:sz="0" w:space="0" w:color="auto"/>
        <w:left w:val="none" w:sz="0" w:space="0" w:color="auto"/>
        <w:bottom w:val="none" w:sz="0" w:space="0" w:color="auto"/>
        <w:right w:val="none" w:sz="0" w:space="0" w:color="auto"/>
      </w:divBdr>
    </w:div>
    <w:div w:id="158081043">
      <w:bodyDiv w:val="1"/>
      <w:marLeft w:val="0"/>
      <w:marRight w:val="0"/>
      <w:marTop w:val="0"/>
      <w:marBottom w:val="0"/>
      <w:divBdr>
        <w:top w:val="none" w:sz="0" w:space="0" w:color="auto"/>
        <w:left w:val="none" w:sz="0" w:space="0" w:color="auto"/>
        <w:bottom w:val="none" w:sz="0" w:space="0" w:color="auto"/>
        <w:right w:val="none" w:sz="0" w:space="0" w:color="auto"/>
      </w:divBdr>
    </w:div>
    <w:div w:id="260186085">
      <w:bodyDiv w:val="1"/>
      <w:marLeft w:val="0"/>
      <w:marRight w:val="0"/>
      <w:marTop w:val="0"/>
      <w:marBottom w:val="0"/>
      <w:divBdr>
        <w:top w:val="none" w:sz="0" w:space="0" w:color="auto"/>
        <w:left w:val="none" w:sz="0" w:space="0" w:color="auto"/>
        <w:bottom w:val="none" w:sz="0" w:space="0" w:color="auto"/>
        <w:right w:val="none" w:sz="0" w:space="0" w:color="auto"/>
      </w:divBdr>
    </w:div>
    <w:div w:id="301691826">
      <w:bodyDiv w:val="1"/>
      <w:marLeft w:val="0"/>
      <w:marRight w:val="0"/>
      <w:marTop w:val="0"/>
      <w:marBottom w:val="0"/>
      <w:divBdr>
        <w:top w:val="none" w:sz="0" w:space="0" w:color="auto"/>
        <w:left w:val="none" w:sz="0" w:space="0" w:color="auto"/>
        <w:bottom w:val="none" w:sz="0" w:space="0" w:color="auto"/>
        <w:right w:val="none" w:sz="0" w:space="0" w:color="auto"/>
      </w:divBdr>
    </w:div>
    <w:div w:id="324667526">
      <w:bodyDiv w:val="1"/>
      <w:marLeft w:val="0"/>
      <w:marRight w:val="0"/>
      <w:marTop w:val="0"/>
      <w:marBottom w:val="0"/>
      <w:divBdr>
        <w:top w:val="none" w:sz="0" w:space="0" w:color="auto"/>
        <w:left w:val="none" w:sz="0" w:space="0" w:color="auto"/>
        <w:bottom w:val="none" w:sz="0" w:space="0" w:color="auto"/>
        <w:right w:val="none" w:sz="0" w:space="0" w:color="auto"/>
      </w:divBdr>
      <w:divsChild>
        <w:div w:id="310451553">
          <w:marLeft w:val="0"/>
          <w:marRight w:val="0"/>
          <w:marTop w:val="0"/>
          <w:marBottom w:val="0"/>
          <w:divBdr>
            <w:top w:val="none" w:sz="0" w:space="0" w:color="auto"/>
            <w:left w:val="none" w:sz="0" w:space="0" w:color="auto"/>
            <w:bottom w:val="none" w:sz="0" w:space="0" w:color="auto"/>
            <w:right w:val="none" w:sz="0" w:space="0" w:color="auto"/>
          </w:divBdr>
        </w:div>
        <w:div w:id="380833440">
          <w:marLeft w:val="0"/>
          <w:marRight w:val="0"/>
          <w:marTop w:val="0"/>
          <w:marBottom w:val="0"/>
          <w:divBdr>
            <w:top w:val="none" w:sz="0" w:space="0" w:color="auto"/>
            <w:left w:val="none" w:sz="0" w:space="0" w:color="auto"/>
            <w:bottom w:val="none" w:sz="0" w:space="0" w:color="auto"/>
            <w:right w:val="none" w:sz="0" w:space="0" w:color="auto"/>
          </w:divBdr>
          <w:divsChild>
            <w:div w:id="650015779">
              <w:marLeft w:val="0"/>
              <w:marRight w:val="0"/>
              <w:marTop w:val="0"/>
              <w:marBottom w:val="0"/>
              <w:divBdr>
                <w:top w:val="none" w:sz="0" w:space="0" w:color="auto"/>
                <w:left w:val="none" w:sz="0" w:space="0" w:color="auto"/>
                <w:bottom w:val="none" w:sz="0" w:space="0" w:color="auto"/>
                <w:right w:val="none" w:sz="0" w:space="0" w:color="auto"/>
              </w:divBdr>
            </w:div>
            <w:div w:id="328287871">
              <w:marLeft w:val="0"/>
              <w:marRight w:val="0"/>
              <w:marTop w:val="0"/>
              <w:marBottom w:val="0"/>
              <w:divBdr>
                <w:top w:val="none" w:sz="0" w:space="0" w:color="auto"/>
                <w:left w:val="none" w:sz="0" w:space="0" w:color="auto"/>
                <w:bottom w:val="none" w:sz="0" w:space="0" w:color="auto"/>
                <w:right w:val="none" w:sz="0" w:space="0" w:color="auto"/>
              </w:divBdr>
            </w:div>
          </w:divsChild>
        </w:div>
        <w:div w:id="437452807">
          <w:marLeft w:val="0"/>
          <w:marRight w:val="0"/>
          <w:marTop w:val="0"/>
          <w:marBottom w:val="0"/>
          <w:divBdr>
            <w:top w:val="none" w:sz="0" w:space="0" w:color="auto"/>
            <w:left w:val="none" w:sz="0" w:space="0" w:color="auto"/>
            <w:bottom w:val="none" w:sz="0" w:space="0" w:color="auto"/>
            <w:right w:val="none" w:sz="0" w:space="0" w:color="auto"/>
          </w:divBdr>
        </w:div>
      </w:divsChild>
    </w:div>
    <w:div w:id="349916646">
      <w:bodyDiv w:val="1"/>
      <w:marLeft w:val="0"/>
      <w:marRight w:val="0"/>
      <w:marTop w:val="0"/>
      <w:marBottom w:val="0"/>
      <w:divBdr>
        <w:top w:val="none" w:sz="0" w:space="0" w:color="auto"/>
        <w:left w:val="none" w:sz="0" w:space="0" w:color="auto"/>
        <w:bottom w:val="none" w:sz="0" w:space="0" w:color="auto"/>
        <w:right w:val="none" w:sz="0" w:space="0" w:color="auto"/>
      </w:divBdr>
    </w:div>
    <w:div w:id="405763233">
      <w:bodyDiv w:val="1"/>
      <w:marLeft w:val="0"/>
      <w:marRight w:val="0"/>
      <w:marTop w:val="0"/>
      <w:marBottom w:val="0"/>
      <w:divBdr>
        <w:top w:val="none" w:sz="0" w:space="0" w:color="auto"/>
        <w:left w:val="none" w:sz="0" w:space="0" w:color="auto"/>
        <w:bottom w:val="none" w:sz="0" w:space="0" w:color="auto"/>
        <w:right w:val="none" w:sz="0" w:space="0" w:color="auto"/>
      </w:divBdr>
    </w:div>
    <w:div w:id="477110978">
      <w:bodyDiv w:val="1"/>
      <w:marLeft w:val="0"/>
      <w:marRight w:val="0"/>
      <w:marTop w:val="0"/>
      <w:marBottom w:val="0"/>
      <w:divBdr>
        <w:top w:val="none" w:sz="0" w:space="0" w:color="auto"/>
        <w:left w:val="none" w:sz="0" w:space="0" w:color="auto"/>
        <w:bottom w:val="none" w:sz="0" w:space="0" w:color="auto"/>
        <w:right w:val="none" w:sz="0" w:space="0" w:color="auto"/>
      </w:divBdr>
      <w:divsChild>
        <w:div w:id="938753114">
          <w:marLeft w:val="0"/>
          <w:marRight w:val="0"/>
          <w:marTop w:val="0"/>
          <w:marBottom w:val="0"/>
          <w:divBdr>
            <w:top w:val="none" w:sz="0" w:space="0" w:color="auto"/>
            <w:left w:val="none" w:sz="0" w:space="0" w:color="auto"/>
            <w:bottom w:val="none" w:sz="0" w:space="0" w:color="auto"/>
            <w:right w:val="none" w:sz="0" w:space="0" w:color="auto"/>
          </w:divBdr>
        </w:div>
      </w:divsChild>
    </w:div>
    <w:div w:id="526918243">
      <w:bodyDiv w:val="1"/>
      <w:marLeft w:val="0"/>
      <w:marRight w:val="0"/>
      <w:marTop w:val="0"/>
      <w:marBottom w:val="0"/>
      <w:divBdr>
        <w:top w:val="none" w:sz="0" w:space="0" w:color="auto"/>
        <w:left w:val="none" w:sz="0" w:space="0" w:color="auto"/>
        <w:bottom w:val="none" w:sz="0" w:space="0" w:color="auto"/>
        <w:right w:val="none" w:sz="0" w:space="0" w:color="auto"/>
      </w:divBdr>
    </w:div>
    <w:div w:id="544174647">
      <w:bodyDiv w:val="1"/>
      <w:marLeft w:val="0"/>
      <w:marRight w:val="0"/>
      <w:marTop w:val="0"/>
      <w:marBottom w:val="0"/>
      <w:divBdr>
        <w:top w:val="none" w:sz="0" w:space="0" w:color="auto"/>
        <w:left w:val="none" w:sz="0" w:space="0" w:color="auto"/>
        <w:bottom w:val="none" w:sz="0" w:space="0" w:color="auto"/>
        <w:right w:val="none" w:sz="0" w:space="0" w:color="auto"/>
      </w:divBdr>
    </w:div>
    <w:div w:id="551235731">
      <w:bodyDiv w:val="1"/>
      <w:marLeft w:val="0"/>
      <w:marRight w:val="0"/>
      <w:marTop w:val="0"/>
      <w:marBottom w:val="0"/>
      <w:divBdr>
        <w:top w:val="none" w:sz="0" w:space="0" w:color="auto"/>
        <w:left w:val="none" w:sz="0" w:space="0" w:color="auto"/>
        <w:bottom w:val="none" w:sz="0" w:space="0" w:color="auto"/>
        <w:right w:val="none" w:sz="0" w:space="0" w:color="auto"/>
      </w:divBdr>
    </w:div>
    <w:div w:id="568611343">
      <w:bodyDiv w:val="1"/>
      <w:marLeft w:val="0"/>
      <w:marRight w:val="0"/>
      <w:marTop w:val="0"/>
      <w:marBottom w:val="0"/>
      <w:divBdr>
        <w:top w:val="none" w:sz="0" w:space="0" w:color="auto"/>
        <w:left w:val="none" w:sz="0" w:space="0" w:color="auto"/>
        <w:bottom w:val="none" w:sz="0" w:space="0" w:color="auto"/>
        <w:right w:val="none" w:sz="0" w:space="0" w:color="auto"/>
      </w:divBdr>
    </w:div>
    <w:div w:id="583027933">
      <w:bodyDiv w:val="1"/>
      <w:marLeft w:val="0"/>
      <w:marRight w:val="0"/>
      <w:marTop w:val="0"/>
      <w:marBottom w:val="0"/>
      <w:divBdr>
        <w:top w:val="none" w:sz="0" w:space="0" w:color="auto"/>
        <w:left w:val="none" w:sz="0" w:space="0" w:color="auto"/>
        <w:bottom w:val="none" w:sz="0" w:space="0" w:color="auto"/>
        <w:right w:val="none" w:sz="0" w:space="0" w:color="auto"/>
      </w:divBdr>
    </w:div>
    <w:div w:id="625240681">
      <w:bodyDiv w:val="1"/>
      <w:marLeft w:val="0"/>
      <w:marRight w:val="0"/>
      <w:marTop w:val="0"/>
      <w:marBottom w:val="0"/>
      <w:divBdr>
        <w:top w:val="none" w:sz="0" w:space="0" w:color="auto"/>
        <w:left w:val="none" w:sz="0" w:space="0" w:color="auto"/>
        <w:bottom w:val="none" w:sz="0" w:space="0" w:color="auto"/>
        <w:right w:val="none" w:sz="0" w:space="0" w:color="auto"/>
      </w:divBdr>
    </w:div>
    <w:div w:id="833452351">
      <w:bodyDiv w:val="1"/>
      <w:marLeft w:val="0"/>
      <w:marRight w:val="0"/>
      <w:marTop w:val="0"/>
      <w:marBottom w:val="0"/>
      <w:divBdr>
        <w:top w:val="none" w:sz="0" w:space="0" w:color="auto"/>
        <w:left w:val="none" w:sz="0" w:space="0" w:color="auto"/>
        <w:bottom w:val="none" w:sz="0" w:space="0" w:color="auto"/>
        <w:right w:val="none" w:sz="0" w:space="0" w:color="auto"/>
      </w:divBdr>
    </w:div>
    <w:div w:id="968823759">
      <w:bodyDiv w:val="1"/>
      <w:marLeft w:val="0"/>
      <w:marRight w:val="0"/>
      <w:marTop w:val="0"/>
      <w:marBottom w:val="0"/>
      <w:divBdr>
        <w:top w:val="none" w:sz="0" w:space="0" w:color="auto"/>
        <w:left w:val="none" w:sz="0" w:space="0" w:color="auto"/>
        <w:bottom w:val="none" w:sz="0" w:space="0" w:color="auto"/>
        <w:right w:val="none" w:sz="0" w:space="0" w:color="auto"/>
      </w:divBdr>
    </w:div>
    <w:div w:id="994259692">
      <w:bodyDiv w:val="1"/>
      <w:marLeft w:val="0"/>
      <w:marRight w:val="0"/>
      <w:marTop w:val="0"/>
      <w:marBottom w:val="0"/>
      <w:divBdr>
        <w:top w:val="none" w:sz="0" w:space="0" w:color="auto"/>
        <w:left w:val="none" w:sz="0" w:space="0" w:color="auto"/>
        <w:bottom w:val="none" w:sz="0" w:space="0" w:color="auto"/>
        <w:right w:val="none" w:sz="0" w:space="0" w:color="auto"/>
      </w:divBdr>
    </w:div>
    <w:div w:id="1012486881">
      <w:bodyDiv w:val="1"/>
      <w:marLeft w:val="0"/>
      <w:marRight w:val="0"/>
      <w:marTop w:val="0"/>
      <w:marBottom w:val="0"/>
      <w:divBdr>
        <w:top w:val="none" w:sz="0" w:space="0" w:color="auto"/>
        <w:left w:val="none" w:sz="0" w:space="0" w:color="auto"/>
        <w:bottom w:val="none" w:sz="0" w:space="0" w:color="auto"/>
        <w:right w:val="none" w:sz="0" w:space="0" w:color="auto"/>
      </w:divBdr>
    </w:div>
    <w:div w:id="1067610559">
      <w:bodyDiv w:val="1"/>
      <w:marLeft w:val="0"/>
      <w:marRight w:val="0"/>
      <w:marTop w:val="0"/>
      <w:marBottom w:val="0"/>
      <w:divBdr>
        <w:top w:val="none" w:sz="0" w:space="0" w:color="auto"/>
        <w:left w:val="none" w:sz="0" w:space="0" w:color="auto"/>
        <w:bottom w:val="none" w:sz="0" w:space="0" w:color="auto"/>
        <w:right w:val="none" w:sz="0" w:space="0" w:color="auto"/>
      </w:divBdr>
    </w:div>
    <w:div w:id="1243566742">
      <w:bodyDiv w:val="1"/>
      <w:marLeft w:val="0"/>
      <w:marRight w:val="0"/>
      <w:marTop w:val="0"/>
      <w:marBottom w:val="0"/>
      <w:divBdr>
        <w:top w:val="none" w:sz="0" w:space="0" w:color="auto"/>
        <w:left w:val="none" w:sz="0" w:space="0" w:color="auto"/>
        <w:bottom w:val="none" w:sz="0" w:space="0" w:color="auto"/>
        <w:right w:val="none" w:sz="0" w:space="0" w:color="auto"/>
      </w:divBdr>
      <w:divsChild>
        <w:div w:id="2023243899">
          <w:marLeft w:val="0"/>
          <w:marRight w:val="0"/>
          <w:marTop w:val="0"/>
          <w:marBottom w:val="0"/>
          <w:divBdr>
            <w:top w:val="none" w:sz="0" w:space="0" w:color="auto"/>
            <w:left w:val="none" w:sz="0" w:space="0" w:color="auto"/>
            <w:bottom w:val="none" w:sz="0" w:space="0" w:color="auto"/>
            <w:right w:val="none" w:sz="0" w:space="0" w:color="auto"/>
          </w:divBdr>
        </w:div>
        <w:div w:id="781996240">
          <w:marLeft w:val="0"/>
          <w:marRight w:val="0"/>
          <w:marTop w:val="0"/>
          <w:marBottom w:val="0"/>
          <w:divBdr>
            <w:top w:val="none" w:sz="0" w:space="0" w:color="auto"/>
            <w:left w:val="none" w:sz="0" w:space="0" w:color="auto"/>
            <w:bottom w:val="none" w:sz="0" w:space="0" w:color="auto"/>
            <w:right w:val="none" w:sz="0" w:space="0" w:color="auto"/>
          </w:divBdr>
          <w:divsChild>
            <w:div w:id="1166938328">
              <w:marLeft w:val="0"/>
              <w:marRight w:val="0"/>
              <w:marTop w:val="0"/>
              <w:marBottom w:val="0"/>
              <w:divBdr>
                <w:top w:val="none" w:sz="0" w:space="0" w:color="auto"/>
                <w:left w:val="none" w:sz="0" w:space="0" w:color="auto"/>
                <w:bottom w:val="none" w:sz="0" w:space="0" w:color="auto"/>
                <w:right w:val="none" w:sz="0" w:space="0" w:color="auto"/>
              </w:divBdr>
            </w:div>
            <w:div w:id="984896018">
              <w:marLeft w:val="0"/>
              <w:marRight w:val="0"/>
              <w:marTop w:val="0"/>
              <w:marBottom w:val="0"/>
              <w:divBdr>
                <w:top w:val="none" w:sz="0" w:space="0" w:color="auto"/>
                <w:left w:val="none" w:sz="0" w:space="0" w:color="auto"/>
                <w:bottom w:val="none" w:sz="0" w:space="0" w:color="auto"/>
                <w:right w:val="none" w:sz="0" w:space="0" w:color="auto"/>
              </w:divBdr>
            </w:div>
          </w:divsChild>
        </w:div>
        <w:div w:id="1403988126">
          <w:marLeft w:val="0"/>
          <w:marRight w:val="0"/>
          <w:marTop w:val="0"/>
          <w:marBottom w:val="0"/>
          <w:divBdr>
            <w:top w:val="none" w:sz="0" w:space="0" w:color="auto"/>
            <w:left w:val="none" w:sz="0" w:space="0" w:color="auto"/>
            <w:bottom w:val="none" w:sz="0" w:space="0" w:color="auto"/>
            <w:right w:val="none" w:sz="0" w:space="0" w:color="auto"/>
          </w:divBdr>
        </w:div>
      </w:divsChild>
    </w:div>
    <w:div w:id="1245726607">
      <w:bodyDiv w:val="1"/>
      <w:marLeft w:val="0"/>
      <w:marRight w:val="0"/>
      <w:marTop w:val="0"/>
      <w:marBottom w:val="0"/>
      <w:divBdr>
        <w:top w:val="none" w:sz="0" w:space="0" w:color="auto"/>
        <w:left w:val="none" w:sz="0" w:space="0" w:color="auto"/>
        <w:bottom w:val="none" w:sz="0" w:space="0" w:color="auto"/>
        <w:right w:val="none" w:sz="0" w:space="0" w:color="auto"/>
      </w:divBdr>
    </w:div>
    <w:div w:id="1275986905">
      <w:bodyDiv w:val="1"/>
      <w:marLeft w:val="0"/>
      <w:marRight w:val="0"/>
      <w:marTop w:val="0"/>
      <w:marBottom w:val="0"/>
      <w:divBdr>
        <w:top w:val="none" w:sz="0" w:space="0" w:color="auto"/>
        <w:left w:val="none" w:sz="0" w:space="0" w:color="auto"/>
        <w:bottom w:val="none" w:sz="0" w:space="0" w:color="auto"/>
        <w:right w:val="none" w:sz="0" w:space="0" w:color="auto"/>
      </w:divBdr>
    </w:div>
    <w:div w:id="1393382315">
      <w:bodyDiv w:val="1"/>
      <w:marLeft w:val="0"/>
      <w:marRight w:val="0"/>
      <w:marTop w:val="0"/>
      <w:marBottom w:val="0"/>
      <w:divBdr>
        <w:top w:val="none" w:sz="0" w:space="0" w:color="auto"/>
        <w:left w:val="none" w:sz="0" w:space="0" w:color="auto"/>
        <w:bottom w:val="none" w:sz="0" w:space="0" w:color="auto"/>
        <w:right w:val="none" w:sz="0" w:space="0" w:color="auto"/>
      </w:divBdr>
      <w:divsChild>
        <w:div w:id="2095973665">
          <w:marLeft w:val="144"/>
          <w:marRight w:val="0"/>
          <w:marTop w:val="240"/>
          <w:marBottom w:val="40"/>
          <w:divBdr>
            <w:top w:val="none" w:sz="0" w:space="0" w:color="auto"/>
            <w:left w:val="none" w:sz="0" w:space="0" w:color="auto"/>
            <w:bottom w:val="none" w:sz="0" w:space="0" w:color="auto"/>
            <w:right w:val="none" w:sz="0" w:space="0" w:color="auto"/>
          </w:divBdr>
        </w:div>
      </w:divsChild>
    </w:div>
    <w:div w:id="1397167982">
      <w:bodyDiv w:val="1"/>
      <w:marLeft w:val="0"/>
      <w:marRight w:val="0"/>
      <w:marTop w:val="0"/>
      <w:marBottom w:val="0"/>
      <w:divBdr>
        <w:top w:val="none" w:sz="0" w:space="0" w:color="auto"/>
        <w:left w:val="none" w:sz="0" w:space="0" w:color="auto"/>
        <w:bottom w:val="none" w:sz="0" w:space="0" w:color="auto"/>
        <w:right w:val="none" w:sz="0" w:space="0" w:color="auto"/>
      </w:divBdr>
    </w:div>
    <w:div w:id="1410420914">
      <w:bodyDiv w:val="1"/>
      <w:marLeft w:val="0"/>
      <w:marRight w:val="0"/>
      <w:marTop w:val="0"/>
      <w:marBottom w:val="0"/>
      <w:divBdr>
        <w:top w:val="none" w:sz="0" w:space="0" w:color="auto"/>
        <w:left w:val="none" w:sz="0" w:space="0" w:color="auto"/>
        <w:bottom w:val="none" w:sz="0" w:space="0" w:color="auto"/>
        <w:right w:val="none" w:sz="0" w:space="0" w:color="auto"/>
      </w:divBdr>
    </w:div>
    <w:div w:id="1413433281">
      <w:bodyDiv w:val="1"/>
      <w:marLeft w:val="0"/>
      <w:marRight w:val="0"/>
      <w:marTop w:val="0"/>
      <w:marBottom w:val="0"/>
      <w:divBdr>
        <w:top w:val="none" w:sz="0" w:space="0" w:color="auto"/>
        <w:left w:val="none" w:sz="0" w:space="0" w:color="auto"/>
        <w:bottom w:val="none" w:sz="0" w:space="0" w:color="auto"/>
        <w:right w:val="none" w:sz="0" w:space="0" w:color="auto"/>
      </w:divBdr>
      <w:divsChild>
        <w:div w:id="640161703">
          <w:marLeft w:val="0"/>
          <w:marRight w:val="0"/>
          <w:marTop w:val="0"/>
          <w:marBottom w:val="0"/>
          <w:divBdr>
            <w:top w:val="none" w:sz="0" w:space="0" w:color="auto"/>
            <w:left w:val="none" w:sz="0" w:space="0" w:color="auto"/>
            <w:bottom w:val="none" w:sz="0" w:space="0" w:color="auto"/>
            <w:right w:val="none" w:sz="0" w:space="0" w:color="auto"/>
          </w:divBdr>
        </w:div>
      </w:divsChild>
    </w:div>
    <w:div w:id="1413698461">
      <w:bodyDiv w:val="1"/>
      <w:marLeft w:val="0"/>
      <w:marRight w:val="0"/>
      <w:marTop w:val="0"/>
      <w:marBottom w:val="0"/>
      <w:divBdr>
        <w:top w:val="none" w:sz="0" w:space="0" w:color="auto"/>
        <w:left w:val="none" w:sz="0" w:space="0" w:color="auto"/>
        <w:bottom w:val="none" w:sz="0" w:space="0" w:color="auto"/>
        <w:right w:val="none" w:sz="0" w:space="0" w:color="auto"/>
      </w:divBdr>
    </w:div>
    <w:div w:id="1453161056">
      <w:bodyDiv w:val="1"/>
      <w:marLeft w:val="0"/>
      <w:marRight w:val="0"/>
      <w:marTop w:val="0"/>
      <w:marBottom w:val="0"/>
      <w:divBdr>
        <w:top w:val="none" w:sz="0" w:space="0" w:color="auto"/>
        <w:left w:val="none" w:sz="0" w:space="0" w:color="auto"/>
        <w:bottom w:val="none" w:sz="0" w:space="0" w:color="auto"/>
        <w:right w:val="none" w:sz="0" w:space="0" w:color="auto"/>
      </w:divBdr>
    </w:div>
    <w:div w:id="1571961421">
      <w:bodyDiv w:val="1"/>
      <w:marLeft w:val="0"/>
      <w:marRight w:val="0"/>
      <w:marTop w:val="0"/>
      <w:marBottom w:val="0"/>
      <w:divBdr>
        <w:top w:val="none" w:sz="0" w:space="0" w:color="auto"/>
        <w:left w:val="none" w:sz="0" w:space="0" w:color="auto"/>
        <w:bottom w:val="none" w:sz="0" w:space="0" w:color="auto"/>
        <w:right w:val="none" w:sz="0" w:space="0" w:color="auto"/>
      </w:divBdr>
    </w:div>
    <w:div w:id="1578594287">
      <w:bodyDiv w:val="1"/>
      <w:marLeft w:val="0"/>
      <w:marRight w:val="0"/>
      <w:marTop w:val="0"/>
      <w:marBottom w:val="0"/>
      <w:divBdr>
        <w:top w:val="none" w:sz="0" w:space="0" w:color="auto"/>
        <w:left w:val="none" w:sz="0" w:space="0" w:color="auto"/>
        <w:bottom w:val="none" w:sz="0" w:space="0" w:color="auto"/>
        <w:right w:val="none" w:sz="0" w:space="0" w:color="auto"/>
      </w:divBdr>
      <w:divsChild>
        <w:div w:id="1891648783">
          <w:marLeft w:val="0"/>
          <w:marRight w:val="0"/>
          <w:marTop w:val="315"/>
          <w:marBottom w:val="0"/>
          <w:divBdr>
            <w:top w:val="none" w:sz="0" w:space="0" w:color="auto"/>
            <w:left w:val="none" w:sz="0" w:space="0" w:color="auto"/>
            <w:bottom w:val="none" w:sz="0" w:space="0" w:color="auto"/>
            <w:right w:val="none" w:sz="0" w:space="0" w:color="auto"/>
          </w:divBdr>
        </w:div>
      </w:divsChild>
    </w:div>
    <w:div w:id="1596015296">
      <w:bodyDiv w:val="1"/>
      <w:marLeft w:val="0"/>
      <w:marRight w:val="0"/>
      <w:marTop w:val="0"/>
      <w:marBottom w:val="0"/>
      <w:divBdr>
        <w:top w:val="none" w:sz="0" w:space="0" w:color="auto"/>
        <w:left w:val="none" w:sz="0" w:space="0" w:color="auto"/>
        <w:bottom w:val="none" w:sz="0" w:space="0" w:color="auto"/>
        <w:right w:val="none" w:sz="0" w:space="0" w:color="auto"/>
      </w:divBdr>
    </w:div>
    <w:div w:id="1657799999">
      <w:bodyDiv w:val="1"/>
      <w:marLeft w:val="0"/>
      <w:marRight w:val="0"/>
      <w:marTop w:val="0"/>
      <w:marBottom w:val="0"/>
      <w:divBdr>
        <w:top w:val="none" w:sz="0" w:space="0" w:color="auto"/>
        <w:left w:val="none" w:sz="0" w:space="0" w:color="auto"/>
        <w:bottom w:val="none" w:sz="0" w:space="0" w:color="auto"/>
        <w:right w:val="none" w:sz="0" w:space="0" w:color="auto"/>
      </w:divBdr>
    </w:div>
    <w:div w:id="1671179533">
      <w:bodyDiv w:val="1"/>
      <w:marLeft w:val="0"/>
      <w:marRight w:val="0"/>
      <w:marTop w:val="0"/>
      <w:marBottom w:val="0"/>
      <w:divBdr>
        <w:top w:val="none" w:sz="0" w:space="0" w:color="auto"/>
        <w:left w:val="none" w:sz="0" w:space="0" w:color="auto"/>
        <w:bottom w:val="none" w:sz="0" w:space="0" w:color="auto"/>
        <w:right w:val="none" w:sz="0" w:space="0" w:color="auto"/>
      </w:divBdr>
    </w:div>
    <w:div w:id="1680765451">
      <w:bodyDiv w:val="1"/>
      <w:marLeft w:val="0"/>
      <w:marRight w:val="0"/>
      <w:marTop w:val="0"/>
      <w:marBottom w:val="0"/>
      <w:divBdr>
        <w:top w:val="none" w:sz="0" w:space="0" w:color="auto"/>
        <w:left w:val="none" w:sz="0" w:space="0" w:color="auto"/>
        <w:bottom w:val="none" w:sz="0" w:space="0" w:color="auto"/>
        <w:right w:val="none" w:sz="0" w:space="0" w:color="auto"/>
      </w:divBdr>
    </w:div>
    <w:div w:id="1705518450">
      <w:bodyDiv w:val="1"/>
      <w:marLeft w:val="0"/>
      <w:marRight w:val="0"/>
      <w:marTop w:val="0"/>
      <w:marBottom w:val="0"/>
      <w:divBdr>
        <w:top w:val="none" w:sz="0" w:space="0" w:color="auto"/>
        <w:left w:val="none" w:sz="0" w:space="0" w:color="auto"/>
        <w:bottom w:val="none" w:sz="0" w:space="0" w:color="auto"/>
        <w:right w:val="none" w:sz="0" w:space="0" w:color="auto"/>
      </w:divBdr>
    </w:div>
    <w:div w:id="1708796120">
      <w:bodyDiv w:val="1"/>
      <w:marLeft w:val="0"/>
      <w:marRight w:val="0"/>
      <w:marTop w:val="0"/>
      <w:marBottom w:val="0"/>
      <w:divBdr>
        <w:top w:val="none" w:sz="0" w:space="0" w:color="auto"/>
        <w:left w:val="none" w:sz="0" w:space="0" w:color="auto"/>
        <w:bottom w:val="none" w:sz="0" w:space="0" w:color="auto"/>
        <w:right w:val="none" w:sz="0" w:space="0" w:color="auto"/>
      </w:divBdr>
    </w:div>
    <w:div w:id="1761413934">
      <w:bodyDiv w:val="1"/>
      <w:marLeft w:val="0"/>
      <w:marRight w:val="0"/>
      <w:marTop w:val="0"/>
      <w:marBottom w:val="0"/>
      <w:divBdr>
        <w:top w:val="none" w:sz="0" w:space="0" w:color="auto"/>
        <w:left w:val="none" w:sz="0" w:space="0" w:color="auto"/>
        <w:bottom w:val="none" w:sz="0" w:space="0" w:color="auto"/>
        <w:right w:val="none" w:sz="0" w:space="0" w:color="auto"/>
      </w:divBdr>
    </w:div>
    <w:div w:id="1781878699">
      <w:bodyDiv w:val="1"/>
      <w:marLeft w:val="0"/>
      <w:marRight w:val="0"/>
      <w:marTop w:val="0"/>
      <w:marBottom w:val="0"/>
      <w:divBdr>
        <w:top w:val="none" w:sz="0" w:space="0" w:color="auto"/>
        <w:left w:val="none" w:sz="0" w:space="0" w:color="auto"/>
        <w:bottom w:val="none" w:sz="0" w:space="0" w:color="auto"/>
        <w:right w:val="none" w:sz="0" w:space="0" w:color="auto"/>
      </w:divBdr>
      <w:divsChild>
        <w:div w:id="1991641218">
          <w:marLeft w:val="144"/>
          <w:marRight w:val="0"/>
          <w:marTop w:val="240"/>
          <w:marBottom w:val="40"/>
          <w:divBdr>
            <w:top w:val="none" w:sz="0" w:space="0" w:color="auto"/>
            <w:left w:val="none" w:sz="0" w:space="0" w:color="auto"/>
            <w:bottom w:val="none" w:sz="0" w:space="0" w:color="auto"/>
            <w:right w:val="none" w:sz="0" w:space="0" w:color="auto"/>
          </w:divBdr>
        </w:div>
      </w:divsChild>
    </w:div>
    <w:div w:id="1834292843">
      <w:bodyDiv w:val="1"/>
      <w:marLeft w:val="0"/>
      <w:marRight w:val="0"/>
      <w:marTop w:val="0"/>
      <w:marBottom w:val="0"/>
      <w:divBdr>
        <w:top w:val="none" w:sz="0" w:space="0" w:color="auto"/>
        <w:left w:val="none" w:sz="0" w:space="0" w:color="auto"/>
        <w:bottom w:val="none" w:sz="0" w:space="0" w:color="auto"/>
        <w:right w:val="none" w:sz="0" w:space="0" w:color="auto"/>
      </w:divBdr>
    </w:div>
    <w:div w:id="1891306319">
      <w:bodyDiv w:val="1"/>
      <w:marLeft w:val="0"/>
      <w:marRight w:val="0"/>
      <w:marTop w:val="0"/>
      <w:marBottom w:val="0"/>
      <w:divBdr>
        <w:top w:val="none" w:sz="0" w:space="0" w:color="auto"/>
        <w:left w:val="none" w:sz="0" w:space="0" w:color="auto"/>
        <w:bottom w:val="none" w:sz="0" w:space="0" w:color="auto"/>
        <w:right w:val="none" w:sz="0" w:space="0" w:color="auto"/>
      </w:divBdr>
      <w:divsChild>
        <w:div w:id="1860199938">
          <w:marLeft w:val="144"/>
          <w:marRight w:val="0"/>
          <w:marTop w:val="240"/>
          <w:marBottom w:val="40"/>
          <w:divBdr>
            <w:top w:val="none" w:sz="0" w:space="0" w:color="auto"/>
            <w:left w:val="none" w:sz="0" w:space="0" w:color="auto"/>
            <w:bottom w:val="none" w:sz="0" w:space="0" w:color="auto"/>
            <w:right w:val="none" w:sz="0" w:space="0" w:color="auto"/>
          </w:divBdr>
        </w:div>
      </w:divsChild>
    </w:div>
    <w:div w:id="1892761665">
      <w:bodyDiv w:val="1"/>
      <w:marLeft w:val="0"/>
      <w:marRight w:val="0"/>
      <w:marTop w:val="0"/>
      <w:marBottom w:val="0"/>
      <w:divBdr>
        <w:top w:val="none" w:sz="0" w:space="0" w:color="auto"/>
        <w:left w:val="none" w:sz="0" w:space="0" w:color="auto"/>
        <w:bottom w:val="none" w:sz="0" w:space="0" w:color="auto"/>
        <w:right w:val="none" w:sz="0" w:space="0" w:color="auto"/>
      </w:divBdr>
    </w:div>
    <w:div w:id="1913932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ijme.in/articles/fractured-narratives-of-psy-disciplines-and-the-lgbtqia-rights-movement-in-india-a-critical-examination/?galley=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cuments-dds-ny.un.org/doc/UNDOC/GEN/G11/148/76/PDF/G1114876.pdf?OpenElement" TargetMode="External"/><Relationship Id="rId18" Type="http://schemas.openxmlformats.org/officeDocument/2006/relationships/hyperlink" Target="https://www.academia.edu/22507988/Gay-Affirmative_Counselling_Practice_Resource_and_Training_Manu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ucl.org/sites/default/files/reports/Human_Rights_Violations_against_the_Transgender_Community.pdf" TargetMode="External"/><Relationship Id="rId17" Type="http://schemas.openxmlformats.org/officeDocument/2006/relationships/hyperlink" Target="https://www.academia.edu/43853924/Curative_violence_against_LGBT_people_in_India_Key_issues_and_perspectives" TargetMode="External"/><Relationship Id="rId2" Type="http://schemas.openxmlformats.org/officeDocument/2006/relationships/numbering" Target="numbering.xml"/><Relationship Id="rId16" Type="http://schemas.openxmlformats.org/officeDocument/2006/relationships/hyperlink" Target="https://theprint.in/opinion/pov/shock-and-outrage-wont-stop-indian-parents-forcing-queer-children-into-conversion-therapy/425439/"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eministlawarchives.pldindia.org/wp-content/uploads/sexual-minorities.pdf" TargetMode="External"/><Relationship Id="rId5" Type="http://schemas.openxmlformats.org/officeDocument/2006/relationships/webSettings" Target="webSettings.xml"/><Relationship Id="rId15" Type="http://schemas.openxmlformats.org/officeDocument/2006/relationships/hyperlink" Target="https://www.reuters.com/article/us-india-lgbt-court-feature-trfn-idUSKBN27D1OU" TargetMode="External"/><Relationship Id="rId10" Type="http://schemas.openxmlformats.org/officeDocument/2006/relationships/hyperlink" Target="https://www.hindustantimes.com/mumbai-news/stop-treating-homosexuality-as-an-illness-says-indian-psychiatric-society/story-EqoFV1KjFE0mxAxOimX8oN.html"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thequint.com/news/india/kerala-conversion-therapy-writ-petition-high-court-lgbtq-pride"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nhrc.nic.in/sites/default/files/Advisory_for_the_Protection_of_the_Rights_of_LGBTQI%2B_Community_0.pdf" TargetMode="External"/><Relationship Id="rId2" Type="http://schemas.openxmlformats.org/officeDocument/2006/relationships/hyperlink" Target="https://transformingcommunitiesforinclusion.wordpress.com/2018/10/01/full-text-of-the-bali-declaration/" TargetMode="External"/><Relationship Id="rId1" Type="http://schemas.openxmlformats.org/officeDocument/2006/relationships/hyperlink" Target="https://www.un.org/development/desa/disabilities/convention-on-the-rights-of-persons-with-disabilities.html" TargetMode="External"/><Relationship Id="rId4" Type="http://schemas.openxmlformats.org/officeDocument/2006/relationships/hyperlink" Target="https://www.academia.edu/43853871/Discourses_of_De_Medicalization_in_Social_Media_Awareness_Campaigns_on_Homosexuality_and_Mental_Ill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25ACA-8529-403C-ABE4-69E6C742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7459</Words>
  <Characters>42518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dc:creator>
  <cp:keywords/>
  <dc:description/>
  <cp:lastModifiedBy>MD</cp:lastModifiedBy>
  <cp:revision>2</cp:revision>
  <dcterms:created xsi:type="dcterms:W3CDTF">2020-11-19T04:39:00Z</dcterms:created>
  <dcterms:modified xsi:type="dcterms:W3CDTF">2020-11-19T04:39:00Z</dcterms:modified>
</cp:coreProperties>
</file>