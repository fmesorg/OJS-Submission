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A0EF3" w14:textId="1F0EFF23" w:rsidR="00657E97" w:rsidRPr="00657E97" w:rsidRDefault="00BD03E0" w:rsidP="006B5A1E">
      <w:pPr>
        <w:jc w:val="both"/>
        <w:rPr>
          <w:rFonts w:ascii="Times New Roman" w:hAnsi="Times New Roman" w:cs="Times New Roman"/>
          <w:b/>
          <w:sz w:val="28"/>
          <w:szCs w:val="28"/>
        </w:rPr>
      </w:pPr>
      <w:r>
        <w:rPr>
          <w:rFonts w:ascii="Times New Roman" w:hAnsi="Times New Roman" w:cs="Times New Roman"/>
          <w:b/>
          <w:sz w:val="28"/>
          <w:szCs w:val="28"/>
        </w:rPr>
        <w:t xml:space="preserve">SLUG: </w:t>
      </w:r>
      <w:r w:rsidR="00380CFD" w:rsidRPr="00657E97">
        <w:rPr>
          <w:rFonts w:ascii="Times New Roman" w:hAnsi="Times New Roman" w:cs="Times New Roman"/>
          <w:b/>
          <w:sz w:val="28"/>
          <w:szCs w:val="28"/>
        </w:rPr>
        <w:t>OBITUARY</w:t>
      </w:r>
    </w:p>
    <w:p w14:paraId="2D9C5E77" w14:textId="77777777" w:rsidR="00657E97" w:rsidRDefault="00657E97" w:rsidP="006B5A1E">
      <w:pPr>
        <w:jc w:val="both"/>
        <w:rPr>
          <w:rFonts w:ascii="Times New Roman" w:hAnsi="Times New Roman" w:cs="Times New Roman"/>
          <w:sz w:val="28"/>
          <w:szCs w:val="28"/>
        </w:rPr>
      </w:pPr>
    </w:p>
    <w:p w14:paraId="057DF97D" w14:textId="35A1F53B" w:rsidR="005A1D2D" w:rsidRDefault="00BD03E0" w:rsidP="006B5A1E">
      <w:pPr>
        <w:jc w:val="both"/>
        <w:rPr>
          <w:rFonts w:ascii="Times New Roman" w:hAnsi="Times New Roman" w:cs="Times New Roman"/>
          <w:b/>
          <w:sz w:val="28"/>
          <w:szCs w:val="28"/>
        </w:rPr>
      </w:pPr>
      <w:r w:rsidRPr="00BD03E0">
        <w:rPr>
          <w:rFonts w:ascii="Times New Roman" w:hAnsi="Times New Roman" w:cs="Times New Roman"/>
          <w:b/>
          <w:sz w:val="28"/>
          <w:szCs w:val="28"/>
        </w:rPr>
        <w:t xml:space="preserve">TITLE: </w:t>
      </w:r>
      <w:r w:rsidR="004001C4" w:rsidRPr="00BD03E0">
        <w:rPr>
          <w:rFonts w:ascii="Times New Roman" w:hAnsi="Times New Roman" w:cs="Times New Roman"/>
          <w:b/>
          <w:sz w:val="28"/>
          <w:szCs w:val="28"/>
        </w:rPr>
        <w:t>Amit Sengupta</w:t>
      </w:r>
      <w:r w:rsidR="004A16B8" w:rsidRPr="00BD03E0">
        <w:rPr>
          <w:rFonts w:ascii="Times New Roman" w:hAnsi="Times New Roman" w:cs="Times New Roman"/>
          <w:b/>
          <w:sz w:val="28"/>
          <w:szCs w:val="28"/>
        </w:rPr>
        <w:t xml:space="preserve">, </w:t>
      </w:r>
      <w:r w:rsidR="006F6E15" w:rsidRPr="00BD03E0">
        <w:rPr>
          <w:rFonts w:ascii="Times New Roman" w:hAnsi="Times New Roman" w:cs="Times New Roman"/>
          <w:b/>
          <w:sz w:val="28"/>
          <w:szCs w:val="28"/>
        </w:rPr>
        <w:t>1958-2018</w:t>
      </w:r>
    </w:p>
    <w:p w14:paraId="21499FD8" w14:textId="2085D8EB" w:rsidR="00BD03E0" w:rsidRDefault="00BD03E0" w:rsidP="006B5A1E">
      <w:pPr>
        <w:jc w:val="both"/>
        <w:rPr>
          <w:rFonts w:ascii="Times New Roman" w:hAnsi="Times New Roman" w:cs="Times New Roman"/>
          <w:b/>
          <w:sz w:val="28"/>
          <w:szCs w:val="28"/>
        </w:rPr>
      </w:pPr>
    </w:p>
    <w:p w14:paraId="49DF72BB" w14:textId="68F9E0EA" w:rsidR="00BD03E0" w:rsidRDefault="00BD03E0" w:rsidP="006B5A1E">
      <w:pPr>
        <w:jc w:val="both"/>
        <w:rPr>
          <w:rFonts w:ascii="Times New Roman" w:hAnsi="Times New Roman" w:cs="Times New Roman"/>
          <w:b/>
          <w:sz w:val="28"/>
          <w:szCs w:val="28"/>
        </w:rPr>
      </w:pPr>
      <w:r>
        <w:rPr>
          <w:rFonts w:ascii="Times New Roman" w:hAnsi="Times New Roman" w:cs="Times New Roman"/>
          <w:b/>
          <w:sz w:val="28"/>
          <w:szCs w:val="28"/>
        </w:rPr>
        <w:t>AUTHOR: MOHAN RAO</w:t>
      </w:r>
    </w:p>
    <w:p w14:paraId="55366F7C" w14:textId="7AADB9AA" w:rsidR="00BD03E0" w:rsidRDefault="00BD03E0" w:rsidP="006B5A1E">
      <w:pPr>
        <w:jc w:val="both"/>
        <w:rPr>
          <w:rFonts w:ascii="Times New Roman" w:hAnsi="Times New Roman" w:cs="Times New Roman"/>
          <w:b/>
          <w:sz w:val="28"/>
          <w:szCs w:val="28"/>
        </w:rPr>
      </w:pPr>
      <w:r>
        <w:rPr>
          <w:rFonts w:ascii="Times New Roman" w:hAnsi="Times New Roman" w:cs="Times New Roman"/>
          <w:b/>
          <w:sz w:val="28"/>
          <w:szCs w:val="28"/>
        </w:rPr>
        <w:t>-----------------------------------------------------------------------------------------</w:t>
      </w:r>
    </w:p>
    <w:p w14:paraId="0C1ECACA" w14:textId="3281981A" w:rsidR="00BD03E0" w:rsidRDefault="00BD03E0" w:rsidP="00BD03E0">
      <w:pPr>
        <w:rPr>
          <w:rFonts w:ascii="Times New Roman" w:hAnsi="Times New Roman" w:cs="Times New Roman"/>
          <w:color w:val="500050"/>
          <w:shd w:val="clear" w:color="auto" w:fill="FFFFFF"/>
        </w:rPr>
      </w:pPr>
      <w:r w:rsidRPr="00BD03E0">
        <w:rPr>
          <w:rFonts w:ascii="Times New Roman" w:hAnsi="Times New Roman" w:cs="Times New Roman"/>
          <w:sz w:val="28"/>
          <w:szCs w:val="28"/>
        </w:rPr>
        <w:t>Author:</w:t>
      </w:r>
      <w:r>
        <w:rPr>
          <w:rFonts w:ascii="Times New Roman" w:hAnsi="Times New Roman" w:cs="Times New Roman"/>
          <w:b/>
          <w:sz w:val="28"/>
          <w:szCs w:val="28"/>
        </w:rPr>
        <w:t xml:space="preserve"> Mohan Rao </w:t>
      </w:r>
      <w:r w:rsidRPr="00BD03E0">
        <w:rPr>
          <w:rFonts w:ascii="Times New Roman" w:hAnsi="Times New Roman" w:cs="Times New Roman"/>
          <w:sz w:val="28"/>
          <w:szCs w:val="28"/>
        </w:rPr>
        <w:t>(</w:t>
      </w:r>
      <w:hyperlink r:id="rId7" w:history="1">
        <w:r w:rsidRPr="00BD03E0">
          <w:rPr>
            <w:rStyle w:val="Hyperlink"/>
            <w:rFonts w:ascii="Times New Roman" w:hAnsi="Times New Roman" w:cs="Times New Roman"/>
            <w:color w:val="auto"/>
            <w:u w:val="none"/>
            <w:shd w:val="clear" w:color="auto" w:fill="FFFFFF"/>
          </w:rPr>
          <w:t>mohanrao2008@gmail.com</w:t>
        </w:r>
      </w:hyperlink>
      <w:r w:rsidRPr="00BD03E0">
        <w:rPr>
          <w:rFonts w:ascii="Times New Roman" w:hAnsi="Times New Roman" w:cs="Times New Roman"/>
          <w:shd w:val="clear" w:color="auto" w:fill="FFFFFF"/>
        </w:rPr>
        <w:t>)</w:t>
      </w:r>
      <w:r>
        <w:rPr>
          <w:rFonts w:ascii="Roboto" w:hAnsi="Roboto"/>
          <w:color w:val="202124"/>
          <w:sz w:val="19"/>
          <w:szCs w:val="19"/>
          <w:shd w:val="clear" w:color="auto" w:fill="FFFFFF"/>
        </w:rPr>
        <w:t>,</w:t>
      </w:r>
      <w:r w:rsidRPr="00BD03E0">
        <w:rPr>
          <w:rFonts w:ascii="Times New Roman" w:hAnsi="Times New Roman" w:cs="Times New Roman"/>
          <w:color w:val="202124"/>
          <w:shd w:val="clear" w:color="auto" w:fill="FFFFFF"/>
        </w:rPr>
        <w:t xml:space="preserve"> </w:t>
      </w:r>
      <w:r w:rsidR="00380CFD">
        <w:rPr>
          <w:rFonts w:ascii="Times New Roman" w:hAnsi="Times New Roman" w:cs="Times New Roman"/>
          <w:color w:val="202124"/>
          <w:shd w:val="clear" w:color="auto" w:fill="FFFFFF"/>
        </w:rPr>
        <w:t xml:space="preserve">former </w:t>
      </w:r>
      <w:proofErr w:type="gramStart"/>
      <w:r w:rsidRPr="00BD03E0">
        <w:rPr>
          <w:rFonts w:ascii="Times New Roman" w:hAnsi="Times New Roman" w:cs="Times New Roman"/>
          <w:color w:val="202124"/>
          <w:shd w:val="clear" w:color="auto" w:fill="FFFFFF"/>
        </w:rPr>
        <w:t>Professor</w:t>
      </w:r>
      <w:r w:rsidR="00380CFD">
        <w:rPr>
          <w:rFonts w:ascii="Times New Roman" w:hAnsi="Times New Roman" w:cs="Times New Roman"/>
          <w:color w:val="202124"/>
          <w:shd w:val="clear" w:color="auto" w:fill="FFFFFF"/>
        </w:rPr>
        <w:t xml:space="preserve"> </w:t>
      </w:r>
      <w:r w:rsidRPr="00BD03E0">
        <w:rPr>
          <w:rFonts w:ascii="Times New Roman" w:hAnsi="Times New Roman" w:cs="Times New Roman"/>
          <w:color w:val="202124"/>
          <w:shd w:val="clear" w:color="auto" w:fill="FFFFFF"/>
        </w:rPr>
        <w:t>,</w:t>
      </w:r>
      <w:proofErr w:type="gramEnd"/>
      <w:r w:rsidRPr="00BD03E0">
        <w:rPr>
          <w:rFonts w:ascii="Times New Roman" w:hAnsi="Times New Roman" w:cs="Times New Roman"/>
          <w:color w:val="202124"/>
          <w:shd w:val="clear" w:color="auto" w:fill="FFFFFF"/>
        </w:rPr>
        <w:t xml:space="preserve"> </w:t>
      </w:r>
      <w:r w:rsidRPr="00BD03E0">
        <w:rPr>
          <w:rFonts w:ascii="Times New Roman" w:hAnsi="Times New Roman" w:cs="Times New Roman"/>
          <w:color w:val="500050"/>
          <w:shd w:val="clear" w:color="auto" w:fill="FFFFFF"/>
        </w:rPr>
        <w:t>Centre of Social Medicine and Community Health</w:t>
      </w:r>
      <w:r w:rsidRPr="00BD03E0">
        <w:rPr>
          <w:rFonts w:ascii="Times New Roman" w:hAnsi="Times New Roman" w:cs="Times New Roman"/>
          <w:color w:val="500050"/>
          <w:shd w:val="clear" w:color="auto" w:fill="FFFFFF"/>
        </w:rPr>
        <w:t xml:space="preserve">, </w:t>
      </w:r>
      <w:r w:rsidRPr="00BD03E0">
        <w:rPr>
          <w:rFonts w:ascii="Times New Roman" w:hAnsi="Times New Roman" w:cs="Times New Roman"/>
          <w:color w:val="500050"/>
          <w:shd w:val="clear" w:color="auto" w:fill="FFFFFF"/>
        </w:rPr>
        <w:t>School of Social Sciences</w:t>
      </w:r>
      <w:r w:rsidRPr="00BD03E0">
        <w:rPr>
          <w:rFonts w:ascii="Times New Roman" w:hAnsi="Times New Roman" w:cs="Times New Roman"/>
          <w:color w:val="500050"/>
          <w:shd w:val="clear" w:color="auto" w:fill="FFFFFF"/>
        </w:rPr>
        <w:t xml:space="preserve">, </w:t>
      </w:r>
      <w:r w:rsidRPr="00BD03E0">
        <w:rPr>
          <w:rFonts w:ascii="Times New Roman" w:hAnsi="Times New Roman" w:cs="Times New Roman"/>
          <w:color w:val="500050"/>
          <w:shd w:val="clear" w:color="auto" w:fill="FFFFFF"/>
        </w:rPr>
        <w:t>Jawaharlal Nehru University</w:t>
      </w:r>
      <w:r w:rsidRPr="00BD03E0">
        <w:rPr>
          <w:rFonts w:ascii="Times New Roman" w:hAnsi="Times New Roman" w:cs="Times New Roman"/>
          <w:color w:val="500050"/>
          <w:shd w:val="clear" w:color="auto" w:fill="FFFFFF"/>
        </w:rPr>
        <w:t>,</w:t>
      </w:r>
      <w:r w:rsidRPr="00BD03E0">
        <w:rPr>
          <w:rFonts w:ascii="Times New Roman" w:hAnsi="Times New Roman" w:cs="Times New Roman"/>
          <w:color w:val="500050"/>
        </w:rPr>
        <w:t xml:space="preserve"> </w:t>
      </w:r>
      <w:r w:rsidRPr="00BD03E0">
        <w:rPr>
          <w:rFonts w:ascii="Times New Roman" w:hAnsi="Times New Roman" w:cs="Times New Roman"/>
          <w:color w:val="500050"/>
          <w:shd w:val="clear" w:color="auto" w:fill="FFFFFF"/>
        </w:rPr>
        <w:t>New Delhi 110067</w:t>
      </w:r>
      <w:r w:rsidR="00380CFD">
        <w:rPr>
          <w:rFonts w:ascii="Times New Roman" w:hAnsi="Times New Roman" w:cs="Times New Roman"/>
          <w:color w:val="500050"/>
          <w:shd w:val="clear" w:color="auto" w:fill="FFFFFF"/>
        </w:rPr>
        <w:t xml:space="preserve"> INDIA</w:t>
      </w:r>
      <w:r>
        <w:rPr>
          <w:rFonts w:ascii="Times New Roman" w:hAnsi="Times New Roman" w:cs="Times New Roman"/>
          <w:color w:val="500050"/>
          <w:shd w:val="clear" w:color="auto" w:fill="FFFFFF"/>
        </w:rPr>
        <w:t>.</w:t>
      </w:r>
    </w:p>
    <w:p w14:paraId="63A23CB2" w14:textId="61FF7604" w:rsidR="00BD03E0" w:rsidRDefault="00BD03E0" w:rsidP="00BD03E0">
      <w:pPr>
        <w:rPr>
          <w:rFonts w:ascii="Times New Roman" w:hAnsi="Times New Roman" w:cs="Times New Roman"/>
          <w:b/>
        </w:rPr>
      </w:pPr>
    </w:p>
    <w:p w14:paraId="205F733D" w14:textId="24F071B3" w:rsidR="00BD03E0" w:rsidRDefault="00BD03E0" w:rsidP="00BD03E0">
      <w:pPr>
        <w:rPr>
          <w:rFonts w:ascii="Times New Roman" w:hAnsi="Times New Roman" w:cs="Times New Roman"/>
        </w:rPr>
      </w:pPr>
      <w:r w:rsidRPr="00BD03E0">
        <w:rPr>
          <w:rFonts w:ascii="Times New Roman" w:hAnsi="Times New Roman" w:cs="Times New Roman"/>
        </w:rPr>
        <w:t xml:space="preserve">To cite: Rao M. Amit Sengupta, 1958 – 2018. </w:t>
      </w:r>
      <w:r w:rsidRPr="00BD03E0">
        <w:rPr>
          <w:rFonts w:ascii="Times New Roman" w:hAnsi="Times New Roman" w:cs="Times New Roman"/>
          <w:i/>
        </w:rPr>
        <w:t>Indian J Med Ethics</w:t>
      </w:r>
      <w:r w:rsidRPr="00BD03E0">
        <w:rPr>
          <w:rFonts w:ascii="Times New Roman" w:hAnsi="Times New Roman" w:cs="Times New Roman"/>
        </w:rPr>
        <w:t xml:space="preserve">. Published online on December </w:t>
      </w:r>
      <w:r w:rsidR="00380CFD">
        <w:rPr>
          <w:rFonts w:ascii="Times New Roman" w:hAnsi="Times New Roman" w:cs="Times New Roman"/>
        </w:rPr>
        <w:t>7</w:t>
      </w:r>
      <w:bookmarkStart w:id="0" w:name="_GoBack"/>
      <w:bookmarkEnd w:id="0"/>
      <w:r w:rsidR="00753930">
        <w:rPr>
          <w:rFonts w:ascii="Times New Roman" w:hAnsi="Times New Roman" w:cs="Times New Roman"/>
        </w:rPr>
        <w:t xml:space="preserve">, </w:t>
      </w:r>
      <w:r w:rsidRPr="00BD03E0">
        <w:rPr>
          <w:rFonts w:ascii="Times New Roman" w:hAnsi="Times New Roman" w:cs="Times New Roman"/>
        </w:rPr>
        <w:t>2018.</w:t>
      </w:r>
      <w:r>
        <w:rPr>
          <w:rFonts w:ascii="Times New Roman" w:hAnsi="Times New Roman" w:cs="Times New Roman"/>
        </w:rPr>
        <w:t xml:space="preserve"> DOI: </w:t>
      </w:r>
      <w:r w:rsidRPr="000B2380">
        <w:rPr>
          <w:rFonts w:cs="Times New Roman"/>
          <w:color w:val="000000"/>
          <w:lang w:val="en-IN"/>
        </w:rPr>
        <w:t>10.20529/ IJME.2018.</w:t>
      </w:r>
      <w:r>
        <w:rPr>
          <w:rFonts w:cs="Times New Roman"/>
          <w:color w:val="000000"/>
          <w:lang w:val="en-IN"/>
        </w:rPr>
        <w:t>10</w:t>
      </w:r>
      <w:r>
        <w:rPr>
          <w:rFonts w:cs="Times New Roman"/>
          <w:color w:val="000000"/>
          <w:lang w:val="en-IN"/>
        </w:rPr>
        <w:t>1</w:t>
      </w:r>
      <w:r>
        <w:rPr>
          <w:rFonts w:cs="Times New Roman"/>
          <w:color w:val="000000"/>
          <w:lang w:val="en-IN"/>
        </w:rPr>
        <w:t>.</w:t>
      </w:r>
    </w:p>
    <w:p w14:paraId="51A3BBB3" w14:textId="11649FFE" w:rsidR="00BD03E0" w:rsidRDefault="00BD03E0" w:rsidP="00BD03E0">
      <w:pPr>
        <w:rPr>
          <w:rFonts w:ascii="Times New Roman" w:hAnsi="Times New Roman" w:cs="Times New Roman"/>
        </w:rPr>
      </w:pPr>
    </w:p>
    <w:p w14:paraId="5C5A7E35" w14:textId="75B8A25F" w:rsidR="00BD03E0" w:rsidRDefault="00BD03E0" w:rsidP="00BD03E0">
      <w:pPr>
        <w:rPr>
          <w:rFonts w:ascii="Times New Roman" w:hAnsi="Times New Roman" w:cs="Times New Roman"/>
        </w:rPr>
      </w:pPr>
      <w:r>
        <w:rPr>
          <w:rFonts w:ascii="Times New Roman" w:hAnsi="Times New Roman" w:cs="Times New Roman"/>
          <w:i/>
        </w:rPr>
        <w:t>©</w:t>
      </w:r>
      <w:r w:rsidRPr="00BD03E0">
        <w:rPr>
          <w:rFonts w:ascii="Times New Roman" w:hAnsi="Times New Roman" w:cs="Times New Roman"/>
          <w:i/>
        </w:rPr>
        <w:t>Indian Journal of Medical Ethics</w:t>
      </w:r>
      <w:r>
        <w:rPr>
          <w:rFonts w:ascii="Times New Roman" w:hAnsi="Times New Roman" w:cs="Times New Roman"/>
        </w:rPr>
        <w:t xml:space="preserve"> 2018</w:t>
      </w:r>
    </w:p>
    <w:p w14:paraId="7119BD40" w14:textId="037E3BD0" w:rsidR="00BD03E0" w:rsidRDefault="00BD03E0" w:rsidP="00BD03E0">
      <w:pPr>
        <w:rPr>
          <w:rFonts w:ascii="Times New Roman" w:hAnsi="Times New Roman" w:cs="Times New Roman"/>
        </w:rPr>
      </w:pPr>
    </w:p>
    <w:p w14:paraId="1CC93BE8" w14:textId="70FE1166" w:rsidR="00BD03E0" w:rsidRPr="00BD03E0" w:rsidRDefault="00BD03E0" w:rsidP="00BD03E0">
      <w:pPr>
        <w:rPr>
          <w:rFonts w:ascii="Times New Roman" w:hAnsi="Times New Roman" w:cs="Times New Roman"/>
        </w:rPr>
      </w:pPr>
      <w:r>
        <w:rPr>
          <w:rFonts w:ascii="Times New Roman" w:hAnsi="Times New Roman" w:cs="Times New Roman"/>
        </w:rPr>
        <w:t>--------------------------------------------------------------------------------------------------------</w:t>
      </w:r>
    </w:p>
    <w:p w14:paraId="4CD8E755" w14:textId="77777777" w:rsidR="004001C4" w:rsidRDefault="004001C4" w:rsidP="006B5A1E">
      <w:pPr>
        <w:jc w:val="both"/>
        <w:rPr>
          <w:rFonts w:ascii="Times New Roman" w:hAnsi="Times New Roman" w:cs="Times New Roman"/>
          <w:sz w:val="28"/>
          <w:szCs w:val="28"/>
        </w:rPr>
      </w:pPr>
    </w:p>
    <w:p w14:paraId="382F8730" w14:textId="56573DE8" w:rsidR="004001C4" w:rsidRPr="00BD03E0" w:rsidRDefault="004001C4" w:rsidP="006B5A1E">
      <w:pPr>
        <w:jc w:val="both"/>
        <w:rPr>
          <w:rFonts w:ascii="Times New Roman" w:hAnsi="Times New Roman" w:cs="Times New Roman"/>
        </w:rPr>
      </w:pPr>
      <w:r w:rsidRPr="00BD03E0">
        <w:rPr>
          <w:rFonts w:ascii="Times New Roman" w:hAnsi="Times New Roman" w:cs="Times New Roman"/>
        </w:rPr>
        <w:t>I would like to thank the organisers of this</w:t>
      </w:r>
      <w:r w:rsidR="006F6E15" w:rsidRPr="00BD03E0">
        <w:rPr>
          <w:rFonts w:ascii="Times New Roman" w:hAnsi="Times New Roman" w:cs="Times New Roman"/>
        </w:rPr>
        <w:t xml:space="preserve"> conference for</w:t>
      </w:r>
      <w:r w:rsidRPr="00BD03E0">
        <w:rPr>
          <w:rFonts w:ascii="Times New Roman" w:hAnsi="Times New Roman" w:cs="Times New Roman"/>
        </w:rPr>
        <w:t xml:space="preserve"> their truly inspiring need to be in touch with the ideas and ethics o</w:t>
      </w:r>
      <w:r w:rsidR="00186B88" w:rsidRPr="00BD03E0">
        <w:rPr>
          <w:rFonts w:ascii="Times New Roman" w:hAnsi="Times New Roman" w:cs="Times New Roman"/>
        </w:rPr>
        <w:t xml:space="preserve">f Health </w:t>
      </w:r>
      <w:proofErr w:type="gramStart"/>
      <w:r w:rsidR="00186B88" w:rsidRPr="00BD03E0">
        <w:rPr>
          <w:rFonts w:ascii="Times New Roman" w:hAnsi="Times New Roman" w:cs="Times New Roman"/>
        </w:rPr>
        <w:t>For</w:t>
      </w:r>
      <w:proofErr w:type="gramEnd"/>
      <w:r w:rsidR="00186B88" w:rsidRPr="00BD03E0">
        <w:rPr>
          <w:rFonts w:ascii="Times New Roman" w:hAnsi="Times New Roman" w:cs="Times New Roman"/>
        </w:rPr>
        <w:t xml:space="preserve"> All</w:t>
      </w:r>
      <w:r w:rsidR="006A3352" w:rsidRPr="00BD03E0">
        <w:rPr>
          <w:rFonts w:ascii="Times New Roman" w:hAnsi="Times New Roman" w:cs="Times New Roman"/>
        </w:rPr>
        <w:t xml:space="preserve">, </w:t>
      </w:r>
      <w:r w:rsidRPr="00BD03E0">
        <w:rPr>
          <w:rFonts w:ascii="Times New Roman" w:hAnsi="Times New Roman" w:cs="Times New Roman"/>
        </w:rPr>
        <w:t>with</w:t>
      </w:r>
      <w:r w:rsidR="00186B88" w:rsidRPr="00BD03E0">
        <w:rPr>
          <w:rFonts w:ascii="Times New Roman" w:hAnsi="Times New Roman" w:cs="Times New Roman"/>
        </w:rPr>
        <w:t xml:space="preserve"> a tribute to Dr</w:t>
      </w:r>
      <w:r w:rsidR="00BD03E0">
        <w:rPr>
          <w:rFonts w:ascii="Times New Roman" w:hAnsi="Times New Roman" w:cs="Times New Roman"/>
        </w:rPr>
        <w:t xml:space="preserve"> </w:t>
      </w:r>
      <w:r w:rsidR="00186B88" w:rsidRPr="00BD03E0">
        <w:rPr>
          <w:rFonts w:ascii="Times New Roman" w:hAnsi="Times New Roman" w:cs="Times New Roman"/>
        </w:rPr>
        <w:t xml:space="preserve">Amit </w:t>
      </w:r>
      <w:r w:rsidR="005D7D91" w:rsidRPr="00BD03E0">
        <w:rPr>
          <w:rFonts w:ascii="Times New Roman" w:hAnsi="Times New Roman" w:cs="Times New Roman"/>
        </w:rPr>
        <w:t>Sengupta.</w:t>
      </w:r>
    </w:p>
    <w:p w14:paraId="12621814" w14:textId="77777777" w:rsidR="00857CD3" w:rsidRPr="00BD03E0" w:rsidRDefault="00857CD3" w:rsidP="006B5A1E">
      <w:pPr>
        <w:jc w:val="both"/>
        <w:rPr>
          <w:rFonts w:ascii="Times New Roman" w:hAnsi="Times New Roman" w:cs="Times New Roman"/>
        </w:rPr>
      </w:pPr>
    </w:p>
    <w:p w14:paraId="532BA7DA" w14:textId="67CFA9EE" w:rsidR="00857CD3" w:rsidRPr="00BD03E0" w:rsidRDefault="00857CD3" w:rsidP="006B5A1E">
      <w:pPr>
        <w:jc w:val="both"/>
        <w:rPr>
          <w:rFonts w:ascii="Times New Roman" w:hAnsi="Times New Roman" w:cs="Times New Roman"/>
        </w:rPr>
      </w:pPr>
      <w:r w:rsidRPr="00BD03E0">
        <w:rPr>
          <w:rFonts w:ascii="Times New Roman" w:hAnsi="Times New Roman" w:cs="Times New Roman"/>
        </w:rPr>
        <w:t>I feel honoured to have been as</w:t>
      </w:r>
      <w:r w:rsidR="00186B88" w:rsidRPr="00BD03E0">
        <w:rPr>
          <w:rFonts w:ascii="Times New Roman" w:hAnsi="Times New Roman" w:cs="Times New Roman"/>
        </w:rPr>
        <w:t>ked to be here.  The storm of tributes to Amit from all over the world punctures one conceit of mine: that Amit was my special friend. I reali</w:t>
      </w:r>
      <w:r w:rsidR="00BD03E0">
        <w:rPr>
          <w:rFonts w:ascii="Times New Roman" w:hAnsi="Times New Roman" w:cs="Times New Roman"/>
        </w:rPr>
        <w:t>s</w:t>
      </w:r>
      <w:r w:rsidR="00186B88" w:rsidRPr="00BD03E0">
        <w:rPr>
          <w:rFonts w:ascii="Times New Roman" w:hAnsi="Times New Roman" w:cs="Times New Roman"/>
        </w:rPr>
        <w:t>e he was not just my special friend</w:t>
      </w:r>
      <w:r w:rsidR="00E60CBA" w:rsidRPr="00BD03E0">
        <w:rPr>
          <w:rFonts w:ascii="Times New Roman" w:hAnsi="Times New Roman" w:cs="Times New Roman"/>
        </w:rPr>
        <w:t xml:space="preserve">, but a special friend, </w:t>
      </w:r>
      <w:r w:rsidR="00186B88" w:rsidRPr="00BD03E0">
        <w:rPr>
          <w:rFonts w:ascii="Times New Roman" w:hAnsi="Times New Roman" w:cs="Times New Roman"/>
        </w:rPr>
        <w:t>mentor,</w:t>
      </w:r>
      <w:r w:rsidR="00E60CBA" w:rsidRPr="00BD03E0">
        <w:rPr>
          <w:rFonts w:ascii="Times New Roman" w:hAnsi="Times New Roman" w:cs="Times New Roman"/>
        </w:rPr>
        <w:t xml:space="preserve"> hand-holder</w:t>
      </w:r>
      <w:r w:rsidR="00186B88" w:rsidRPr="00BD03E0">
        <w:rPr>
          <w:rFonts w:ascii="Times New Roman" w:hAnsi="Times New Roman" w:cs="Times New Roman"/>
        </w:rPr>
        <w:t xml:space="preserve"> to many people, of all ages. He taught us all public health, but also </w:t>
      </w:r>
      <w:proofErr w:type="spellStart"/>
      <w:r w:rsidR="00186B88" w:rsidRPr="00BD03E0">
        <w:rPr>
          <w:rFonts w:ascii="Times New Roman" w:hAnsi="Times New Roman" w:cs="Times New Roman"/>
        </w:rPr>
        <w:t>organi</w:t>
      </w:r>
      <w:r w:rsidR="00BD03E0">
        <w:rPr>
          <w:rFonts w:ascii="Times New Roman" w:hAnsi="Times New Roman" w:cs="Times New Roman"/>
        </w:rPr>
        <w:t>s</w:t>
      </w:r>
      <w:r w:rsidR="00186B88" w:rsidRPr="00BD03E0">
        <w:rPr>
          <w:rFonts w:ascii="Times New Roman" w:hAnsi="Times New Roman" w:cs="Times New Roman"/>
        </w:rPr>
        <w:t>ing</w:t>
      </w:r>
      <w:proofErr w:type="spellEnd"/>
      <w:r w:rsidR="00186B88" w:rsidRPr="00BD03E0">
        <w:rPr>
          <w:rFonts w:ascii="Times New Roman" w:hAnsi="Times New Roman" w:cs="Times New Roman"/>
        </w:rPr>
        <w:t>, reaching out across political divid</w:t>
      </w:r>
      <w:r w:rsidR="0029671E" w:rsidRPr="00BD03E0">
        <w:rPr>
          <w:rFonts w:ascii="Times New Roman" w:hAnsi="Times New Roman" w:cs="Times New Roman"/>
        </w:rPr>
        <w:t xml:space="preserve">es, across movements. </w:t>
      </w:r>
    </w:p>
    <w:p w14:paraId="4CD34085" w14:textId="77777777" w:rsidR="004001C4" w:rsidRPr="00BD03E0" w:rsidRDefault="004001C4" w:rsidP="006B5A1E">
      <w:pPr>
        <w:jc w:val="both"/>
        <w:rPr>
          <w:rFonts w:ascii="Times New Roman" w:hAnsi="Times New Roman" w:cs="Times New Roman"/>
        </w:rPr>
      </w:pPr>
    </w:p>
    <w:p w14:paraId="333D3329" w14:textId="77777777" w:rsidR="006F2F50" w:rsidRDefault="00186B88" w:rsidP="006B5A1E">
      <w:pPr>
        <w:jc w:val="both"/>
        <w:rPr>
          <w:rFonts w:ascii="Times New Roman" w:hAnsi="Times New Roman" w:cs="Times New Roman"/>
        </w:rPr>
      </w:pPr>
      <w:r w:rsidRPr="00BD03E0">
        <w:rPr>
          <w:rFonts w:ascii="Times New Roman" w:hAnsi="Times New Roman" w:cs="Times New Roman"/>
        </w:rPr>
        <w:t>On the face of it, it</w:t>
      </w:r>
      <w:r w:rsidR="004001C4" w:rsidRPr="00BD03E0">
        <w:rPr>
          <w:rFonts w:ascii="Times New Roman" w:hAnsi="Times New Roman" w:cs="Times New Roman"/>
        </w:rPr>
        <w:t xml:space="preserve"> seems strange</w:t>
      </w:r>
      <w:r w:rsidRPr="00BD03E0">
        <w:rPr>
          <w:rFonts w:ascii="Times New Roman" w:hAnsi="Times New Roman" w:cs="Times New Roman"/>
        </w:rPr>
        <w:t xml:space="preserve"> for me to pay tribute to Amit and his vision of Health for All at a conference on</w:t>
      </w:r>
      <w:r w:rsidR="004001C4" w:rsidRPr="00BD03E0">
        <w:rPr>
          <w:rFonts w:ascii="Times New Roman" w:hAnsi="Times New Roman" w:cs="Times New Roman"/>
        </w:rPr>
        <w:t xml:space="preserve"> bio-ethics</w:t>
      </w:r>
      <w:r w:rsidRPr="00BD03E0">
        <w:rPr>
          <w:rFonts w:ascii="Times New Roman" w:hAnsi="Times New Roman" w:cs="Times New Roman"/>
        </w:rPr>
        <w:t>. I say this because it seems</w:t>
      </w:r>
      <w:r w:rsidR="005D7D91" w:rsidRPr="00BD03E0">
        <w:rPr>
          <w:rFonts w:ascii="Times New Roman" w:hAnsi="Times New Roman" w:cs="Times New Roman"/>
        </w:rPr>
        <w:t xml:space="preserve"> </w:t>
      </w:r>
      <w:r w:rsidR="00BD03E0">
        <w:rPr>
          <w:rFonts w:ascii="Times New Roman" w:hAnsi="Times New Roman" w:cs="Times New Roman"/>
        </w:rPr>
        <w:t>‒</w:t>
      </w:r>
      <w:r w:rsidRPr="00BD03E0">
        <w:rPr>
          <w:rFonts w:ascii="Times New Roman" w:hAnsi="Times New Roman" w:cs="Times New Roman"/>
        </w:rPr>
        <w:t xml:space="preserve"> to an outsider</w:t>
      </w:r>
      <w:r w:rsidR="006F2F50">
        <w:rPr>
          <w:rFonts w:ascii="Times New Roman" w:hAnsi="Times New Roman" w:cs="Times New Roman"/>
        </w:rPr>
        <w:t xml:space="preserve"> ‒</w:t>
      </w:r>
      <w:r w:rsidR="005D7D91" w:rsidRPr="00BD03E0">
        <w:rPr>
          <w:rFonts w:ascii="Times New Roman" w:hAnsi="Times New Roman" w:cs="Times New Roman"/>
        </w:rPr>
        <w:t xml:space="preserve"> </w:t>
      </w:r>
      <w:r w:rsidRPr="00BD03E0">
        <w:rPr>
          <w:rFonts w:ascii="Times New Roman" w:hAnsi="Times New Roman" w:cs="Times New Roman"/>
        </w:rPr>
        <w:t>that bio ethics</w:t>
      </w:r>
      <w:r w:rsidR="004001C4" w:rsidRPr="00BD03E0">
        <w:rPr>
          <w:rFonts w:ascii="Times New Roman" w:hAnsi="Times New Roman" w:cs="Times New Roman"/>
        </w:rPr>
        <w:t xml:space="preserve"> is individual</w:t>
      </w:r>
      <w:r w:rsidR="00283FE6" w:rsidRPr="00BD03E0">
        <w:rPr>
          <w:rFonts w:ascii="Times New Roman" w:hAnsi="Times New Roman" w:cs="Times New Roman"/>
        </w:rPr>
        <w:t>-</w:t>
      </w:r>
      <w:r w:rsidR="004001C4" w:rsidRPr="00BD03E0">
        <w:rPr>
          <w:rFonts w:ascii="Times New Roman" w:hAnsi="Times New Roman" w:cs="Times New Roman"/>
        </w:rPr>
        <w:t>centered, clinic</w:t>
      </w:r>
      <w:r w:rsidR="00283FE6" w:rsidRPr="00BD03E0">
        <w:rPr>
          <w:rFonts w:ascii="Times New Roman" w:hAnsi="Times New Roman" w:cs="Times New Roman"/>
        </w:rPr>
        <w:t>-</w:t>
      </w:r>
      <w:r w:rsidR="004001C4" w:rsidRPr="00BD03E0">
        <w:rPr>
          <w:rFonts w:ascii="Times New Roman" w:hAnsi="Times New Roman" w:cs="Times New Roman"/>
        </w:rPr>
        <w:t xml:space="preserve">centred, and bio-medicine centred. </w:t>
      </w:r>
      <w:r w:rsidR="00420AAF" w:rsidRPr="00BD03E0">
        <w:rPr>
          <w:rFonts w:ascii="Times New Roman" w:hAnsi="Times New Roman" w:cs="Times New Roman"/>
        </w:rPr>
        <w:t>Above all,</w:t>
      </w:r>
      <w:r w:rsidR="006B5A1E" w:rsidRPr="00BD03E0">
        <w:rPr>
          <w:rFonts w:ascii="Times New Roman" w:hAnsi="Times New Roman" w:cs="Times New Roman"/>
        </w:rPr>
        <w:t xml:space="preserve"> neo-</w:t>
      </w:r>
      <w:r w:rsidR="002218C8" w:rsidRPr="00BD03E0">
        <w:rPr>
          <w:rFonts w:ascii="Times New Roman" w:hAnsi="Times New Roman" w:cs="Times New Roman"/>
        </w:rPr>
        <w:t xml:space="preserve">imperial and </w:t>
      </w:r>
    </w:p>
    <w:p w14:paraId="5F5EFE7D" w14:textId="6E1192E4" w:rsidR="004001C4" w:rsidRPr="00BD03E0" w:rsidRDefault="002218C8" w:rsidP="006B5A1E">
      <w:pPr>
        <w:jc w:val="both"/>
        <w:rPr>
          <w:rFonts w:ascii="Times New Roman" w:hAnsi="Times New Roman" w:cs="Times New Roman"/>
        </w:rPr>
      </w:pPr>
      <w:r w:rsidRPr="00BD03E0">
        <w:rPr>
          <w:rFonts w:ascii="Times New Roman" w:hAnsi="Times New Roman" w:cs="Times New Roman"/>
        </w:rPr>
        <w:t>a-historical</w:t>
      </w:r>
      <w:r w:rsidR="00186B88" w:rsidRPr="00BD03E0">
        <w:rPr>
          <w:rFonts w:ascii="Times New Roman" w:hAnsi="Times New Roman" w:cs="Times New Roman"/>
        </w:rPr>
        <w:t xml:space="preserve"> with Platonic</w:t>
      </w:r>
      <w:r w:rsidRPr="00BD03E0">
        <w:rPr>
          <w:rFonts w:ascii="Times New Roman" w:hAnsi="Times New Roman" w:cs="Times New Roman"/>
        </w:rPr>
        <w:t xml:space="preserve"> quiddities.</w:t>
      </w:r>
    </w:p>
    <w:p w14:paraId="5A55E8E3" w14:textId="77777777" w:rsidR="004001C4" w:rsidRPr="00BD03E0" w:rsidRDefault="004001C4" w:rsidP="006B5A1E">
      <w:pPr>
        <w:jc w:val="both"/>
        <w:rPr>
          <w:rFonts w:ascii="Times New Roman" w:hAnsi="Times New Roman" w:cs="Times New Roman"/>
        </w:rPr>
      </w:pPr>
    </w:p>
    <w:p w14:paraId="67F54A48" w14:textId="477E8378" w:rsidR="00420AAF" w:rsidRPr="00BD03E0" w:rsidRDefault="004001C4" w:rsidP="006B5A1E">
      <w:pPr>
        <w:jc w:val="both"/>
        <w:rPr>
          <w:rFonts w:ascii="Times New Roman" w:hAnsi="Times New Roman" w:cs="Times New Roman"/>
        </w:rPr>
      </w:pPr>
      <w:r w:rsidRPr="00BD03E0">
        <w:rPr>
          <w:rFonts w:ascii="Times New Roman" w:hAnsi="Times New Roman" w:cs="Times New Roman"/>
        </w:rPr>
        <w:t>But Amit Sengupta’s public health was population</w:t>
      </w:r>
      <w:r w:rsidR="006F2F50">
        <w:rPr>
          <w:rFonts w:ascii="Times New Roman" w:hAnsi="Times New Roman" w:cs="Times New Roman"/>
        </w:rPr>
        <w:t>-</w:t>
      </w:r>
      <w:r w:rsidRPr="00BD03E0">
        <w:rPr>
          <w:rFonts w:ascii="Times New Roman" w:hAnsi="Times New Roman" w:cs="Times New Roman"/>
        </w:rPr>
        <w:t>based,</w:t>
      </w:r>
      <w:r w:rsidR="00857CD3" w:rsidRPr="00BD03E0">
        <w:rPr>
          <w:rFonts w:ascii="Times New Roman" w:hAnsi="Times New Roman" w:cs="Times New Roman"/>
        </w:rPr>
        <w:t xml:space="preserve"> rejected ideas of Methodological Individualism</w:t>
      </w:r>
      <w:r w:rsidRPr="00BD03E0">
        <w:rPr>
          <w:rFonts w:ascii="Times New Roman" w:hAnsi="Times New Roman" w:cs="Times New Roman"/>
        </w:rPr>
        <w:t xml:space="preserve"> </w:t>
      </w:r>
      <w:r w:rsidR="006B5A1E" w:rsidRPr="00BD03E0">
        <w:rPr>
          <w:rFonts w:ascii="Times New Roman" w:hAnsi="Times New Roman" w:cs="Times New Roman"/>
        </w:rPr>
        <w:t>in favour of Methodological Holism,</w:t>
      </w:r>
      <w:r w:rsidR="00245FC4" w:rsidRPr="00BD03E0">
        <w:rPr>
          <w:rFonts w:ascii="Times New Roman" w:hAnsi="Times New Roman" w:cs="Times New Roman"/>
        </w:rPr>
        <w:t xml:space="preserve"> was sharply historical</w:t>
      </w:r>
      <w:r w:rsidR="00420AAF" w:rsidRPr="00BD03E0">
        <w:rPr>
          <w:rFonts w:ascii="Times New Roman" w:hAnsi="Times New Roman" w:cs="Times New Roman"/>
        </w:rPr>
        <w:t xml:space="preserve">, and shaped by a politics that was inclusive and </w:t>
      </w:r>
      <w:r w:rsidR="00657E97" w:rsidRPr="00BD03E0">
        <w:rPr>
          <w:rFonts w:ascii="Times New Roman" w:hAnsi="Times New Roman" w:cs="Times New Roman"/>
        </w:rPr>
        <w:t xml:space="preserve">with </w:t>
      </w:r>
      <w:r w:rsidR="00420AAF" w:rsidRPr="00BD03E0">
        <w:rPr>
          <w:rFonts w:ascii="Times New Roman" w:hAnsi="Times New Roman" w:cs="Times New Roman"/>
        </w:rPr>
        <w:t>an acute understanding of the economic and social. Sharply critical of moral relativism, this public health was grounded in a respect for facts and the politics of the gathering of facts and their interpretation. The politics was a relationship of the global with the local, never one-sided.</w:t>
      </w:r>
    </w:p>
    <w:p w14:paraId="7047E4A2" w14:textId="77777777" w:rsidR="002B6D32" w:rsidRPr="00BD03E0" w:rsidRDefault="002B6D32" w:rsidP="006B5A1E">
      <w:pPr>
        <w:jc w:val="both"/>
        <w:rPr>
          <w:rFonts w:ascii="Times New Roman" w:hAnsi="Times New Roman" w:cs="Times New Roman"/>
        </w:rPr>
      </w:pPr>
    </w:p>
    <w:p w14:paraId="111B155D" w14:textId="05314F0E" w:rsidR="002B6D32" w:rsidRPr="00BD03E0" w:rsidRDefault="002B6D32" w:rsidP="006B5A1E">
      <w:pPr>
        <w:jc w:val="both"/>
        <w:rPr>
          <w:rFonts w:ascii="Times New Roman" w:hAnsi="Times New Roman" w:cs="Times New Roman"/>
        </w:rPr>
      </w:pPr>
      <w:r w:rsidRPr="00BD03E0">
        <w:rPr>
          <w:rFonts w:ascii="Times New Roman" w:hAnsi="Times New Roman" w:cs="Times New Roman"/>
        </w:rPr>
        <w:t>But bio-ethics</w:t>
      </w:r>
      <w:r w:rsidR="005D7D91" w:rsidRPr="00BD03E0">
        <w:rPr>
          <w:rFonts w:ascii="Times New Roman" w:hAnsi="Times New Roman" w:cs="Times New Roman"/>
        </w:rPr>
        <w:t>,</w:t>
      </w:r>
      <w:r w:rsidRPr="00BD03E0">
        <w:rPr>
          <w:rFonts w:ascii="Times New Roman" w:hAnsi="Times New Roman" w:cs="Times New Roman"/>
        </w:rPr>
        <w:t xml:space="preserve"> especially in countries like India</w:t>
      </w:r>
      <w:r w:rsidR="005D7D91" w:rsidRPr="00BD03E0">
        <w:rPr>
          <w:rFonts w:ascii="Times New Roman" w:hAnsi="Times New Roman" w:cs="Times New Roman"/>
        </w:rPr>
        <w:t>,</w:t>
      </w:r>
      <w:r w:rsidRPr="00BD03E0">
        <w:rPr>
          <w:rFonts w:ascii="Times New Roman" w:hAnsi="Times New Roman" w:cs="Times New Roman"/>
        </w:rPr>
        <w:t xml:space="preserve"> has moved far beyond the individual and the clinic, as I well know.</w:t>
      </w:r>
    </w:p>
    <w:p w14:paraId="644261A4" w14:textId="77777777" w:rsidR="00420AAF" w:rsidRPr="00BD03E0" w:rsidRDefault="00420AAF" w:rsidP="006B5A1E">
      <w:pPr>
        <w:jc w:val="both"/>
        <w:rPr>
          <w:rFonts w:ascii="Times New Roman" w:hAnsi="Times New Roman" w:cs="Times New Roman"/>
        </w:rPr>
      </w:pPr>
    </w:p>
    <w:p w14:paraId="3DE1F1FC" w14:textId="7ADD61B0" w:rsidR="00535E70" w:rsidRPr="00BD03E0" w:rsidRDefault="00420AAF" w:rsidP="006B5A1E">
      <w:pPr>
        <w:jc w:val="both"/>
        <w:rPr>
          <w:rFonts w:ascii="Times New Roman" w:hAnsi="Times New Roman" w:cs="Times New Roman"/>
        </w:rPr>
      </w:pPr>
      <w:r w:rsidRPr="00BD03E0">
        <w:rPr>
          <w:rFonts w:ascii="Times New Roman" w:hAnsi="Times New Roman" w:cs="Times New Roman"/>
        </w:rPr>
        <w:t>Actually, I do not remember when I first met</w:t>
      </w:r>
      <w:r w:rsidR="00F33C85" w:rsidRPr="00BD03E0">
        <w:rPr>
          <w:rFonts w:ascii="Times New Roman" w:hAnsi="Times New Roman" w:cs="Times New Roman"/>
        </w:rPr>
        <w:t xml:space="preserve"> Amit. I moved to Delhi in 1982, so it must have been </w:t>
      </w:r>
      <w:r w:rsidR="00283FE6" w:rsidRPr="00BD03E0">
        <w:rPr>
          <w:rFonts w:ascii="Times New Roman" w:hAnsi="Times New Roman" w:cs="Times New Roman"/>
        </w:rPr>
        <w:t>1983</w:t>
      </w:r>
      <w:r w:rsidR="00F33C85" w:rsidRPr="00BD03E0">
        <w:rPr>
          <w:rFonts w:ascii="Times New Roman" w:hAnsi="Times New Roman" w:cs="Times New Roman"/>
        </w:rPr>
        <w:t xml:space="preserve"> or 1984 when I met him first, possibly at a meeting called by Vina Mazumdar</w:t>
      </w:r>
      <w:r w:rsidR="00472270" w:rsidRPr="00BD03E0">
        <w:rPr>
          <w:rFonts w:ascii="Times New Roman" w:hAnsi="Times New Roman" w:cs="Times New Roman"/>
        </w:rPr>
        <w:t xml:space="preserve">, legendary feminist and author of the classic </w:t>
      </w:r>
      <w:r w:rsidR="00472270" w:rsidRPr="00BD03E0">
        <w:rPr>
          <w:rFonts w:ascii="Times New Roman" w:hAnsi="Times New Roman" w:cs="Times New Roman"/>
          <w:i/>
        </w:rPr>
        <w:t>Towards Equality</w:t>
      </w:r>
      <w:r w:rsidR="00472270" w:rsidRPr="00BD03E0">
        <w:rPr>
          <w:rFonts w:ascii="Times New Roman" w:hAnsi="Times New Roman" w:cs="Times New Roman"/>
        </w:rPr>
        <w:t xml:space="preserve"> report,</w:t>
      </w:r>
      <w:r w:rsidR="00F33C85" w:rsidRPr="00BD03E0">
        <w:rPr>
          <w:rFonts w:ascii="Times New Roman" w:hAnsi="Times New Roman" w:cs="Times New Roman"/>
        </w:rPr>
        <w:t xml:space="preserve"> at the Constitution Clu</w:t>
      </w:r>
      <w:r w:rsidR="00472270" w:rsidRPr="00BD03E0">
        <w:rPr>
          <w:rFonts w:ascii="Times New Roman" w:hAnsi="Times New Roman" w:cs="Times New Roman"/>
        </w:rPr>
        <w:t>b to discuss Sikh personal laws.</w:t>
      </w:r>
      <w:r w:rsidR="00F33C85" w:rsidRPr="00BD03E0">
        <w:rPr>
          <w:rFonts w:ascii="Times New Roman" w:hAnsi="Times New Roman" w:cs="Times New Roman"/>
        </w:rPr>
        <w:t xml:space="preserve"> I know that in 1989 he asked me to write a piece on women’s health for a journal called </w:t>
      </w:r>
      <w:r w:rsidR="00F33C85" w:rsidRPr="00BD03E0">
        <w:rPr>
          <w:rFonts w:ascii="Times New Roman" w:hAnsi="Times New Roman" w:cs="Times New Roman"/>
          <w:i/>
        </w:rPr>
        <w:t>Health Monitor</w:t>
      </w:r>
      <w:r w:rsidR="00F33C85" w:rsidRPr="00BD03E0">
        <w:rPr>
          <w:rFonts w:ascii="Times New Roman" w:hAnsi="Times New Roman" w:cs="Times New Roman"/>
        </w:rPr>
        <w:t>, he briefly edited.</w:t>
      </w:r>
      <w:r w:rsidR="00472270" w:rsidRPr="00BD03E0">
        <w:rPr>
          <w:rFonts w:ascii="Times New Roman" w:hAnsi="Times New Roman" w:cs="Times New Roman"/>
        </w:rPr>
        <w:t xml:space="preserve"> A</w:t>
      </w:r>
      <w:r w:rsidR="000B4F35" w:rsidRPr="00BD03E0">
        <w:rPr>
          <w:rFonts w:ascii="Times New Roman" w:hAnsi="Times New Roman" w:cs="Times New Roman"/>
        </w:rPr>
        <w:t xml:space="preserve">mit was very active in the rational drug movement which later congealed </w:t>
      </w:r>
      <w:r w:rsidR="0029671E" w:rsidRPr="00BD03E0">
        <w:rPr>
          <w:rFonts w:ascii="Times New Roman" w:hAnsi="Times New Roman" w:cs="Times New Roman"/>
        </w:rPr>
        <w:t>into the All India Drug Action N</w:t>
      </w:r>
      <w:r w:rsidR="000B4F35" w:rsidRPr="00BD03E0">
        <w:rPr>
          <w:rFonts w:ascii="Times New Roman" w:hAnsi="Times New Roman" w:cs="Times New Roman"/>
        </w:rPr>
        <w:t>etwork. His first publication, if I remember right, was the 1986 edited volume</w:t>
      </w:r>
      <w:r w:rsidR="000B4F35" w:rsidRPr="00BD03E0">
        <w:rPr>
          <w:rFonts w:ascii="Times New Roman" w:hAnsi="Times New Roman" w:cs="Times New Roman"/>
          <w:i/>
        </w:rPr>
        <w:t xml:space="preserve"> The Drug Industry and the </w:t>
      </w:r>
      <w:r w:rsidR="000B4F35" w:rsidRPr="00BD03E0">
        <w:rPr>
          <w:rFonts w:ascii="Times New Roman" w:hAnsi="Times New Roman" w:cs="Times New Roman"/>
          <w:i/>
        </w:rPr>
        <w:lastRenderedPageBreak/>
        <w:t>Indian People</w:t>
      </w:r>
      <w:r w:rsidR="00535E70" w:rsidRPr="00BD03E0">
        <w:rPr>
          <w:rFonts w:ascii="Times New Roman" w:hAnsi="Times New Roman" w:cs="Times New Roman"/>
        </w:rPr>
        <w:t xml:space="preserve"> with a foreword by M</w:t>
      </w:r>
      <w:r w:rsidR="006F2F50">
        <w:rPr>
          <w:rFonts w:ascii="Times New Roman" w:hAnsi="Times New Roman" w:cs="Times New Roman"/>
        </w:rPr>
        <w:t xml:space="preserve">r </w:t>
      </w:r>
      <w:r w:rsidR="00535E70" w:rsidRPr="00BD03E0">
        <w:rPr>
          <w:rFonts w:ascii="Times New Roman" w:hAnsi="Times New Roman" w:cs="Times New Roman"/>
        </w:rPr>
        <w:t>PN</w:t>
      </w:r>
      <w:r w:rsidR="006F2F50">
        <w:rPr>
          <w:rFonts w:ascii="Times New Roman" w:hAnsi="Times New Roman" w:cs="Times New Roman"/>
        </w:rPr>
        <w:t xml:space="preserve"> </w:t>
      </w:r>
      <w:r w:rsidR="00535E70" w:rsidRPr="00BD03E0">
        <w:rPr>
          <w:rFonts w:ascii="Times New Roman" w:hAnsi="Times New Roman" w:cs="Times New Roman"/>
        </w:rPr>
        <w:t>Haksar, who was the President then of the Delhi Science Forum.</w:t>
      </w:r>
    </w:p>
    <w:p w14:paraId="30B610F4" w14:textId="77777777" w:rsidR="00535E70" w:rsidRPr="00BD03E0" w:rsidRDefault="00535E70" w:rsidP="006B5A1E">
      <w:pPr>
        <w:jc w:val="both"/>
        <w:rPr>
          <w:rFonts w:ascii="Times New Roman" w:hAnsi="Times New Roman" w:cs="Times New Roman"/>
        </w:rPr>
      </w:pPr>
    </w:p>
    <w:p w14:paraId="2CD42063" w14:textId="425D3AAD" w:rsidR="004001C4" w:rsidRPr="00BD03E0" w:rsidRDefault="00874056" w:rsidP="006B5A1E">
      <w:pPr>
        <w:jc w:val="both"/>
        <w:rPr>
          <w:rFonts w:ascii="Times New Roman" w:hAnsi="Times New Roman" w:cs="Times New Roman"/>
        </w:rPr>
      </w:pPr>
      <w:r w:rsidRPr="00BD03E0">
        <w:rPr>
          <w:rFonts w:ascii="Times New Roman" w:hAnsi="Times New Roman" w:cs="Times New Roman"/>
        </w:rPr>
        <w:t>I joined the faculty of the Centre</w:t>
      </w:r>
      <w:r w:rsidR="00472270" w:rsidRPr="00BD03E0">
        <w:rPr>
          <w:rFonts w:ascii="Times New Roman" w:hAnsi="Times New Roman" w:cs="Times New Roman"/>
        </w:rPr>
        <w:t xml:space="preserve"> of Social Medicine and Community Health, JNU,</w:t>
      </w:r>
      <w:r w:rsidRPr="00BD03E0">
        <w:rPr>
          <w:rFonts w:ascii="Times New Roman" w:hAnsi="Times New Roman" w:cs="Times New Roman"/>
        </w:rPr>
        <w:t xml:space="preserve"> as an Assistant Professor in 1987, around which time my friendship with Amit</w:t>
      </w:r>
      <w:r w:rsidR="00420AAF" w:rsidRPr="00BD03E0">
        <w:rPr>
          <w:rFonts w:ascii="Times New Roman" w:hAnsi="Times New Roman" w:cs="Times New Roman"/>
        </w:rPr>
        <w:t xml:space="preserve"> </w:t>
      </w:r>
      <w:r w:rsidR="00A60F39" w:rsidRPr="00BD03E0">
        <w:rPr>
          <w:rFonts w:ascii="Times New Roman" w:hAnsi="Times New Roman" w:cs="Times New Roman"/>
        </w:rPr>
        <w:t>also translated into my becoming an Executive Committee me</w:t>
      </w:r>
      <w:r w:rsidR="00347E1D" w:rsidRPr="00BD03E0">
        <w:rPr>
          <w:rFonts w:ascii="Times New Roman" w:hAnsi="Times New Roman" w:cs="Times New Roman"/>
        </w:rPr>
        <w:t>mber of the Delhi Science Forum, perhaps in 1990.</w:t>
      </w:r>
    </w:p>
    <w:p w14:paraId="08625215" w14:textId="77777777" w:rsidR="00283FE6" w:rsidRPr="00BD03E0" w:rsidRDefault="00283FE6" w:rsidP="006B5A1E">
      <w:pPr>
        <w:jc w:val="both"/>
        <w:rPr>
          <w:rFonts w:ascii="Times New Roman" w:hAnsi="Times New Roman" w:cs="Times New Roman"/>
        </w:rPr>
      </w:pPr>
    </w:p>
    <w:p w14:paraId="3EF3A9A0" w14:textId="1C273824" w:rsidR="00283FE6" w:rsidRPr="00BD03E0" w:rsidRDefault="00283FE6" w:rsidP="006B5A1E">
      <w:pPr>
        <w:jc w:val="both"/>
        <w:rPr>
          <w:rFonts w:ascii="Times New Roman" w:hAnsi="Times New Roman" w:cs="Times New Roman"/>
        </w:rPr>
      </w:pPr>
      <w:r w:rsidRPr="00BD03E0">
        <w:rPr>
          <w:rFonts w:ascii="Times New Roman" w:hAnsi="Times New Roman" w:cs="Times New Roman"/>
        </w:rPr>
        <w:t xml:space="preserve">During this period, he was writing regularly on drug policies, especially in the </w:t>
      </w:r>
      <w:r w:rsidRPr="00BD03E0">
        <w:rPr>
          <w:rFonts w:ascii="Times New Roman" w:hAnsi="Times New Roman" w:cs="Times New Roman"/>
          <w:i/>
        </w:rPr>
        <w:t>Economic and Political Weekly</w:t>
      </w:r>
      <w:r w:rsidRPr="00BD03E0">
        <w:rPr>
          <w:rFonts w:ascii="Times New Roman" w:hAnsi="Times New Roman" w:cs="Times New Roman"/>
        </w:rPr>
        <w:t xml:space="preserve">. This soon turned into a massive campaign against India joining the WTO. </w:t>
      </w:r>
      <w:r w:rsidR="00962B32" w:rsidRPr="00BD03E0">
        <w:rPr>
          <w:rFonts w:ascii="Times New Roman" w:hAnsi="Times New Roman" w:cs="Times New Roman"/>
        </w:rPr>
        <w:t>At the same time, he was also involved with campaigns that I was involved in</w:t>
      </w:r>
      <w:r w:rsidR="006F6E15" w:rsidRPr="00BD03E0">
        <w:rPr>
          <w:rFonts w:ascii="Times New Roman" w:hAnsi="Times New Roman" w:cs="Times New Roman"/>
        </w:rPr>
        <w:t>, along with women’s groups</w:t>
      </w:r>
      <w:r w:rsidR="00962B32" w:rsidRPr="00BD03E0">
        <w:rPr>
          <w:rFonts w:ascii="Times New Roman" w:hAnsi="Times New Roman" w:cs="Times New Roman"/>
        </w:rPr>
        <w:t>: against coercive population policies, against certain contraceptives, against the two-child norm.</w:t>
      </w:r>
    </w:p>
    <w:p w14:paraId="4A1D0F99" w14:textId="77777777" w:rsidR="00962B32" w:rsidRPr="00BD03E0" w:rsidRDefault="00962B32" w:rsidP="006B5A1E">
      <w:pPr>
        <w:jc w:val="both"/>
        <w:rPr>
          <w:rFonts w:ascii="Times New Roman" w:hAnsi="Times New Roman" w:cs="Times New Roman"/>
        </w:rPr>
      </w:pPr>
    </w:p>
    <w:p w14:paraId="3D767005" w14:textId="64165912" w:rsidR="00962B32" w:rsidRPr="00BD03E0" w:rsidRDefault="00962B32" w:rsidP="006B5A1E">
      <w:pPr>
        <w:jc w:val="both"/>
        <w:rPr>
          <w:rFonts w:ascii="Times New Roman" w:hAnsi="Times New Roman" w:cs="Times New Roman"/>
        </w:rPr>
      </w:pPr>
      <w:r w:rsidRPr="00BD03E0">
        <w:rPr>
          <w:rFonts w:ascii="Times New Roman" w:hAnsi="Times New Roman" w:cs="Times New Roman"/>
        </w:rPr>
        <w:t>Through his campaigns for All India Drug Action Network, Amit had also become a lay expert in law. It was partly at his urging that I got involved in a Supreme Court PIL, along with AIDWA, against quinacrine sterilisations. When the Supreme Court judgment banning quinacrine sterilisations came, I was shattered. We had sought compensation to and follow-up of all women who had been thus sterili</w:t>
      </w:r>
      <w:r w:rsidR="006F2F50">
        <w:rPr>
          <w:rFonts w:ascii="Times New Roman" w:hAnsi="Times New Roman" w:cs="Times New Roman"/>
        </w:rPr>
        <w:t>s</w:t>
      </w:r>
      <w:r w:rsidRPr="00BD03E0">
        <w:rPr>
          <w:rFonts w:ascii="Times New Roman" w:hAnsi="Times New Roman" w:cs="Times New Roman"/>
        </w:rPr>
        <w:t>ed. We had also sought punitive action against the doctors and NGOs which had been wilfully carrying out illegal sterili</w:t>
      </w:r>
      <w:r w:rsidR="006F2F50">
        <w:rPr>
          <w:rFonts w:ascii="Times New Roman" w:hAnsi="Times New Roman" w:cs="Times New Roman"/>
        </w:rPr>
        <w:t>s</w:t>
      </w:r>
      <w:r w:rsidRPr="00BD03E0">
        <w:rPr>
          <w:rFonts w:ascii="Times New Roman" w:hAnsi="Times New Roman" w:cs="Times New Roman"/>
        </w:rPr>
        <w:t>ation of women with a dangerous method. We had also sought directions from the Supreme Court that the government establish and fund an autonomous organi</w:t>
      </w:r>
      <w:r w:rsidR="006F2F50">
        <w:rPr>
          <w:rFonts w:ascii="Times New Roman" w:hAnsi="Times New Roman" w:cs="Times New Roman"/>
        </w:rPr>
        <w:t>s</w:t>
      </w:r>
      <w:r w:rsidRPr="00BD03E0">
        <w:rPr>
          <w:rFonts w:ascii="Times New Roman" w:hAnsi="Times New Roman" w:cs="Times New Roman"/>
        </w:rPr>
        <w:t xml:space="preserve">ation, along the lines of </w:t>
      </w:r>
      <w:r w:rsidR="006F2F50">
        <w:rPr>
          <w:rFonts w:ascii="Times New Roman" w:hAnsi="Times New Roman" w:cs="Times New Roman"/>
        </w:rPr>
        <w:t>the National Institute for Health and Care Excellence (</w:t>
      </w:r>
      <w:r w:rsidRPr="00BD03E0">
        <w:rPr>
          <w:rFonts w:ascii="Times New Roman" w:hAnsi="Times New Roman" w:cs="Times New Roman"/>
        </w:rPr>
        <w:t>NICE</w:t>
      </w:r>
      <w:r w:rsidR="006F2F50">
        <w:rPr>
          <w:rFonts w:ascii="Times New Roman" w:hAnsi="Times New Roman" w:cs="Times New Roman"/>
        </w:rPr>
        <w:t>)</w:t>
      </w:r>
      <w:r w:rsidRPr="00BD03E0">
        <w:rPr>
          <w:rFonts w:ascii="Times New Roman" w:hAnsi="Times New Roman" w:cs="Times New Roman"/>
        </w:rPr>
        <w:t xml:space="preserve"> in UK, that would monitor and regulate all public health technology in the country.</w:t>
      </w:r>
      <w:r w:rsidR="00E60CBA" w:rsidRPr="00BD03E0">
        <w:rPr>
          <w:rFonts w:ascii="Times New Roman" w:hAnsi="Times New Roman" w:cs="Times New Roman"/>
        </w:rPr>
        <w:t xml:space="preserve"> The Supreme Court judgment addressed none of these issues.</w:t>
      </w:r>
    </w:p>
    <w:p w14:paraId="2F9D32E0" w14:textId="77777777" w:rsidR="0029671E" w:rsidRPr="00BD03E0" w:rsidRDefault="00962B32" w:rsidP="00962B32">
      <w:pPr>
        <w:spacing w:before="100" w:beforeAutospacing="1" w:after="100" w:afterAutospacing="1"/>
        <w:jc w:val="both"/>
        <w:rPr>
          <w:rFonts w:ascii="Times New Roman" w:hAnsi="Times New Roman" w:cs="Times New Roman"/>
        </w:rPr>
      </w:pPr>
      <w:r w:rsidRPr="00BD03E0">
        <w:rPr>
          <w:rFonts w:ascii="Times New Roman" w:hAnsi="Times New Roman" w:cs="Times New Roman"/>
        </w:rPr>
        <w:t>Illustrating a fundamental difference between us, Amit was triumphant. He always looked at the silver lining, while I looked at the</w:t>
      </w:r>
      <w:r w:rsidR="0029671E" w:rsidRPr="00BD03E0">
        <w:rPr>
          <w:rFonts w:ascii="Times New Roman" w:hAnsi="Times New Roman" w:cs="Times New Roman"/>
        </w:rPr>
        <w:t xml:space="preserve"> cloud. </w:t>
      </w:r>
    </w:p>
    <w:p w14:paraId="07D7058E" w14:textId="4599BE22" w:rsidR="00962B32" w:rsidRPr="00BD03E0" w:rsidRDefault="00962B32" w:rsidP="00962B32">
      <w:pPr>
        <w:spacing w:before="100" w:beforeAutospacing="1" w:after="100" w:afterAutospacing="1"/>
        <w:jc w:val="both"/>
        <w:rPr>
          <w:rFonts w:ascii="Times New Roman" w:hAnsi="Times New Roman" w:cs="Times New Roman"/>
        </w:rPr>
      </w:pPr>
      <w:r w:rsidRPr="00BD03E0">
        <w:rPr>
          <w:rFonts w:ascii="Times New Roman" w:hAnsi="Times New Roman" w:cs="Times New Roman"/>
        </w:rPr>
        <w:t xml:space="preserve">When Vina Mazumdar brought together women's groups in the nineties and wanted some public health information, she would summon </w:t>
      </w:r>
      <w:r w:rsidR="0029671E" w:rsidRPr="00BD03E0">
        <w:rPr>
          <w:rFonts w:ascii="Times New Roman" w:hAnsi="Times New Roman" w:cs="Times New Roman"/>
        </w:rPr>
        <w:t xml:space="preserve">public health scholar and professor in our Centre, </w:t>
      </w:r>
      <w:r w:rsidRPr="00BD03E0">
        <w:rPr>
          <w:rFonts w:ascii="Times New Roman" w:hAnsi="Times New Roman" w:cs="Times New Roman"/>
        </w:rPr>
        <w:t>Imrana Qadeer, Amit Sengupta and</w:t>
      </w:r>
      <w:r w:rsidR="00657E97" w:rsidRPr="00BD03E0">
        <w:rPr>
          <w:rFonts w:ascii="Times New Roman" w:hAnsi="Times New Roman" w:cs="Times New Roman"/>
        </w:rPr>
        <w:t xml:space="preserve"> myself. While Imrana and I saw ourselves as</w:t>
      </w:r>
      <w:r w:rsidRPr="00BD03E0">
        <w:rPr>
          <w:rFonts w:ascii="Times New Roman" w:hAnsi="Times New Roman" w:cs="Times New Roman"/>
        </w:rPr>
        <w:t xml:space="preserve"> part of these women's groups, Amit did not necessarily belong. He would be there at farmers' movements, workers' movements, that we did not become part of.</w:t>
      </w:r>
    </w:p>
    <w:p w14:paraId="61D72700" w14:textId="64EB5FCE" w:rsidR="00962B32" w:rsidRPr="00BD03E0" w:rsidRDefault="00962B32" w:rsidP="00962B32">
      <w:pPr>
        <w:spacing w:before="100" w:beforeAutospacing="1" w:after="100" w:afterAutospacing="1"/>
        <w:jc w:val="both"/>
        <w:rPr>
          <w:rFonts w:ascii="Times New Roman" w:hAnsi="Times New Roman" w:cs="Times New Roman"/>
        </w:rPr>
      </w:pPr>
      <w:r w:rsidRPr="00BD03E0">
        <w:rPr>
          <w:rFonts w:ascii="Times New Roman" w:hAnsi="Times New Roman" w:cs="Times New Roman"/>
        </w:rPr>
        <w:t xml:space="preserve">We were there together in the founding of the </w:t>
      </w:r>
      <w:r w:rsidR="006F2F50">
        <w:rPr>
          <w:rFonts w:ascii="Times New Roman" w:hAnsi="Times New Roman" w:cs="Times New Roman"/>
        </w:rPr>
        <w:t>Jan Swasthya Abhiyan (</w:t>
      </w:r>
      <w:r w:rsidRPr="00BD03E0">
        <w:rPr>
          <w:rFonts w:ascii="Times New Roman" w:hAnsi="Times New Roman" w:cs="Times New Roman"/>
        </w:rPr>
        <w:t>JSA</w:t>
      </w:r>
      <w:r w:rsidR="006F2F50">
        <w:rPr>
          <w:rFonts w:ascii="Times New Roman" w:hAnsi="Times New Roman" w:cs="Times New Roman"/>
        </w:rPr>
        <w:t>)</w:t>
      </w:r>
      <w:r w:rsidRPr="00BD03E0">
        <w:rPr>
          <w:rFonts w:ascii="Times New Roman" w:hAnsi="Times New Roman" w:cs="Times New Roman"/>
        </w:rPr>
        <w:t xml:space="preserve"> and later in 2000</w:t>
      </w:r>
      <w:r w:rsidR="006F2F50">
        <w:rPr>
          <w:rFonts w:ascii="Times New Roman" w:hAnsi="Times New Roman" w:cs="Times New Roman"/>
        </w:rPr>
        <w:t>,</w:t>
      </w:r>
      <w:r w:rsidRPr="00BD03E0">
        <w:rPr>
          <w:rFonts w:ascii="Times New Roman" w:hAnsi="Times New Roman" w:cs="Times New Roman"/>
        </w:rPr>
        <w:t xml:space="preserve"> in Dhaka at the P</w:t>
      </w:r>
      <w:r w:rsidR="008D7C92" w:rsidRPr="00BD03E0">
        <w:rPr>
          <w:rFonts w:ascii="Times New Roman" w:hAnsi="Times New Roman" w:cs="Times New Roman"/>
        </w:rPr>
        <w:t xml:space="preserve">eople’s </w:t>
      </w:r>
      <w:r w:rsidRPr="00BD03E0">
        <w:rPr>
          <w:rFonts w:ascii="Times New Roman" w:hAnsi="Times New Roman" w:cs="Times New Roman"/>
        </w:rPr>
        <w:t>H</w:t>
      </w:r>
      <w:r w:rsidR="008D7C92" w:rsidRPr="00BD03E0">
        <w:rPr>
          <w:rFonts w:ascii="Times New Roman" w:hAnsi="Times New Roman" w:cs="Times New Roman"/>
        </w:rPr>
        <w:t xml:space="preserve">ealth </w:t>
      </w:r>
      <w:r w:rsidRPr="00BD03E0">
        <w:rPr>
          <w:rFonts w:ascii="Times New Roman" w:hAnsi="Times New Roman" w:cs="Times New Roman"/>
        </w:rPr>
        <w:t>M</w:t>
      </w:r>
      <w:r w:rsidR="008D7C92" w:rsidRPr="00BD03E0">
        <w:rPr>
          <w:rFonts w:ascii="Times New Roman" w:hAnsi="Times New Roman" w:cs="Times New Roman"/>
        </w:rPr>
        <w:t>ovement</w:t>
      </w:r>
      <w:r w:rsidR="0029671E" w:rsidRPr="00BD03E0">
        <w:rPr>
          <w:rFonts w:ascii="Times New Roman" w:hAnsi="Times New Roman" w:cs="Times New Roman"/>
        </w:rPr>
        <w:t>’s</w:t>
      </w:r>
      <w:r w:rsidRPr="00BD03E0">
        <w:rPr>
          <w:rFonts w:ascii="Times New Roman" w:hAnsi="Times New Roman" w:cs="Times New Roman"/>
        </w:rPr>
        <w:t xml:space="preserve"> inauguration. What exaltation, what madness, what utopianism! I was on the committee that draft</w:t>
      </w:r>
      <w:r w:rsidR="003C1D6D" w:rsidRPr="00BD03E0">
        <w:rPr>
          <w:rFonts w:ascii="Times New Roman" w:hAnsi="Times New Roman" w:cs="Times New Roman"/>
        </w:rPr>
        <w:t>ed the PHM C</w:t>
      </w:r>
      <w:r w:rsidRPr="00BD03E0">
        <w:rPr>
          <w:rFonts w:ascii="Times New Roman" w:hAnsi="Times New Roman" w:cs="Times New Roman"/>
        </w:rPr>
        <w:t xml:space="preserve">harter and met extraordinary people, from </w:t>
      </w:r>
      <w:r w:rsidR="003C1D6D" w:rsidRPr="00BD03E0">
        <w:rPr>
          <w:rFonts w:ascii="Times New Roman" w:hAnsi="Times New Roman" w:cs="Times New Roman"/>
        </w:rPr>
        <w:t xml:space="preserve">Nadine Gassman, to </w:t>
      </w:r>
      <w:r w:rsidRPr="00BD03E0">
        <w:rPr>
          <w:rFonts w:ascii="Times New Roman" w:hAnsi="Times New Roman" w:cs="Times New Roman"/>
        </w:rPr>
        <w:t>Sarah Sexton, to</w:t>
      </w:r>
      <w:r w:rsidR="003C1D6D" w:rsidRPr="00BD03E0">
        <w:rPr>
          <w:rFonts w:ascii="Times New Roman" w:hAnsi="Times New Roman" w:cs="Times New Roman"/>
        </w:rPr>
        <w:t xml:space="preserve"> Rene Lowens</w:t>
      </w:r>
      <w:r w:rsidR="00453B2D" w:rsidRPr="00BD03E0">
        <w:rPr>
          <w:rFonts w:ascii="Times New Roman" w:hAnsi="Times New Roman" w:cs="Times New Roman"/>
        </w:rPr>
        <w:t>en</w:t>
      </w:r>
      <w:r w:rsidR="003C1D6D" w:rsidRPr="00BD03E0">
        <w:rPr>
          <w:rFonts w:ascii="Times New Roman" w:hAnsi="Times New Roman" w:cs="Times New Roman"/>
        </w:rPr>
        <w:t>, to Cla</w:t>
      </w:r>
      <w:r w:rsidR="0029671E" w:rsidRPr="00BD03E0">
        <w:rPr>
          <w:rFonts w:ascii="Times New Roman" w:hAnsi="Times New Roman" w:cs="Times New Roman"/>
        </w:rPr>
        <w:t>u</w:t>
      </w:r>
      <w:r w:rsidR="003C1D6D" w:rsidRPr="00BD03E0">
        <w:rPr>
          <w:rFonts w:ascii="Times New Roman" w:hAnsi="Times New Roman" w:cs="Times New Roman"/>
        </w:rPr>
        <w:t>dio Schuftan</w:t>
      </w:r>
      <w:r w:rsidR="00D45FFC" w:rsidRPr="00BD03E0">
        <w:rPr>
          <w:rFonts w:ascii="Times New Roman" w:hAnsi="Times New Roman" w:cs="Times New Roman"/>
        </w:rPr>
        <w:t>, to Niklas Hallstrom</w:t>
      </w:r>
      <w:r w:rsidR="00D2340B" w:rsidRPr="00BD03E0">
        <w:rPr>
          <w:rFonts w:ascii="Times New Roman" w:hAnsi="Times New Roman" w:cs="Times New Roman"/>
        </w:rPr>
        <w:t xml:space="preserve"> and David Sanders, among others. All of them public health scholars</w:t>
      </w:r>
      <w:r w:rsidR="00657E97" w:rsidRPr="00BD03E0">
        <w:rPr>
          <w:rFonts w:ascii="Times New Roman" w:hAnsi="Times New Roman" w:cs="Times New Roman"/>
        </w:rPr>
        <w:t>,</w:t>
      </w:r>
      <w:r w:rsidR="00D2340B" w:rsidRPr="00BD03E0">
        <w:rPr>
          <w:rFonts w:ascii="Times New Roman" w:hAnsi="Times New Roman" w:cs="Times New Roman"/>
        </w:rPr>
        <w:t xml:space="preserve"> making moral and ethical the point for a more just world – if you wanted health for all.</w:t>
      </w:r>
      <w:r w:rsidR="00573B43" w:rsidRPr="00BD03E0">
        <w:rPr>
          <w:rFonts w:ascii="Times New Roman" w:hAnsi="Times New Roman" w:cs="Times New Roman"/>
        </w:rPr>
        <w:t xml:space="preserve">             </w:t>
      </w:r>
    </w:p>
    <w:p w14:paraId="39CFF012" w14:textId="5D4E206C" w:rsidR="00573B43" w:rsidRPr="00BD03E0" w:rsidRDefault="00573B43" w:rsidP="00962B32">
      <w:pPr>
        <w:spacing w:before="100" w:beforeAutospacing="1" w:after="100" w:afterAutospacing="1"/>
        <w:jc w:val="both"/>
        <w:rPr>
          <w:rFonts w:ascii="Times New Roman" w:hAnsi="Times New Roman" w:cs="Times New Roman"/>
        </w:rPr>
      </w:pPr>
      <w:r w:rsidRPr="00BD03E0">
        <w:rPr>
          <w:rFonts w:ascii="Times New Roman" w:hAnsi="Times New Roman" w:cs="Times New Roman"/>
        </w:rPr>
        <w:t>We were both writing at this time about the maw of the second phase of globali</w:t>
      </w:r>
      <w:r w:rsidR="006F2F50">
        <w:rPr>
          <w:rFonts w:ascii="Times New Roman" w:hAnsi="Times New Roman" w:cs="Times New Roman"/>
        </w:rPr>
        <w:t>s</w:t>
      </w:r>
      <w:r w:rsidRPr="00BD03E0">
        <w:rPr>
          <w:rFonts w:ascii="Times New Roman" w:hAnsi="Times New Roman" w:cs="Times New Roman"/>
        </w:rPr>
        <w:t>ation and what it meant for health, sadly prescient essays. Amit contributed to my edited volume</w:t>
      </w:r>
      <w:r w:rsidR="009A53BA" w:rsidRPr="00BD03E0">
        <w:rPr>
          <w:rFonts w:ascii="Times New Roman" w:hAnsi="Times New Roman" w:cs="Times New Roman"/>
        </w:rPr>
        <w:t xml:space="preserve"> </w:t>
      </w:r>
      <w:r w:rsidR="009A53BA" w:rsidRPr="00BD03E0">
        <w:rPr>
          <w:rFonts w:ascii="Times New Roman" w:hAnsi="Times New Roman" w:cs="Times New Roman"/>
          <w:i/>
        </w:rPr>
        <w:t>Disinvesting in Health: The World Bank’s Prescriptions for Health</w:t>
      </w:r>
      <w:r w:rsidR="009A53BA" w:rsidRPr="00BD03E0">
        <w:rPr>
          <w:rFonts w:ascii="Times New Roman" w:hAnsi="Times New Roman" w:cs="Times New Roman"/>
        </w:rPr>
        <w:t xml:space="preserve">. His essay here, in a sense, heralded the work that was later to come from </w:t>
      </w:r>
      <w:r w:rsidR="00F219E8" w:rsidRPr="00BD03E0">
        <w:rPr>
          <w:rFonts w:ascii="Times New Roman" w:hAnsi="Times New Roman" w:cs="Times New Roman"/>
        </w:rPr>
        <w:t xml:space="preserve">Kaushik </w:t>
      </w:r>
      <w:r w:rsidR="00954496" w:rsidRPr="00BD03E0">
        <w:rPr>
          <w:rFonts w:ascii="Times New Roman" w:hAnsi="Times New Roman" w:cs="Times New Roman"/>
        </w:rPr>
        <w:t>Sunda</w:t>
      </w:r>
      <w:r w:rsidR="009A53BA" w:rsidRPr="00BD03E0">
        <w:rPr>
          <w:rFonts w:ascii="Times New Roman" w:hAnsi="Times New Roman" w:cs="Times New Roman"/>
        </w:rPr>
        <w:t>ra</w:t>
      </w:r>
      <w:r w:rsidR="00203B37">
        <w:rPr>
          <w:rFonts w:ascii="Times New Roman" w:hAnsi="Times New Roman" w:cs="Times New Roman"/>
        </w:rPr>
        <w:t>ra</w:t>
      </w:r>
      <w:r w:rsidR="009A53BA" w:rsidRPr="00BD03E0">
        <w:rPr>
          <w:rFonts w:ascii="Times New Roman" w:hAnsi="Times New Roman" w:cs="Times New Roman"/>
        </w:rPr>
        <w:t xml:space="preserve">jan, </w:t>
      </w:r>
      <w:r w:rsidR="00F219E8" w:rsidRPr="00BD03E0">
        <w:rPr>
          <w:rFonts w:ascii="Times New Roman" w:hAnsi="Times New Roman" w:cs="Times New Roman"/>
        </w:rPr>
        <w:t xml:space="preserve">Sarah </w:t>
      </w:r>
      <w:r w:rsidR="009A53BA" w:rsidRPr="00BD03E0">
        <w:rPr>
          <w:rFonts w:ascii="Times New Roman" w:hAnsi="Times New Roman" w:cs="Times New Roman"/>
        </w:rPr>
        <w:t xml:space="preserve">Sexton and </w:t>
      </w:r>
      <w:r w:rsidR="00F219E8" w:rsidRPr="00BD03E0">
        <w:rPr>
          <w:rFonts w:ascii="Times New Roman" w:hAnsi="Times New Roman" w:cs="Times New Roman"/>
        </w:rPr>
        <w:t xml:space="preserve">Catherine </w:t>
      </w:r>
      <w:proofErr w:type="spellStart"/>
      <w:r w:rsidR="009A53BA" w:rsidRPr="00BD03E0">
        <w:rPr>
          <w:rFonts w:ascii="Times New Roman" w:hAnsi="Times New Roman" w:cs="Times New Roman"/>
        </w:rPr>
        <w:t>Waldby</w:t>
      </w:r>
      <w:proofErr w:type="spellEnd"/>
      <w:r w:rsidR="00954496" w:rsidRPr="00BD03E0">
        <w:rPr>
          <w:rFonts w:ascii="Times New Roman" w:hAnsi="Times New Roman" w:cs="Times New Roman"/>
        </w:rPr>
        <w:t xml:space="preserve"> and others on financial</w:t>
      </w:r>
      <w:r w:rsidR="009A53BA" w:rsidRPr="00BD03E0">
        <w:rPr>
          <w:rFonts w:ascii="Times New Roman" w:hAnsi="Times New Roman" w:cs="Times New Roman"/>
        </w:rPr>
        <w:t>isation of health and the biotech boom.</w:t>
      </w:r>
    </w:p>
    <w:p w14:paraId="2FDD7D18" w14:textId="1704E2CD" w:rsidR="00347E1D" w:rsidRPr="00203B37" w:rsidRDefault="009A53BA" w:rsidP="00347E1D">
      <w:pPr>
        <w:pStyle w:val="BodyText"/>
        <w:spacing w:after="0"/>
        <w:jc w:val="both"/>
        <w:rPr>
          <w:i/>
          <w:sz w:val="24"/>
          <w:szCs w:val="24"/>
        </w:rPr>
      </w:pPr>
      <w:r w:rsidRPr="00BD03E0">
        <w:rPr>
          <w:sz w:val="24"/>
          <w:szCs w:val="24"/>
        </w:rPr>
        <w:t xml:space="preserve">Amit lectured in our Centre </w:t>
      </w:r>
      <w:r w:rsidR="0029671E" w:rsidRPr="00BD03E0">
        <w:rPr>
          <w:sz w:val="24"/>
          <w:szCs w:val="24"/>
        </w:rPr>
        <w:t>in JNU</w:t>
      </w:r>
      <w:ins w:id="1" w:author="Sarojini N" w:date="2018-12-04T12:42:00Z">
        <w:r w:rsidR="008D7C92" w:rsidRPr="00BD03E0">
          <w:rPr>
            <w:sz w:val="24"/>
            <w:szCs w:val="24"/>
          </w:rPr>
          <w:t xml:space="preserve"> </w:t>
        </w:r>
      </w:ins>
      <w:r w:rsidRPr="00BD03E0">
        <w:rPr>
          <w:sz w:val="24"/>
          <w:szCs w:val="24"/>
        </w:rPr>
        <w:t>without fail every year. At this time</w:t>
      </w:r>
      <w:r w:rsidR="00347E1D" w:rsidRPr="00BD03E0">
        <w:rPr>
          <w:sz w:val="24"/>
          <w:szCs w:val="24"/>
        </w:rPr>
        <w:t>,</w:t>
      </w:r>
      <w:r w:rsidRPr="00BD03E0">
        <w:rPr>
          <w:sz w:val="24"/>
          <w:szCs w:val="24"/>
        </w:rPr>
        <w:t xml:space="preserve"> however, he was deeply influential in shaping the PhD research of my s</w:t>
      </w:r>
      <w:r w:rsidR="00347E1D" w:rsidRPr="00BD03E0">
        <w:rPr>
          <w:sz w:val="24"/>
          <w:szCs w:val="24"/>
        </w:rPr>
        <w:t>tudent Mr</w:t>
      </w:r>
      <w:r w:rsidR="00203B37">
        <w:rPr>
          <w:sz w:val="24"/>
          <w:szCs w:val="24"/>
        </w:rPr>
        <w:t xml:space="preserve"> </w:t>
      </w:r>
      <w:proofErr w:type="spellStart"/>
      <w:r w:rsidR="00347E1D" w:rsidRPr="00BD03E0">
        <w:rPr>
          <w:sz w:val="24"/>
          <w:szCs w:val="24"/>
        </w:rPr>
        <w:t>MR</w:t>
      </w:r>
      <w:proofErr w:type="spellEnd"/>
      <w:r w:rsidR="00203B37">
        <w:rPr>
          <w:sz w:val="24"/>
          <w:szCs w:val="24"/>
        </w:rPr>
        <w:t xml:space="preserve"> </w:t>
      </w:r>
      <w:r w:rsidR="00347E1D" w:rsidRPr="00BD03E0">
        <w:rPr>
          <w:sz w:val="24"/>
          <w:szCs w:val="24"/>
        </w:rPr>
        <w:t>Santhosh entitled, “</w:t>
      </w:r>
      <w:r w:rsidR="00347E1D" w:rsidRPr="00203B37">
        <w:rPr>
          <w:i/>
          <w:sz w:val="24"/>
          <w:szCs w:val="24"/>
        </w:rPr>
        <w:t xml:space="preserve">An Enquiry </w:t>
      </w:r>
      <w:proofErr w:type="gramStart"/>
      <w:r w:rsidR="00347E1D" w:rsidRPr="00203B37">
        <w:rPr>
          <w:i/>
          <w:sz w:val="24"/>
          <w:szCs w:val="24"/>
        </w:rPr>
        <w:t>Into</w:t>
      </w:r>
      <w:proofErr w:type="gramEnd"/>
      <w:r w:rsidR="00347E1D" w:rsidRPr="00203B37">
        <w:rPr>
          <w:i/>
          <w:sz w:val="24"/>
          <w:szCs w:val="24"/>
        </w:rPr>
        <w:t xml:space="preserve"> the Implications of Liberalisation on the Indian Drugs and Pharmaceuticals Sector, 1991-2010.”</w:t>
      </w:r>
    </w:p>
    <w:p w14:paraId="316AC804" w14:textId="77777777" w:rsidR="00347E1D" w:rsidRPr="00BD03E0" w:rsidRDefault="00347E1D" w:rsidP="00347E1D">
      <w:pPr>
        <w:pStyle w:val="BodyText"/>
        <w:spacing w:after="0"/>
        <w:jc w:val="both"/>
        <w:rPr>
          <w:sz w:val="24"/>
          <w:szCs w:val="24"/>
        </w:rPr>
      </w:pPr>
    </w:p>
    <w:p w14:paraId="688800D7" w14:textId="36E69493" w:rsidR="00347E1D" w:rsidRPr="00BD03E0" w:rsidRDefault="00347E1D" w:rsidP="00347E1D">
      <w:pPr>
        <w:pStyle w:val="BodyText"/>
        <w:spacing w:after="0"/>
        <w:jc w:val="both"/>
        <w:rPr>
          <w:sz w:val="24"/>
          <w:szCs w:val="24"/>
        </w:rPr>
      </w:pPr>
      <w:r w:rsidRPr="00BD03E0">
        <w:rPr>
          <w:sz w:val="24"/>
          <w:szCs w:val="24"/>
        </w:rPr>
        <w:t>Amit’s public engagement, then, was deeply informed by resear</w:t>
      </w:r>
      <w:r w:rsidR="00F33C85" w:rsidRPr="00BD03E0">
        <w:rPr>
          <w:sz w:val="24"/>
          <w:szCs w:val="24"/>
        </w:rPr>
        <w:t>ch and his contribution</w:t>
      </w:r>
      <w:r w:rsidR="002A4E8C" w:rsidRPr="00BD03E0">
        <w:rPr>
          <w:sz w:val="24"/>
          <w:szCs w:val="24"/>
        </w:rPr>
        <w:t xml:space="preserve"> to academics has been immense.</w:t>
      </w:r>
    </w:p>
    <w:p w14:paraId="73D08688" w14:textId="77777777" w:rsidR="002A4E8C" w:rsidRPr="00BD03E0" w:rsidRDefault="002A4E8C" w:rsidP="00347E1D">
      <w:pPr>
        <w:pStyle w:val="BodyText"/>
        <w:spacing w:after="0"/>
        <w:jc w:val="both"/>
        <w:rPr>
          <w:sz w:val="24"/>
          <w:szCs w:val="24"/>
        </w:rPr>
      </w:pPr>
    </w:p>
    <w:p w14:paraId="450154A0" w14:textId="02D37123" w:rsidR="002A4E8C" w:rsidRPr="00BD03E0" w:rsidRDefault="002A4E8C" w:rsidP="002A4E8C">
      <w:pPr>
        <w:spacing w:before="100" w:beforeAutospacing="1" w:after="100" w:afterAutospacing="1"/>
        <w:jc w:val="both"/>
        <w:rPr>
          <w:rFonts w:ascii="Times New Roman" w:hAnsi="Times New Roman" w:cs="Times New Roman"/>
        </w:rPr>
      </w:pPr>
      <w:r w:rsidRPr="00BD03E0">
        <w:rPr>
          <w:rFonts w:ascii="Times New Roman" w:hAnsi="Times New Roman" w:cs="Times New Roman"/>
        </w:rPr>
        <w:t>It seems to me</w:t>
      </w:r>
      <w:r w:rsidR="00203B37">
        <w:rPr>
          <w:rFonts w:ascii="Times New Roman" w:hAnsi="Times New Roman" w:cs="Times New Roman"/>
        </w:rPr>
        <w:t>,</w:t>
      </w:r>
      <w:r w:rsidRPr="00BD03E0">
        <w:rPr>
          <w:rFonts w:ascii="Times New Roman" w:hAnsi="Times New Roman" w:cs="Times New Roman"/>
        </w:rPr>
        <w:t xml:space="preserve"> he really flowered at this time, taking on organi</w:t>
      </w:r>
      <w:r w:rsidR="00203B37">
        <w:rPr>
          <w:rFonts w:ascii="Times New Roman" w:hAnsi="Times New Roman" w:cs="Times New Roman"/>
        </w:rPr>
        <w:t>s</w:t>
      </w:r>
      <w:r w:rsidRPr="00BD03E0">
        <w:rPr>
          <w:rFonts w:ascii="Times New Roman" w:hAnsi="Times New Roman" w:cs="Times New Roman"/>
        </w:rPr>
        <w:t xml:space="preserve">ational responsibilities with JSA, and the PHM, while also participating in the </w:t>
      </w:r>
      <w:r w:rsidRPr="00203B37">
        <w:rPr>
          <w:rFonts w:ascii="Times New Roman" w:hAnsi="Times New Roman" w:cs="Times New Roman"/>
          <w:i/>
        </w:rPr>
        <w:t>Global Health Watch</w:t>
      </w:r>
      <w:r w:rsidRPr="00BD03E0">
        <w:rPr>
          <w:rFonts w:ascii="Times New Roman" w:hAnsi="Times New Roman" w:cs="Times New Roman"/>
        </w:rPr>
        <w:t xml:space="preserve"> and other activities. He wrote extensively and was the editor of the alternative World Health Report, called the </w:t>
      </w:r>
      <w:r w:rsidRPr="00BD03E0">
        <w:rPr>
          <w:rFonts w:ascii="Times New Roman" w:hAnsi="Times New Roman" w:cs="Times New Roman"/>
          <w:i/>
        </w:rPr>
        <w:t>Global Health Watch</w:t>
      </w:r>
      <w:r w:rsidRPr="00BD03E0">
        <w:rPr>
          <w:rFonts w:ascii="Times New Roman" w:hAnsi="Times New Roman" w:cs="Times New Roman"/>
        </w:rPr>
        <w:t>, of which there are now four magnificent volumes, covering almost every aspect of the political economy of health, from health financing, to speculative finance in biotechnology, to health systems research and the health of the marginalised, in addition to his area of specialisation, globalisation, intellectual property rights and the pharmaceutical industry.</w:t>
      </w:r>
    </w:p>
    <w:p w14:paraId="39A792EE" w14:textId="44B51844" w:rsidR="0091276E" w:rsidRPr="00BD03E0" w:rsidRDefault="0091276E" w:rsidP="002A4E8C">
      <w:pPr>
        <w:spacing w:before="100" w:beforeAutospacing="1" w:after="100" w:afterAutospacing="1"/>
        <w:jc w:val="both"/>
        <w:rPr>
          <w:rFonts w:ascii="Times New Roman" w:hAnsi="Times New Roman" w:cs="Times New Roman"/>
        </w:rPr>
      </w:pPr>
      <w:r w:rsidRPr="00BD03E0">
        <w:rPr>
          <w:rFonts w:ascii="Times New Roman" w:hAnsi="Times New Roman" w:cs="Times New Roman"/>
        </w:rPr>
        <w:t xml:space="preserve">He wanted me to get involved with the </w:t>
      </w:r>
      <w:r w:rsidRPr="00203B37">
        <w:rPr>
          <w:rFonts w:ascii="Times New Roman" w:hAnsi="Times New Roman" w:cs="Times New Roman"/>
          <w:i/>
        </w:rPr>
        <w:t>Global Health Watch</w:t>
      </w:r>
      <w:r w:rsidRPr="00BD03E0">
        <w:rPr>
          <w:rFonts w:ascii="Times New Roman" w:hAnsi="Times New Roman" w:cs="Times New Roman"/>
        </w:rPr>
        <w:t>, but somehow it did not work out.</w:t>
      </w:r>
    </w:p>
    <w:p w14:paraId="5D90B10D" w14:textId="4E1243DE" w:rsidR="002A4E8C" w:rsidRPr="00BD03E0" w:rsidRDefault="002A4E8C" w:rsidP="002A4E8C">
      <w:pPr>
        <w:spacing w:before="100" w:beforeAutospacing="1" w:after="100" w:afterAutospacing="1"/>
        <w:jc w:val="both"/>
        <w:rPr>
          <w:rFonts w:ascii="Times New Roman" w:hAnsi="Times New Roman" w:cs="Times New Roman"/>
        </w:rPr>
      </w:pPr>
      <w:r w:rsidRPr="00BD03E0">
        <w:rPr>
          <w:rFonts w:ascii="Times New Roman" w:hAnsi="Times New Roman" w:cs="Times New Roman"/>
        </w:rPr>
        <w:t xml:space="preserve">Amit was extraordinary because he did not carry the burden of </w:t>
      </w:r>
      <w:r w:rsidR="00203B37">
        <w:rPr>
          <w:rFonts w:ascii="Times New Roman" w:hAnsi="Times New Roman" w:cs="Times New Roman"/>
        </w:rPr>
        <w:t>“</w:t>
      </w:r>
      <w:proofErr w:type="spellStart"/>
      <w:r w:rsidRPr="00BD03E0">
        <w:rPr>
          <w:rFonts w:ascii="Times New Roman" w:hAnsi="Times New Roman" w:cs="Times New Roman"/>
        </w:rPr>
        <w:t>Bongness</w:t>
      </w:r>
      <w:proofErr w:type="spellEnd"/>
      <w:r w:rsidR="00203B37">
        <w:rPr>
          <w:rFonts w:ascii="Times New Roman" w:hAnsi="Times New Roman" w:cs="Times New Roman"/>
        </w:rPr>
        <w:t>”</w:t>
      </w:r>
      <w:r w:rsidRPr="00BD03E0">
        <w:rPr>
          <w:rFonts w:ascii="Times New Roman" w:hAnsi="Times New Roman" w:cs="Times New Roman"/>
        </w:rPr>
        <w:t xml:space="preserve">, although he was not particularly pleased with my talk on Bengali masculinities. </w:t>
      </w:r>
      <w:r w:rsidR="00EF6EE0" w:rsidRPr="00BD03E0">
        <w:rPr>
          <w:rFonts w:ascii="Times New Roman" w:hAnsi="Times New Roman" w:cs="Times New Roman"/>
        </w:rPr>
        <w:t>He would speak in English</w:t>
      </w:r>
      <w:r w:rsidR="00F219E8" w:rsidRPr="00BD03E0">
        <w:rPr>
          <w:rFonts w:ascii="Times New Roman" w:hAnsi="Times New Roman" w:cs="Times New Roman"/>
        </w:rPr>
        <w:t xml:space="preserve"> or Hindi</w:t>
      </w:r>
      <w:r w:rsidR="00EF6EE0" w:rsidRPr="00BD03E0">
        <w:rPr>
          <w:rFonts w:ascii="Times New Roman" w:hAnsi="Times New Roman" w:cs="Times New Roman"/>
        </w:rPr>
        <w:t xml:space="preserve"> to Jayati Ghosh, for example. </w:t>
      </w:r>
      <w:r w:rsidR="00C62A48" w:rsidRPr="00BD03E0">
        <w:rPr>
          <w:rFonts w:ascii="Times New Roman" w:hAnsi="Times New Roman" w:cs="Times New Roman"/>
        </w:rPr>
        <w:t xml:space="preserve">I wondered if it was because they were both </w:t>
      </w:r>
      <w:r w:rsidR="00C62A48" w:rsidRPr="00203B37">
        <w:rPr>
          <w:rFonts w:ascii="Times New Roman" w:hAnsi="Times New Roman" w:cs="Times New Roman"/>
          <w:i/>
        </w:rPr>
        <w:t>probashis</w:t>
      </w:r>
      <w:r w:rsidR="00C62A48" w:rsidRPr="00BD03E0">
        <w:rPr>
          <w:rFonts w:ascii="Times New Roman" w:hAnsi="Times New Roman" w:cs="Times New Roman"/>
        </w:rPr>
        <w:t xml:space="preserve">. He told me it was because if he spoke in Bangla to her, he would be expected to say </w:t>
      </w:r>
      <w:r w:rsidR="00203B37">
        <w:rPr>
          <w:rFonts w:ascii="Times New Roman" w:hAnsi="Times New Roman" w:cs="Times New Roman"/>
        </w:rPr>
        <w:br/>
        <w:t>“</w:t>
      </w:r>
      <w:r w:rsidR="00C62A48" w:rsidRPr="00BD03E0">
        <w:rPr>
          <w:rFonts w:ascii="Times New Roman" w:hAnsi="Times New Roman" w:cs="Times New Roman"/>
        </w:rPr>
        <w:t>Jayati-di</w:t>
      </w:r>
      <w:r w:rsidR="00203B37">
        <w:rPr>
          <w:rFonts w:ascii="Times New Roman" w:hAnsi="Times New Roman" w:cs="Times New Roman"/>
        </w:rPr>
        <w:t>”</w:t>
      </w:r>
      <w:r w:rsidR="00C62A48" w:rsidRPr="00BD03E0">
        <w:rPr>
          <w:rFonts w:ascii="Times New Roman" w:hAnsi="Times New Roman" w:cs="Times New Roman"/>
        </w:rPr>
        <w:t xml:space="preserve">, and he hated this affinal affliction. </w:t>
      </w:r>
    </w:p>
    <w:p w14:paraId="12931937" w14:textId="0F2211BA" w:rsidR="003612A2" w:rsidRPr="00BD03E0" w:rsidRDefault="003612A2" w:rsidP="002A4E8C">
      <w:pPr>
        <w:spacing w:before="100" w:beforeAutospacing="1" w:after="100" w:afterAutospacing="1"/>
        <w:jc w:val="both"/>
        <w:rPr>
          <w:rFonts w:ascii="Times New Roman" w:hAnsi="Times New Roman" w:cs="Times New Roman"/>
        </w:rPr>
      </w:pPr>
      <w:r w:rsidRPr="00BD03E0">
        <w:rPr>
          <w:rFonts w:ascii="Times New Roman" w:hAnsi="Times New Roman" w:cs="Times New Roman"/>
        </w:rPr>
        <w:t>I cannot remember the number of times we have marched together in demonstrations for public health issues, and against the ferocious Hindutva nationalism we confront. An incurable optimist, he assured me that the miasma that suffocates us today in places like JNU, would lift next year.</w:t>
      </w:r>
    </w:p>
    <w:p w14:paraId="5FE59135" w14:textId="13D3EDA0" w:rsidR="00C62A48" w:rsidRPr="00BD03E0" w:rsidRDefault="00830330" w:rsidP="002A4E8C">
      <w:pPr>
        <w:spacing w:before="100" w:beforeAutospacing="1" w:after="100" w:afterAutospacing="1"/>
        <w:jc w:val="both"/>
        <w:rPr>
          <w:rFonts w:ascii="Times New Roman" w:hAnsi="Times New Roman" w:cs="Times New Roman"/>
        </w:rPr>
      </w:pPr>
      <w:r w:rsidRPr="00BD03E0">
        <w:rPr>
          <w:rFonts w:ascii="Times New Roman" w:hAnsi="Times New Roman" w:cs="Times New Roman"/>
        </w:rPr>
        <w:t xml:space="preserve">A second fundamental difference between us: he was, what I would call an ultra-rationalist. I believe in rationalism too, but have some very profound differences </w:t>
      </w:r>
      <w:r w:rsidR="009C061C" w:rsidRPr="00BD03E0">
        <w:rPr>
          <w:rFonts w:ascii="Times New Roman" w:hAnsi="Times New Roman" w:cs="Times New Roman"/>
        </w:rPr>
        <w:t xml:space="preserve">with some aspects of modernity and its certitudes. </w:t>
      </w:r>
      <w:r w:rsidRPr="00BD03E0">
        <w:rPr>
          <w:rFonts w:ascii="Times New Roman" w:hAnsi="Times New Roman" w:cs="Times New Roman"/>
        </w:rPr>
        <w:t>He was extremely skeptical when I took recourse to acupuncture, to give up smoking in 2008.  I gave up smoking, and it was miraculous.</w:t>
      </w:r>
    </w:p>
    <w:p w14:paraId="486B3F31" w14:textId="533179B8" w:rsidR="00830330" w:rsidRPr="00BD03E0" w:rsidRDefault="00830330" w:rsidP="002A4E8C">
      <w:pPr>
        <w:spacing w:before="100" w:beforeAutospacing="1" w:after="100" w:afterAutospacing="1"/>
        <w:jc w:val="both"/>
        <w:rPr>
          <w:rFonts w:ascii="Times New Roman" w:hAnsi="Times New Roman" w:cs="Times New Roman"/>
        </w:rPr>
      </w:pPr>
      <w:r w:rsidRPr="00BD03E0">
        <w:rPr>
          <w:rFonts w:ascii="Times New Roman" w:hAnsi="Times New Roman" w:cs="Times New Roman"/>
        </w:rPr>
        <w:t>To my surprise, my blood pressure, as a side effect of acupuncture, came back to normal</w:t>
      </w:r>
      <w:r w:rsidR="0029671E" w:rsidRPr="00BD03E0">
        <w:rPr>
          <w:rFonts w:ascii="Times New Roman" w:hAnsi="Times New Roman" w:cs="Times New Roman"/>
        </w:rPr>
        <w:t>.  My doctor</w:t>
      </w:r>
      <w:r w:rsidRPr="00BD03E0">
        <w:rPr>
          <w:rFonts w:ascii="Times New Roman" w:hAnsi="Times New Roman" w:cs="Times New Roman"/>
        </w:rPr>
        <w:t xml:space="preserve"> had a fit</w:t>
      </w:r>
      <w:r w:rsidR="006F6E15" w:rsidRPr="00BD03E0">
        <w:rPr>
          <w:rFonts w:ascii="Times New Roman" w:hAnsi="Times New Roman" w:cs="Times New Roman"/>
        </w:rPr>
        <w:t xml:space="preserve"> when I asked him if it could be due to acupuncture</w:t>
      </w:r>
      <w:r w:rsidRPr="00BD03E0">
        <w:rPr>
          <w:rFonts w:ascii="Times New Roman" w:hAnsi="Times New Roman" w:cs="Times New Roman"/>
        </w:rPr>
        <w:t xml:space="preserve">. He said, what do I know of this </w:t>
      </w:r>
      <w:r w:rsidR="006F6E15" w:rsidRPr="00BD03E0">
        <w:rPr>
          <w:rFonts w:ascii="Times New Roman" w:hAnsi="Times New Roman" w:cs="Times New Roman"/>
        </w:rPr>
        <w:t>unscientific system</w:t>
      </w:r>
      <w:r w:rsidRPr="00BD03E0">
        <w:rPr>
          <w:rFonts w:ascii="Times New Roman" w:hAnsi="Times New Roman" w:cs="Times New Roman"/>
        </w:rPr>
        <w:t>? But he took me off anti-</w:t>
      </w:r>
      <w:r w:rsidR="00E6258B" w:rsidRPr="00BD03E0">
        <w:rPr>
          <w:rFonts w:ascii="Times New Roman" w:hAnsi="Times New Roman" w:cs="Times New Roman"/>
        </w:rPr>
        <w:t>hypertensive medication</w:t>
      </w:r>
      <w:r w:rsidRPr="00BD03E0">
        <w:rPr>
          <w:rFonts w:ascii="Times New Roman" w:hAnsi="Times New Roman" w:cs="Times New Roman"/>
        </w:rPr>
        <w:t>.</w:t>
      </w:r>
    </w:p>
    <w:p w14:paraId="00C4747A" w14:textId="50C0E57F" w:rsidR="0091276E" w:rsidRPr="00BD03E0" w:rsidRDefault="00830330" w:rsidP="005A6CD7">
      <w:pPr>
        <w:spacing w:before="100" w:beforeAutospacing="1" w:after="100" w:afterAutospacing="1"/>
        <w:jc w:val="both"/>
        <w:rPr>
          <w:rFonts w:ascii="Times New Roman" w:hAnsi="Times New Roman" w:cs="Times New Roman"/>
        </w:rPr>
      </w:pPr>
      <w:r w:rsidRPr="00BD03E0">
        <w:rPr>
          <w:rFonts w:ascii="Times New Roman" w:hAnsi="Times New Roman" w:cs="Times New Roman"/>
        </w:rPr>
        <w:t xml:space="preserve">Amit did not believe in these miracles. I do. </w:t>
      </w:r>
      <w:r w:rsidR="00F219E8" w:rsidRPr="00BD03E0">
        <w:rPr>
          <w:rFonts w:ascii="Times New Roman" w:hAnsi="Times New Roman" w:cs="Times New Roman"/>
        </w:rPr>
        <w:t xml:space="preserve">Because Amit himself </w:t>
      </w:r>
      <w:r w:rsidRPr="00BD03E0">
        <w:rPr>
          <w:rFonts w:ascii="Times New Roman" w:hAnsi="Times New Roman" w:cs="Times New Roman"/>
        </w:rPr>
        <w:t xml:space="preserve">was a miracle. The fact that there is this huge community of people across the world, grieving for his death, </w:t>
      </w:r>
      <w:r w:rsidR="00E6258B" w:rsidRPr="00BD03E0">
        <w:rPr>
          <w:rFonts w:ascii="Times New Roman" w:hAnsi="Times New Roman" w:cs="Times New Roman"/>
        </w:rPr>
        <w:t>and working for a better tomorrow is a miracle.</w:t>
      </w:r>
      <w:r w:rsidR="005A6CD7" w:rsidRPr="00BD03E0">
        <w:rPr>
          <w:rFonts w:ascii="Times New Roman" w:hAnsi="Times New Roman" w:cs="Times New Roman"/>
        </w:rPr>
        <w:t xml:space="preserve"> Comrade Amit Sengupta Zindabad! We will continue our battles for a more just world, Amit, inspired by you.</w:t>
      </w:r>
    </w:p>
    <w:p w14:paraId="30AC559F" w14:textId="192A8230" w:rsidR="005A6CD7" w:rsidRDefault="005A6CD7" w:rsidP="005A6CD7">
      <w:pPr>
        <w:spacing w:before="100" w:beforeAutospacing="1" w:after="100" w:afterAutospacing="1"/>
        <w:jc w:val="both"/>
        <w:rPr>
          <w:rFonts w:ascii="Times New Roman" w:hAnsi="Times New Roman" w:cs="Times New Roman"/>
        </w:rPr>
      </w:pPr>
      <w:r w:rsidRPr="00BD03E0">
        <w:rPr>
          <w:rFonts w:ascii="Times New Roman" w:hAnsi="Times New Roman" w:cs="Times New Roman"/>
        </w:rPr>
        <w:t>Bu</w:t>
      </w:r>
      <w:r w:rsidR="0091276E" w:rsidRPr="00BD03E0">
        <w:rPr>
          <w:rFonts w:ascii="Times New Roman" w:hAnsi="Times New Roman" w:cs="Times New Roman"/>
        </w:rPr>
        <w:t>t right now, Amit, you</w:t>
      </w:r>
      <w:r w:rsidR="006F6E15" w:rsidRPr="00BD03E0">
        <w:rPr>
          <w:rFonts w:ascii="Times New Roman" w:hAnsi="Times New Roman" w:cs="Times New Roman"/>
        </w:rPr>
        <w:t xml:space="preserve"> have left us all bereft, desolate, unable to believe you are not there with us</w:t>
      </w:r>
      <w:r w:rsidR="00203B37">
        <w:rPr>
          <w:rFonts w:ascii="Times New Roman" w:hAnsi="Times New Roman" w:cs="Times New Roman"/>
        </w:rPr>
        <w:t>,</w:t>
      </w:r>
      <w:r w:rsidR="006F6E15" w:rsidRPr="00BD03E0">
        <w:rPr>
          <w:rFonts w:ascii="Times New Roman" w:hAnsi="Times New Roman" w:cs="Times New Roman"/>
        </w:rPr>
        <w:t xml:space="preserve"> exhorting us, taking us along with a smile, a slogan, and occasionally, a dance. You didn’t quite chang</w:t>
      </w:r>
      <w:r w:rsidR="0091276E" w:rsidRPr="00BD03E0">
        <w:rPr>
          <w:rFonts w:ascii="Times New Roman" w:hAnsi="Times New Roman" w:cs="Times New Roman"/>
        </w:rPr>
        <w:t>e the world as you wanted to</w:t>
      </w:r>
      <w:r w:rsidR="009C061C" w:rsidRPr="00BD03E0">
        <w:rPr>
          <w:rFonts w:ascii="Times New Roman" w:hAnsi="Times New Roman" w:cs="Times New Roman"/>
        </w:rPr>
        <w:t xml:space="preserve">, but you did change our worlds, making them </w:t>
      </w:r>
      <w:r w:rsidR="0091276E" w:rsidRPr="00BD03E0">
        <w:rPr>
          <w:rFonts w:ascii="Times New Roman" w:hAnsi="Times New Roman" w:cs="Times New Roman"/>
        </w:rPr>
        <w:t xml:space="preserve">so much </w:t>
      </w:r>
      <w:r w:rsidR="009C061C" w:rsidRPr="00BD03E0">
        <w:rPr>
          <w:rFonts w:ascii="Times New Roman" w:hAnsi="Times New Roman" w:cs="Times New Roman"/>
        </w:rPr>
        <w:t>richer.</w:t>
      </w:r>
    </w:p>
    <w:p w14:paraId="0ED122F6" w14:textId="083701B3" w:rsidR="00203B37" w:rsidRDefault="00203B37" w:rsidP="005A6CD7">
      <w:pPr>
        <w:spacing w:before="100" w:beforeAutospacing="1" w:after="100" w:afterAutospacing="1"/>
        <w:jc w:val="both"/>
        <w:rPr>
          <w:rFonts w:ascii="Times New Roman" w:hAnsi="Times New Roman" w:cs="Times New Roman"/>
        </w:rPr>
      </w:pPr>
    </w:p>
    <w:p w14:paraId="4148EAB2" w14:textId="716CC2A8" w:rsidR="00203B37" w:rsidRPr="00BD03E0" w:rsidRDefault="00203B37" w:rsidP="005A6CD7">
      <w:pPr>
        <w:spacing w:before="100" w:beforeAutospacing="1" w:after="100" w:afterAutospacing="1"/>
        <w:jc w:val="both"/>
        <w:rPr>
          <w:rFonts w:ascii="Times New Roman" w:hAnsi="Times New Roman" w:cs="Times New Roman"/>
        </w:rPr>
      </w:pPr>
      <w:r>
        <w:rPr>
          <w:rFonts w:ascii="Times New Roman" w:hAnsi="Times New Roman" w:cs="Times New Roman"/>
        </w:rPr>
        <w:t xml:space="preserve">                                            -------------------------------------------</w:t>
      </w:r>
    </w:p>
    <w:p w14:paraId="49B2D81E" w14:textId="0F9560D9" w:rsidR="00830330" w:rsidRPr="00BD03E0" w:rsidRDefault="00830330" w:rsidP="005A6CD7">
      <w:pPr>
        <w:spacing w:before="100" w:beforeAutospacing="1" w:after="100" w:afterAutospacing="1"/>
        <w:jc w:val="both"/>
        <w:rPr>
          <w:rFonts w:ascii="Times New Roman" w:hAnsi="Times New Roman" w:cs="Times New Roman"/>
        </w:rPr>
      </w:pPr>
    </w:p>
    <w:p w14:paraId="79F49AB5" w14:textId="77777777" w:rsidR="00830330" w:rsidRPr="00BD03E0" w:rsidRDefault="00830330" w:rsidP="005A6CD7">
      <w:pPr>
        <w:spacing w:before="100" w:beforeAutospacing="1" w:after="100" w:afterAutospacing="1"/>
        <w:jc w:val="both"/>
        <w:rPr>
          <w:rFonts w:ascii="Times New Roman" w:hAnsi="Times New Roman" w:cs="Times New Roman"/>
        </w:rPr>
      </w:pPr>
    </w:p>
    <w:p w14:paraId="05008429" w14:textId="77777777" w:rsidR="00C62A48" w:rsidRPr="00BD03E0" w:rsidRDefault="00C62A48" w:rsidP="005A6CD7">
      <w:pPr>
        <w:spacing w:before="100" w:beforeAutospacing="1" w:after="100" w:afterAutospacing="1"/>
        <w:jc w:val="both"/>
        <w:rPr>
          <w:rFonts w:ascii="Times New Roman" w:hAnsi="Times New Roman" w:cs="Times New Roman"/>
        </w:rPr>
      </w:pPr>
    </w:p>
    <w:p w14:paraId="06224CAD" w14:textId="77777777" w:rsidR="00C62A48" w:rsidRPr="00BD03E0" w:rsidRDefault="00C62A48" w:rsidP="005A6CD7">
      <w:pPr>
        <w:spacing w:before="100" w:beforeAutospacing="1" w:after="100" w:afterAutospacing="1"/>
        <w:jc w:val="both"/>
        <w:rPr>
          <w:rFonts w:ascii="Times New Roman" w:hAnsi="Times New Roman" w:cs="Times New Roman"/>
        </w:rPr>
      </w:pPr>
    </w:p>
    <w:p w14:paraId="0218E817" w14:textId="046D9DF2" w:rsidR="00B105D1" w:rsidRPr="00BD03E0" w:rsidRDefault="00B105D1" w:rsidP="00E77E66">
      <w:pPr>
        <w:spacing w:before="100" w:beforeAutospacing="1" w:after="100" w:afterAutospacing="1"/>
        <w:rPr>
          <w:rFonts w:ascii="Times New Roman" w:hAnsi="Times New Roman" w:cs="Times New Roman"/>
        </w:rPr>
      </w:pPr>
    </w:p>
    <w:p w14:paraId="103A132F" w14:textId="7C510D59" w:rsidR="001A21C9" w:rsidRPr="00BD03E0" w:rsidRDefault="001A21C9" w:rsidP="006B5A1E">
      <w:pPr>
        <w:jc w:val="both"/>
        <w:rPr>
          <w:rFonts w:ascii="Times New Roman" w:hAnsi="Times New Roman" w:cs="Times New Roman"/>
        </w:rPr>
      </w:pPr>
    </w:p>
    <w:p w14:paraId="305C4CA8" w14:textId="49117081" w:rsidR="001A21C9" w:rsidRPr="00BD03E0" w:rsidRDefault="001A21C9" w:rsidP="006B5A1E">
      <w:pPr>
        <w:jc w:val="both"/>
        <w:rPr>
          <w:rFonts w:ascii="Times New Roman" w:hAnsi="Times New Roman" w:cs="Times New Roman"/>
        </w:rPr>
      </w:pPr>
    </w:p>
    <w:p w14:paraId="2299C47E" w14:textId="77777777" w:rsidR="00B105D1" w:rsidRPr="00BD03E0" w:rsidRDefault="00B105D1" w:rsidP="006B5A1E">
      <w:pPr>
        <w:jc w:val="both"/>
        <w:rPr>
          <w:rFonts w:ascii="Times New Roman" w:hAnsi="Times New Roman" w:cs="Times New Roman"/>
        </w:rPr>
      </w:pPr>
    </w:p>
    <w:p w14:paraId="5C75C44A" w14:textId="77777777" w:rsidR="00420AAF" w:rsidRPr="00BD03E0" w:rsidRDefault="00420AAF" w:rsidP="006B5A1E">
      <w:pPr>
        <w:jc w:val="both"/>
        <w:rPr>
          <w:rFonts w:ascii="Times New Roman" w:hAnsi="Times New Roman" w:cs="Times New Roman"/>
        </w:rPr>
      </w:pPr>
    </w:p>
    <w:p w14:paraId="2CF8440B" w14:textId="77777777" w:rsidR="00420AAF" w:rsidRPr="00BD03E0" w:rsidRDefault="00420AAF" w:rsidP="006B5A1E">
      <w:pPr>
        <w:jc w:val="both"/>
        <w:rPr>
          <w:rFonts w:ascii="Times New Roman" w:hAnsi="Times New Roman" w:cs="Times New Roman"/>
        </w:rPr>
      </w:pPr>
    </w:p>
    <w:sectPr w:rsidR="00420AAF" w:rsidRPr="00BD03E0" w:rsidSect="00DC25D2">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8B0DBB" w14:textId="77777777" w:rsidR="006D7BBA" w:rsidRDefault="006D7BBA" w:rsidP="00A60F39">
      <w:r>
        <w:separator/>
      </w:r>
    </w:p>
  </w:endnote>
  <w:endnote w:type="continuationSeparator" w:id="0">
    <w:p w14:paraId="69C3C027" w14:textId="77777777" w:rsidR="006D7BBA" w:rsidRDefault="006D7BBA" w:rsidP="00A60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0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9CB77" w14:textId="77777777" w:rsidR="00A60F39" w:rsidRDefault="00A60F39" w:rsidP="000625A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7A1CA6" w14:textId="77777777" w:rsidR="00A60F39" w:rsidRDefault="00A60F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D9F4" w14:textId="77777777" w:rsidR="00A60F39" w:rsidRDefault="00A60F39" w:rsidP="000625A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A6888">
      <w:rPr>
        <w:rStyle w:val="PageNumber"/>
        <w:noProof/>
      </w:rPr>
      <w:t>1</w:t>
    </w:r>
    <w:r>
      <w:rPr>
        <w:rStyle w:val="PageNumber"/>
      </w:rPr>
      <w:fldChar w:fldCharType="end"/>
    </w:r>
  </w:p>
  <w:p w14:paraId="03D35001" w14:textId="77777777" w:rsidR="00A60F39" w:rsidRDefault="00A60F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8C6F6A" w14:textId="77777777" w:rsidR="006D7BBA" w:rsidRDefault="006D7BBA" w:rsidP="00A60F39">
      <w:r>
        <w:separator/>
      </w:r>
    </w:p>
  </w:footnote>
  <w:footnote w:type="continuationSeparator" w:id="0">
    <w:p w14:paraId="7482BA3A" w14:textId="77777777" w:rsidR="006D7BBA" w:rsidRDefault="006D7BBA" w:rsidP="00A60F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6705A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ojini N">
    <w15:presenceInfo w15:providerId="None" w15:userId="Sarojini 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1C4"/>
    <w:rsid w:val="000246B9"/>
    <w:rsid w:val="00085B77"/>
    <w:rsid w:val="000B4F35"/>
    <w:rsid w:val="00186B88"/>
    <w:rsid w:val="001A21C9"/>
    <w:rsid w:val="001A6888"/>
    <w:rsid w:val="001C7C72"/>
    <w:rsid w:val="001E6974"/>
    <w:rsid w:val="00203B37"/>
    <w:rsid w:val="002218C8"/>
    <w:rsid w:val="00245FC4"/>
    <w:rsid w:val="00253F7E"/>
    <w:rsid w:val="00283FE6"/>
    <w:rsid w:val="00284C9E"/>
    <w:rsid w:val="0029671E"/>
    <w:rsid w:val="002A4E8C"/>
    <w:rsid w:val="002B6D32"/>
    <w:rsid w:val="002C2809"/>
    <w:rsid w:val="00347E1D"/>
    <w:rsid w:val="003612A2"/>
    <w:rsid w:val="00371615"/>
    <w:rsid w:val="003809C4"/>
    <w:rsid w:val="00380CFD"/>
    <w:rsid w:val="003C1D6D"/>
    <w:rsid w:val="004001C4"/>
    <w:rsid w:val="00420AAF"/>
    <w:rsid w:val="00453B2D"/>
    <w:rsid w:val="00472270"/>
    <w:rsid w:val="004A16B8"/>
    <w:rsid w:val="004A6185"/>
    <w:rsid w:val="004C594D"/>
    <w:rsid w:val="00535E70"/>
    <w:rsid w:val="00573B43"/>
    <w:rsid w:val="00585E78"/>
    <w:rsid w:val="005A1D2D"/>
    <w:rsid w:val="005A6CD7"/>
    <w:rsid w:val="005D7D91"/>
    <w:rsid w:val="005E5B15"/>
    <w:rsid w:val="00657E97"/>
    <w:rsid w:val="006A3352"/>
    <w:rsid w:val="006B5A1E"/>
    <w:rsid w:val="006D7BBA"/>
    <w:rsid w:val="006F2F50"/>
    <w:rsid w:val="006F6E15"/>
    <w:rsid w:val="007406AD"/>
    <w:rsid w:val="00753930"/>
    <w:rsid w:val="00764361"/>
    <w:rsid w:val="007A1EDF"/>
    <w:rsid w:val="00830330"/>
    <w:rsid w:val="00857CD3"/>
    <w:rsid w:val="00874056"/>
    <w:rsid w:val="008B1C89"/>
    <w:rsid w:val="008D777F"/>
    <w:rsid w:val="008D7C92"/>
    <w:rsid w:val="008E465F"/>
    <w:rsid w:val="0091276E"/>
    <w:rsid w:val="00954496"/>
    <w:rsid w:val="00962B32"/>
    <w:rsid w:val="0099772E"/>
    <w:rsid w:val="009A53BA"/>
    <w:rsid w:val="009C061C"/>
    <w:rsid w:val="00A03672"/>
    <w:rsid w:val="00A60F39"/>
    <w:rsid w:val="00AF4D7E"/>
    <w:rsid w:val="00B105D1"/>
    <w:rsid w:val="00B74229"/>
    <w:rsid w:val="00BD03E0"/>
    <w:rsid w:val="00BF26FE"/>
    <w:rsid w:val="00C62A48"/>
    <w:rsid w:val="00C709F6"/>
    <w:rsid w:val="00CC6E5B"/>
    <w:rsid w:val="00D2340B"/>
    <w:rsid w:val="00D45FFC"/>
    <w:rsid w:val="00DC25D2"/>
    <w:rsid w:val="00E60CBA"/>
    <w:rsid w:val="00E6258B"/>
    <w:rsid w:val="00E75A86"/>
    <w:rsid w:val="00E77E66"/>
    <w:rsid w:val="00EF6EE0"/>
    <w:rsid w:val="00F219E8"/>
    <w:rsid w:val="00F33C85"/>
    <w:rsid w:val="00FB19FF"/>
    <w:rsid w:val="00FB7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3DD1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60F39"/>
    <w:pPr>
      <w:tabs>
        <w:tab w:val="center" w:pos="4513"/>
        <w:tab w:val="right" w:pos="9026"/>
      </w:tabs>
    </w:pPr>
  </w:style>
  <w:style w:type="character" w:customStyle="1" w:styleId="FooterChar">
    <w:name w:val="Footer Char"/>
    <w:basedOn w:val="DefaultParagraphFont"/>
    <w:link w:val="Footer"/>
    <w:uiPriority w:val="99"/>
    <w:rsid w:val="00A60F39"/>
  </w:style>
  <w:style w:type="character" w:styleId="PageNumber">
    <w:name w:val="page number"/>
    <w:basedOn w:val="DefaultParagraphFont"/>
    <w:uiPriority w:val="99"/>
    <w:semiHidden/>
    <w:unhideWhenUsed/>
    <w:rsid w:val="00A60F39"/>
  </w:style>
  <w:style w:type="paragraph" w:styleId="BodyText">
    <w:name w:val="Body Text"/>
    <w:basedOn w:val="Normal"/>
    <w:link w:val="BodyTextChar"/>
    <w:rsid w:val="00347E1D"/>
    <w:pPr>
      <w:spacing w:after="1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347E1D"/>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8D777F"/>
    <w:rPr>
      <w:sz w:val="18"/>
      <w:szCs w:val="18"/>
    </w:rPr>
  </w:style>
  <w:style w:type="paragraph" w:styleId="CommentText">
    <w:name w:val="annotation text"/>
    <w:basedOn w:val="Normal"/>
    <w:link w:val="CommentTextChar"/>
    <w:uiPriority w:val="99"/>
    <w:semiHidden/>
    <w:unhideWhenUsed/>
    <w:rsid w:val="008D777F"/>
  </w:style>
  <w:style w:type="character" w:customStyle="1" w:styleId="CommentTextChar">
    <w:name w:val="Comment Text Char"/>
    <w:basedOn w:val="DefaultParagraphFont"/>
    <w:link w:val="CommentText"/>
    <w:uiPriority w:val="99"/>
    <w:semiHidden/>
    <w:rsid w:val="008D777F"/>
  </w:style>
  <w:style w:type="paragraph" w:styleId="CommentSubject">
    <w:name w:val="annotation subject"/>
    <w:basedOn w:val="CommentText"/>
    <w:next w:val="CommentText"/>
    <w:link w:val="CommentSubjectChar"/>
    <w:uiPriority w:val="99"/>
    <w:semiHidden/>
    <w:unhideWhenUsed/>
    <w:rsid w:val="008D777F"/>
    <w:rPr>
      <w:b/>
      <w:bCs/>
      <w:sz w:val="20"/>
      <w:szCs w:val="20"/>
    </w:rPr>
  </w:style>
  <w:style w:type="character" w:customStyle="1" w:styleId="CommentSubjectChar">
    <w:name w:val="Comment Subject Char"/>
    <w:basedOn w:val="CommentTextChar"/>
    <w:link w:val="CommentSubject"/>
    <w:uiPriority w:val="99"/>
    <w:semiHidden/>
    <w:rsid w:val="008D777F"/>
    <w:rPr>
      <w:b/>
      <w:bCs/>
      <w:sz w:val="20"/>
      <w:szCs w:val="20"/>
    </w:rPr>
  </w:style>
  <w:style w:type="paragraph" w:styleId="BalloonText">
    <w:name w:val="Balloon Text"/>
    <w:basedOn w:val="Normal"/>
    <w:link w:val="BalloonTextChar"/>
    <w:uiPriority w:val="99"/>
    <w:semiHidden/>
    <w:unhideWhenUsed/>
    <w:rsid w:val="008D777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777F"/>
    <w:rPr>
      <w:rFonts w:ascii="Times New Roman" w:hAnsi="Times New Roman" w:cs="Times New Roman"/>
      <w:sz w:val="18"/>
      <w:szCs w:val="18"/>
    </w:rPr>
  </w:style>
  <w:style w:type="character" w:styleId="Hyperlink">
    <w:name w:val="Hyperlink"/>
    <w:basedOn w:val="DefaultParagraphFont"/>
    <w:uiPriority w:val="99"/>
    <w:unhideWhenUsed/>
    <w:rsid w:val="00BD03E0"/>
    <w:rPr>
      <w:color w:val="0563C1" w:themeColor="hyperlink"/>
      <w:u w:val="single"/>
    </w:rPr>
  </w:style>
  <w:style w:type="character" w:styleId="UnresolvedMention">
    <w:name w:val="Unresolved Mention"/>
    <w:basedOn w:val="DefaultParagraphFont"/>
    <w:uiPriority w:val="99"/>
    <w:rsid w:val="00BD03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ohanrao2008@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1378</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MS Editor</cp:lastModifiedBy>
  <cp:revision>3</cp:revision>
  <dcterms:created xsi:type="dcterms:W3CDTF">2018-12-06T01:56:00Z</dcterms:created>
  <dcterms:modified xsi:type="dcterms:W3CDTF">2018-12-06T01:56:00Z</dcterms:modified>
</cp:coreProperties>
</file>