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286B" w14:textId="4CD79E15" w:rsidR="0074413D" w:rsidRDefault="00AF3352" w:rsidP="0074413D">
      <w:pPr>
        <w:pStyle w:val="Default"/>
        <w:ind w:left="360"/>
        <w:rPr>
          <w:rFonts w:cs="Frutiger LT Std 45 Light"/>
          <w:b/>
          <w:bCs/>
          <w:sz w:val="18"/>
          <w:szCs w:val="18"/>
        </w:rPr>
      </w:pPr>
      <w:r>
        <w:rPr>
          <w:rFonts w:cs="Frutiger LT Std 45 Light"/>
          <w:b/>
          <w:bCs/>
          <w:sz w:val="18"/>
          <w:szCs w:val="18"/>
        </w:rPr>
        <w:t xml:space="preserve">Ethical Issues in Contact Tracing </w:t>
      </w:r>
      <w:bookmarkStart w:id="0" w:name="_GoBack"/>
      <w:bookmarkEnd w:id="0"/>
      <w:r w:rsidR="0074413D" w:rsidRPr="00B865C4">
        <w:rPr>
          <w:rFonts w:cs="Frutiger LT Std 45 Light"/>
          <w:b/>
          <w:bCs/>
          <w:sz w:val="18"/>
          <w:szCs w:val="18"/>
        </w:rPr>
        <w:t xml:space="preserve">of Health Care Workers in Nipah </w:t>
      </w:r>
      <w:r w:rsidR="00F36A4F" w:rsidRPr="00B865C4">
        <w:rPr>
          <w:rFonts w:cs="Frutiger LT Std 45 Light"/>
          <w:b/>
          <w:bCs/>
          <w:sz w:val="18"/>
          <w:szCs w:val="18"/>
        </w:rPr>
        <w:t>Outbreak</w:t>
      </w:r>
      <w:r w:rsidR="0074413D" w:rsidRPr="00B865C4">
        <w:rPr>
          <w:rFonts w:cs="Frutiger LT Std 45 Light"/>
          <w:b/>
          <w:bCs/>
          <w:sz w:val="18"/>
          <w:szCs w:val="18"/>
        </w:rPr>
        <w:t xml:space="preserve"> </w:t>
      </w:r>
      <w:r w:rsidR="00FD445D" w:rsidRPr="00B865C4">
        <w:rPr>
          <w:rFonts w:cs="Frutiger LT Std 45 Light"/>
          <w:b/>
          <w:bCs/>
          <w:sz w:val="18"/>
          <w:szCs w:val="18"/>
        </w:rPr>
        <w:t>In South India</w:t>
      </w:r>
    </w:p>
    <w:p w14:paraId="45FA7CB6" w14:textId="77777777" w:rsidR="00E47899" w:rsidRDefault="00E47899" w:rsidP="0074413D">
      <w:pPr>
        <w:pStyle w:val="Default"/>
        <w:ind w:left="360"/>
        <w:rPr>
          <w:rFonts w:cs="Frutiger LT Std 45 Light"/>
          <w:b/>
          <w:bCs/>
          <w:sz w:val="18"/>
          <w:szCs w:val="18"/>
        </w:rPr>
      </w:pPr>
    </w:p>
    <w:p w14:paraId="148BA6FF" w14:textId="4FAD5227" w:rsidR="00800C82" w:rsidRPr="00480140" w:rsidRDefault="00800C82" w:rsidP="0074413D">
      <w:pPr>
        <w:pStyle w:val="Default"/>
        <w:ind w:left="360"/>
        <w:rPr>
          <w:rFonts w:cs="Frutiger LT Std 45 Light"/>
          <w:sz w:val="18"/>
          <w:szCs w:val="18"/>
        </w:rPr>
      </w:pPr>
      <w:r w:rsidRPr="00480140">
        <w:rPr>
          <w:rFonts w:cs="Frutiger LT Std 45 Light"/>
          <w:sz w:val="18"/>
          <w:szCs w:val="18"/>
        </w:rPr>
        <w:t xml:space="preserve">Authors: Jayakrishnan Thayyil*, Aparna Padmanabhan*, Alan gangadharan*, Sreya </w:t>
      </w:r>
      <w:r w:rsidR="00E47899">
        <w:rPr>
          <w:rFonts w:cs="Frutiger LT Std 45 Light"/>
          <w:sz w:val="18"/>
          <w:szCs w:val="18"/>
        </w:rPr>
        <w:t>S</w:t>
      </w:r>
      <w:r w:rsidRPr="00480140">
        <w:rPr>
          <w:rFonts w:cs="Frutiger LT Std 45 Light"/>
          <w:sz w:val="18"/>
          <w:szCs w:val="18"/>
        </w:rPr>
        <w:t>alim* , Thejus Jayakrishnan**.</w:t>
      </w:r>
    </w:p>
    <w:p w14:paraId="17668F81" w14:textId="581830E6" w:rsidR="0074413D" w:rsidRPr="00480140" w:rsidRDefault="00800C82" w:rsidP="0074413D">
      <w:pPr>
        <w:pStyle w:val="Default"/>
        <w:ind w:left="360"/>
        <w:rPr>
          <w:rFonts w:cs="Frutiger LT Std 45 Light"/>
          <w:sz w:val="18"/>
          <w:szCs w:val="18"/>
        </w:rPr>
      </w:pPr>
      <w:r w:rsidRPr="00480140">
        <w:rPr>
          <w:rFonts w:cs="Frutiger LT Std 45 Light"/>
          <w:sz w:val="18"/>
          <w:szCs w:val="18"/>
        </w:rPr>
        <w:t xml:space="preserve">* Department Of Community Medicine , Government Medical College, Kozhikode, Kerala, India. </w:t>
      </w:r>
    </w:p>
    <w:p w14:paraId="7F0E0664" w14:textId="3318CA16" w:rsidR="00800C82" w:rsidRDefault="00800C82" w:rsidP="0074413D">
      <w:pPr>
        <w:pStyle w:val="Default"/>
        <w:ind w:left="360"/>
        <w:rPr>
          <w:rFonts w:cs="Frutiger LT Std 45 Light"/>
          <w:sz w:val="18"/>
          <w:szCs w:val="18"/>
        </w:rPr>
      </w:pPr>
      <w:r w:rsidRPr="00480140">
        <w:rPr>
          <w:rFonts w:cs="Frutiger LT Std 45 Light"/>
          <w:sz w:val="18"/>
          <w:szCs w:val="18"/>
        </w:rPr>
        <w:t>** Department Of Internal Medicine ,Allegheny Health Net work, Pittsburg, PA,USA.</w:t>
      </w:r>
    </w:p>
    <w:p w14:paraId="2177EC0C" w14:textId="77777777" w:rsidR="00E47899" w:rsidRDefault="00E47899" w:rsidP="0074413D">
      <w:pPr>
        <w:pStyle w:val="Default"/>
        <w:ind w:left="360"/>
        <w:rPr>
          <w:rFonts w:cs="Frutiger LT Std 45 Light"/>
          <w:sz w:val="18"/>
          <w:szCs w:val="18"/>
        </w:rPr>
      </w:pPr>
    </w:p>
    <w:p w14:paraId="10A74401" w14:textId="77777777" w:rsidR="00E47899" w:rsidRDefault="00E47899" w:rsidP="0074413D">
      <w:pPr>
        <w:pStyle w:val="Default"/>
        <w:ind w:left="360"/>
        <w:rPr>
          <w:rFonts w:cs="Frutiger LT Std 45 Light"/>
          <w:sz w:val="18"/>
          <w:szCs w:val="18"/>
        </w:rPr>
      </w:pPr>
    </w:p>
    <w:p w14:paraId="7BE8A450" w14:textId="77777777" w:rsidR="00E47899" w:rsidRDefault="00E47899" w:rsidP="0074413D">
      <w:pPr>
        <w:pStyle w:val="Default"/>
        <w:ind w:left="360"/>
        <w:rPr>
          <w:rFonts w:cs="Frutiger LT Std 45 Light"/>
          <w:sz w:val="18"/>
          <w:szCs w:val="18"/>
        </w:rPr>
      </w:pPr>
    </w:p>
    <w:p w14:paraId="26F49BFB" w14:textId="77777777" w:rsidR="00E47899" w:rsidRDefault="00E47899" w:rsidP="0074413D">
      <w:pPr>
        <w:pStyle w:val="Default"/>
        <w:ind w:left="360"/>
        <w:rPr>
          <w:rFonts w:cs="Frutiger LT Std 45 Light"/>
          <w:sz w:val="18"/>
          <w:szCs w:val="18"/>
        </w:rPr>
      </w:pPr>
    </w:p>
    <w:p w14:paraId="1110BD09" w14:textId="77777777" w:rsidR="00E47899" w:rsidRDefault="00E47899" w:rsidP="0074413D">
      <w:pPr>
        <w:pStyle w:val="Default"/>
        <w:ind w:left="360"/>
        <w:rPr>
          <w:rFonts w:cs="Frutiger LT Std 45 Light"/>
          <w:sz w:val="18"/>
          <w:szCs w:val="18"/>
        </w:rPr>
      </w:pPr>
    </w:p>
    <w:p w14:paraId="4A30B55F" w14:textId="069CBC8F" w:rsidR="00E47899" w:rsidRPr="00E47899" w:rsidRDefault="00E47899" w:rsidP="0074413D">
      <w:pPr>
        <w:pStyle w:val="Default"/>
        <w:ind w:left="360"/>
        <w:rPr>
          <w:rFonts w:cs="Frutiger LT Std 45 Light"/>
          <w:b/>
          <w:bCs/>
          <w:sz w:val="18"/>
          <w:szCs w:val="18"/>
        </w:rPr>
      </w:pPr>
      <w:r>
        <w:rPr>
          <w:rFonts w:cs="Frutiger LT Std 45 Light"/>
          <w:sz w:val="18"/>
          <w:szCs w:val="18"/>
        </w:rPr>
        <w:tab/>
      </w:r>
      <w:r>
        <w:rPr>
          <w:rFonts w:cs="Frutiger LT Std 45 Light"/>
          <w:sz w:val="18"/>
          <w:szCs w:val="18"/>
        </w:rPr>
        <w:tab/>
      </w:r>
      <w:r w:rsidRPr="00E47899">
        <w:rPr>
          <w:rFonts w:cs="Frutiger LT Std 45 Light"/>
          <w:b/>
          <w:bCs/>
          <w:sz w:val="18"/>
          <w:szCs w:val="18"/>
        </w:rPr>
        <w:t xml:space="preserve">Abstract </w:t>
      </w:r>
    </w:p>
    <w:p w14:paraId="49AAD2B4" w14:textId="77777777" w:rsidR="00E47899" w:rsidRDefault="00E47899" w:rsidP="0074413D">
      <w:pPr>
        <w:pStyle w:val="Default"/>
        <w:ind w:left="360"/>
        <w:rPr>
          <w:rFonts w:cs="Frutiger LT Std 45 Light"/>
          <w:sz w:val="18"/>
          <w:szCs w:val="18"/>
        </w:rPr>
      </w:pPr>
    </w:p>
    <w:p w14:paraId="297453CA" w14:textId="77777777" w:rsidR="00E47899" w:rsidRDefault="00E47899" w:rsidP="00E47899">
      <w:pPr>
        <w:ind w:left="720" w:firstLine="1080"/>
        <w:jc w:val="both"/>
        <w:rPr>
          <w:rFonts w:cstheme="minorHAnsi"/>
          <w:sz w:val="18"/>
          <w:szCs w:val="18"/>
        </w:rPr>
      </w:pPr>
      <w:r w:rsidRPr="005B0916">
        <w:rPr>
          <w:rFonts w:cstheme="minorHAnsi"/>
          <w:sz w:val="18"/>
          <w:szCs w:val="18"/>
        </w:rPr>
        <w:t>A highly fatal emerging zoonotic virus in the form of Nipah Virus (NiV)  with potential threat to global health security and declared as a candidate for bioterrorism (WHO), was reported for the first time in the South Indian district of Kozhikode (Kerala state) on  May 20</w:t>
      </w:r>
      <w:r w:rsidRPr="005B0916">
        <w:rPr>
          <w:rFonts w:cstheme="minorHAnsi"/>
          <w:sz w:val="18"/>
          <w:szCs w:val="18"/>
          <w:vertAlign w:val="superscript"/>
        </w:rPr>
        <w:t>th</w:t>
      </w:r>
      <w:r w:rsidRPr="005B0916">
        <w:rPr>
          <w:rFonts w:cstheme="minorHAnsi"/>
          <w:sz w:val="18"/>
          <w:szCs w:val="18"/>
        </w:rPr>
        <w:t xml:space="preserve"> 2018</w:t>
      </w:r>
      <w:r>
        <w:rPr>
          <w:rFonts w:cstheme="minorHAnsi"/>
          <w:sz w:val="18"/>
          <w:szCs w:val="18"/>
        </w:rPr>
        <w:t>.</w:t>
      </w:r>
      <w:r w:rsidRPr="00ED75F8">
        <w:rPr>
          <w:rFonts w:cstheme="minorHAnsi"/>
          <w:sz w:val="18"/>
          <w:szCs w:val="18"/>
        </w:rPr>
        <w:t xml:space="preserve"> </w:t>
      </w:r>
      <w:r w:rsidRPr="00B865C4">
        <w:rPr>
          <w:rFonts w:cstheme="minorHAnsi"/>
          <w:sz w:val="18"/>
          <w:szCs w:val="18"/>
        </w:rPr>
        <w:t>Following the declaration of outbreak emergency control measures, isolation, barrier nursing and contact tracing were implemented by the State Health Department</w:t>
      </w:r>
      <w:r>
        <w:rPr>
          <w:rFonts w:cstheme="minorHAnsi"/>
          <w:sz w:val="18"/>
          <w:szCs w:val="18"/>
        </w:rPr>
        <w:t>.</w:t>
      </w:r>
      <w:r w:rsidRPr="00ED75F8">
        <w:rPr>
          <w:rFonts w:cstheme="minorHAnsi"/>
          <w:sz w:val="18"/>
          <w:szCs w:val="18"/>
        </w:rPr>
        <w:t xml:space="preserve"> </w:t>
      </w:r>
      <w:r>
        <w:rPr>
          <w:rFonts w:cstheme="minorHAnsi"/>
          <w:sz w:val="18"/>
          <w:szCs w:val="18"/>
        </w:rPr>
        <w:t xml:space="preserve">Since there  were  </w:t>
      </w:r>
      <w:r w:rsidRPr="00B865C4">
        <w:rPr>
          <w:rFonts w:cstheme="minorHAnsi"/>
          <w:sz w:val="18"/>
          <w:szCs w:val="18"/>
        </w:rPr>
        <w:t>no prophylactic drugs or vaccines available to prevent further transmission, the health care teams responded by initiating contact tracing</w:t>
      </w:r>
      <w:r>
        <w:rPr>
          <w:rFonts w:cstheme="minorHAnsi"/>
          <w:sz w:val="18"/>
          <w:szCs w:val="18"/>
        </w:rPr>
        <w:t xml:space="preserve"> which was the only tool available.</w:t>
      </w:r>
      <w:r w:rsidRPr="00ED75F8">
        <w:rPr>
          <w:rFonts w:cstheme="minorHAnsi"/>
          <w:sz w:val="18"/>
          <w:szCs w:val="18"/>
        </w:rPr>
        <w:t xml:space="preserve"> </w:t>
      </w:r>
      <w:r w:rsidRPr="00B865C4">
        <w:rPr>
          <w:rFonts w:cstheme="minorHAnsi"/>
          <w:sz w:val="18"/>
          <w:szCs w:val="18"/>
        </w:rPr>
        <w:t xml:space="preserve">Thus there were 2642 contacts </w:t>
      </w:r>
      <w:r>
        <w:rPr>
          <w:rFonts w:cstheme="minorHAnsi"/>
          <w:sz w:val="18"/>
          <w:szCs w:val="18"/>
        </w:rPr>
        <w:t>that included</w:t>
      </w:r>
      <w:r w:rsidRPr="00B865C4">
        <w:rPr>
          <w:rFonts w:cstheme="minorHAnsi"/>
          <w:sz w:val="18"/>
          <w:szCs w:val="18"/>
        </w:rPr>
        <w:t xml:space="preserve"> 40% hospital </w:t>
      </w:r>
      <w:r>
        <w:rPr>
          <w:rFonts w:cstheme="minorHAnsi"/>
          <w:sz w:val="18"/>
          <w:szCs w:val="18"/>
        </w:rPr>
        <w:t>contacts</w:t>
      </w:r>
      <w:r w:rsidRPr="00B865C4">
        <w:rPr>
          <w:rFonts w:cstheme="minorHAnsi"/>
          <w:sz w:val="18"/>
          <w:szCs w:val="18"/>
        </w:rPr>
        <w:t>.</w:t>
      </w:r>
      <w:r>
        <w:rPr>
          <w:rFonts w:cstheme="minorHAnsi"/>
          <w:sz w:val="18"/>
          <w:szCs w:val="18"/>
        </w:rPr>
        <w:t xml:space="preserve"> ( 185 Doctors, 476 Nurses,344 other Hospital staffs). </w:t>
      </w:r>
    </w:p>
    <w:p w14:paraId="6EBF2C4B" w14:textId="77777777" w:rsidR="00E47899" w:rsidRDefault="00E47899" w:rsidP="00E47899">
      <w:pPr>
        <w:ind w:left="720" w:firstLine="1080"/>
        <w:jc w:val="both"/>
        <w:rPr>
          <w:rFonts w:cstheme="minorHAnsi"/>
          <w:sz w:val="18"/>
          <w:szCs w:val="18"/>
        </w:rPr>
      </w:pPr>
      <w:r w:rsidRPr="00B865C4">
        <w:rPr>
          <w:rFonts w:cstheme="minorHAnsi"/>
          <w:sz w:val="18"/>
          <w:szCs w:val="18"/>
        </w:rPr>
        <w:t xml:space="preserve">Quarantine and isolation of healthy persons especially Health Care Workers involve certain ethical issues . </w:t>
      </w:r>
      <w:r>
        <w:rPr>
          <w:rFonts w:cstheme="minorHAnsi"/>
          <w:sz w:val="18"/>
          <w:szCs w:val="18"/>
        </w:rPr>
        <w:t xml:space="preserve"> In this paper w</w:t>
      </w:r>
      <w:r w:rsidRPr="00B865C4">
        <w:rPr>
          <w:rFonts w:cstheme="minorHAnsi"/>
          <w:sz w:val="18"/>
          <w:szCs w:val="18"/>
        </w:rPr>
        <w:t xml:space="preserve">e conducted an ethical analysis and discussion of contact tracing </w:t>
      </w:r>
      <w:r>
        <w:rPr>
          <w:rFonts w:cstheme="minorHAnsi"/>
          <w:sz w:val="18"/>
          <w:szCs w:val="18"/>
        </w:rPr>
        <w:t xml:space="preserve">of </w:t>
      </w:r>
      <w:r w:rsidRPr="00B865C4">
        <w:rPr>
          <w:rFonts w:cstheme="minorHAnsi"/>
          <w:sz w:val="18"/>
          <w:szCs w:val="18"/>
        </w:rPr>
        <w:t xml:space="preserve">Nipah out break in Kerala based on </w:t>
      </w:r>
      <w:r>
        <w:rPr>
          <w:rFonts w:cstheme="minorHAnsi"/>
          <w:sz w:val="18"/>
          <w:szCs w:val="18"/>
        </w:rPr>
        <w:t>seven</w:t>
      </w:r>
      <w:r w:rsidRPr="00B865C4">
        <w:rPr>
          <w:rFonts w:cstheme="minorHAnsi"/>
          <w:sz w:val="18"/>
          <w:szCs w:val="18"/>
        </w:rPr>
        <w:t xml:space="preserve"> principles of public health ethics namely Justice,</w:t>
      </w:r>
      <w:r>
        <w:rPr>
          <w:rFonts w:cstheme="minorHAnsi"/>
          <w:sz w:val="18"/>
          <w:szCs w:val="18"/>
        </w:rPr>
        <w:t xml:space="preserve"> </w:t>
      </w:r>
      <w:r w:rsidRPr="00B865C4">
        <w:rPr>
          <w:rFonts w:cstheme="minorHAnsi"/>
          <w:sz w:val="18"/>
          <w:szCs w:val="18"/>
        </w:rPr>
        <w:t>Beneficence ,</w:t>
      </w:r>
      <w:r>
        <w:rPr>
          <w:rFonts w:cstheme="minorHAnsi"/>
          <w:sz w:val="18"/>
          <w:szCs w:val="18"/>
        </w:rPr>
        <w:t xml:space="preserve"> </w:t>
      </w:r>
      <w:r w:rsidRPr="00B865C4">
        <w:rPr>
          <w:rFonts w:cstheme="minorHAnsi"/>
          <w:sz w:val="18"/>
          <w:szCs w:val="18"/>
        </w:rPr>
        <w:t xml:space="preserve">Utility , Autonomy, </w:t>
      </w:r>
      <w:r>
        <w:rPr>
          <w:rFonts w:cstheme="minorHAnsi"/>
          <w:sz w:val="18"/>
          <w:szCs w:val="18"/>
        </w:rPr>
        <w:t xml:space="preserve">Liberty /Freedom, </w:t>
      </w:r>
      <w:r w:rsidRPr="00B865C4">
        <w:rPr>
          <w:rFonts w:cstheme="minorHAnsi"/>
          <w:sz w:val="18"/>
          <w:szCs w:val="18"/>
        </w:rPr>
        <w:t>Reciprocity and Solidarity</w:t>
      </w:r>
      <w:r>
        <w:rPr>
          <w:rFonts w:cstheme="minorHAnsi"/>
          <w:sz w:val="18"/>
          <w:szCs w:val="18"/>
        </w:rPr>
        <w:t>.</w:t>
      </w:r>
    </w:p>
    <w:p w14:paraId="37133720" w14:textId="77777777" w:rsidR="00E47899" w:rsidRDefault="00E47899" w:rsidP="00E47899">
      <w:pPr>
        <w:ind w:left="720" w:firstLine="1080"/>
        <w:jc w:val="both"/>
        <w:rPr>
          <w:rFonts w:cstheme="minorHAnsi"/>
          <w:sz w:val="18"/>
          <w:szCs w:val="18"/>
        </w:rPr>
      </w:pPr>
      <w:r w:rsidRPr="00B865C4">
        <w:rPr>
          <w:rFonts w:cstheme="minorHAnsi"/>
          <w:sz w:val="18"/>
          <w:szCs w:val="18"/>
        </w:rPr>
        <w:t>The contact tracing in Nipah out break involve</w:t>
      </w:r>
      <w:r>
        <w:rPr>
          <w:rFonts w:cstheme="minorHAnsi"/>
          <w:sz w:val="18"/>
          <w:szCs w:val="18"/>
        </w:rPr>
        <w:t xml:space="preserve">d </w:t>
      </w:r>
      <w:r w:rsidRPr="00B865C4">
        <w:rPr>
          <w:rFonts w:cstheme="minorHAnsi"/>
          <w:sz w:val="18"/>
          <w:szCs w:val="18"/>
        </w:rPr>
        <w:t>several knowledge gaps</w:t>
      </w:r>
      <w:r>
        <w:rPr>
          <w:rFonts w:cstheme="minorHAnsi"/>
          <w:sz w:val="18"/>
          <w:szCs w:val="18"/>
        </w:rPr>
        <w:t xml:space="preserve"> and</w:t>
      </w:r>
      <w:r w:rsidRPr="00B865C4">
        <w:rPr>
          <w:rFonts w:cstheme="minorHAnsi"/>
          <w:sz w:val="18"/>
          <w:szCs w:val="18"/>
        </w:rPr>
        <w:t xml:space="preserve"> ethical issues. It should be understood and addressed in future out breaks. Setting up decision</w:t>
      </w:r>
      <w:r w:rsidRPr="00B865C4">
        <w:rPr>
          <w:rFonts w:cstheme="minorHAnsi"/>
          <w:sz w:val="18"/>
          <w:szCs w:val="18"/>
        </w:rPr>
        <w:noBreakHyphen/>
        <w:t>making systems and procedures in advance is the best way to ensure that ethically appropriate decisions will be made if an outbreak occurs</w:t>
      </w:r>
      <w:r>
        <w:rPr>
          <w:rFonts w:cstheme="minorHAnsi"/>
          <w:sz w:val="18"/>
          <w:szCs w:val="18"/>
        </w:rPr>
        <w:t>.</w:t>
      </w:r>
    </w:p>
    <w:p w14:paraId="070D6F52" w14:textId="77777777" w:rsidR="00E47899" w:rsidRPr="00480140" w:rsidRDefault="00E47899" w:rsidP="0074413D">
      <w:pPr>
        <w:pStyle w:val="Default"/>
        <w:ind w:left="360"/>
        <w:rPr>
          <w:rFonts w:cs="Frutiger LT Std 45 Light"/>
          <w:sz w:val="18"/>
          <w:szCs w:val="18"/>
        </w:rPr>
      </w:pPr>
    </w:p>
    <w:p w14:paraId="114090C6" w14:textId="77777777" w:rsidR="00480140" w:rsidRPr="00480140" w:rsidRDefault="00480140" w:rsidP="0074413D">
      <w:pPr>
        <w:pStyle w:val="Default"/>
        <w:ind w:left="360"/>
        <w:rPr>
          <w:rFonts w:cs="Frutiger LT Std 45 Light"/>
          <w:sz w:val="18"/>
          <w:szCs w:val="18"/>
        </w:rPr>
      </w:pPr>
    </w:p>
    <w:p w14:paraId="549BFA70" w14:textId="77777777" w:rsidR="0074413D" w:rsidRPr="00B865C4" w:rsidRDefault="0074413D" w:rsidP="0074413D">
      <w:pPr>
        <w:pStyle w:val="Default"/>
        <w:ind w:left="360"/>
        <w:rPr>
          <w:rFonts w:asciiTheme="minorHAnsi" w:hAnsiTheme="minorHAnsi" w:cstheme="minorHAnsi"/>
          <w:b/>
          <w:bCs/>
          <w:sz w:val="18"/>
          <w:szCs w:val="18"/>
        </w:rPr>
      </w:pPr>
      <w:r w:rsidRPr="00B865C4">
        <w:rPr>
          <w:rFonts w:asciiTheme="minorHAnsi" w:hAnsiTheme="minorHAnsi" w:cstheme="minorHAnsi"/>
          <w:b/>
          <w:bCs/>
          <w:sz w:val="18"/>
          <w:szCs w:val="18"/>
        </w:rPr>
        <w:t xml:space="preserve">Introduction </w:t>
      </w:r>
    </w:p>
    <w:p w14:paraId="7EE38BD3" w14:textId="437B408C" w:rsidR="0074413D" w:rsidRPr="00B865C4" w:rsidRDefault="0074413D" w:rsidP="00FD445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Infectious disease outbreaks are periods of great uncertainty </w:t>
      </w:r>
      <w:r w:rsidR="00146EA0" w:rsidRPr="00B865C4">
        <w:rPr>
          <w:rFonts w:asciiTheme="minorHAnsi" w:hAnsiTheme="minorHAnsi" w:cstheme="minorHAnsi"/>
          <w:sz w:val="18"/>
          <w:szCs w:val="18"/>
        </w:rPr>
        <w:t>and</w:t>
      </w:r>
      <w:r w:rsidRPr="00B865C4">
        <w:rPr>
          <w:rFonts w:asciiTheme="minorHAnsi" w:hAnsiTheme="minorHAnsi" w:cstheme="minorHAnsi"/>
          <w:sz w:val="18"/>
          <w:szCs w:val="18"/>
        </w:rPr>
        <w:t xml:space="preserve"> particular complexities . As events unfold, </w:t>
      </w:r>
      <w:r w:rsidR="00DE4129" w:rsidRPr="00B865C4">
        <w:rPr>
          <w:rFonts w:asciiTheme="minorHAnsi" w:hAnsiTheme="minorHAnsi" w:cstheme="minorHAnsi"/>
          <w:sz w:val="18"/>
          <w:szCs w:val="18"/>
        </w:rPr>
        <w:t xml:space="preserve">public health response will need to be quickly </w:t>
      </w:r>
      <w:r w:rsidR="00070374">
        <w:rPr>
          <w:rFonts w:asciiTheme="minorHAnsi" w:hAnsiTheme="minorHAnsi" w:cstheme="minorHAnsi"/>
          <w:sz w:val="18"/>
          <w:szCs w:val="18"/>
        </w:rPr>
        <w:t xml:space="preserve">to be done </w:t>
      </w:r>
      <w:r w:rsidR="00DE4129" w:rsidRPr="00B865C4">
        <w:rPr>
          <w:rFonts w:asciiTheme="minorHAnsi" w:hAnsiTheme="minorHAnsi" w:cstheme="minorHAnsi"/>
          <w:sz w:val="18"/>
          <w:szCs w:val="18"/>
        </w:rPr>
        <w:t xml:space="preserve">in the face of limited </w:t>
      </w:r>
      <w:r w:rsidR="00146EA0" w:rsidRPr="00B865C4">
        <w:rPr>
          <w:rFonts w:asciiTheme="minorHAnsi" w:hAnsiTheme="minorHAnsi" w:cstheme="minorHAnsi"/>
          <w:sz w:val="18"/>
          <w:szCs w:val="18"/>
        </w:rPr>
        <w:t>r</w:t>
      </w:r>
      <w:r w:rsidRPr="00B865C4">
        <w:rPr>
          <w:rFonts w:asciiTheme="minorHAnsi" w:hAnsiTheme="minorHAnsi" w:cstheme="minorHAnsi"/>
          <w:sz w:val="18"/>
          <w:szCs w:val="18"/>
        </w:rPr>
        <w:t xml:space="preserve">esources and capacities </w:t>
      </w:r>
      <w:r w:rsidR="00DE4129" w:rsidRPr="00B865C4">
        <w:rPr>
          <w:rFonts w:asciiTheme="minorHAnsi" w:hAnsiTheme="minorHAnsi" w:cstheme="minorHAnsi"/>
          <w:sz w:val="18"/>
          <w:szCs w:val="18"/>
        </w:rPr>
        <w:t>as well as scant</w:t>
      </w:r>
      <w:r w:rsidR="00487A8B">
        <w:rPr>
          <w:rFonts w:asciiTheme="minorHAnsi" w:hAnsiTheme="minorHAnsi" w:cstheme="minorHAnsi"/>
          <w:sz w:val="18"/>
          <w:szCs w:val="18"/>
        </w:rPr>
        <w:t>y</w:t>
      </w:r>
      <w:r w:rsidRPr="00B865C4">
        <w:rPr>
          <w:rFonts w:asciiTheme="minorHAnsi" w:hAnsiTheme="minorHAnsi" w:cstheme="minorHAnsi"/>
          <w:sz w:val="18"/>
          <w:szCs w:val="18"/>
        </w:rPr>
        <w:t xml:space="preserve"> evidence </w:t>
      </w:r>
      <w:r w:rsidR="00DE4129" w:rsidRPr="00B865C4">
        <w:rPr>
          <w:rFonts w:asciiTheme="minorHAnsi" w:hAnsiTheme="minorHAnsi" w:cstheme="minorHAnsi"/>
          <w:sz w:val="18"/>
          <w:szCs w:val="18"/>
        </w:rPr>
        <w:t xml:space="preserve">to support </w:t>
      </w:r>
      <w:r w:rsidRPr="00B865C4">
        <w:rPr>
          <w:rFonts w:asciiTheme="minorHAnsi" w:hAnsiTheme="minorHAnsi" w:cstheme="minorHAnsi"/>
          <w:sz w:val="18"/>
          <w:szCs w:val="18"/>
        </w:rPr>
        <w:t>decision</w:t>
      </w:r>
      <w:r w:rsidRPr="00B865C4">
        <w:rPr>
          <w:rFonts w:asciiTheme="minorHAnsi" w:hAnsiTheme="minorHAnsi" w:cstheme="minorHAnsi"/>
          <w:sz w:val="18"/>
          <w:szCs w:val="18"/>
        </w:rPr>
        <w:noBreakHyphen/>
        <w:t>making.</w:t>
      </w:r>
      <w:r w:rsidR="00487A8B">
        <w:rPr>
          <w:rFonts w:asciiTheme="minorHAnsi" w:hAnsiTheme="minorHAnsi" w:cstheme="minorHAnsi"/>
          <w:sz w:val="18"/>
          <w:szCs w:val="18"/>
        </w:rPr>
        <w:t xml:space="preserve"> </w:t>
      </w:r>
      <w:r w:rsidR="00DE4129" w:rsidRPr="00B865C4">
        <w:rPr>
          <w:rFonts w:asciiTheme="minorHAnsi" w:hAnsiTheme="minorHAnsi" w:cstheme="minorHAnsi"/>
          <w:sz w:val="18"/>
          <w:szCs w:val="18"/>
        </w:rPr>
        <w:t>This</w:t>
      </w:r>
      <w:r w:rsidRPr="00B865C4">
        <w:rPr>
          <w:rFonts w:asciiTheme="minorHAnsi" w:hAnsiTheme="minorHAnsi" w:cstheme="minorHAnsi"/>
          <w:sz w:val="18"/>
          <w:szCs w:val="18"/>
        </w:rPr>
        <w:t xml:space="preserve"> can generate or exacerbate social crise</w:t>
      </w:r>
      <w:r w:rsidR="00DE4129" w:rsidRPr="00B865C4">
        <w:rPr>
          <w:rFonts w:asciiTheme="minorHAnsi" w:hAnsiTheme="minorHAnsi" w:cstheme="minorHAnsi"/>
          <w:sz w:val="18"/>
          <w:szCs w:val="18"/>
        </w:rPr>
        <w:t xml:space="preserve">s </w:t>
      </w:r>
      <w:r w:rsidRPr="00B865C4">
        <w:rPr>
          <w:rFonts w:asciiTheme="minorHAnsi" w:hAnsiTheme="minorHAnsi" w:cstheme="minorHAnsi"/>
          <w:sz w:val="18"/>
          <w:szCs w:val="18"/>
        </w:rPr>
        <w:t xml:space="preserve">weaken health systems </w:t>
      </w:r>
      <w:r w:rsidR="00DE4129" w:rsidRPr="00B865C4">
        <w:rPr>
          <w:rFonts w:asciiTheme="minorHAnsi" w:hAnsiTheme="minorHAnsi" w:cstheme="minorHAnsi"/>
          <w:sz w:val="18"/>
          <w:szCs w:val="18"/>
        </w:rPr>
        <w:t xml:space="preserve"> and cause</w:t>
      </w:r>
      <w:r w:rsidRPr="00B865C4">
        <w:rPr>
          <w:rFonts w:asciiTheme="minorHAnsi" w:hAnsiTheme="minorHAnsi" w:cstheme="minorHAnsi"/>
          <w:sz w:val="18"/>
          <w:szCs w:val="18"/>
        </w:rPr>
        <w:t xml:space="preserve"> </w:t>
      </w:r>
      <w:r w:rsidR="00FD445D" w:rsidRPr="00B865C4">
        <w:rPr>
          <w:rFonts w:asciiTheme="minorHAnsi" w:hAnsiTheme="minorHAnsi" w:cstheme="minorHAnsi"/>
          <w:sz w:val="18"/>
          <w:szCs w:val="18"/>
        </w:rPr>
        <w:t>in</w:t>
      </w:r>
      <w:r w:rsidRPr="00B865C4">
        <w:rPr>
          <w:rFonts w:asciiTheme="minorHAnsi" w:hAnsiTheme="minorHAnsi" w:cstheme="minorHAnsi"/>
          <w:sz w:val="18"/>
          <w:szCs w:val="18"/>
        </w:rPr>
        <w:t>stitutional disruptions[1</w:t>
      </w:r>
      <w:r w:rsidR="00FD445D" w:rsidRPr="00B865C4">
        <w:rPr>
          <w:rFonts w:asciiTheme="minorHAnsi" w:hAnsiTheme="minorHAnsi" w:cstheme="minorHAnsi"/>
          <w:sz w:val="18"/>
          <w:szCs w:val="18"/>
        </w:rPr>
        <w:t>,2</w:t>
      </w:r>
      <w:r w:rsidRPr="00B865C4">
        <w:rPr>
          <w:rFonts w:asciiTheme="minorHAnsi" w:hAnsiTheme="minorHAnsi" w:cstheme="minorHAnsi"/>
          <w:sz w:val="18"/>
          <w:szCs w:val="18"/>
        </w:rPr>
        <w:t xml:space="preserve">] . </w:t>
      </w:r>
    </w:p>
    <w:p w14:paraId="7A78287E" w14:textId="4901C570" w:rsidR="0074413D" w:rsidRPr="005B0916" w:rsidRDefault="00FD445D" w:rsidP="0074413D">
      <w:pPr>
        <w:pStyle w:val="Default"/>
        <w:ind w:left="360"/>
        <w:jc w:val="both"/>
        <w:rPr>
          <w:rFonts w:asciiTheme="minorHAnsi" w:hAnsiTheme="minorHAnsi" w:cstheme="minorHAnsi"/>
          <w:sz w:val="18"/>
          <w:szCs w:val="18"/>
        </w:rPr>
      </w:pPr>
      <w:r w:rsidRPr="005B0916">
        <w:rPr>
          <w:rFonts w:asciiTheme="minorHAnsi" w:hAnsiTheme="minorHAnsi" w:cstheme="minorHAnsi"/>
          <w:sz w:val="18"/>
          <w:szCs w:val="18"/>
        </w:rPr>
        <w:t xml:space="preserve">A highly fatal emerging zoonotic virus </w:t>
      </w:r>
      <w:r w:rsidR="00DE4129" w:rsidRPr="005B0916">
        <w:rPr>
          <w:rFonts w:asciiTheme="minorHAnsi" w:hAnsiTheme="minorHAnsi" w:cstheme="minorHAnsi"/>
          <w:sz w:val="18"/>
          <w:szCs w:val="18"/>
        </w:rPr>
        <w:t xml:space="preserve">in the form of </w:t>
      </w:r>
      <w:r w:rsidR="0074413D" w:rsidRPr="005B0916">
        <w:rPr>
          <w:rFonts w:asciiTheme="minorHAnsi" w:hAnsiTheme="minorHAnsi" w:cstheme="minorHAnsi"/>
          <w:sz w:val="18"/>
          <w:szCs w:val="18"/>
        </w:rPr>
        <w:t xml:space="preserve">Nipah Virus (NiV)  with potential threat to global health security and declared </w:t>
      </w:r>
      <w:r w:rsidR="00DE4129" w:rsidRPr="005B0916">
        <w:rPr>
          <w:rFonts w:asciiTheme="minorHAnsi" w:hAnsiTheme="minorHAnsi" w:cstheme="minorHAnsi"/>
          <w:sz w:val="18"/>
          <w:szCs w:val="18"/>
        </w:rPr>
        <w:t>as a c</w:t>
      </w:r>
      <w:r w:rsidR="0074413D" w:rsidRPr="005B0916">
        <w:rPr>
          <w:rFonts w:asciiTheme="minorHAnsi" w:hAnsiTheme="minorHAnsi" w:cstheme="minorHAnsi"/>
          <w:sz w:val="18"/>
          <w:szCs w:val="18"/>
        </w:rPr>
        <w:t xml:space="preserve">andidate for bioterrorism (WHO), </w:t>
      </w:r>
      <w:r w:rsidR="00DE4129" w:rsidRPr="005B0916">
        <w:rPr>
          <w:rFonts w:asciiTheme="minorHAnsi" w:hAnsiTheme="minorHAnsi" w:cstheme="minorHAnsi"/>
          <w:sz w:val="18"/>
          <w:szCs w:val="18"/>
        </w:rPr>
        <w:t>was reported for the first time</w:t>
      </w:r>
      <w:r w:rsidR="0074413D" w:rsidRPr="005B0916">
        <w:rPr>
          <w:rFonts w:asciiTheme="minorHAnsi" w:hAnsiTheme="minorHAnsi" w:cstheme="minorHAnsi"/>
          <w:sz w:val="18"/>
          <w:szCs w:val="18"/>
        </w:rPr>
        <w:t xml:space="preserve"> in </w:t>
      </w:r>
      <w:r w:rsidR="00DE4129" w:rsidRPr="005B0916">
        <w:rPr>
          <w:rFonts w:asciiTheme="minorHAnsi" w:hAnsiTheme="minorHAnsi" w:cstheme="minorHAnsi"/>
          <w:sz w:val="18"/>
          <w:szCs w:val="18"/>
        </w:rPr>
        <w:t xml:space="preserve">the </w:t>
      </w:r>
      <w:r w:rsidR="0074413D" w:rsidRPr="005B0916">
        <w:rPr>
          <w:rFonts w:asciiTheme="minorHAnsi" w:hAnsiTheme="minorHAnsi" w:cstheme="minorHAnsi"/>
          <w:sz w:val="18"/>
          <w:szCs w:val="18"/>
        </w:rPr>
        <w:t>South India</w:t>
      </w:r>
      <w:r w:rsidR="00DE4129" w:rsidRPr="005B0916">
        <w:rPr>
          <w:rFonts w:asciiTheme="minorHAnsi" w:hAnsiTheme="minorHAnsi" w:cstheme="minorHAnsi"/>
          <w:sz w:val="18"/>
          <w:szCs w:val="18"/>
        </w:rPr>
        <w:t>n district of</w:t>
      </w:r>
      <w:r w:rsidR="0074413D" w:rsidRPr="005B0916">
        <w:rPr>
          <w:rFonts w:asciiTheme="minorHAnsi" w:hAnsiTheme="minorHAnsi" w:cstheme="minorHAnsi"/>
          <w:sz w:val="18"/>
          <w:szCs w:val="18"/>
        </w:rPr>
        <w:t xml:space="preserve"> Kozhikode </w:t>
      </w:r>
      <w:r w:rsidR="00DE4129" w:rsidRPr="005B0916">
        <w:rPr>
          <w:rFonts w:asciiTheme="minorHAnsi" w:hAnsiTheme="minorHAnsi" w:cstheme="minorHAnsi"/>
          <w:sz w:val="18"/>
          <w:szCs w:val="18"/>
        </w:rPr>
        <w:t xml:space="preserve">(Kerala state) </w:t>
      </w:r>
      <w:r w:rsidR="0074413D" w:rsidRPr="005B0916">
        <w:rPr>
          <w:rFonts w:asciiTheme="minorHAnsi" w:hAnsiTheme="minorHAnsi" w:cstheme="minorHAnsi"/>
          <w:sz w:val="18"/>
          <w:szCs w:val="18"/>
        </w:rPr>
        <w:t>on  May 20</w:t>
      </w:r>
      <w:r w:rsidR="0074413D" w:rsidRPr="005B0916">
        <w:rPr>
          <w:rFonts w:asciiTheme="minorHAnsi" w:hAnsiTheme="minorHAnsi" w:cstheme="minorHAnsi"/>
          <w:sz w:val="18"/>
          <w:szCs w:val="18"/>
          <w:vertAlign w:val="superscript"/>
        </w:rPr>
        <w:t>th</w:t>
      </w:r>
      <w:r w:rsidR="0074413D" w:rsidRPr="005B0916">
        <w:rPr>
          <w:rFonts w:asciiTheme="minorHAnsi" w:hAnsiTheme="minorHAnsi" w:cstheme="minorHAnsi"/>
          <w:sz w:val="18"/>
          <w:szCs w:val="18"/>
        </w:rPr>
        <w:t xml:space="preserve"> 2018[</w:t>
      </w:r>
      <w:r w:rsidRPr="005B0916">
        <w:rPr>
          <w:rFonts w:asciiTheme="minorHAnsi" w:hAnsiTheme="minorHAnsi" w:cstheme="minorHAnsi"/>
          <w:sz w:val="18"/>
          <w:szCs w:val="18"/>
        </w:rPr>
        <w:t>3,4</w:t>
      </w:r>
      <w:r w:rsidR="0074413D" w:rsidRPr="005B0916">
        <w:rPr>
          <w:rFonts w:asciiTheme="minorHAnsi" w:hAnsiTheme="minorHAnsi" w:cstheme="minorHAnsi"/>
          <w:sz w:val="18"/>
          <w:szCs w:val="18"/>
        </w:rPr>
        <w:t xml:space="preserve">]. </w:t>
      </w:r>
      <w:r w:rsidR="00DE4129" w:rsidRPr="005B0916">
        <w:rPr>
          <w:rFonts w:asciiTheme="minorHAnsi" w:hAnsiTheme="minorHAnsi" w:cstheme="minorHAnsi"/>
          <w:sz w:val="18"/>
          <w:szCs w:val="18"/>
        </w:rPr>
        <w:t>The identification f</w:t>
      </w:r>
      <w:r w:rsidR="0074413D" w:rsidRPr="005B0916">
        <w:rPr>
          <w:rFonts w:asciiTheme="minorHAnsi" w:hAnsiTheme="minorHAnsi" w:cstheme="minorHAnsi"/>
          <w:sz w:val="18"/>
          <w:szCs w:val="18"/>
        </w:rPr>
        <w:t>ollow</w:t>
      </w:r>
      <w:r w:rsidR="00DE4129" w:rsidRPr="005B0916">
        <w:rPr>
          <w:rFonts w:asciiTheme="minorHAnsi" w:hAnsiTheme="minorHAnsi" w:cstheme="minorHAnsi"/>
          <w:sz w:val="18"/>
          <w:szCs w:val="18"/>
        </w:rPr>
        <w:t>ed recognition of</w:t>
      </w:r>
      <w:r w:rsidR="0074413D" w:rsidRPr="005B0916">
        <w:rPr>
          <w:rFonts w:asciiTheme="minorHAnsi" w:hAnsiTheme="minorHAnsi" w:cstheme="minorHAnsi"/>
          <w:sz w:val="18"/>
          <w:szCs w:val="18"/>
        </w:rPr>
        <w:t xml:space="preserve"> a clustering </w:t>
      </w:r>
      <w:r w:rsidR="00DE4129" w:rsidRPr="005B0916">
        <w:rPr>
          <w:rFonts w:asciiTheme="minorHAnsi" w:hAnsiTheme="minorHAnsi" w:cstheme="minorHAnsi"/>
          <w:sz w:val="18"/>
          <w:szCs w:val="18"/>
        </w:rPr>
        <w:t xml:space="preserve">of 3 </w:t>
      </w:r>
      <w:r w:rsidR="0074413D" w:rsidRPr="005B0916">
        <w:rPr>
          <w:rFonts w:asciiTheme="minorHAnsi" w:hAnsiTheme="minorHAnsi" w:cstheme="minorHAnsi"/>
          <w:sz w:val="18"/>
          <w:szCs w:val="18"/>
        </w:rPr>
        <w:t xml:space="preserve">encephalitis </w:t>
      </w:r>
      <w:r w:rsidR="005B0916" w:rsidRPr="005B0916">
        <w:rPr>
          <w:rFonts w:asciiTheme="minorHAnsi" w:hAnsiTheme="minorHAnsi" w:cstheme="minorHAnsi"/>
          <w:sz w:val="18"/>
          <w:szCs w:val="18"/>
        </w:rPr>
        <w:t>deaths in</w:t>
      </w:r>
      <w:r w:rsidR="00DE4129" w:rsidRPr="005B0916">
        <w:rPr>
          <w:rFonts w:asciiTheme="minorHAnsi" w:hAnsiTheme="minorHAnsi" w:cstheme="minorHAnsi"/>
          <w:sz w:val="18"/>
          <w:szCs w:val="18"/>
        </w:rPr>
        <w:t xml:space="preserve"> a family</w:t>
      </w:r>
      <w:r w:rsidR="0074413D" w:rsidRPr="005B0916">
        <w:rPr>
          <w:rFonts w:asciiTheme="minorHAnsi" w:hAnsiTheme="minorHAnsi" w:cstheme="minorHAnsi"/>
          <w:sz w:val="18"/>
          <w:szCs w:val="18"/>
        </w:rPr>
        <w:t xml:space="preserve"> . </w:t>
      </w:r>
      <w:r w:rsidR="007D5F6E" w:rsidRPr="005B0916">
        <w:rPr>
          <w:rFonts w:asciiTheme="minorHAnsi" w:hAnsiTheme="minorHAnsi" w:cstheme="minorHAnsi"/>
          <w:sz w:val="18"/>
          <w:szCs w:val="18"/>
        </w:rPr>
        <w:t xml:space="preserve">A </w:t>
      </w:r>
      <w:r w:rsidR="0074413D" w:rsidRPr="005B0916">
        <w:rPr>
          <w:rFonts w:asciiTheme="minorHAnsi" w:hAnsiTheme="minorHAnsi" w:cstheme="minorHAnsi"/>
          <w:sz w:val="18"/>
          <w:szCs w:val="18"/>
        </w:rPr>
        <w:t>total 23 cases were reported</w:t>
      </w:r>
      <w:r w:rsidR="007D5F6E" w:rsidRPr="005B0916">
        <w:rPr>
          <w:rFonts w:asciiTheme="minorHAnsi" w:hAnsiTheme="minorHAnsi" w:cstheme="minorHAnsi"/>
          <w:sz w:val="18"/>
          <w:szCs w:val="18"/>
        </w:rPr>
        <w:t xml:space="preserve"> including the primary,</w:t>
      </w:r>
      <w:r w:rsidR="0074413D" w:rsidRPr="005B0916">
        <w:rPr>
          <w:rFonts w:asciiTheme="minorHAnsi" w:hAnsiTheme="minorHAnsi" w:cstheme="minorHAnsi"/>
          <w:sz w:val="18"/>
          <w:szCs w:val="18"/>
        </w:rPr>
        <w:t xml:space="preserve"> of which 21 died with case fatality rate of 91%. The un diagnosed primary case died on May 5</w:t>
      </w:r>
      <w:r w:rsidR="0074413D" w:rsidRPr="005B0916">
        <w:rPr>
          <w:rFonts w:asciiTheme="minorHAnsi" w:hAnsiTheme="minorHAnsi" w:cstheme="minorHAnsi"/>
          <w:sz w:val="18"/>
          <w:szCs w:val="18"/>
          <w:vertAlign w:val="superscript"/>
        </w:rPr>
        <w:t>th</w:t>
      </w:r>
      <w:r w:rsidR="0074413D" w:rsidRPr="005B0916">
        <w:rPr>
          <w:rFonts w:asciiTheme="minorHAnsi" w:hAnsiTheme="minorHAnsi" w:cstheme="minorHAnsi"/>
          <w:sz w:val="18"/>
          <w:szCs w:val="18"/>
        </w:rPr>
        <w:t xml:space="preserve"> and the index case died on May 18</w:t>
      </w:r>
      <w:r w:rsidR="007D5F6E" w:rsidRPr="005B0916">
        <w:rPr>
          <w:rFonts w:asciiTheme="minorHAnsi" w:hAnsiTheme="minorHAnsi" w:cstheme="minorHAnsi"/>
          <w:sz w:val="18"/>
          <w:szCs w:val="18"/>
        </w:rPr>
        <w:t xml:space="preserve">. </w:t>
      </w:r>
      <w:r w:rsidR="0074413D" w:rsidRPr="005B0916">
        <w:rPr>
          <w:rFonts w:asciiTheme="minorHAnsi" w:hAnsiTheme="minorHAnsi" w:cstheme="minorHAnsi"/>
          <w:sz w:val="18"/>
          <w:szCs w:val="18"/>
        </w:rPr>
        <w:t>Nip</w:t>
      </w:r>
      <w:r w:rsidR="007D5F6E" w:rsidRPr="005B0916">
        <w:rPr>
          <w:rFonts w:asciiTheme="minorHAnsi" w:hAnsiTheme="minorHAnsi" w:cstheme="minorHAnsi"/>
          <w:sz w:val="18"/>
          <w:szCs w:val="18"/>
        </w:rPr>
        <w:t>a</w:t>
      </w:r>
      <w:r w:rsidR="00070374" w:rsidRPr="005B0916">
        <w:rPr>
          <w:rFonts w:asciiTheme="minorHAnsi" w:hAnsiTheme="minorHAnsi" w:cstheme="minorHAnsi"/>
          <w:sz w:val="18"/>
          <w:szCs w:val="18"/>
        </w:rPr>
        <w:t>h</w:t>
      </w:r>
      <w:r w:rsidR="0074413D" w:rsidRPr="005B0916">
        <w:rPr>
          <w:rFonts w:asciiTheme="minorHAnsi" w:hAnsiTheme="minorHAnsi" w:cstheme="minorHAnsi"/>
          <w:sz w:val="18"/>
          <w:szCs w:val="18"/>
        </w:rPr>
        <w:t xml:space="preserve"> </w:t>
      </w:r>
      <w:r w:rsidR="005B0916" w:rsidRPr="005B0916">
        <w:rPr>
          <w:rFonts w:asciiTheme="minorHAnsi" w:hAnsiTheme="minorHAnsi" w:cstheme="minorHAnsi"/>
          <w:sz w:val="18"/>
          <w:szCs w:val="18"/>
        </w:rPr>
        <w:t>outbreak</w:t>
      </w:r>
      <w:r w:rsidR="0074413D" w:rsidRPr="005B0916">
        <w:rPr>
          <w:rFonts w:asciiTheme="minorHAnsi" w:hAnsiTheme="minorHAnsi" w:cstheme="minorHAnsi"/>
          <w:sz w:val="18"/>
          <w:szCs w:val="18"/>
        </w:rPr>
        <w:t xml:space="preserve"> was declared in </w:t>
      </w:r>
      <w:r w:rsidR="00F16B9A" w:rsidRPr="005B0916">
        <w:rPr>
          <w:rFonts w:asciiTheme="minorHAnsi" w:hAnsiTheme="minorHAnsi" w:cstheme="minorHAnsi"/>
          <w:sz w:val="18"/>
          <w:szCs w:val="18"/>
        </w:rPr>
        <w:t xml:space="preserve">the </w:t>
      </w:r>
      <w:r w:rsidR="0074413D" w:rsidRPr="005B0916">
        <w:rPr>
          <w:rFonts w:asciiTheme="minorHAnsi" w:hAnsiTheme="minorHAnsi" w:cstheme="minorHAnsi"/>
          <w:sz w:val="18"/>
          <w:szCs w:val="18"/>
        </w:rPr>
        <w:t xml:space="preserve">state Of Kerala. </w:t>
      </w:r>
      <w:r w:rsidR="00F16B9A" w:rsidRPr="005B0916">
        <w:rPr>
          <w:rFonts w:asciiTheme="minorHAnsi" w:hAnsiTheme="minorHAnsi" w:cstheme="minorHAnsi"/>
          <w:sz w:val="18"/>
          <w:szCs w:val="18"/>
        </w:rPr>
        <w:t>Excluding the</w:t>
      </w:r>
      <w:r w:rsidR="0074413D" w:rsidRPr="005B0916">
        <w:rPr>
          <w:rFonts w:asciiTheme="minorHAnsi" w:hAnsiTheme="minorHAnsi" w:cstheme="minorHAnsi"/>
          <w:sz w:val="18"/>
          <w:szCs w:val="18"/>
        </w:rPr>
        <w:t xml:space="preserve"> primary case the</w:t>
      </w:r>
      <w:r w:rsidR="00F16B9A" w:rsidRPr="005B0916">
        <w:rPr>
          <w:rFonts w:asciiTheme="minorHAnsi" w:hAnsiTheme="minorHAnsi" w:cstheme="minorHAnsi"/>
          <w:sz w:val="18"/>
          <w:szCs w:val="18"/>
        </w:rPr>
        <w:t xml:space="preserve"> remaining</w:t>
      </w:r>
      <w:r w:rsidR="0074413D" w:rsidRPr="005B0916">
        <w:rPr>
          <w:rFonts w:asciiTheme="minorHAnsi" w:hAnsiTheme="minorHAnsi" w:cstheme="minorHAnsi"/>
          <w:sz w:val="18"/>
          <w:szCs w:val="18"/>
        </w:rPr>
        <w:t xml:space="preserve"> 22 persons </w:t>
      </w:r>
      <w:r w:rsidR="00F16B9A" w:rsidRPr="005B0916">
        <w:rPr>
          <w:rFonts w:asciiTheme="minorHAnsi" w:hAnsiTheme="minorHAnsi" w:cstheme="minorHAnsi"/>
          <w:sz w:val="18"/>
          <w:szCs w:val="18"/>
        </w:rPr>
        <w:t>contracted</w:t>
      </w:r>
      <w:r w:rsidR="0074413D" w:rsidRPr="005B0916">
        <w:rPr>
          <w:rFonts w:asciiTheme="minorHAnsi" w:hAnsiTheme="minorHAnsi" w:cstheme="minorHAnsi"/>
          <w:sz w:val="18"/>
          <w:szCs w:val="18"/>
        </w:rPr>
        <w:t xml:space="preserve"> infection by person</w:t>
      </w:r>
      <w:r w:rsidR="00F16B9A" w:rsidRPr="005B0916">
        <w:rPr>
          <w:rFonts w:asciiTheme="minorHAnsi" w:hAnsiTheme="minorHAnsi" w:cstheme="minorHAnsi"/>
          <w:sz w:val="18"/>
          <w:szCs w:val="18"/>
        </w:rPr>
        <w:t>-</w:t>
      </w:r>
      <w:r w:rsidR="0074413D" w:rsidRPr="005B0916">
        <w:rPr>
          <w:rFonts w:asciiTheme="minorHAnsi" w:hAnsiTheme="minorHAnsi" w:cstheme="minorHAnsi"/>
          <w:sz w:val="18"/>
          <w:szCs w:val="18"/>
        </w:rPr>
        <w:t>to</w:t>
      </w:r>
      <w:r w:rsidR="00F16B9A" w:rsidRPr="005B0916">
        <w:rPr>
          <w:rFonts w:asciiTheme="minorHAnsi" w:hAnsiTheme="minorHAnsi" w:cstheme="minorHAnsi"/>
          <w:sz w:val="18"/>
          <w:szCs w:val="18"/>
        </w:rPr>
        <w:t>-</w:t>
      </w:r>
      <w:r w:rsidR="005B0916" w:rsidRPr="005B0916">
        <w:rPr>
          <w:rFonts w:asciiTheme="minorHAnsi" w:hAnsiTheme="minorHAnsi" w:cstheme="minorHAnsi"/>
          <w:sz w:val="18"/>
          <w:szCs w:val="18"/>
        </w:rPr>
        <w:t>person transmission</w:t>
      </w:r>
      <w:r w:rsidR="0074413D" w:rsidRPr="005B0916">
        <w:rPr>
          <w:rFonts w:asciiTheme="minorHAnsi" w:hAnsiTheme="minorHAnsi" w:cstheme="minorHAnsi"/>
          <w:sz w:val="18"/>
          <w:szCs w:val="18"/>
        </w:rPr>
        <w:t xml:space="preserve"> from hospital set up </w:t>
      </w:r>
      <w:r w:rsidR="005B0916" w:rsidRPr="005B0916">
        <w:rPr>
          <w:rFonts w:asciiTheme="minorHAnsi" w:hAnsiTheme="minorHAnsi" w:cstheme="minorHAnsi"/>
          <w:sz w:val="18"/>
          <w:szCs w:val="18"/>
        </w:rPr>
        <w:t>(Nosocomial</w:t>
      </w:r>
      <w:r w:rsidR="0074413D" w:rsidRPr="005B0916">
        <w:rPr>
          <w:rFonts w:asciiTheme="minorHAnsi" w:hAnsiTheme="minorHAnsi" w:cstheme="minorHAnsi"/>
          <w:sz w:val="18"/>
          <w:szCs w:val="18"/>
        </w:rPr>
        <w:t>). The transmission happened in three hospitals ( H1-9, H2-10, H3-3 total 22 ), one tertiary, and other 2 secondary level  where the patients were treated[</w:t>
      </w:r>
      <w:r w:rsidRPr="005B0916">
        <w:rPr>
          <w:rFonts w:asciiTheme="minorHAnsi" w:hAnsiTheme="minorHAnsi" w:cstheme="minorHAnsi"/>
          <w:sz w:val="18"/>
          <w:szCs w:val="18"/>
        </w:rPr>
        <w:t>4,5</w:t>
      </w:r>
      <w:r w:rsidR="0074413D" w:rsidRPr="005B0916">
        <w:rPr>
          <w:rFonts w:asciiTheme="minorHAnsi" w:hAnsiTheme="minorHAnsi" w:cstheme="minorHAnsi"/>
          <w:sz w:val="18"/>
          <w:szCs w:val="18"/>
        </w:rPr>
        <w:t>]</w:t>
      </w:r>
      <w:r w:rsidRPr="005B0916">
        <w:rPr>
          <w:rFonts w:asciiTheme="minorHAnsi" w:hAnsiTheme="minorHAnsi" w:cstheme="minorHAnsi"/>
          <w:sz w:val="18"/>
          <w:szCs w:val="18"/>
        </w:rPr>
        <w:t>.</w:t>
      </w:r>
      <w:r w:rsidR="0074413D" w:rsidRPr="005B0916">
        <w:rPr>
          <w:rFonts w:asciiTheme="minorHAnsi" w:hAnsiTheme="minorHAnsi" w:cstheme="minorHAnsi"/>
          <w:sz w:val="18"/>
          <w:szCs w:val="18"/>
        </w:rPr>
        <w:t xml:space="preserve">  Retrospectively it was proved that the primary case </w:t>
      </w:r>
      <w:r w:rsidR="007B4C10" w:rsidRPr="005B0916">
        <w:rPr>
          <w:rFonts w:asciiTheme="minorHAnsi" w:hAnsiTheme="minorHAnsi" w:cstheme="minorHAnsi"/>
          <w:sz w:val="18"/>
          <w:szCs w:val="18"/>
        </w:rPr>
        <w:t>contracted the</w:t>
      </w:r>
      <w:r w:rsidR="0074413D" w:rsidRPr="005B0916">
        <w:rPr>
          <w:rFonts w:asciiTheme="minorHAnsi" w:hAnsiTheme="minorHAnsi" w:cstheme="minorHAnsi"/>
          <w:sz w:val="18"/>
          <w:szCs w:val="18"/>
        </w:rPr>
        <w:t xml:space="preserve"> infection from Pteropus bat which is a natural reservoir of Nipah virus[</w:t>
      </w:r>
      <w:r w:rsidRPr="005B0916">
        <w:rPr>
          <w:rFonts w:asciiTheme="minorHAnsi" w:hAnsiTheme="minorHAnsi" w:cstheme="minorHAnsi"/>
          <w:sz w:val="18"/>
          <w:szCs w:val="18"/>
        </w:rPr>
        <w:t>5,6</w:t>
      </w:r>
      <w:r w:rsidR="0074413D" w:rsidRPr="005B0916">
        <w:rPr>
          <w:rFonts w:asciiTheme="minorHAnsi" w:hAnsiTheme="minorHAnsi" w:cstheme="minorHAnsi"/>
          <w:sz w:val="18"/>
          <w:szCs w:val="18"/>
        </w:rPr>
        <w:t xml:space="preserve">] . </w:t>
      </w:r>
    </w:p>
    <w:p w14:paraId="64A5493E" w14:textId="1938E2BE" w:rsidR="0074413D" w:rsidRPr="00B865C4" w:rsidRDefault="0074413D" w:rsidP="00937718">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Following the declaration of </w:t>
      </w:r>
      <w:r w:rsidR="005B0916" w:rsidRPr="00B865C4">
        <w:rPr>
          <w:rFonts w:asciiTheme="minorHAnsi" w:hAnsiTheme="minorHAnsi" w:cstheme="minorHAnsi"/>
          <w:sz w:val="18"/>
          <w:szCs w:val="18"/>
        </w:rPr>
        <w:t>outbreak emergency</w:t>
      </w:r>
      <w:r w:rsidRPr="00B865C4">
        <w:rPr>
          <w:rFonts w:asciiTheme="minorHAnsi" w:hAnsiTheme="minorHAnsi" w:cstheme="minorHAnsi"/>
          <w:sz w:val="18"/>
          <w:szCs w:val="18"/>
        </w:rPr>
        <w:t xml:space="preserve"> control measures,</w:t>
      </w:r>
      <w:r w:rsidR="00FA1B14" w:rsidRPr="00B865C4">
        <w:rPr>
          <w:rFonts w:asciiTheme="minorHAnsi" w:hAnsiTheme="minorHAnsi" w:cstheme="minorHAnsi"/>
          <w:sz w:val="18"/>
          <w:szCs w:val="18"/>
        </w:rPr>
        <w:t xml:space="preserve"> </w:t>
      </w:r>
      <w:r w:rsidRPr="00B865C4">
        <w:rPr>
          <w:rFonts w:asciiTheme="minorHAnsi" w:hAnsiTheme="minorHAnsi" w:cstheme="minorHAnsi"/>
          <w:sz w:val="18"/>
          <w:szCs w:val="18"/>
        </w:rPr>
        <w:t>isolation, barrier nursing</w:t>
      </w:r>
      <w:r w:rsidR="00FA1B14" w:rsidRPr="00B865C4">
        <w:rPr>
          <w:rFonts w:asciiTheme="minorHAnsi" w:hAnsiTheme="minorHAnsi" w:cstheme="minorHAnsi"/>
          <w:sz w:val="18"/>
          <w:szCs w:val="18"/>
        </w:rPr>
        <w:t xml:space="preserve"> and</w:t>
      </w:r>
      <w:r w:rsidRPr="00B865C4">
        <w:rPr>
          <w:rFonts w:asciiTheme="minorHAnsi" w:hAnsiTheme="minorHAnsi" w:cstheme="minorHAnsi"/>
          <w:sz w:val="18"/>
          <w:szCs w:val="18"/>
        </w:rPr>
        <w:t xml:space="preserve"> contact tracing were </w:t>
      </w:r>
      <w:r w:rsidR="00FA1B14" w:rsidRPr="00B865C4">
        <w:rPr>
          <w:rFonts w:asciiTheme="minorHAnsi" w:hAnsiTheme="minorHAnsi" w:cstheme="minorHAnsi"/>
          <w:sz w:val="18"/>
          <w:szCs w:val="18"/>
        </w:rPr>
        <w:t xml:space="preserve">implemented </w:t>
      </w:r>
      <w:r w:rsidRPr="00B865C4">
        <w:rPr>
          <w:rFonts w:asciiTheme="minorHAnsi" w:hAnsiTheme="minorHAnsi" w:cstheme="minorHAnsi"/>
          <w:sz w:val="18"/>
          <w:szCs w:val="18"/>
        </w:rPr>
        <w:t>by</w:t>
      </w:r>
      <w:r w:rsidR="00FA1B14" w:rsidRPr="00B865C4">
        <w:rPr>
          <w:rFonts w:asciiTheme="minorHAnsi" w:hAnsiTheme="minorHAnsi" w:cstheme="minorHAnsi"/>
          <w:sz w:val="18"/>
          <w:szCs w:val="18"/>
        </w:rPr>
        <w:t xml:space="preserve"> the</w:t>
      </w:r>
      <w:r w:rsidRPr="00B865C4">
        <w:rPr>
          <w:rFonts w:asciiTheme="minorHAnsi" w:hAnsiTheme="minorHAnsi" w:cstheme="minorHAnsi"/>
          <w:sz w:val="18"/>
          <w:szCs w:val="18"/>
        </w:rPr>
        <w:t xml:space="preserve"> </w:t>
      </w:r>
      <w:r w:rsidR="00FA1B14" w:rsidRPr="00B865C4">
        <w:rPr>
          <w:rFonts w:asciiTheme="minorHAnsi" w:hAnsiTheme="minorHAnsi" w:cstheme="minorHAnsi"/>
          <w:sz w:val="18"/>
          <w:szCs w:val="18"/>
        </w:rPr>
        <w:t>S</w:t>
      </w:r>
      <w:r w:rsidRPr="00B865C4">
        <w:rPr>
          <w:rFonts w:asciiTheme="minorHAnsi" w:hAnsiTheme="minorHAnsi" w:cstheme="minorHAnsi"/>
          <w:sz w:val="18"/>
          <w:szCs w:val="18"/>
        </w:rPr>
        <w:t xml:space="preserve">tate </w:t>
      </w:r>
      <w:r w:rsidR="00FA1B14" w:rsidRPr="00B865C4">
        <w:rPr>
          <w:rFonts w:asciiTheme="minorHAnsi" w:hAnsiTheme="minorHAnsi" w:cstheme="minorHAnsi"/>
          <w:sz w:val="18"/>
          <w:szCs w:val="18"/>
        </w:rPr>
        <w:t>H</w:t>
      </w:r>
      <w:r w:rsidRPr="00B865C4">
        <w:rPr>
          <w:rFonts w:asciiTheme="minorHAnsi" w:hAnsiTheme="minorHAnsi" w:cstheme="minorHAnsi"/>
          <w:sz w:val="18"/>
          <w:szCs w:val="18"/>
        </w:rPr>
        <w:t xml:space="preserve">ealth </w:t>
      </w:r>
      <w:r w:rsidR="00FA1B14" w:rsidRPr="00B865C4">
        <w:rPr>
          <w:rFonts w:asciiTheme="minorHAnsi" w:hAnsiTheme="minorHAnsi" w:cstheme="minorHAnsi"/>
          <w:sz w:val="18"/>
          <w:szCs w:val="18"/>
        </w:rPr>
        <w:t>D</w:t>
      </w:r>
      <w:r w:rsidRPr="00B865C4">
        <w:rPr>
          <w:rFonts w:asciiTheme="minorHAnsi" w:hAnsiTheme="minorHAnsi" w:cstheme="minorHAnsi"/>
          <w:sz w:val="18"/>
          <w:szCs w:val="18"/>
        </w:rPr>
        <w:t xml:space="preserve">epartment. The disease was </w:t>
      </w:r>
      <w:r w:rsidR="005B0916" w:rsidRPr="00B865C4">
        <w:rPr>
          <w:rFonts w:asciiTheme="minorHAnsi" w:hAnsiTheme="minorHAnsi" w:cstheme="minorHAnsi"/>
          <w:sz w:val="18"/>
          <w:szCs w:val="18"/>
        </w:rPr>
        <w:t>confirmed in</w:t>
      </w:r>
      <w:r w:rsidRPr="00B865C4">
        <w:rPr>
          <w:rFonts w:asciiTheme="minorHAnsi" w:hAnsiTheme="minorHAnsi" w:cstheme="minorHAnsi"/>
          <w:sz w:val="18"/>
          <w:szCs w:val="18"/>
        </w:rPr>
        <w:t xml:space="preserve"> the index case 15 days after </w:t>
      </w:r>
      <w:r w:rsidR="00AC06A1" w:rsidRPr="00B865C4">
        <w:rPr>
          <w:rFonts w:asciiTheme="minorHAnsi" w:hAnsiTheme="minorHAnsi" w:cstheme="minorHAnsi"/>
          <w:sz w:val="18"/>
          <w:szCs w:val="18"/>
        </w:rPr>
        <w:t xml:space="preserve">the </w:t>
      </w:r>
      <w:r w:rsidRPr="00B865C4">
        <w:rPr>
          <w:rFonts w:asciiTheme="minorHAnsi" w:hAnsiTheme="minorHAnsi" w:cstheme="minorHAnsi"/>
          <w:sz w:val="18"/>
          <w:szCs w:val="18"/>
        </w:rPr>
        <w:t xml:space="preserve">death of </w:t>
      </w:r>
      <w:r w:rsidR="00AC06A1" w:rsidRPr="00B865C4">
        <w:rPr>
          <w:rFonts w:asciiTheme="minorHAnsi" w:hAnsiTheme="minorHAnsi" w:cstheme="minorHAnsi"/>
          <w:sz w:val="18"/>
          <w:szCs w:val="18"/>
        </w:rPr>
        <w:t xml:space="preserve">the </w:t>
      </w:r>
      <w:r w:rsidRPr="00B865C4">
        <w:rPr>
          <w:rFonts w:asciiTheme="minorHAnsi" w:hAnsiTheme="minorHAnsi" w:cstheme="minorHAnsi"/>
          <w:sz w:val="18"/>
          <w:szCs w:val="18"/>
        </w:rPr>
        <w:t xml:space="preserve">primary case </w:t>
      </w:r>
      <w:r w:rsidR="009C0A13">
        <w:rPr>
          <w:rFonts w:asciiTheme="minorHAnsi" w:hAnsiTheme="minorHAnsi" w:cstheme="minorHAnsi"/>
          <w:sz w:val="18"/>
          <w:szCs w:val="18"/>
        </w:rPr>
        <w:t xml:space="preserve">who was a sibling of primary case </w:t>
      </w:r>
      <w:r w:rsidR="00B865C4" w:rsidRPr="00B865C4">
        <w:rPr>
          <w:rFonts w:asciiTheme="minorHAnsi" w:hAnsiTheme="minorHAnsi" w:cstheme="minorHAnsi"/>
          <w:sz w:val="18"/>
          <w:szCs w:val="18"/>
        </w:rPr>
        <w:t>and individuals such</w:t>
      </w:r>
      <w:r w:rsidR="00AC06A1" w:rsidRPr="00B865C4">
        <w:rPr>
          <w:rFonts w:asciiTheme="minorHAnsi" w:hAnsiTheme="minorHAnsi" w:cstheme="minorHAnsi"/>
          <w:sz w:val="18"/>
          <w:szCs w:val="18"/>
        </w:rPr>
        <w:t xml:space="preserve"> as </w:t>
      </w:r>
      <w:r w:rsidR="00B865C4" w:rsidRPr="00B865C4">
        <w:rPr>
          <w:rFonts w:asciiTheme="minorHAnsi" w:hAnsiTheme="minorHAnsi" w:cstheme="minorHAnsi"/>
          <w:sz w:val="18"/>
          <w:szCs w:val="18"/>
        </w:rPr>
        <w:t xml:space="preserve">patient’s </w:t>
      </w:r>
      <w:r w:rsidR="009C0A13">
        <w:rPr>
          <w:rFonts w:asciiTheme="minorHAnsi" w:hAnsiTheme="minorHAnsi" w:cstheme="minorHAnsi"/>
          <w:sz w:val="18"/>
          <w:szCs w:val="18"/>
        </w:rPr>
        <w:t xml:space="preserve">relatives </w:t>
      </w:r>
      <w:r w:rsidR="00AC06A1" w:rsidRPr="00B865C4">
        <w:rPr>
          <w:rFonts w:asciiTheme="minorHAnsi" w:hAnsiTheme="minorHAnsi" w:cstheme="minorHAnsi"/>
          <w:sz w:val="18"/>
          <w:szCs w:val="18"/>
        </w:rPr>
        <w:t xml:space="preserve"> and other contacts were </w:t>
      </w:r>
      <w:r w:rsidR="00B865C4" w:rsidRPr="00B865C4">
        <w:rPr>
          <w:rFonts w:asciiTheme="minorHAnsi" w:hAnsiTheme="minorHAnsi" w:cstheme="minorHAnsi"/>
          <w:sz w:val="18"/>
          <w:szCs w:val="18"/>
        </w:rPr>
        <w:t>hospitalized</w:t>
      </w:r>
      <w:r w:rsidRPr="00B865C4">
        <w:rPr>
          <w:rFonts w:asciiTheme="minorHAnsi" w:hAnsiTheme="minorHAnsi" w:cstheme="minorHAnsi"/>
          <w:sz w:val="18"/>
          <w:szCs w:val="18"/>
        </w:rPr>
        <w:t xml:space="preserve"> with </w:t>
      </w:r>
      <w:r w:rsidR="00B865C4" w:rsidRPr="00B865C4">
        <w:rPr>
          <w:rFonts w:asciiTheme="minorHAnsi" w:hAnsiTheme="minorHAnsi" w:cstheme="minorHAnsi"/>
          <w:sz w:val="18"/>
          <w:szCs w:val="18"/>
        </w:rPr>
        <w:t xml:space="preserve">similar </w:t>
      </w:r>
      <w:r w:rsidRPr="00B865C4">
        <w:rPr>
          <w:rFonts w:asciiTheme="minorHAnsi" w:hAnsiTheme="minorHAnsi" w:cstheme="minorHAnsi"/>
          <w:sz w:val="18"/>
          <w:szCs w:val="18"/>
        </w:rPr>
        <w:t xml:space="preserve">symptoms </w:t>
      </w:r>
      <w:r w:rsidR="00B865C4" w:rsidRPr="00B865C4">
        <w:rPr>
          <w:rFonts w:asciiTheme="minorHAnsi" w:hAnsiTheme="minorHAnsi" w:cstheme="minorHAnsi"/>
          <w:sz w:val="18"/>
          <w:szCs w:val="18"/>
        </w:rPr>
        <w:t>– some su</w:t>
      </w:r>
      <w:r w:rsidR="00487A8B">
        <w:rPr>
          <w:rFonts w:asciiTheme="minorHAnsi" w:hAnsiTheme="minorHAnsi" w:cstheme="minorHAnsi"/>
          <w:sz w:val="18"/>
          <w:szCs w:val="18"/>
        </w:rPr>
        <w:t xml:space="preserve">ccumbed to </w:t>
      </w:r>
      <w:r w:rsidR="00B865C4" w:rsidRPr="00B865C4">
        <w:rPr>
          <w:rFonts w:asciiTheme="minorHAnsi" w:hAnsiTheme="minorHAnsi" w:cstheme="minorHAnsi"/>
          <w:sz w:val="18"/>
          <w:szCs w:val="18"/>
        </w:rPr>
        <w:t xml:space="preserve"> deaths, </w:t>
      </w:r>
      <w:r w:rsidRPr="00B865C4">
        <w:rPr>
          <w:rFonts w:asciiTheme="minorHAnsi" w:hAnsiTheme="minorHAnsi" w:cstheme="minorHAnsi"/>
          <w:sz w:val="18"/>
          <w:szCs w:val="18"/>
        </w:rPr>
        <w:t>during</w:t>
      </w:r>
      <w:r w:rsidR="00B865C4" w:rsidRPr="00B865C4">
        <w:rPr>
          <w:rFonts w:asciiTheme="minorHAnsi" w:hAnsiTheme="minorHAnsi" w:cstheme="minorHAnsi"/>
          <w:sz w:val="18"/>
          <w:szCs w:val="18"/>
        </w:rPr>
        <w:t xml:space="preserve"> the</w:t>
      </w:r>
      <w:r w:rsidRPr="00B865C4">
        <w:rPr>
          <w:rFonts w:asciiTheme="minorHAnsi" w:hAnsiTheme="minorHAnsi" w:cstheme="minorHAnsi"/>
          <w:sz w:val="18"/>
          <w:szCs w:val="18"/>
        </w:rPr>
        <w:t xml:space="preserve"> following days</w:t>
      </w:r>
      <w:r w:rsidR="00B865C4" w:rsidRPr="00B865C4">
        <w:rPr>
          <w:rFonts w:asciiTheme="minorHAnsi" w:hAnsiTheme="minorHAnsi" w:cstheme="minorHAnsi"/>
          <w:sz w:val="18"/>
          <w:szCs w:val="18"/>
        </w:rPr>
        <w:t>.</w:t>
      </w:r>
      <w:r w:rsidRPr="00B865C4">
        <w:rPr>
          <w:rFonts w:asciiTheme="minorHAnsi" w:hAnsiTheme="minorHAnsi" w:cstheme="minorHAnsi"/>
          <w:sz w:val="18"/>
          <w:szCs w:val="18"/>
        </w:rPr>
        <w:t xml:space="preserve"> </w:t>
      </w:r>
      <w:r w:rsidR="00B865C4" w:rsidRPr="00B865C4">
        <w:rPr>
          <w:rFonts w:asciiTheme="minorHAnsi" w:hAnsiTheme="minorHAnsi" w:cstheme="minorHAnsi"/>
          <w:sz w:val="18"/>
          <w:szCs w:val="18"/>
        </w:rPr>
        <w:t>In the initial period,  details on</w:t>
      </w:r>
      <w:r w:rsidR="00FD445D" w:rsidRPr="00B865C4">
        <w:rPr>
          <w:rFonts w:asciiTheme="minorHAnsi" w:hAnsiTheme="minorHAnsi" w:cstheme="minorHAnsi"/>
          <w:sz w:val="18"/>
          <w:szCs w:val="18"/>
        </w:rPr>
        <w:t xml:space="preserve"> </w:t>
      </w:r>
      <w:r w:rsidRPr="00B865C4">
        <w:rPr>
          <w:rFonts w:asciiTheme="minorHAnsi" w:hAnsiTheme="minorHAnsi" w:cstheme="minorHAnsi"/>
          <w:sz w:val="18"/>
          <w:szCs w:val="18"/>
        </w:rPr>
        <w:t>actual source</w:t>
      </w:r>
      <w:r w:rsidR="00B865C4" w:rsidRPr="00B865C4">
        <w:rPr>
          <w:rFonts w:asciiTheme="minorHAnsi" w:hAnsiTheme="minorHAnsi" w:cstheme="minorHAnsi"/>
          <w:sz w:val="18"/>
          <w:szCs w:val="18"/>
        </w:rPr>
        <w:t xml:space="preserve"> and</w:t>
      </w:r>
      <w:r w:rsidR="00FD445D"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route of transmission  were not clear </w:t>
      </w:r>
      <w:r w:rsidR="00B865C4" w:rsidRPr="00B865C4">
        <w:rPr>
          <w:rFonts w:asciiTheme="minorHAnsi" w:hAnsiTheme="minorHAnsi" w:cstheme="minorHAnsi"/>
          <w:sz w:val="18"/>
          <w:szCs w:val="18"/>
        </w:rPr>
        <w:t>resulting in</w:t>
      </w:r>
      <w:r w:rsidRPr="00B865C4">
        <w:rPr>
          <w:rFonts w:asciiTheme="minorHAnsi" w:hAnsiTheme="minorHAnsi" w:cstheme="minorHAnsi"/>
          <w:sz w:val="18"/>
          <w:szCs w:val="18"/>
        </w:rPr>
        <w:t xml:space="preserve"> panic.  </w:t>
      </w:r>
      <w:r w:rsidR="00B865C4" w:rsidRPr="00B865C4">
        <w:rPr>
          <w:rFonts w:asciiTheme="minorHAnsi" w:hAnsiTheme="minorHAnsi" w:cstheme="minorHAnsi"/>
          <w:sz w:val="18"/>
          <w:szCs w:val="18"/>
        </w:rPr>
        <w:t>Even though</w:t>
      </w:r>
      <w:r w:rsidRPr="00B865C4">
        <w:rPr>
          <w:rFonts w:asciiTheme="minorHAnsi" w:hAnsiTheme="minorHAnsi" w:cstheme="minorHAnsi"/>
          <w:sz w:val="18"/>
          <w:szCs w:val="18"/>
        </w:rPr>
        <w:t xml:space="preserve"> no </w:t>
      </w:r>
      <w:r w:rsidR="00B865C4" w:rsidRPr="00B865C4">
        <w:rPr>
          <w:rFonts w:asciiTheme="minorHAnsi" w:hAnsiTheme="minorHAnsi" w:cstheme="minorHAnsi"/>
          <w:sz w:val="18"/>
          <w:szCs w:val="18"/>
        </w:rPr>
        <w:t xml:space="preserve">prophylactic </w:t>
      </w:r>
      <w:r w:rsidRPr="00B865C4">
        <w:rPr>
          <w:rFonts w:asciiTheme="minorHAnsi" w:hAnsiTheme="minorHAnsi" w:cstheme="minorHAnsi"/>
          <w:sz w:val="18"/>
          <w:szCs w:val="18"/>
        </w:rPr>
        <w:t xml:space="preserve">drugs or vaccines </w:t>
      </w:r>
      <w:r w:rsidR="00B865C4" w:rsidRPr="00B865C4">
        <w:rPr>
          <w:rFonts w:asciiTheme="minorHAnsi" w:hAnsiTheme="minorHAnsi" w:cstheme="minorHAnsi"/>
          <w:sz w:val="18"/>
          <w:szCs w:val="18"/>
        </w:rPr>
        <w:t xml:space="preserve">were </w:t>
      </w:r>
      <w:r w:rsidRPr="00B865C4">
        <w:rPr>
          <w:rFonts w:asciiTheme="minorHAnsi" w:hAnsiTheme="minorHAnsi" w:cstheme="minorHAnsi"/>
          <w:sz w:val="18"/>
          <w:szCs w:val="18"/>
        </w:rPr>
        <w:t>available to prevent further transmission</w:t>
      </w:r>
      <w:r w:rsidR="00B865C4" w:rsidRPr="00B865C4">
        <w:rPr>
          <w:rFonts w:asciiTheme="minorHAnsi" w:hAnsiTheme="minorHAnsi" w:cstheme="minorHAnsi"/>
          <w:sz w:val="18"/>
          <w:szCs w:val="18"/>
        </w:rPr>
        <w:t xml:space="preserve">, the health care teams responded by initiating </w:t>
      </w:r>
      <w:r w:rsidRPr="00B865C4">
        <w:rPr>
          <w:rFonts w:asciiTheme="minorHAnsi" w:hAnsiTheme="minorHAnsi" w:cstheme="minorHAnsi"/>
          <w:sz w:val="18"/>
          <w:szCs w:val="18"/>
        </w:rPr>
        <w:t>contact tracing</w:t>
      </w:r>
      <w:r w:rsidR="00070374">
        <w:rPr>
          <w:rFonts w:asciiTheme="minorHAnsi" w:hAnsiTheme="minorHAnsi" w:cstheme="minorHAnsi"/>
          <w:sz w:val="18"/>
          <w:szCs w:val="18"/>
        </w:rPr>
        <w:t xml:space="preserve"> which was the only tool available.</w:t>
      </w:r>
      <w:r w:rsidRPr="00B865C4">
        <w:rPr>
          <w:rFonts w:asciiTheme="minorHAnsi" w:hAnsiTheme="minorHAnsi" w:cstheme="minorHAnsi"/>
          <w:sz w:val="18"/>
          <w:szCs w:val="18"/>
        </w:rPr>
        <w:t xml:space="preserve"> The proces</w:t>
      </w:r>
      <w:r w:rsidR="00B865C4" w:rsidRPr="00B865C4">
        <w:rPr>
          <w:rFonts w:asciiTheme="minorHAnsi" w:hAnsiTheme="minorHAnsi" w:cstheme="minorHAnsi"/>
          <w:sz w:val="18"/>
          <w:szCs w:val="18"/>
        </w:rPr>
        <w:t>s</w:t>
      </w:r>
      <w:r w:rsidRPr="00B865C4">
        <w:rPr>
          <w:rFonts w:asciiTheme="minorHAnsi" w:hAnsiTheme="minorHAnsi" w:cstheme="minorHAnsi"/>
          <w:sz w:val="18"/>
          <w:szCs w:val="18"/>
        </w:rPr>
        <w:t xml:space="preserve">  involve</w:t>
      </w:r>
      <w:r w:rsidR="00B865C4" w:rsidRPr="00B865C4">
        <w:rPr>
          <w:rFonts w:asciiTheme="minorHAnsi" w:hAnsiTheme="minorHAnsi" w:cstheme="minorHAnsi"/>
          <w:sz w:val="18"/>
          <w:szCs w:val="18"/>
        </w:rPr>
        <w:t>s</w:t>
      </w:r>
      <w:r w:rsidRPr="00B865C4">
        <w:rPr>
          <w:rFonts w:asciiTheme="minorHAnsi" w:hAnsiTheme="minorHAnsi" w:cstheme="minorHAnsi"/>
          <w:sz w:val="18"/>
          <w:szCs w:val="18"/>
        </w:rPr>
        <w:t xml:space="preserve"> identif</w:t>
      </w:r>
      <w:r w:rsidR="00B865C4" w:rsidRPr="00B865C4">
        <w:rPr>
          <w:rFonts w:asciiTheme="minorHAnsi" w:hAnsiTheme="minorHAnsi" w:cstheme="minorHAnsi"/>
          <w:sz w:val="18"/>
          <w:szCs w:val="18"/>
        </w:rPr>
        <w:t>ication and</w:t>
      </w:r>
      <w:r w:rsidRPr="00B865C4">
        <w:rPr>
          <w:rFonts w:asciiTheme="minorHAnsi" w:hAnsiTheme="minorHAnsi" w:cstheme="minorHAnsi"/>
          <w:sz w:val="18"/>
          <w:szCs w:val="18"/>
        </w:rPr>
        <w:t xml:space="preserve"> assess</w:t>
      </w:r>
      <w:r w:rsidR="00B865C4" w:rsidRPr="00B865C4">
        <w:rPr>
          <w:rFonts w:asciiTheme="minorHAnsi" w:hAnsiTheme="minorHAnsi" w:cstheme="minorHAnsi"/>
          <w:sz w:val="18"/>
          <w:szCs w:val="18"/>
        </w:rPr>
        <w:t>ment of</w:t>
      </w:r>
      <w:r w:rsidRPr="00B865C4">
        <w:rPr>
          <w:rFonts w:asciiTheme="minorHAnsi" w:hAnsiTheme="minorHAnsi" w:cstheme="minorHAnsi"/>
          <w:sz w:val="18"/>
          <w:szCs w:val="18"/>
        </w:rPr>
        <w:t xml:space="preserve"> contacts</w:t>
      </w:r>
      <w:r w:rsidR="00B865C4" w:rsidRPr="00B865C4">
        <w:rPr>
          <w:rFonts w:asciiTheme="minorHAnsi" w:hAnsiTheme="minorHAnsi" w:cstheme="minorHAnsi"/>
          <w:sz w:val="18"/>
          <w:szCs w:val="18"/>
        </w:rPr>
        <w:t>,</w:t>
      </w:r>
      <w:r w:rsidRPr="00B865C4">
        <w:rPr>
          <w:rFonts w:asciiTheme="minorHAnsi" w:hAnsiTheme="minorHAnsi" w:cstheme="minorHAnsi"/>
          <w:sz w:val="18"/>
          <w:szCs w:val="18"/>
        </w:rPr>
        <w:t xml:space="preserve"> </w:t>
      </w:r>
      <w:r w:rsidR="00B865C4" w:rsidRPr="00B865C4">
        <w:rPr>
          <w:rFonts w:asciiTheme="minorHAnsi" w:hAnsiTheme="minorHAnsi" w:cstheme="minorHAnsi"/>
          <w:sz w:val="18"/>
          <w:szCs w:val="18"/>
        </w:rPr>
        <w:t>monitoring</w:t>
      </w:r>
      <w:r w:rsidRPr="00B865C4">
        <w:rPr>
          <w:rFonts w:asciiTheme="minorHAnsi" w:hAnsiTheme="minorHAnsi" w:cstheme="minorHAnsi"/>
          <w:sz w:val="18"/>
          <w:szCs w:val="18"/>
        </w:rPr>
        <w:t xml:space="preserve"> them to </w:t>
      </w:r>
      <w:r w:rsidR="00B865C4" w:rsidRPr="00B865C4">
        <w:rPr>
          <w:rFonts w:asciiTheme="minorHAnsi" w:hAnsiTheme="minorHAnsi" w:cstheme="minorHAnsi"/>
          <w:sz w:val="18"/>
          <w:szCs w:val="18"/>
        </w:rPr>
        <w:t>permit</w:t>
      </w:r>
      <w:r w:rsidRPr="00B865C4">
        <w:rPr>
          <w:rFonts w:asciiTheme="minorHAnsi" w:hAnsiTheme="minorHAnsi" w:cstheme="minorHAnsi"/>
          <w:sz w:val="18"/>
          <w:szCs w:val="18"/>
        </w:rPr>
        <w:t xml:space="preserve"> rapid identification of those with </w:t>
      </w:r>
      <w:r w:rsidR="00B865C4" w:rsidRPr="00B865C4">
        <w:rPr>
          <w:rFonts w:asciiTheme="minorHAnsi" w:hAnsiTheme="minorHAnsi" w:cstheme="minorHAnsi"/>
          <w:sz w:val="18"/>
          <w:szCs w:val="18"/>
        </w:rPr>
        <w:t xml:space="preserve">concerning </w:t>
      </w:r>
      <w:r w:rsidRPr="00B865C4">
        <w:rPr>
          <w:rFonts w:asciiTheme="minorHAnsi" w:hAnsiTheme="minorHAnsi" w:cstheme="minorHAnsi"/>
          <w:sz w:val="18"/>
          <w:szCs w:val="18"/>
        </w:rPr>
        <w:t>sympt</w:t>
      </w:r>
      <w:r w:rsidR="00B865C4" w:rsidRPr="00B865C4">
        <w:rPr>
          <w:rFonts w:asciiTheme="minorHAnsi" w:hAnsiTheme="minorHAnsi" w:cstheme="minorHAnsi"/>
          <w:sz w:val="18"/>
          <w:szCs w:val="18"/>
        </w:rPr>
        <w:t>oms</w:t>
      </w:r>
      <w:r w:rsidRPr="00B865C4">
        <w:rPr>
          <w:rFonts w:asciiTheme="minorHAnsi" w:hAnsiTheme="minorHAnsi" w:cstheme="minorHAnsi"/>
          <w:sz w:val="18"/>
          <w:szCs w:val="18"/>
        </w:rPr>
        <w:t xml:space="preserve"> followed by prompt isolation </w:t>
      </w:r>
      <w:r w:rsidR="00B865C4" w:rsidRPr="00B865C4">
        <w:rPr>
          <w:rFonts w:asciiTheme="minorHAnsi" w:hAnsiTheme="minorHAnsi" w:cstheme="minorHAnsi"/>
          <w:sz w:val="18"/>
          <w:szCs w:val="18"/>
        </w:rPr>
        <w:t xml:space="preserve">and </w:t>
      </w:r>
      <w:r w:rsidRPr="00B865C4">
        <w:rPr>
          <w:rFonts w:asciiTheme="minorHAnsi" w:hAnsiTheme="minorHAnsi" w:cstheme="minorHAnsi"/>
          <w:sz w:val="18"/>
          <w:szCs w:val="18"/>
        </w:rPr>
        <w:t xml:space="preserve">supportive treatment.  Those in the contact </w:t>
      </w:r>
      <w:r w:rsidR="00B865C4" w:rsidRPr="00B865C4">
        <w:rPr>
          <w:rFonts w:asciiTheme="minorHAnsi" w:hAnsiTheme="minorHAnsi" w:cstheme="minorHAnsi"/>
          <w:sz w:val="18"/>
          <w:szCs w:val="18"/>
        </w:rPr>
        <w:t xml:space="preserve">were </w:t>
      </w:r>
      <w:r w:rsidRPr="00B865C4">
        <w:rPr>
          <w:rFonts w:asciiTheme="minorHAnsi" w:hAnsiTheme="minorHAnsi" w:cstheme="minorHAnsi"/>
          <w:sz w:val="18"/>
          <w:szCs w:val="18"/>
        </w:rPr>
        <w:t xml:space="preserve">line listed and </w:t>
      </w:r>
      <w:r w:rsidR="00B865C4" w:rsidRPr="00B865C4">
        <w:rPr>
          <w:rFonts w:asciiTheme="minorHAnsi" w:hAnsiTheme="minorHAnsi" w:cstheme="minorHAnsi"/>
          <w:sz w:val="18"/>
          <w:szCs w:val="18"/>
        </w:rPr>
        <w:t>maintained</w:t>
      </w:r>
      <w:r w:rsidRPr="00B865C4">
        <w:rPr>
          <w:rFonts w:asciiTheme="minorHAnsi" w:hAnsiTheme="minorHAnsi" w:cstheme="minorHAnsi"/>
          <w:sz w:val="18"/>
          <w:szCs w:val="18"/>
        </w:rPr>
        <w:t xml:space="preserve"> in voluntary home </w:t>
      </w:r>
      <w:r w:rsidR="00FD445D" w:rsidRPr="00B865C4">
        <w:rPr>
          <w:rFonts w:asciiTheme="minorHAnsi" w:hAnsiTheme="minorHAnsi" w:cstheme="minorHAnsi"/>
          <w:sz w:val="18"/>
          <w:szCs w:val="18"/>
        </w:rPr>
        <w:t>quarantine</w:t>
      </w:r>
      <w:r w:rsidRPr="00B865C4">
        <w:rPr>
          <w:rFonts w:asciiTheme="minorHAnsi" w:hAnsiTheme="minorHAnsi" w:cstheme="minorHAnsi"/>
          <w:sz w:val="18"/>
          <w:szCs w:val="18"/>
        </w:rPr>
        <w:t xml:space="preserve"> and social distancing for </w:t>
      </w:r>
      <w:r w:rsidR="00B865C4" w:rsidRPr="00B865C4">
        <w:rPr>
          <w:rFonts w:asciiTheme="minorHAnsi" w:hAnsiTheme="minorHAnsi" w:cstheme="minorHAnsi"/>
          <w:sz w:val="18"/>
          <w:szCs w:val="18"/>
        </w:rPr>
        <w:t xml:space="preserve">a </w:t>
      </w:r>
      <w:r w:rsidRPr="00B865C4">
        <w:rPr>
          <w:rFonts w:asciiTheme="minorHAnsi" w:hAnsiTheme="minorHAnsi" w:cstheme="minorHAnsi"/>
          <w:sz w:val="18"/>
          <w:szCs w:val="18"/>
        </w:rPr>
        <w:t>minimum 3 week</w:t>
      </w:r>
      <w:r w:rsidR="00B865C4" w:rsidRPr="00B865C4">
        <w:rPr>
          <w:rFonts w:asciiTheme="minorHAnsi" w:hAnsiTheme="minorHAnsi" w:cstheme="minorHAnsi"/>
          <w:sz w:val="18"/>
          <w:szCs w:val="18"/>
        </w:rPr>
        <w:t>s</w:t>
      </w:r>
      <w:r w:rsidRPr="00B865C4">
        <w:rPr>
          <w:rFonts w:asciiTheme="minorHAnsi" w:hAnsiTheme="minorHAnsi" w:cstheme="minorHAnsi"/>
          <w:sz w:val="18"/>
          <w:szCs w:val="18"/>
        </w:rPr>
        <w:t xml:space="preserve"> period</w:t>
      </w:r>
      <w:r w:rsidR="005B0916">
        <w:rPr>
          <w:rFonts w:asciiTheme="minorHAnsi" w:hAnsiTheme="minorHAnsi" w:cstheme="minorHAnsi"/>
          <w:sz w:val="18"/>
          <w:szCs w:val="18"/>
        </w:rPr>
        <w:t xml:space="preserve"> </w:t>
      </w:r>
      <w:r w:rsidR="009C0A13">
        <w:rPr>
          <w:rFonts w:asciiTheme="minorHAnsi" w:hAnsiTheme="minorHAnsi" w:cstheme="minorHAnsi"/>
          <w:sz w:val="18"/>
          <w:szCs w:val="18"/>
        </w:rPr>
        <w:t>corresponding to the maximum incubation period of Nipah</w:t>
      </w:r>
      <w:r w:rsidRPr="00B865C4">
        <w:rPr>
          <w:rFonts w:asciiTheme="minorHAnsi" w:hAnsiTheme="minorHAnsi" w:cstheme="minorHAnsi"/>
          <w:sz w:val="18"/>
          <w:szCs w:val="18"/>
        </w:rPr>
        <w:t xml:space="preserve">. During the period they were kept under direct surveillance by health workers.  </w:t>
      </w:r>
      <w:r w:rsidR="00FD445D" w:rsidRPr="00B865C4">
        <w:rPr>
          <w:rFonts w:asciiTheme="minorHAnsi" w:hAnsiTheme="minorHAnsi" w:cstheme="minorHAnsi"/>
          <w:sz w:val="18"/>
          <w:szCs w:val="18"/>
        </w:rPr>
        <w:t xml:space="preserve"> </w:t>
      </w:r>
      <w:r w:rsidRPr="00B865C4">
        <w:rPr>
          <w:rFonts w:asciiTheme="minorHAnsi" w:hAnsiTheme="minorHAnsi" w:cstheme="minorHAnsi"/>
          <w:sz w:val="18"/>
          <w:szCs w:val="18"/>
        </w:rPr>
        <w:t>The</w:t>
      </w:r>
      <w:r w:rsidR="00B865C4" w:rsidRPr="00B865C4">
        <w:rPr>
          <w:rFonts w:asciiTheme="minorHAnsi" w:hAnsiTheme="minorHAnsi" w:cstheme="minorHAnsi"/>
          <w:sz w:val="18"/>
          <w:szCs w:val="18"/>
        </w:rPr>
        <w:t>se</w:t>
      </w:r>
      <w:r w:rsidRPr="00B865C4">
        <w:rPr>
          <w:rFonts w:asciiTheme="minorHAnsi" w:hAnsiTheme="minorHAnsi" w:cstheme="minorHAnsi"/>
          <w:sz w:val="18"/>
          <w:szCs w:val="18"/>
        </w:rPr>
        <w:t xml:space="preserve"> include</w:t>
      </w:r>
      <w:r w:rsidR="00B865C4" w:rsidRPr="00B865C4">
        <w:rPr>
          <w:rFonts w:asciiTheme="minorHAnsi" w:hAnsiTheme="minorHAnsi" w:cstheme="minorHAnsi"/>
          <w:sz w:val="18"/>
          <w:szCs w:val="18"/>
        </w:rPr>
        <w:t>d</w:t>
      </w:r>
      <w:r w:rsidRPr="00B865C4">
        <w:rPr>
          <w:rFonts w:asciiTheme="minorHAnsi" w:hAnsiTheme="minorHAnsi" w:cstheme="minorHAnsi"/>
          <w:sz w:val="18"/>
          <w:szCs w:val="18"/>
        </w:rPr>
        <w:t xml:space="preserve">  family members, care </w:t>
      </w:r>
      <w:r w:rsidR="00B865C4" w:rsidRPr="00B865C4">
        <w:rPr>
          <w:rFonts w:asciiTheme="minorHAnsi" w:hAnsiTheme="minorHAnsi" w:cstheme="minorHAnsi"/>
          <w:sz w:val="18"/>
          <w:szCs w:val="18"/>
        </w:rPr>
        <w:t>t</w:t>
      </w:r>
      <w:r w:rsidRPr="00B865C4">
        <w:rPr>
          <w:rFonts w:asciiTheme="minorHAnsi" w:hAnsiTheme="minorHAnsi" w:cstheme="minorHAnsi"/>
          <w:sz w:val="18"/>
          <w:szCs w:val="18"/>
        </w:rPr>
        <w:t>akers ,co</w:t>
      </w:r>
      <w:r w:rsidR="002A64D9">
        <w:rPr>
          <w:rFonts w:asciiTheme="minorHAnsi" w:hAnsiTheme="minorHAnsi" w:cstheme="minorHAnsi"/>
          <w:sz w:val="18"/>
          <w:szCs w:val="18"/>
        </w:rPr>
        <w:t>-</w:t>
      </w:r>
      <w:r w:rsidRPr="00B865C4">
        <w:rPr>
          <w:rFonts w:asciiTheme="minorHAnsi" w:hAnsiTheme="minorHAnsi" w:cstheme="minorHAnsi"/>
          <w:sz w:val="18"/>
          <w:szCs w:val="18"/>
        </w:rPr>
        <w:t>patients</w:t>
      </w:r>
      <w:r w:rsidR="002A64D9">
        <w:rPr>
          <w:rFonts w:asciiTheme="minorHAnsi" w:hAnsiTheme="minorHAnsi" w:cstheme="minorHAnsi"/>
          <w:sz w:val="18"/>
          <w:szCs w:val="18"/>
        </w:rPr>
        <w:t xml:space="preserve"> and</w:t>
      </w:r>
      <w:r w:rsidRPr="00B865C4">
        <w:rPr>
          <w:rFonts w:asciiTheme="minorHAnsi" w:hAnsiTheme="minorHAnsi" w:cstheme="minorHAnsi"/>
          <w:sz w:val="18"/>
          <w:szCs w:val="18"/>
        </w:rPr>
        <w:t xml:space="preserve"> </w:t>
      </w:r>
      <w:r w:rsidR="002A64D9">
        <w:rPr>
          <w:rFonts w:asciiTheme="minorHAnsi" w:hAnsiTheme="minorHAnsi" w:cstheme="minorHAnsi"/>
          <w:sz w:val="18"/>
          <w:szCs w:val="18"/>
        </w:rPr>
        <w:t xml:space="preserve">patient </w:t>
      </w:r>
      <w:r w:rsidRPr="00B865C4">
        <w:rPr>
          <w:rFonts w:asciiTheme="minorHAnsi" w:hAnsiTheme="minorHAnsi" w:cstheme="minorHAnsi"/>
          <w:sz w:val="18"/>
          <w:szCs w:val="18"/>
        </w:rPr>
        <w:t>by</w:t>
      </w:r>
      <w:r w:rsidR="002A64D9">
        <w:rPr>
          <w:rFonts w:asciiTheme="minorHAnsi" w:hAnsiTheme="minorHAnsi" w:cstheme="minorHAnsi"/>
          <w:sz w:val="18"/>
          <w:szCs w:val="18"/>
        </w:rPr>
        <w:t>-</w:t>
      </w:r>
      <w:r w:rsidRPr="00B865C4">
        <w:rPr>
          <w:rFonts w:asciiTheme="minorHAnsi" w:hAnsiTheme="minorHAnsi" w:cstheme="minorHAnsi"/>
          <w:sz w:val="18"/>
          <w:szCs w:val="18"/>
        </w:rPr>
        <w:t>standers</w:t>
      </w:r>
      <w:r w:rsidR="002A64D9">
        <w:rPr>
          <w:rFonts w:asciiTheme="minorHAnsi" w:hAnsiTheme="minorHAnsi" w:cstheme="minorHAnsi"/>
          <w:sz w:val="18"/>
          <w:szCs w:val="18"/>
        </w:rPr>
        <w:t xml:space="preserve"> belonging to the</w:t>
      </w:r>
      <w:r w:rsidRPr="00B865C4">
        <w:rPr>
          <w:rFonts w:asciiTheme="minorHAnsi" w:hAnsiTheme="minorHAnsi" w:cstheme="minorHAnsi"/>
          <w:sz w:val="18"/>
          <w:szCs w:val="18"/>
        </w:rPr>
        <w:t xml:space="preserve"> community along with </w:t>
      </w:r>
      <w:r w:rsidR="002A64D9">
        <w:rPr>
          <w:rFonts w:asciiTheme="minorHAnsi" w:hAnsiTheme="minorHAnsi" w:cstheme="minorHAnsi"/>
          <w:sz w:val="18"/>
          <w:szCs w:val="18"/>
        </w:rPr>
        <w:t>d</w:t>
      </w:r>
      <w:r w:rsidRPr="00B865C4">
        <w:rPr>
          <w:rFonts w:asciiTheme="minorHAnsi" w:hAnsiTheme="minorHAnsi" w:cstheme="minorHAnsi"/>
          <w:sz w:val="18"/>
          <w:szCs w:val="18"/>
        </w:rPr>
        <w:t>octo</w:t>
      </w:r>
      <w:r w:rsidR="005B0916">
        <w:rPr>
          <w:rFonts w:asciiTheme="minorHAnsi" w:hAnsiTheme="minorHAnsi" w:cstheme="minorHAnsi"/>
          <w:sz w:val="18"/>
          <w:szCs w:val="18"/>
        </w:rPr>
        <w:t>rs</w:t>
      </w:r>
      <w:r w:rsidRPr="00B865C4">
        <w:rPr>
          <w:rFonts w:asciiTheme="minorHAnsi" w:hAnsiTheme="minorHAnsi" w:cstheme="minorHAnsi"/>
          <w:sz w:val="18"/>
          <w:szCs w:val="18"/>
        </w:rPr>
        <w:t>,</w:t>
      </w:r>
      <w:r w:rsidR="002A64D9">
        <w:rPr>
          <w:rFonts w:asciiTheme="minorHAnsi" w:hAnsiTheme="minorHAnsi" w:cstheme="minorHAnsi"/>
          <w:sz w:val="18"/>
          <w:szCs w:val="18"/>
        </w:rPr>
        <w:t xml:space="preserve"> </w:t>
      </w:r>
      <w:r w:rsidR="00FD445D" w:rsidRPr="00B865C4">
        <w:rPr>
          <w:rFonts w:asciiTheme="minorHAnsi" w:hAnsiTheme="minorHAnsi" w:cstheme="minorHAnsi"/>
          <w:sz w:val="18"/>
          <w:szCs w:val="18"/>
        </w:rPr>
        <w:t>interns</w:t>
      </w:r>
      <w:r w:rsidR="002A64D9">
        <w:rPr>
          <w:rFonts w:asciiTheme="minorHAnsi" w:hAnsiTheme="minorHAnsi" w:cstheme="minorHAnsi"/>
          <w:sz w:val="18"/>
          <w:szCs w:val="18"/>
        </w:rPr>
        <w:t xml:space="preserve">, </w:t>
      </w:r>
      <w:r w:rsidR="00FD445D" w:rsidRPr="00B865C4">
        <w:rPr>
          <w:rFonts w:asciiTheme="minorHAnsi" w:hAnsiTheme="minorHAnsi" w:cstheme="minorHAnsi"/>
          <w:sz w:val="18"/>
          <w:szCs w:val="18"/>
        </w:rPr>
        <w:t>n</w:t>
      </w:r>
      <w:r w:rsidRPr="00B865C4">
        <w:rPr>
          <w:rFonts w:asciiTheme="minorHAnsi" w:hAnsiTheme="minorHAnsi" w:cstheme="minorHAnsi"/>
          <w:sz w:val="18"/>
          <w:szCs w:val="18"/>
        </w:rPr>
        <w:t>urse</w:t>
      </w:r>
      <w:r w:rsidR="00FD445D" w:rsidRPr="00B865C4">
        <w:rPr>
          <w:rFonts w:asciiTheme="minorHAnsi" w:hAnsiTheme="minorHAnsi" w:cstheme="minorHAnsi"/>
          <w:sz w:val="18"/>
          <w:szCs w:val="18"/>
        </w:rPr>
        <w:t>s</w:t>
      </w:r>
      <w:r w:rsidR="002A64D9">
        <w:rPr>
          <w:rFonts w:asciiTheme="minorHAnsi" w:hAnsiTheme="minorHAnsi" w:cstheme="minorHAnsi"/>
          <w:sz w:val="18"/>
          <w:szCs w:val="18"/>
        </w:rPr>
        <w:t xml:space="preserve"> and </w:t>
      </w:r>
      <w:r w:rsidR="005B0916">
        <w:rPr>
          <w:rFonts w:asciiTheme="minorHAnsi" w:hAnsiTheme="minorHAnsi" w:cstheme="minorHAnsi"/>
          <w:sz w:val="18"/>
          <w:szCs w:val="18"/>
        </w:rPr>
        <w:t>ancillary</w:t>
      </w:r>
      <w:r w:rsidR="002A64D9">
        <w:rPr>
          <w:rFonts w:asciiTheme="minorHAnsi" w:hAnsiTheme="minorHAnsi" w:cstheme="minorHAnsi"/>
          <w:sz w:val="18"/>
          <w:szCs w:val="18"/>
        </w:rPr>
        <w:t xml:space="preserve"> staff belonging to the healthcare teams</w:t>
      </w:r>
      <w:r w:rsidRPr="00B865C4">
        <w:rPr>
          <w:rFonts w:asciiTheme="minorHAnsi" w:hAnsiTheme="minorHAnsi" w:cstheme="minorHAnsi"/>
          <w:sz w:val="18"/>
          <w:szCs w:val="18"/>
        </w:rPr>
        <w:t xml:space="preserve"> </w:t>
      </w:r>
      <w:r w:rsidR="002A64D9">
        <w:rPr>
          <w:rFonts w:asciiTheme="minorHAnsi" w:hAnsiTheme="minorHAnsi" w:cstheme="minorHAnsi"/>
          <w:sz w:val="18"/>
          <w:szCs w:val="18"/>
        </w:rPr>
        <w:t>that</w:t>
      </w:r>
      <w:r w:rsidR="002A64D9" w:rsidRPr="00B865C4">
        <w:rPr>
          <w:rFonts w:asciiTheme="minorHAnsi" w:hAnsiTheme="minorHAnsi" w:cstheme="minorHAnsi"/>
          <w:sz w:val="18"/>
          <w:szCs w:val="18"/>
        </w:rPr>
        <w:t xml:space="preserve"> </w:t>
      </w:r>
      <w:r w:rsidR="00DC1EEE">
        <w:rPr>
          <w:rFonts w:asciiTheme="minorHAnsi" w:hAnsiTheme="minorHAnsi" w:cstheme="minorHAnsi"/>
          <w:sz w:val="18"/>
          <w:szCs w:val="18"/>
        </w:rPr>
        <w:t xml:space="preserve"> </w:t>
      </w:r>
      <w:r w:rsidR="00DC1EEE">
        <w:rPr>
          <w:rFonts w:asciiTheme="minorHAnsi" w:hAnsiTheme="minorHAnsi" w:cstheme="minorHAnsi"/>
          <w:sz w:val="18"/>
          <w:szCs w:val="18"/>
        </w:rPr>
        <w:lastRenderedPageBreak/>
        <w:t xml:space="preserve">took care the </w:t>
      </w:r>
      <w:r w:rsidR="002A64D9">
        <w:rPr>
          <w:rFonts w:asciiTheme="minorHAnsi" w:hAnsiTheme="minorHAnsi" w:cstheme="minorHAnsi"/>
          <w:sz w:val="18"/>
          <w:szCs w:val="18"/>
        </w:rPr>
        <w:t xml:space="preserve"> Nipah</w:t>
      </w:r>
      <w:r w:rsidRPr="00B865C4">
        <w:rPr>
          <w:rFonts w:asciiTheme="minorHAnsi" w:hAnsiTheme="minorHAnsi" w:cstheme="minorHAnsi"/>
          <w:sz w:val="18"/>
          <w:szCs w:val="18"/>
        </w:rPr>
        <w:t xml:space="preserve"> patients either </w:t>
      </w:r>
      <w:r w:rsidR="002A64D9">
        <w:rPr>
          <w:rFonts w:asciiTheme="minorHAnsi" w:hAnsiTheme="minorHAnsi" w:cstheme="minorHAnsi"/>
          <w:sz w:val="18"/>
          <w:szCs w:val="18"/>
        </w:rPr>
        <w:t>a</w:t>
      </w:r>
      <w:r w:rsidRPr="00B865C4">
        <w:rPr>
          <w:rFonts w:asciiTheme="minorHAnsi" w:hAnsiTheme="minorHAnsi" w:cstheme="minorHAnsi"/>
          <w:sz w:val="18"/>
          <w:szCs w:val="18"/>
        </w:rPr>
        <w:t xml:space="preserve">live or dead. Thus there were 2642 contacts </w:t>
      </w:r>
      <w:r w:rsidR="002A64D9">
        <w:rPr>
          <w:rFonts w:asciiTheme="minorHAnsi" w:hAnsiTheme="minorHAnsi" w:cstheme="minorHAnsi"/>
          <w:sz w:val="18"/>
          <w:szCs w:val="18"/>
        </w:rPr>
        <w:t>that included</w:t>
      </w:r>
      <w:r w:rsidRPr="00B865C4">
        <w:rPr>
          <w:rFonts w:asciiTheme="minorHAnsi" w:hAnsiTheme="minorHAnsi" w:cstheme="minorHAnsi"/>
          <w:sz w:val="18"/>
          <w:szCs w:val="18"/>
        </w:rPr>
        <w:t xml:space="preserve"> 40% hospital </w:t>
      </w:r>
      <w:r w:rsidR="009C0A13">
        <w:rPr>
          <w:rFonts w:asciiTheme="minorHAnsi" w:hAnsiTheme="minorHAnsi" w:cstheme="minorHAnsi"/>
          <w:sz w:val="18"/>
          <w:szCs w:val="18"/>
        </w:rPr>
        <w:t>contacts</w:t>
      </w:r>
      <w:r w:rsidRPr="00B865C4">
        <w:rPr>
          <w:rFonts w:asciiTheme="minorHAnsi" w:hAnsiTheme="minorHAnsi" w:cstheme="minorHAnsi"/>
          <w:sz w:val="18"/>
          <w:szCs w:val="18"/>
        </w:rPr>
        <w:t>.</w:t>
      </w:r>
      <w:r w:rsidR="00937718">
        <w:rPr>
          <w:rFonts w:asciiTheme="minorHAnsi" w:hAnsiTheme="minorHAnsi" w:cstheme="minorHAnsi"/>
          <w:sz w:val="18"/>
          <w:szCs w:val="18"/>
        </w:rPr>
        <w:t xml:space="preserve"> </w:t>
      </w:r>
      <w:r w:rsidR="00E919B7">
        <w:rPr>
          <w:rFonts w:asciiTheme="minorHAnsi" w:hAnsiTheme="minorHAnsi" w:cstheme="minorHAnsi"/>
          <w:sz w:val="18"/>
          <w:szCs w:val="18"/>
        </w:rPr>
        <w:t xml:space="preserve">( 185 Doctors, 476 Nurses,344 other Hospital staffs) </w:t>
      </w:r>
    </w:p>
    <w:p w14:paraId="33F7AF82" w14:textId="3A797394" w:rsidR="0074413D" w:rsidRPr="00B865C4" w:rsidRDefault="002A64D9" w:rsidP="0074413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Quarantine and isolation of healthy persons </w:t>
      </w:r>
      <w:r w:rsidR="00937718" w:rsidRPr="00B865C4">
        <w:rPr>
          <w:rFonts w:asciiTheme="minorHAnsi" w:hAnsiTheme="minorHAnsi" w:cstheme="minorHAnsi"/>
          <w:sz w:val="18"/>
          <w:szCs w:val="18"/>
        </w:rPr>
        <w:t>especially</w:t>
      </w:r>
      <w:r w:rsidRPr="00B865C4">
        <w:rPr>
          <w:rFonts w:asciiTheme="minorHAnsi" w:hAnsiTheme="minorHAnsi" w:cstheme="minorHAnsi"/>
          <w:sz w:val="18"/>
          <w:szCs w:val="18"/>
        </w:rPr>
        <w:t xml:space="preserve"> Health Care Workers involve certain ethical issues . </w:t>
      </w:r>
      <w:r w:rsidR="0074413D" w:rsidRPr="00B865C4">
        <w:rPr>
          <w:rFonts w:asciiTheme="minorHAnsi" w:hAnsiTheme="minorHAnsi" w:cstheme="minorHAnsi"/>
          <w:sz w:val="18"/>
          <w:szCs w:val="18"/>
        </w:rPr>
        <w:t xml:space="preserve">The central ethical dilemma, during out break control is to balance </w:t>
      </w:r>
      <w:r>
        <w:rPr>
          <w:rFonts w:asciiTheme="minorHAnsi" w:hAnsiTheme="minorHAnsi" w:cstheme="minorHAnsi"/>
          <w:sz w:val="18"/>
          <w:szCs w:val="18"/>
        </w:rPr>
        <w:t xml:space="preserve">the </w:t>
      </w:r>
      <w:r w:rsidR="0074413D" w:rsidRPr="00B865C4">
        <w:rPr>
          <w:rFonts w:asciiTheme="minorHAnsi" w:hAnsiTheme="minorHAnsi" w:cstheme="minorHAnsi"/>
          <w:sz w:val="18"/>
          <w:szCs w:val="18"/>
        </w:rPr>
        <w:t>freedom and liberty  of individual</w:t>
      </w:r>
      <w:r>
        <w:rPr>
          <w:rFonts w:asciiTheme="minorHAnsi" w:hAnsiTheme="minorHAnsi" w:cstheme="minorHAnsi"/>
          <w:sz w:val="18"/>
          <w:szCs w:val="18"/>
        </w:rPr>
        <w:t>s</w:t>
      </w:r>
      <w:r w:rsidR="0074413D" w:rsidRPr="00B865C4">
        <w:rPr>
          <w:rFonts w:asciiTheme="minorHAnsi" w:hAnsiTheme="minorHAnsi" w:cstheme="minorHAnsi"/>
          <w:sz w:val="18"/>
          <w:szCs w:val="18"/>
        </w:rPr>
        <w:t xml:space="preserve"> with the responsibility of </w:t>
      </w:r>
      <w:r>
        <w:rPr>
          <w:rFonts w:asciiTheme="minorHAnsi" w:hAnsiTheme="minorHAnsi" w:cstheme="minorHAnsi"/>
          <w:sz w:val="18"/>
          <w:szCs w:val="18"/>
        </w:rPr>
        <w:t>Go</w:t>
      </w:r>
      <w:r w:rsidR="0074413D" w:rsidRPr="00B865C4">
        <w:rPr>
          <w:rFonts w:asciiTheme="minorHAnsi" w:hAnsiTheme="minorHAnsi" w:cstheme="minorHAnsi"/>
          <w:sz w:val="18"/>
          <w:szCs w:val="18"/>
        </w:rPr>
        <w:t xml:space="preserve">vernment  to provide their citizens with some degree of protection in relation to health (Community </w:t>
      </w:r>
      <w:r>
        <w:rPr>
          <w:rFonts w:asciiTheme="minorHAnsi" w:hAnsiTheme="minorHAnsi" w:cstheme="minorHAnsi"/>
          <w:sz w:val="18"/>
          <w:szCs w:val="18"/>
        </w:rPr>
        <w:t>b</w:t>
      </w:r>
      <w:r w:rsidR="0074413D" w:rsidRPr="00B865C4">
        <w:rPr>
          <w:rFonts w:asciiTheme="minorHAnsi" w:hAnsiTheme="minorHAnsi" w:cstheme="minorHAnsi"/>
          <w:sz w:val="18"/>
          <w:szCs w:val="18"/>
        </w:rPr>
        <w:t xml:space="preserve">enefit ). This  may </w:t>
      </w:r>
      <w:r>
        <w:rPr>
          <w:rFonts w:asciiTheme="minorHAnsi" w:hAnsiTheme="minorHAnsi" w:cstheme="minorHAnsi"/>
          <w:sz w:val="18"/>
          <w:szCs w:val="18"/>
        </w:rPr>
        <w:t>impose</w:t>
      </w:r>
      <w:r w:rsidRPr="00B865C4">
        <w:rPr>
          <w:rFonts w:asciiTheme="minorHAnsi" w:hAnsiTheme="minorHAnsi" w:cstheme="minorHAnsi"/>
          <w:sz w:val="18"/>
          <w:szCs w:val="18"/>
        </w:rPr>
        <w:t xml:space="preserve"> </w:t>
      </w:r>
      <w:r w:rsidR="0074413D" w:rsidRPr="00B865C4">
        <w:rPr>
          <w:rFonts w:asciiTheme="minorHAnsi" w:hAnsiTheme="minorHAnsi" w:cstheme="minorHAnsi"/>
          <w:sz w:val="18"/>
          <w:szCs w:val="18"/>
        </w:rPr>
        <w:t>some infringements o</w:t>
      </w:r>
      <w:r>
        <w:rPr>
          <w:rFonts w:asciiTheme="minorHAnsi" w:hAnsiTheme="minorHAnsi" w:cstheme="minorHAnsi"/>
          <w:sz w:val="18"/>
          <w:szCs w:val="18"/>
        </w:rPr>
        <w:t>n</w:t>
      </w:r>
      <w:r w:rsidR="0074413D" w:rsidRPr="00B865C4">
        <w:rPr>
          <w:rFonts w:asciiTheme="minorHAnsi" w:hAnsiTheme="minorHAnsi" w:cstheme="minorHAnsi"/>
          <w:sz w:val="18"/>
          <w:szCs w:val="18"/>
        </w:rPr>
        <w:t xml:space="preserve"> a person’s freedom (Risks ) but bring about significant benefit for a large number of people (Public </w:t>
      </w:r>
      <w:r>
        <w:rPr>
          <w:rFonts w:asciiTheme="minorHAnsi" w:hAnsiTheme="minorHAnsi" w:cstheme="minorHAnsi"/>
          <w:sz w:val="18"/>
          <w:szCs w:val="18"/>
        </w:rPr>
        <w:t>g</w:t>
      </w:r>
      <w:r w:rsidR="0074413D" w:rsidRPr="00B865C4">
        <w:rPr>
          <w:rFonts w:asciiTheme="minorHAnsi" w:hAnsiTheme="minorHAnsi" w:cstheme="minorHAnsi"/>
          <w:sz w:val="18"/>
          <w:szCs w:val="18"/>
        </w:rPr>
        <w:t>ood)[1</w:t>
      </w:r>
      <w:r w:rsidR="00FD445D" w:rsidRPr="00B865C4">
        <w:rPr>
          <w:rFonts w:asciiTheme="minorHAnsi" w:hAnsiTheme="minorHAnsi" w:cstheme="minorHAnsi"/>
          <w:sz w:val="18"/>
          <w:szCs w:val="18"/>
        </w:rPr>
        <w:t>,</w:t>
      </w:r>
      <w:r w:rsidR="0074413D" w:rsidRPr="00B865C4">
        <w:rPr>
          <w:rFonts w:asciiTheme="minorHAnsi" w:hAnsiTheme="minorHAnsi" w:cstheme="minorHAnsi"/>
          <w:sz w:val="18"/>
          <w:szCs w:val="18"/>
        </w:rPr>
        <w:t>2].</w:t>
      </w:r>
      <w:r w:rsidR="0074413D" w:rsidRPr="00B865C4">
        <w:rPr>
          <w:rFonts w:asciiTheme="minorHAnsi" w:eastAsiaTheme="minorEastAsia" w:hAnsiTheme="minorHAnsi" w:cstheme="minorHAnsi"/>
          <w:b/>
          <w:bCs/>
          <w:color w:val="000000" w:themeColor="text1"/>
          <w:kern w:val="24"/>
          <w:sz w:val="18"/>
          <w:szCs w:val="18"/>
        </w:rPr>
        <w:t xml:space="preserve"> </w:t>
      </w:r>
      <w:r w:rsidR="0074413D" w:rsidRPr="00B865C4">
        <w:rPr>
          <w:rFonts w:asciiTheme="minorHAnsi" w:hAnsiTheme="minorHAnsi" w:cstheme="minorHAnsi"/>
          <w:sz w:val="18"/>
          <w:szCs w:val="18"/>
        </w:rPr>
        <w:t xml:space="preserve">This paper will </w:t>
      </w:r>
      <w:r>
        <w:rPr>
          <w:rFonts w:asciiTheme="minorHAnsi" w:hAnsiTheme="minorHAnsi" w:cstheme="minorHAnsi"/>
          <w:sz w:val="18"/>
          <w:szCs w:val="18"/>
        </w:rPr>
        <w:t>discuss</w:t>
      </w:r>
      <w:r w:rsidR="0074413D" w:rsidRPr="00B865C4">
        <w:rPr>
          <w:rFonts w:asciiTheme="minorHAnsi" w:hAnsiTheme="minorHAnsi" w:cstheme="minorHAnsi"/>
          <w:sz w:val="18"/>
          <w:szCs w:val="18"/>
        </w:rPr>
        <w:t xml:space="preserve"> the ethical issues of contact tracing of Health care workers (HCW) in the current out break of Nipah</w:t>
      </w:r>
      <w:r>
        <w:rPr>
          <w:rFonts w:asciiTheme="minorHAnsi" w:hAnsiTheme="minorHAnsi" w:cstheme="minorHAnsi"/>
          <w:sz w:val="18"/>
          <w:szCs w:val="18"/>
        </w:rPr>
        <w:t>.</w:t>
      </w:r>
      <w:r w:rsidR="0074413D" w:rsidRPr="00B865C4">
        <w:rPr>
          <w:rFonts w:asciiTheme="minorHAnsi" w:hAnsiTheme="minorHAnsi" w:cstheme="minorHAnsi"/>
          <w:sz w:val="18"/>
          <w:szCs w:val="18"/>
        </w:rPr>
        <w:t xml:space="preserve"> </w:t>
      </w:r>
      <w:r>
        <w:rPr>
          <w:rFonts w:asciiTheme="minorHAnsi" w:hAnsiTheme="minorHAnsi" w:cstheme="minorHAnsi"/>
          <w:sz w:val="18"/>
          <w:szCs w:val="18"/>
        </w:rPr>
        <w:t>T</w:t>
      </w:r>
      <w:r w:rsidR="0074413D" w:rsidRPr="00B865C4">
        <w:rPr>
          <w:rFonts w:asciiTheme="minorHAnsi" w:hAnsiTheme="minorHAnsi" w:cstheme="minorHAnsi"/>
          <w:sz w:val="18"/>
          <w:szCs w:val="18"/>
        </w:rPr>
        <w:t xml:space="preserve">he analysis and discussion  will be in following </w:t>
      </w:r>
      <w:r>
        <w:rPr>
          <w:rFonts w:asciiTheme="minorHAnsi" w:hAnsiTheme="minorHAnsi" w:cstheme="minorHAnsi"/>
          <w:sz w:val="18"/>
          <w:szCs w:val="18"/>
        </w:rPr>
        <w:t>s</w:t>
      </w:r>
      <w:r w:rsidR="00E919B7">
        <w:rPr>
          <w:rFonts w:asciiTheme="minorHAnsi" w:hAnsiTheme="minorHAnsi" w:cstheme="minorHAnsi"/>
          <w:sz w:val="18"/>
          <w:szCs w:val="18"/>
        </w:rPr>
        <w:t>even</w:t>
      </w:r>
      <w:r w:rsidR="0074413D" w:rsidRPr="00B865C4">
        <w:rPr>
          <w:rFonts w:asciiTheme="minorHAnsi" w:hAnsiTheme="minorHAnsi" w:cstheme="minorHAnsi"/>
          <w:sz w:val="18"/>
          <w:szCs w:val="18"/>
        </w:rPr>
        <w:t xml:space="preserve"> principles of public he</w:t>
      </w:r>
      <w:r w:rsidR="00937718">
        <w:rPr>
          <w:rFonts w:asciiTheme="minorHAnsi" w:hAnsiTheme="minorHAnsi" w:cstheme="minorHAnsi"/>
          <w:sz w:val="18"/>
          <w:szCs w:val="18"/>
        </w:rPr>
        <w:t>a</w:t>
      </w:r>
      <w:r w:rsidR="0074413D" w:rsidRPr="00B865C4">
        <w:rPr>
          <w:rFonts w:asciiTheme="minorHAnsi" w:hAnsiTheme="minorHAnsi" w:cstheme="minorHAnsi"/>
          <w:sz w:val="18"/>
          <w:szCs w:val="18"/>
        </w:rPr>
        <w:t>lth ethics namely Justice,</w:t>
      </w:r>
      <w:r>
        <w:rPr>
          <w:rFonts w:asciiTheme="minorHAnsi" w:hAnsiTheme="minorHAnsi" w:cstheme="minorHAnsi"/>
          <w:sz w:val="18"/>
          <w:szCs w:val="18"/>
        </w:rPr>
        <w:t xml:space="preserve"> </w:t>
      </w:r>
      <w:r w:rsidR="0074413D" w:rsidRPr="00B865C4">
        <w:rPr>
          <w:rFonts w:asciiTheme="minorHAnsi" w:hAnsiTheme="minorHAnsi" w:cstheme="minorHAnsi"/>
          <w:sz w:val="18"/>
          <w:szCs w:val="18"/>
        </w:rPr>
        <w:t>Beneficence ,</w:t>
      </w:r>
      <w:r>
        <w:rPr>
          <w:rFonts w:asciiTheme="minorHAnsi" w:hAnsiTheme="minorHAnsi" w:cstheme="minorHAnsi"/>
          <w:sz w:val="18"/>
          <w:szCs w:val="18"/>
        </w:rPr>
        <w:t xml:space="preserve"> </w:t>
      </w:r>
      <w:r w:rsidR="0074413D" w:rsidRPr="00B865C4">
        <w:rPr>
          <w:rFonts w:asciiTheme="minorHAnsi" w:hAnsiTheme="minorHAnsi" w:cstheme="minorHAnsi"/>
          <w:sz w:val="18"/>
          <w:szCs w:val="18"/>
        </w:rPr>
        <w:t xml:space="preserve">Utility , Autonomy, </w:t>
      </w:r>
      <w:r w:rsidR="00E919B7">
        <w:rPr>
          <w:rFonts w:asciiTheme="minorHAnsi" w:hAnsiTheme="minorHAnsi" w:cstheme="minorHAnsi"/>
          <w:sz w:val="18"/>
          <w:szCs w:val="18"/>
        </w:rPr>
        <w:t xml:space="preserve">Liberty /Freedom, </w:t>
      </w:r>
      <w:r w:rsidR="0074413D" w:rsidRPr="00B865C4">
        <w:rPr>
          <w:rFonts w:asciiTheme="minorHAnsi" w:hAnsiTheme="minorHAnsi" w:cstheme="minorHAnsi"/>
          <w:sz w:val="18"/>
          <w:szCs w:val="18"/>
        </w:rPr>
        <w:t>Reciprocity and Solidarity[1] .</w:t>
      </w:r>
    </w:p>
    <w:p w14:paraId="4014DBDA" w14:textId="77777777" w:rsidR="0074413D" w:rsidRPr="00B865C4" w:rsidRDefault="0074413D" w:rsidP="0074413D">
      <w:pPr>
        <w:pStyle w:val="Default"/>
        <w:ind w:left="360"/>
        <w:jc w:val="both"/>
        <w:rPr>
          <w:rFonts w:asciiTheme="minorHAnsi" w:hAnsiTheme="minorHAnsi" w:cstheme="minorHAnsi"/>
          <w:sz w:val="18"/>
          <w:szCs w:val="18"/>
        </w:rPr>
      </w:pPr>
    </w:p>
    <w:p w14:paraId="7B431AED" w14:textId="77777777" w:rsidR="0074413D" w:rsidRPr="00B865C4" w:rsidRDefault="0074413D" w:rsidP="0074413D">
      <w:pPr>
        <w:pStyle w:val="Default"/>
        <w:rPr>
          <w:rFonts w:asciiTheme="minorHAnsi" w:hAnsiTheme="minorHAnsi" w:cstheme="minorHAnsi"/>
          <w:b/>
          <w:bCs/>
          <w:sz w:val="18"/>
          <w:szCs w:val="18"/>
        </w:rPr>
      </w:pPr>
      <w:r w:rsidRPr="00B865C4">
        <w:rPr>
          <w:rFonts w:asciiTheme="minorHAnsi" w:hAnsiTheme="minorHAnsi" w:cstheme="minorHAnsi"/>
          <w:b/>
          <w:bCs/>
          <w:sz w:val="18"/>
          <w:szCs w:val="18"/>
        </w:rPr>
        <w:t xml:space="preserve">1.Justice </w:t>
      </w:r>
    </w:p>
    <w:p w14:paraId="586CE30B" w14:textId="77777777" w:rsidR="0074413D" w:rsidRPr="00B865C4" w:rsidRDefault="0074413D" w:rsidP="0074413D">
      <w:pPr>
        <w:pStyle w:val="Default"/>
        <w:rPr>
          <w:rFonts w:asciiTheme="minorHAnsi" w:hAnsiTheme="minorHAnsi" w:cstheme="minorHAnsi"/>
          <w:b/>
          <w:bCs/>
          <w:sz w:val="18"/>
          <w:szCs w:val="18"/>
        </w:rPr>
      </w:pPr>
    </w:p>
    <w:p w14:paraId="45013A2C" w14:textId="5748815B" w:rsidR="0074413D"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sz w:val="18"/>
          <w:szCs w:val="18"/>
        </w:rPr>
        <w:t>The process of ethical analysis involves identifying relevant principles,(</w:t>
      </w:r>
      <w:r w:rsidR="00E919B7">
        <w:rPr>
          <w:rFonts w:asciiTheme="minorHAnsi" w:hAnsiTheme="minorHAnsi" w:cstheme="minorHAnsi"/>
          <w:sz w:val="18"/>
          <w:szCs w:val="18"/>
        </w:rPr>
        <w:t>7</w:t>
      </w:r>
      <w:r w:rsidRPr="00B865C4">
        <w:rPr>
          <w:rFonts w:asciiTheme="minorHAnsi" w:hAnsiTheme="minorHAnsi" w:cstheme="minorHAnsi"/>
          <w:sz w:val="18"/>
          <w:szCs w:val="18"/>
        </w:rPr>
        <w:t xml:space="preserve"> numbers)  applying them to a particular situation, and making </w:t>
      </w:r>
      <w:r w:rsidR="00FD445D" w:rsidRPr="00B865C4">
        <w:rPr>
          <w:rFonts w:asciiTheme="minorHAnsi" w:hAnsiTheme="minorHAnsi" w:cstheme="minorHAnsi"/>
          <w:sz w:val="18"/>
          <w:szCs w:val="18"/>
        </w:rPr>
        <w:t>judgments</w:t>
      </w:r>
      <w:r w:rsidRPr="00B865C4">
        <w:rPr>
          <w:rFonts w:asciiTheme="minorHAnsi" w:hAnsiTheme="minorHAnsi" w:cstheme="minorHAnsi"/>
          <w:sz w:val="18"/>
          <w:szCs w:val="18"/>
        </w:rPr>
        <w:t xml:space="preserve"> about how to weigh competing principles when it is not possible to satisfy them all [1]. </w:t>
      </w:r>
      <w:r w:rsidR="00D44AEA">
        <w:rPr>
          <w:rFonts w:asciiTheme="minorHAnsi" w:hAnsiTheme="minorHAnsi" w:cstheme="minorHAnsi"/>
          <w:sz w:val="18"/>
          <w:szCs w:val="18"/>
        </w:rPr>
        <w:t>J</w:t>
      </w:r>
      <w:r w:rsidRPr="00B865C4">
        <w:rPr>
          <w:rFonts w:asciiTheme="minorHAnsi" w:hAnsiTheme="minorHAnsi" w:cstheme="minorHAnsi"/>
          <w:sz w:val="18"/>
          <w:szCs w:val="18"/>
        </w:rPr>
        <w:t>ustice, or fairness, encompasses two different concepts</w:t>
      </w:r>
      <w:r w:rsidR="00D44AEA">
        <w:rPr>
          <w:rFonts w:asciiTheme="minorHAnsi" w:hAnsiTheme="minorHAnsi" w:cstheme="minorHAnsi"/>
          <w:sz w:val="18"/>
          <w:szCs w:val="18"/>
        </w:rPr>
        <w:t>;</w:t>
      </w:r>
      <w:r w:rsidRPr="00B865C4">
        <w:rPr>
          <w:rFonts w:asciiTheme="minorHAnsi" w:hAnsiTheme="minorHAnsi" w:cstheme="minorHAnsi"/>
          <w:sz w:val="18"/>
          <w:szCs w:val="18"/>
        </w:rPr>
        <w:t xml:space="preserve"> The first is </w:t>
      </w:r>
      <w:r w:rsidRPr="00B865C4">
        <w:rPr>
          <w:rFonts w:asciiTheme="minorHAnsi" w:hAnsiTheme="minorHAnsi" w:cstheme="minorHAnsi"/>
          <w:i/>
          <w:iCs/>
          <w:sz w:val="18"/>
          <w:szCs w:val="18"/>
        </w:rPr>
        <w:t>equity</w:t>
      </w:r>
      <w:r w:rsidRPr="00B865C4">
        <w:rPr>
          <w:rFonts w:asciiTheme="minorHAnsi" w:hAnsiTheme="minorHAnsi" w:cstheme="minorHAnsi"/>
          <w:sz w:val="18"/>
          <w:szCs w:val="18"/>
        </w:rPr>
        <w:t>, which refers to fairness in the distribution of resources, opportunities and outcomes</w:t>
      </w:r>
      <w:r w:rsidR="002A64D9">
        <w:rPr>
          <w:rFonts w:asciiTheme="minorHAnsi" w:hAnsiTheme="minorHAnsi" w:cstheme="minorHAnsi"/>
          <w:sz w:val="18"/>
          <w:szCs w:val="18"/>
        </w:rPr>
        <w:t>. T</w:t>
      </w:r>
      <w:r w:rsidRPr="00B865C4">
        <w:rPr>
          <w:rFonts w:asciiTheme="minorHAnsi" w:hAnsiTheme="minorHAnsi" w:cstheme="minorHAnsi"/>
          <w:sz w:val="18"/>
          <w:szCs w:val="18"/>
        </w:rPr>
        <w:t xml:space="preserve">he second </w:t>
      </w:r>
      <w:r w:rsidR="002A64D9">
        <w:rPr>
          <w:rFonts w:asciiTheme="minorHAnsi" w:hAnsiTheme="minorHAnsi" w:cstheme="minorHAnsi"/>
          <w:sz w:val="18"/>
          <w:szCs w:val="18"/>
        </w:rPr>
        <w:t>concept</w:t>
      </w:r>
      <w:r w:rsidR="002A64D9"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is </w:t>
      </w:r>
      <w:r w:rsidRPr="00B865C4">
        <w:rPr>
          <w:rFonts w:asciiTheme="minorHAnsi" w:hAnsiTheme="minorHAnsi" w:cstheme="minorHAnsi"/>
          <w:i/>
          <w:iCs/>
          <w:sz w:val="18"/>
          <w:szCs w:val="18"/>
        </w:rPr>
        <w:t>procedural justice</w:t>
      </w:r>
      <w:r w:rsidRPr="00B865C4">
        <w:rPr>
          <w:rFonts w:asciiTheme="minorHAnsi" w:hAnsiTheme="minorHAnsi" w:cstheme="minorHAnsi"/>
          <w:sz w:val="18"/>
          <w:szCs w:val="18"/>
        </w:rPr>
        <w:t>, which refers to a fair process for making important decisions.  Elements of procedural justice include a) process -</w:t>
      </w:r>
      <w:r w:rsidR="002A64D9">
        <w:rPr>
          <w:rFonts w:asciiTheme="minorHAnsi" w:hAnsiTheme="minorHAnsi" w:cstheme="minorHAnsi"/>
          <w:sz w:val="18"/>
          <w:szCs w:val="18"/>
        </w:rPr>
        <w:t xml:space="preserve"> </w:t>
      </w:r>
      <w:r w:rsidRPr="00B865C4">
        <w:rPr>
          <w:rFonts w:asciiTheme="minorHAnsi" w:hAnsiTheme="minorHAnsi" w:cstheme="minorHAnsi"/>
          <w:sz w:val="18"/>
          <w:szCs w:val="18"/>
        </w:rPr>
        <w:t>providing notice to interested persons and an opportunity to be heard, b)transparency -</w:t>
      </w:r>
      <w:r w:rsidR="002A64D9">
        <w:rPr>
          <w:rFonts w:asciiTheme="minorHAnsi" w:hAnsiTheme="minorHAnsi" w:cstheme="minorHAnsi"/>
          <w:sz w:val="18"/>
          <w:szCs w:val="18"/>
        </w:rPr>
        <w:t xml:space="preserve"> </w:t>
      </w:r>
      <w:r w:rsidRPr="00B865C4">
        <w:rPr>
          <w:rFonts w:asciiTheme="minorHAnsi" w:hAnsiTheme="minorHAnsi" w:cstheme="minorHAnsi"/>
          <w:sz w:val="18"/>
          <w:szCs w:val="18"/>
        </w:rPr>
        <w:t>providing clear and accurate information about the basis for decisions and the process by which they are made</w:t>
      </w:r>
      <w:r w:rsidR="002A64D9">
        <w:rPr>
          <w:rFonts w:asciiTheme="minorHAnsi" w:hAnsiTheme="minorHAnsi" w:cstheme="minorHAnsi"/>
          <w:sz w:val="18"/>
          <w:szCs w:val="18"/>
        </w:rPr>
        <w:t xml:space="preserve"> and requiring the </w:t>
      </w:r>
      <w:r w:rsidRPr="00B865C4">
        <w:rPr>
          <w:rFonts w:asciiTheme="minorHAnsi" w:hAnsiTheme="minorHAnsi" w:cstheme="minorHAnsi"/>
          <w:sz w:val="18"/>
          <w:szCs w:val="18"/>
        </w:rPr>
        <w:t>decision</w:t>
      </w:r>
      <w:r w:rsidRPr="00B865C4">
        <w:rPr>
          <w:rFonts w:asciiTheme="minorHAnsi" w:hAnsiTheme="minorHAnsi" w:cstheme="minorHAnsi"/>
          <w:sz w:val="18"/>
          <w:szCs w:val="18"/>
        </w:rPr>
        <w:noBreakHyphen/>
        <w:t xml:space="preserve">makers </w:t>
      </w:r>
      <w:r w:rsidR="002A64D9">
        <w:rPr>
          <w:rFonts w:asciiTheme="minorHAnsi" w:hAnsiTheme="minorHAnsi" w:cstheme="minorHAnsi"/>
          <w:sz w:val="18"/>
          <w:szCs w:val="18"/>
        </w:rPr>
        <w:t xml:space="preserve">to </w:t>
      </w:r>
      <w:r w:rsidRPr="00B865C4">
        <w:rPr>
          <w:rFonts w:asciiTheme="minorHAnsi" w:hAnsiTheme="minorHAnsi" w:cstheme="minorHAnsi"/>
          <w:sz w:val="18"/>
          <w:szCs w:val="18"/>
        </w:rPr>
        <w:t>publicly explain the basis for decisions in language that is linguistically and culturally appropriate</w:t>
      </w:r>
      <w:r w:rsidR="002A64D9">
        <w:rPr>
          <w:rFonts w:asciiTheme="minorHAnsi" w:hAnsiTheme="minorHAnsi" w:cstheme="minorHAnsi"/>
          <w:sz w:val="18"/>
          <w:szCs w:val="18"/>
        </w:rPr>
        <w:t>,</w:t>
      </w:r>
      <w:r w:rsidRPr="00B865C4">
        <w:rPr>
          <w:rFonts w:asciiTheme="minorHAnsi" w:hAnsiTheme="minorHAnsi" w:cstheme="minorHAnsi"/>
          <w:sz w:val="18"/>
          <w:szCs w:val="18"/>
        </w:rPr>
        <w:t xml:space="preserve">  c)inclusiveness- ensuring</w:t>
      </w:r>
      <w:r w:rsidR="002A64D9">
        <w:rPr>
          <w:rFonts w:asciiTheme="minorHAnsi" w:hAnsiTheme="minorHAnsi" w:cstheme="minorHAnsi"/>
          <w:sz w:val="18"/>
          <w:szCs w:val="18"/>
        </w:rPr>
        <w:t xml:space="preserve"> that</w:t>
      </w:r>
      <w:r w:rsidRPr="00B865C4">
        <w:rPr>
          <w:rFonts w:asciiTheme="minorHAnsi" w:hAnsiTheme="minorHAnsi" w:cstheme="minorHAnsi"/>
          <w:sz w:val="18"/>
          <w:szCs w:val="18"/>
        </w:rPr>
        <w:t xml:space="preserve"> all relevant stakeholders are able to participate in decisions</w:t>
      </w:r>
      <w:r w:rsidR="002A64D9">
        <w:rPr>
          <w:rFonts w:asciiTheme="minorHAnsi" w:hAnsiTheme="minorHAnsi" w:cstheme="minorHAnsi"/>
          <w:sz w:val="18"/>
          <w:szCs w:val="18"/>
        </w:rPr>
        <w:t>,</w:t>
      </w:r>
      <w:r w:rsidRPr="00B865C4">
        <w:rPr>
          <w:rFonts w:asciiTheme="minorHAnsi" w:hAnsiTheme="minorHAnsi" w:cstheme="minorHAnsi"/>
          <w:sz w:val="18"/>
          <w:szCs w:val="18"/>
        </w:rPr>
        <w:t xml:space="preserve"> d) accountability- allocating and enforcing responsibility for decisions and e) oversight - ensuring appropriate mechanisms for monitoring and review</w:t>
      </w:r>
      <w:r w:rsidR="00FD445D" w:rsidRPr="00B865C4">
        <w:rPr>
          <w:rFonts w:asciiTheme="minorHAnsi" w:hAnsiTheme="minorHAnsi" w:cstheme="minorHAnsi"/>
          <w:sz w:val="18"/>
          <w:szCs w:val="18"/>
        </w:rPr>
        <w:t>[1,2]</w:t>
      </w:r>
      <w:r w:rsidRPr="00B865C4">
        <w:rPr>
          <w:rFonts w:asciiTheme="minorHAnsi" w:hAnsiTheme="minorHAnsi" w:cstheme="minorHAnsi"/>
          <w:sz w:val="18"/>
          <w:szCs w:val="18"/>
        </w:rPr>
        <w:t xml:space="preserve"> . </w:t>
      </w:r>
    </w:p>
    <w:p w14:paraId="5B2182C6" w14:textId="79FF7ABB" w:rsidR="0074413D" w:rsidRPr="00B865C4" w:rsidRDefault="0074413D" w:rsidP="00F36A4F">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Since Nipah </w:t>
      </w:r>
      <w:r w:rsidR="00FD445D" w:rsidRPr="00B865C4">
        <w:rPr>
          <w:rFonts w:asciiTheme="minorHAnsi" w:hAnsiTheme="minorHAnsi" w:cstheme="minorHAnsi"/>
          <w:sz w:val="18"/>
          <w:szCs w:val="18"/>
        </w:rPr>
        <w:t xml:space="preserve">has been </w:t>
      </w:r>
      <w:r w:rsidRPr="00B865C4">
        <w:rPr>
          <w:rFonts w:asciiTheme="minorHAnsi" w:hAnsiTheme="minorHAnsi" w:cstheme="minorHAnsi"/>
          <w:sz w:val="18"/>
          <w:szCs w:val="18"/>
        </w:rPr>
        <w:t xml:space="preserve"> a new disease out break with high case fatality information regarding routes of transmission </w:t>
      </w:r>
      <w:r w:rsidR="002A64D9">
        <w:rPr>
          <w:rFonts w:asciiTheme="minorHAnsi" w:hAnsiTheme="minorHAnsi" w:cstheme="minorHAnsi"/>
          <w:sz w:val="18"/>
          <w:szCs w:val="18"/>
        </w:rPr>
        <w:t xml:space="preserve">and options for </w:t>
      </w:r>
      <w:r w:rsidRPr="00B865C4">
        <w:rPr>
          <w:rFonts w:asciiTheme="minorHAnsi" w:hAnsiTheme="minorHAnsi" w:cstheme="minorHAnsi"/>
          <w:sz w:val="18"/>
          <w:szCs w:val="18"/>
        </w:rPr>
        <w:t xml:space="preserve"> prevention </w:t>
      </w:r>
      <w:r w:rsidR="00A626CA">
        <w:rPr>
          <w:rFonts w:asciiTheme="minorHAnsi" w:hAnsiTheme="minorHAnsi" w:cstheme="minorHAnsi"/>
          <w:sz w:val="18"/>
          <w:szCs w:val="18"/>
        </w:rPr>
        <w:t>were</w:t>
      </w:r>
      <w:r w:rsidR="00A626CA"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not </w:t>
      </w:r>
      <w:r w:rsidR="00A626CA">
        <w:rPr>
          <w:rFonts w:asciiTheme="minorHAnsi" w:hAnsiTheme="minorHAnsi" w:cstheme="minorHAnsi"/>
          <w:sz w:val="18"/>
          <w:szCs w:val="18"/>
        </w:rPr>
        <w:t xml:space="preserve">known </w:t>
      </w:r>
      <w:r w:rsidRPr="00B865C4">
        <w:rPr>
          <w:rFonts w:asciiTheme="minorHAnsi" w:hAnsiTheme="minorHAnsi" w:cstheme="minorHAnsi"/>
          <w:sz w:val="18"/>
          <w:szCs w:val="18"/>
        </w:rPr>
        <w:t>to</w:t>
      </w:r>
      <w:r w:rsidR="00A626CA">
        <w:rPr>
          <w:rFonts w:asciiTheme="minorHAnsi" w:hAnsiTheme="minorHAnsi" w:cstheme="minorHAnsi"/>
          <w:sz w:val="18"/>
          <w:szCs w:val="18"/>
        </w:rPr>
        <w:t xml:space="preserve"> the</w:t>
      </w:r>
      <w:r w:rsidRPr="00B865C4">
        <w:rPr>
          <w:rFonts w:asciiTheme="minorHAnsi" w:hAnsiTheme="minorHAnsi" w:cstheme="minorHAnsi"/>
          <w:sz w:val="18"/>
          <w:szCs w:val="18"/>
        </w:rPr>
        <w:t xml:space="preserve"> medical community </w:t>
      </w:r>
      <w:r w:rsidR="00FD445D" w:rsidRPr="00B865C4">
        <w:rPr>
          <w:rFonts w:asciiTheme="minorHAnsi" w:hAnsiTheme="minorHAnsi" w:cstheme="minorHAnsi"/>
          <w:sz w:val="18"/>
          <w:szCs w:val="18"/>
        </w:rPr>
        <w:t>[6]</w:t>
      </w:r>
      <w:r w:rsidRPr="00B865C4">
        <w:rPr>
          <w:rFonts w:asciiTheme="minorHAnsi" w:hAnsiTheme="minorHAnsi" w:cstheme="minorHAnsi"/>
          <w:sz w:val="18"/>
          <w:szCs w:val="18"/>
        </w:rPr>
        <w:t>. There was information asymmetry between different category</w:t>
      </w:r>
      <w:r w:rsidR="00A626CA">
        <w:rPr>
          <w:rFonts w:asciiTheme="minorHAnsi" w:hAnsiTheme="minorHAnsi" w:cstheme="minorHAnsi"/>
          <w:sz w:val="18"/>
          <w:szCs w:val="18"/>
        </w:rPr>
        <w:t xml:space="preserve"> as well as levels</w:t>
      </w:r>
      <w:r w:rsidRPr="00B865C4">
        <w:rPr>
          <w:rFonts w:asciiTheme="minorHAnsi" w:hAnsiTheme="minorHAnsi" w:cstheme="minorHAnsi"/>
          <w:sz w:val="18"/>
          <w:szCs w:val="18"/>
        </w:rPr>
        <w:t xml:space="preserve"> of HCWs. </w:t>
      </w:r>
      <w:r w:rsidR="00A626CA">
        <w:rPr>
          <w:rFonts w:asciiTheme="minorHAnsi" w:hAnsiTheme="minorHAnsi" w:cstheme="minorHAnsi"/>
          <w:sz w:val="18"/>
          <w:szCs w:val="18"/>
        </w:rPr>
        <w:t>T</w:t>
      </w:r>
      <w:r w:rsidRPr="00B865C4">
        <w:rPr>
          <w:rFonts w:asciiTheme="minorHAnsi" w:hAnsiTheme="minorHAnsi" w:cstheme="minorHAnsi"/>
          <w:sz w:val="18"/>
          <w:szCs w:val="18"/>
        </w:rPr>
        <w:t>he</w:t>
      </w:r>
      <w:r w:rsidR="00A626CA">
        <w:rPr>
          <w:rFonts w:asciiTheme="minorHAnsi" w:hAnsiTheme="minorHAnsi" w:cstheme="minorHAnsi"/>
          <w:sz w:val="18"/>
          <w:szCs w:val="18"/>
        </w:rPr>
        <w:t>re was the concern that the</w:t>
      </w:r>
      <w:r w:rsidRPr="00B865C4">
        <w:rPr>
          <w:rFonts w:asciiTheme="minorHAnsi" w:hAnsiTheme="minorHAnsi" w:cstheme="minorHAnsi"/>
          <w:sz w:val="18"/>
          <w:szCs w:val="18"/>
        </w:rPr>
        <w:t xml:space="preserve"> do</w:t>
      </w:r>
      <w:r w:rsidR="00A626CA">
        <w:rPr>
          <w:rFonts w:asciiTheme="minorHAnsi" w:hAnsiTheme="minorHAnsi" w:cstheme="minorHAnsi"/>
          <w:sz w:val="18"/>
          <w:szCs w:val="18"/>
        </w:rPr>
        <w:t>’</w:t>
      </w:r>
      <w:r w:rsidRPr="00B865C4">
        <w:rPr>
          <w:rFonts w:asciiTheme="minorHAnsi" w:hAnsiTheme="minorHAnsi" w:cstheme="minorHAnsi"/>
          <w:sz w:val="18"/>
          <w:szCs w:val="18"/>
        </w:rPr>
        <w:t>s</w:t>
      </w:r>
      <w:r w:rsidR="00A626CA">
        <w:rPr>
          <w:rFonts w:asciiTheme="minorHAnsi" w:hAnsiTheme="minorHAnsi" w:cstheme="minorHAnsi"/>
          <w:sz w:val="18"/>
          <w:szCs w:val="18"/>
        </w:rPr>
        <w:t xml:space="preserve"> and </w:t>
      </w:r>
      <w:r w:rsidRPr="00B865C4">
        <w:rPr>
          <w:rFonts w:asciiTheme="minorHAnsi" w:hAnsiTheme="minorHAnsi" w:cstheme="minorHAnsi"/>
          <w:sz w:val="18"/>
          <w:szCs w:val="18"/>
        </w:rPr>
        <w:t>don</w:t>
      </w:r>
      <w:r w:rsidR="00A626CA">
        <w:rPr>
          <w:rFonts w:asciiTheme="minorHAnsi" w:hAnsiTheme="minorHAnsi" w:cstheme="minorHAnsi"/>
          <w:sz w:val="18"/>
          <w:szCs w:val="18"/>
        </w:rPr>
        <w:t>’</w:t>
      </w:r>
      <w:r w:rsidRPr="00B865C4">
        <w:rPr>
          <w:rFonts w:asciiTheme="minorHAnsi" w:hAnsiTheme="minorHAnsi" w:cstheme="minorHAnsi"/>
          <w:sz w:val="18"/>
          <w:szCs w:val="18"/>
        </w:rPr>
        <w:t xml:space="preserve">ts were not properly communicated while dealing with patients . Most of the health care workers had </w:t>
      </w:r>
      <w:r w:rsidR="00A626CA">
        <w:rPr>
          <w:rFonts w:asciiTheme="minorHAnsi" w:hAnsiTheme="minorHAnsi" w:cstheme="minorHAnsi"/>
          <w:sz w:val="18"/>
          <w:szCs w:val="18"/>
        </w:rPr>
        <w:t xml:space="preserve">physical </w:t>
      </w:r>
      <w:r w:rsidRPr="00B865C4">
        <w:rPr>
          <w:rFonts w:asciiTheme="minorHAnsi" w:hAnsiTheme="minorHAnsi" w:cstheme="minorHAnsi"/>
          <w:sz w:val="18"/>
          <w:szCs w:val="18"/>
        </w:rPr>
        <w:t xml:space="preserve">contact with </w:t>
      </w:r>
      <w:r w:rsidR="00A626CA">
        <w:rPr>
          <w:rFonts w:asciiTheme="minorHAnsi" w:hAnsiTheme="minorHAnsi" w:cstheme="minorHAnsi"/>
          <w:sz w:val="18"/>
          <w:szCs w:val="18"/>
        </w:rPr>
        <w:t xml:space="preserve">the patients </w:t>
      </w:r>
      <w:r w:rsidRPr="00B865C4">
        <w:rPr>
          <w:rFonts w:asciiTheme="minorHAnsi" w:hAnsiTheme="minorHAnsi" w:cstheme="minorHAnsi"/>
          <w:sz w:val="18"/>
          <w:szCs w:val="18"/>
        </w:rPr>
        <w:t xml:space="preserve">or </w:t>
      </w:r>
      <w:r w:rsidR="00A626CA">
        <w:rPr>
          <w:rFonts w:asciiTheme="minorHAnsi" w:hAnsiTheme="minorHAnsi" w:cstheme="minorHAnsi"/>
          <w:sz w:val="18"/>
          <w:szCs w:val="18"/>
        </w:rPr>
        <w:t xml:space="preserve">exposure to their </w:t>
      </w:r>
      <w:r w:rsidRPr="00B865C4">
        <w:rPr>
          <w:rFonts w:asciiTheme="minorHAnsi" w:hAnsiTheme="minorHAnsi" w:cstheme="minorHAnsi"/>
          <w:sz w:val="18"/>
          <w:szCs w:val="18"/>
        </w:rPr>
        <w:t xml:space="preserve">body secretions during the care .  Though </w:t>
      </w:r>
      <w:r w:rsidR="002F69C3">
        <w:rPr>
          <w:rFonts w:asciiTheme="minorHAnsi" w:hAnsiTheme="minorHAnsi" w:cstheme="minorHAnsi"/>
          <w:sz w:val="18"/>
          <w:szCs w:val="18"/>
        </w:rPr>
        <w:t>all</w:t>
      </w:r>
      <w:r w:rsidR="002F69C3"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of them were </w:t>
      </w:r>
      <w:r w:rsidR="002F69C3">
        <w:rPr>
          <w:rFonts w:asciiTheme="minorHAnsi" w:hAnsiTheme="minorHAnsi" w:cstheme="minorHAnsi"/>
          <w:sz w:val="18"/>
          <w:szCs w:val="18"/>
        </w:rPr>
        <w:t>aware of</w:t>
      </w:r>
      <w:r w:rsidR="00A626CA">
        <w:rPr>
          <w:rFonts w:asciiTheme="minorHAnsi" w:hAnsiTheme="minorHAnsi" w:cstheme="minorHAnsi"/>
          <w:sz w:val="18"/>
          <w:szCs w:val="18"/>
        </w:rPr>
        <w:t xml:space="preserve"> the</w:t>
      </w:r>
      <w:r w:rsidRPr="00B865C4">
        <w:rPr>
          <w:rFonts w:asciiTheme="minorHAnsi" w:hAnsiTheme="minorHAnsi" w:cstheme="minorHAnsi"/>
          <w:sz w:val="18"/>
          <w:szCs w:val="18"/>
        </w:rPr>
        <w:t xml:space="preserve"> practice</w:t>
      </w:r>
      <w:r w:rsidR="00A626CA">
        <w:rPr>
          <w:rFonts w:asciiTheme="minorHAnsi" w:hAnsiTheme="minorHAnsi" w:cstheme="minorHAnsi"/>
          <w:sz w:val="18"/>
          <w:szCs w:val="18"/>
        </w:rPr>
        <w:t xml:space="preserve"> of</w:t>
      </w:r>
      <w:r w:rsidRPr="00B865C4">
        <w:rPr>
          <w:rFonts w:asciiTheme="minorHAnsi" w:hAnsiTheme="minorHAnsi" w:cstheme="minorHAnsi"/>
          <w:sz w:val="18"/>
          <w:szCs w:val="18"/>
        </w:rPr>
        <w:t xml:space="preserve"> barrier nursing </w:t>
      </w:r>
      <w:r w:rsidR="00A626CA">
        <w:rPr>
          <w:rFonts w:asciiTheme="minorHAnsi" w:hAnsiTheme="minorHAnsi" w:cstheme="minorHAnsi"/>
          <w:sz w:val="18"/>
          <w:szCs w:val="18"/>
        </w:rPr>
        <w:t>and used</w:t>
      </w:r>
      <w:r w:rsidRPr="00B865C4">
        <w:rPr>
          <w:rFonts w:asciiTheme="minorHAnsi" w:hAnsiTheme="minorHAnsi" w:cstheme="minorHAnsi"/>
          <w:sz w:val="18"/>
          <w:szCs w:val="18"/>
        </w:rPr>
        <w:t xml:space="preserve"> </w:t>
      </w:r>
      <w:r w:rsidR="0020217C" w:rsidRPr="00B865C4">
        <w:rPr>
          <w:rFonts w:asciiTheme="minorHAnsi" w:hAnsiTheme="minorHAnsi" w:cstheme="minorHAnsi"/>
          <w:sz w:val="18"/>
          <w:szCs w:val="18"/>
        </w:rPr>
        <w:t>personnel</w:t>
      </w:r>
      <w:r w:rsidRPr="00B865C4">
        <w:rPr>
          <w:rFonts w:asciiTheme="minorHAnsi" w:hAnsiTheme="minorHAnsi" w:cstheme="minorHAnsi"/>
          <w:sz w:val="18"/>
          <w:szCs w:val="18"/>
        </w:rPr>
        <w:t xml:space="preserve"> protective equipments</w:t>
      </w:r>
      <w:r w:rsidR="002F69C3">
        <w:rPr>
          <w:rFonts w:asciiTheme="minorHAnsi" w:hAnsiTheme="minorHAnsi" w:cstheme="minorHAnsi"/>
          <w:sz w:val="18"/>
          <w:szCs w:val="18"/>
        </w:rPr>
        <w:t xml:space="preserve"> (PPE),</w:t>
      </w:r>
      <w:r w:rsidRPr="00B865C4">
        <w:rPr>
          <w:rFonts w:asciiTheme="minorHAnsi" w:hAnsiTheme="minorHAnsi" w:cstheme="minorHAnsi"/>
          <w:sz w:val="18"/>
          <w:szCs w:val="18"/>
        </w:rPr>
        <w:t xml:space="preserve"> </w:t>
      </w:r>
      <w:r w:rsidR="002F69C3">
        <w:rPr>
          <w:rFonts w:asciiTheme="minorHAnsi" w:hAnsiTheme="minorHAnsi" w:cstheme="minorHAnsi"/>
          <w:sz w:val="18"/>
          <w:szCs w:val="18"/>
        </w:rPr>
        <w:t>the adherence was not optimum</w:t>
      </w:r>
      <w:r w:rsidRPr="00B865C4">
        <w:rPr>
          <w:rFonts w:asciiTheme="minorHAnsi" w:hAnsiTheme="minorHAnsi" w:cstheme="minorHAnsi"/>
          <w:sz w:val="18"/>
          <w:szCs w:val="18"/>
        </w:rPr>
        <w:t>. Since a National guideline for Nipah management was not available</w:t>
      </w:r>
      <w:r w:rsidR="002F69C3">
        <w:rPr>
          <w:rFonts w:asciiTheme="minorHAnsi" w:hAnsiTheme="minorHAnsi" w:cstheme="minorHAnsi"/>
          <w:sz w:val="18"/>
          <w:szCs w:val="18"/>
        </w:rPr>
        <w:t>, some of the facilities suffered inadequate supply of</w:t>
      </w:r>
      <w:r w:rsidRPr="00B865C4">
        <w:rPr>
          <w:rFonts w:asciiTheme="minorHAnsi" w:hAnsiTheme="minorHAnsi" w:cstheme="minorHAnsi"/>
          <w:sz w:val="18"/>
          <w:szCs w:val="18"/>
        </w:rPr>
        <w:t xml:space="preserve"> equipments . </w:t>
      </w:r>
      <w:r w:rsidR="00575270">
        <w:rPr>
          <w:rFonts w:asciiTheme="minorHAnsi" w:hAnsiTheme="minorHAnsi" w:cstheme="minorHAnsi"/>
          <w:sz w:val="18"/>
          <w:szCs w:val="18"/>
        </w:rPr>
        <w:t>A</w:t>
      </w:r>
      <w:r w:rsidRPr="00B865C4">
        <w:rPr>
          <w:rFonts w:asciiTheme="minorHAnsi" w:hAnsiTheme="minorHAnsi" w:cstheme="minorHAnsi"/>
          <w:sz w:val="18"/>
          <w:szCs w:val="18"/>
        </w:rPr>
        <w:t>pplying “steward ship model” in justice</w:t>
      </w:r>
      <w:r w:rsidR="00575270">
        <w:rPr>
          <w:rFonts w:asciiTheme="minorHAnsi" w:hAnsiTheme="minorHAnsi" w:cstheme="minorHAnsi"/>
          <w:sz w:val="18"/>
          <w:szCs w:val="18"/>
        </w:rPr>
        <w:t>,</w:t>
      </w:r>
      <w:r w:rsidRPr="00B865C4">
        <w:rPr>
          <w:rFonts w:asciiTheme="minorHAnsi" w:hAnsiTheme="minorHAnsi" w:cstheme="minorHAnsi"/>
          <w:sz w:val="18"/>
          <w:szCs w:val="18"/>
        </w:rPr>
        <w:t xml:space="preserve"> the authorities should </w:t>
      </w:r>
      <w:r w:rsidR="00575270">
        <w:rPr>
          <w:rFonts w:asciiTheme="minorHAnsi" w:hAnsiTheme="minorHAnsi" w:cstheme="minorHAnsi"/>
          <w:sz w:val="18"/>
          <w:szCs w:val="18"/>
        </w:rPr>
        <w:t>support</w:t>
      </w:r>
      <w:r w:rsidR="00575270"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facilities to practice barrier nursing </w:t>
      </w:r>
      <w:r w:rsidR="00575270">
        <w:rPr>
          <w:rFonts w:asciiTheme="minorHAnsi" w:hAnsiTheme="minorHAnsi" w:cstheme="minorHAnsi"/>
          <w:sz w:val="18"/>
          <w:szCs w:val="18"/>
        </w:rPr>
        <w:t>through supply of</w:t>
      </w:r>
      <w:r w:rsidRPr="00B865C4">
        <w:rPr>
          <w:rFonts w:asciiTheme="minorHAnsi" w:hAnsiTheme="minorHAnsi" w:cstheme="minorHAnsi"/>
          <w:sz w:val="18"/>
          <w:szCs w:val="18"/>
        </w:rPr>
        <w:t xml:space="preserve"> </w:t>
      </w:r>
      <w:r w:rsidR="00487A8B" w:rsidRPr="00B865C4">
        <w:rPr>
          <w:rFonts w:asciiTheme="minorHAnsi" w:hAnsiTheme="minorHAnsi" w:cstheme="minorHAnsi"/>
          <w:sz w:val="18"/>
          <w:szCs w:val="18"/>
        </w:rPr>
        <w:t>personnel</w:t>
      </w:r>
      <w:r w:rsidRPr="00B865C4">
        <w:rPr>
          <w:rFonts w:asciiTheme="minorHAnsi" w:hAnsiTheme="minorHAnsi" w:cstheme="minorHAnsi"/>
          <w:sz w:val="18"/>
          <w:szCs w:val="18"/>
        </w:rPr>
        <w:t xml:space="preserve"> protective equipments where ever necessary</w:t>
      </w:r>
      <w:r w:rsidR="00FD445D" w:rsidRPr="00B865C4">
        <w:rPr>
          <w:rFonts w:asciiTheme="minorHAnsi" w:hAnsiTheme="minorHAnsi" w:cstheme="minorHAnsi"/>
          <w:sz w:val="18"/>
          <w:szCs w:val="18"/>
        </w:rPr>
        <w:t>[1]</w:t>
      </w:r>
      <w:r w:rsidRPr="00B865C4">
        <w:rPr>
          <w:rFonts w:asciiTheme="minorHAnsi" w:hAnsiTheme="minorHAnsi" w:cstheme="minorHAnsi"/>
          <w:sz w:val="18"/>
          <w:szCs w:val="18"/>
        </w:rPr>
        <w:t xml:space="preserve"> . The higher authorities should arrange appropriate risk communication methods to protect the HCWs  from acquiring infection while caring patients. It was observed that no authentic printed materials were circulate</w:t>
      </w:r>
      <w:r w:rsidR="00575270">
        <w:rPr>
          <w:rFonts w:asciiTheme="minorHAnsi" w:hAnsiTheme="minorHAnsi" w:cstheme="minorHAnsi"/>
          <w:sz w:val="18"/>
          <w:szCs w:val="18"/>
        </w:rPr>
        <w:t>d</w:t>
      </w:r>
      <w:r w:rsidRPr="00B865C4">
        <w:rPr>
          <w:rFonts w:asciiTheme="minorHAnsi" w:hAnsiTheme="minorHAnsi" w:cstheme="minorHAnsi"/>
          <w:sz w:val="18"/>
          <w:szCs w:val="18"/>
        </w:rPr>
        <w:t xml:space="preserve"> among them </w:t>
      </w:r>
      <w:r w:rsidR="00575270">
        <w:rPr>
          <w:rFonts w:asciiTheme="minorHAnsi" w:hAnsiTheme="minorHAnsi" w:cstheme="minorHAnsi"/>
          <w:sz w:val="18"/>
          <w:szCs w:val="18"/>
        </w:rPr>
        <w:t>and</w:t>
      </w:r>
      <w:r w:rsidR="00575270"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only </w:t>
      </w:r>
      <w:r w:rsidR="00575270">
        <w:rPr>
          <w:rFonts w:asciiTheme="minorHAnsi" w:hAnsiTheme="minorHAnsi" w:cstheme="minorHAnsi"/>
          <w:sz w:val="18"/>
          <w:szCs w:val="18"/>
        </w:rPr>
        <w:t xml:space="preserve">a </w:t>
      </w:r>
      <w:r w:rsidRPr="00B865C4">
        <w:rPr>
          <w:rFonts w:asciiTheme="minorHAnsi" w:hAnsiTheme="minorHAnsi" w:cstheme="minorHAnsi"/>
          <w:sz w:val="18"/>
          <w:szCs w:val="18"/>
        </w:rPr>
        <w:t>few ha</w:t>
      </w:r>
      <w:r w:rsidR="00575270">
        <w:rPr>
          <w:rFonts w:asciiTheme="minorHAnsi" w:hAnsiTheme="minorHAnsi" w:cstheme="minorHAnsi"/>
          <w:sz w:val="18"/>
          <w:szCs w:val="18"/>
        </w:rPr>
        <w:t>d</w:t>
      </w:r>
      <w:r w:rsidRPr="00B865C4">
        <w:rPr>
          <w:rFonts w:asciiTheme="minorHAnsi" w:hAnsiTheme="minorHAnsi" w:cstheme="minorHAnsi"/>
          <w:sz w:val="18"/>
          <w:szCs w:val="18"/>
        </w:rPr>
        <w:t xml:space="preserve"> received any form of risk communication and training in barrier nursing </w:t>
      </w:r>
      <w:r w:rsidR="00575270">
        <w:rPr>
          <w:rFonts w:asciiTheme="minorHAnsi" w:hAnsiTheme="minorHAnsi" w:cstheme="minorHAnsi"/>
          <w:sz w:val="18"/>
          <w:szCs w:val="18"/>
        </w:rPr>
        <w:t xml:space="preserve">even </w:t>
      </w:r>
      <w:r w:rsidRPr="00B865C4">
        <w:rPr>
          <w:rFonts w:asciiTheme="minorHAnsi" w:hAnsiTheme="minorHAnsi" w:cstheme="minorHAnsi"/>
          <w:sz w:val="18"/>
          <w:szCs w:val="18"/>
        </w:rPr>
        <w:t xml:space="preserve">after the episode. Instead most  </w:t>
      </w:r>
      <w:r w:rsidR="0020217C">
        <w:rPr>
          <w:rFonts w:asciiTheme="minorHAnsi" w:hAnsiTheme="minorHAnsi" w:cstheme="minorHAnsi"/>
          <w:sz w:val="18"/>
          <w:szCs w:val="18"/>
        </w:rPr>
        <w:t>HCWs</w:t>
      </w:r>
      <w:r w:rsidRPr="00B865C4">
        <w:rPr>
          <w:rFonts w:asciiTheme="minorHAnsi" w:hAnsiTheme="minorHAnsi" w:cstheme="minorHAnsi"/>
          <w:sz w:val="18"/>
          <w:szCs w:val="18"/>
        </w:rPr>
        <w:t xml:space="preserve"> ha</w:t>
      </w:r>
      <w:r w:rsidR="005D6451">
        <w:rPr>
          <w:rFonts w:asciiTheme="minorHAnsi" w:hAnsiTheme="minorHAnsi" w:cstheme="minorHAnsi"/>
          <w:sz w:val="18"/>
          <w:szCs w:val="18"/>
        </w:rPr>
        <w:t>d</w:t>
      </w:r>
      <w:r w:rsidRPr="00B865C4">
        <w:rPr>
          <w:rFonts w:asciiTheme="minorHAnsi" w:hAnsiTheme="minorHAnsi" w:cstheme="minorHAnsi"/>
          <w:sz w:val="18"/>
          <w:szCs w:val="18"/>
        </w:rPr>
        <w:t xml:space="preserve"> to </w:t>
      </w:r>
      <w:r w:rsidR="005D6451">
        <w:rPr>
          <w:rFonts w:asciiTheme="minorHAnsi" w:hAnsiTheme="minorHAnsi" w:cstheme="minorHAnsi"/>
          <w:sz w:val="18"/>
          <w:szCs w:val="18"/>
        </w:rPr>
        <w:t xml:space="preserve">find </w:t>
      </w:r>
      <w:r w:rsidRPr="00B865C4">
        <w:rPr>
          <w:rFonts w:asciiTheme="minorHAnsi" w:hAnsiTheme="minorHAnsi" w:cstheme="minorHAnsi"/>
          <w:sz w:val="18"/>
          <w:szCs w:val="18"/>
        </w:rPr>
        <w:t>information for protecting themselves</w:t>
      </w:r>
      <w:r w:rsidR="005D6451">
        <w:rPr>
          <w:rFonts w:asciiTheme="minorHAnsi" w:hAnsiTheme="minorHAnsi" w:cstheme="minorHAnsi"/>
          <w:sz w:val="18"/>
          <w:szCs w:val="18"/>
        </w:rPr>
        <w:t xml:space="preserve"> .</w:t>
      </w:r>
      <w:r w:rsidRPr="00B865C4">
        <w:rPr>
          <w:rFonts w:asciiTheme="minorHAnsi" w:hAnsiTheme="minorHAnsi" w:cstheme="minorHAnsi"/>
          <w:sz w:val="18"/>
          <w:szCs w:val="18"/>
        </w:rPr>
        <w:t xml:space="preserve"> </w:t>
      </w:r>
    </w:p>
    <w:p w14:paraId="130B0A13" w14:textId="7B8913D7" w:rsidR="0074413D" w:rsidRPr="00B865C4" w:rsidRDefault="00F36A4F" w:rsidP="0020217C">
      <w:pPr>
        <w:pStyle w:val="Default"/>
        <w:jc w:val="both"/>
        <w:rPr>
          <w:rFonts w:asciiTheme="minorHAnsi" w:hAnsiTheme="minorHAnsi" w:cstheme="minorHAnsi"/>
          <w:sz w:val="18"/>
          <w:szCs w:val="18"/>
        </w:rPr>
      </w:pPr>
      <w:r>
        <w:rPr>
          <w:rFonts w:asciiTheme="minorHAnsi" w:hAnsiTheme="minorHAnsi" w:cstheme="minorHAnsi"/>
          <w:sz w:val="18"/>
          <w:szCs w:val="18"/>
        </w:rPr>
        <w:tab/>
      </w:r>
      <w:r w:rsidR="0074413D" w:rsidRPr="00B865C4">
        <w:rPr>
          <w:rFonts w:asciiTheme="minorHAnsi" w:hAnsiTheme="minorHAnsi" w:cstheme="minorHAnsi"/>
          <w:sz w:val="18"/>
          <w:szCs w:val="18"/>
        </w:rPr>
        <w:t xml:space="preserve"> </w:t>
      </w:r>
      <w:r w:rsidR="00BA741D" w:rsidRPr="00B865C4">
        <w:rPr>
          <w:rFonts w:asciiTheme="minorHAnsi" w:hAnsiTheme="minorHAnsi" w:cstheme="minorHAnsi"/>
          <w:sz w:val="18"/>
          <w:szCs w:val="18"/>
        </w:rPr>
        <w:t>International</w:t>
      </w:r>
      <w:r w:rsidR="00575270">
        <w:rPr>
          <w:rFonts w:asciiTheme="minorHAnsi" w:hAnsiTheme="minorHAnsi" w:cstheme="minorHAnsi"/>
          <w:sz w:val="18"/>
          <w:szCs w:val="18"/>
        </w:rPr>
        <w:t>l</w:t>
      </w:r>
      <w:r w:rsidR="00BA741D" w:rsidRPr="00B865C4">
        <w:rPr>
          <w:rFonts w:asciiTheme="minorHAnsi" w:hAnsiTheme="minorHAnsi" w:cstheme="minorHAnsi"/>
          <w:sz w:val="18"/>
          <w:szCs w:val="18"/>
        </w:rPr>
        <w:t>y</w:t>
      </w:r>
      <w:r w:rsidR="00575270">
        <w:rPr>
          <w:rFonts w:asciiTheme="minorHAnsi" w:hAnsiTheme="minorHAnsi" w:cstheme="minorHAnsi"/>
          <w:sz w:val="18"/>
          <w:szCs w:val="18"/>
        </w:rPr>
        <w:t>,</w:t>
      </w:r>
      <w:r w:rsidR="00BA741D" w:rsidRPr="00B865C4">
        <w:rPr>
          <w:rFonts w:asciiTheme="minorHAnsi" w:hAnsiTheme="minorHAnsi" w:cstheme="minorHAnsi"/>
          <w:sz w:val="18"/>
          <w:szCs w:val="18"/>
        </w:rPr>
        <w:t xml:space="preserve"> </w:t>
      </w:r>
      <w:r w:rsidR="0074413D" w:rsidRPr="00B865C4">
        <w:rPr>
          <w:rFonts w:asciiTheme="minorHAnsi" w:hAnsiTheme="minorHAnsi" w:cstheme="minorHAnsi"/>
          <w:sz w:val="18"/>
          <w:szCs w:val="18"/>
        </w:rPr>
        <w:t>quarantine of contacts for 21 days</w:t>
      </w:r>
      <w:r w:rsidR="00575270">
        <w:rPr>
          <w:rFonts w:asciiTheme="minorHAnsi" w:hAnsiTheme="minorHAnsi" w:cstheme="minorHAnsi"/>
          <w:sz w:val="18"/>
          <w:szCs w:val="18"/>
        </w:rPr>
        <w:t xml:space="preserve"> involving </w:t>
      </w:r>
      <w:r w:rsidR="0074413D" w:rsidRPr="00B865C4">
        <w:rPr>
          <w:rFonts w:asciiTheme="minorHAnsi" w:hAnsiTheme="minorHAnsi" w:cstheme="minorHAnsi"/>
          <w:sz w:val="18"/>
          <w:szCs w:val="18"/>
        </w:rPr>
        <w:t xml:space="preserve">early detection of symptoms and isolation </w:t>
      </w:r>
      <w:r w:rsidR="00575270">
        <w:rPr>
          <w:rFonts w:asciiTheme="minorHAnsi" w:hAnsiTheme="minorHAnsi" w:cstheme="minorHAnsi"/>
          <w:sz w:val="18"/>
          <w:szCs w:val="18"/>
        </w:rPr>
        <w:t>is the only tool available</w:t>
      </w:r>
      <w:r w:rsidR="00D44AEA">
        <w:rPr>
          <w:rFonts w:asciiTheme="minorHAnsi" w:hAnsiTheme="minorHAnsi" w:cstheme="minorHAnsi"/>
          <w:sz w:val="18"/>
          <w:szCs w:val="18"/>
        </w:rPr>
        <w:t xml:space="preserve"> to prevent secondary transmission of Nipah.</w:t>
      </w:r>
      <w:r w:rsidR="00BA741D" w:rsidRPr="00B865C4">
        <w:rPr>
          <w:rFonts w:asciiTheme="minorHAnsi" w:hAnsiTheme="minorHAnsi" w:cstheme="minorHAnsi"/>
          <w:sz w:val="18"/>
          <w:szCs w:val="18"/>
        </w:rPr>
        <w:t>[3,4]</w:t>
      </w:r>
      <w:r w:rsidR="0074413D" w:rsidRPr="00B865C4">
        <w:rPr>
          <w:rFonts w:asciiTheme="minorHAnsi" w:hAnsiTheme="minorHAnsi" w:cstheme="minorHAnsi"/>
          <w:sz w:val="18"/>
          <w:szCs w:val="18"/>
        </w:rPr>
        <w:t xml:space="preserve">.‘Intervention </w:t>
      </w:r>
      <w:r>
        <w:rPr>
          <w:rFonts w:asciiTheme="minorHAnsi" w:hAnsiTheme="minorHAnsi" w:cstheme="minorHAnsi"/>
          <w:sz w:val="18"/>
          <w:szCs w:val="18"/>
        </w:rPr>
        <w:tab/>
      </w:r>
      <w:r w:rsidR="0074413D" w:rsidRPr="00B865C4">
        <w:rPr>
          <w:rFonts w:asciiTheme="minorHAnsi" w:hAnsiTheme="minorHAnsi" w:cstheme="minorHAnsi"/>
          <w:sz w:val="18"/>
          <w:szCs w:val="18"/>
        </w:rPr>
        <w:t>ladder “ is a tool used for ranking public health measures according to their coerciveness or intrusiveness [2]. A mea</w:t>
      </w:r>
      <w:r w:rsidR="0074413D" w:rsidRPr="00B865C4">
        <w:rPr>
          <w:rFonts w:asciiTheme="minorHAnsi" w:hAnsiTheme="minorHAnsi" w:cstheme="minorHAnsi"/>
          <w:sz w:val="18"/>
          <w:szCs w:val="18"/>
        </w:rPr>
        <w:softHyphen/>
      </w:r>
      <w:r>
        <w:rPr>
          <w:rFonts w:asciiTheme="minorHAnsi" w:hAnsiTheme="minorHAnsi" w:cstheme="minorHAnsi"/>
          <w:sz w:val="18"/>
          <w:szCs w:val="18"/>
        </w:rPr>
        <w:tab/>
      </w:r>
      <w:r w:rsidR="0074413D" w:rsidRPr="00B865C4">
        <w:rPr>
          <w:rFonts w:asciiTheme="minorHAnsi" w:hAnsiTheme="minorHAnsi" w:cstheme="minorHAnsi"/>
          <w:sz w:val="18"/>
          <w:szCs w:val="18"/>
        </w:rPr>
        <w:t>sure at the top of the ladder</w:t>
      </w:r>
      <w:r w:rsidR="00575270">
        <w:rPr>
          <w:rFonts w:asciiTheme="minorHAnsi" w:hAnsiTheme="minorHAnsi" w:cstheme="minorHAnsi"/>
          <w:sz w:val="18"/>
          <w:szCs w:val="18"/>
        </w:rPr>
        <w:t xml:space="preserve"> in managing Nipah</w:t>
      </w:r>
      <w:r w:rsidR="0074413D" w:rsidRPr="00B865C4">
        <w:rPr>
          <w:rFonts w:asciiTheme="minorHAnsi" w:hAnsiTheme="minorHAnsi" w:cstheme="minorHAnsi"/>
          <w:sz w:val="18"/>
          <w:szCs w:val="18"/>
        </w:rPr>
        <w:t xml:space="preserve"> is </w:t>
      </w:r>
      <w:r w:rsidR="00575270">
        <w:rPr>
          <w:rFonts w:asciiTheme="minorHAnsi" w:hAnsiTheme="minorHAnsi" w:cstheme="minorHAnsi"/>
          <w:sz w:val="18"/>
          <w:szCs w:val="18"/>
        </w:rPr>
        <w:t>the</w:t>
      </w:r>
      <w:r w:rsidR="0074413D" w:rsidRPr="00B865C4">
        <w:rPr>
          <w:rFonts w:asciiTheme="minorHAnsi" w:hAnsiTheme="minorHAnsi" w:cstheme="minorHAnsi"/>
          <w:sz w:val="18"/>
          <w:szCs w:val="18"/>
        </w:rPr>
        <w:t xml:space="preserve"> compulsory quarantine or isolation in the event of an outbreak </w:t>
      </w:r>
      <w:r>
        <w:rPr>
          <w:rFonts w:asciiTheme="minorHAnsi" w:hAnsiTheme="minorHAnsi" w:cstheme="minorHAnsi"/>
          <w:sz w:val="18"/>
          <w:szCs w:val="18"/>
        </w:rPr>
        <w:tab/>
      </w:r>
      <w:r w:rsidR="0074413D" w:rsidRPr="00B865C4">
        <w:rPr>
          <w:rFonts w:asciiTheme="minorHAnsi" w:hAnsiTheme="minorHAnsi" w:cstheme="minorHAnsi"/>
          <w:sz w:val="18"/>
          <w:szCs w:val="18"/>
        </w:rPr>
        <w:t xml:space="preserve">,both </w:t>
      </w:r>
      <w:r w:rsidR="00575270">
        <w:rPr>
          <w:rFonts w:asciiTheme="minorHAnsi" w:hAnsiTheme="minorHAnsi" w:cstheme="minorHAnsi"/>
          <w:sz w:val="18"/>
          <w:szCs w:val="18"/>
        </w:rPr>
        <w:t xml:space="preserve">of which </w:t>
      </w:r>
      <w:r w:rsidR="0074413D" w:rsidRPr="00B865C4">
        <w:rPr>
          <w:rFonts w:asciiTheme="minorHAnsi" w:hAnsiTheme="minorHAnsi" w:cstheme="minorHAnsi"/>
          <w:sz w:val="18"/>
          <w:szCs w:val="18"/>
        </w:rPr>
        <w:t>involve a signifi</w:t>
      </w:r>
      <w:r w:rsidR="0074413D" w:rsidRPr="00B865C4">
        <w:rPr>
          <w:rFonts w:asciiTheme="minorHAnsi" w:hAnsiTheme="minorHAnsi" w:cstheme="minorHAnsi"/>
          <w:sz w:val="18"/>
          <w:szCs w:val="18"/>
        </w:rPr>
        <w:softHyphen/>
        <w:t xml:space="preserve">cant infringement of liberty.  These measures may be ethically justified where the harm </w:t>
      </w:r>
      <w:r>
        <w:rPr>
          <w:rFonts w:asciiTheme="minorHAnsi" w:hAnsiTheme="minorHAnsi" w:cstheme="minorHAnsi"/>
          <w:sz w:val="18"/>
          <w:szCs w:val="18"/>
        </w:rPr>
        <w:tab/>
      </w:r>
      <w:r w:rsidR="0074413D" w:rsidRPr="00B865C4">
        <w:rPr>
          <w:rFonts w:asciiTheme="minorHAnsi" w:hAnsiTheme="minorHAnsi" w:cstheme="minorHAnsi"/>
          <w:sz w:val="18"/>
          <w:szCs w:val="18"/>
        </w:rPr>
        <w:t xml:space="preserve">to others can be significantly reduced. In the case of Nipah where  there is no available treatment </w:t>
      </w:r>
      <w:r w:rsidR="00575270">
        <w:rPr>
          <w:rFonts w:asciiTheme="minorHAnsi" w:hAnsiTheme="minorHAnsi" w:cstheme="minorHAnsi"/>
          <w:sz w:val="18"/>
          <w:szCs w:val="18"/>
        </w:rPr>
        <w:t xml:space="preserve">, there is high case </w:t>
      </w:r>
      <w:r>
        <w:rPr>
          <w:rFonts w:asciiTheme="minorHAnsi" w:hAnsiTheme="minorHAnsi" w:cstheme="minorHAnsi"/>
          <w:sz w:val="18"/>
          <w:szCs w:val="18"/>
        </w:rPr>
        <w:tab/>
      </w:r>
      <w:r w:rsidR="0074413D" w:rsidRPr="00B865C4">
        <w:rPr>
          <w:rFonts w:asciiTheme="minorHAnsi" w:hAnsiTheme="minorHAnsi" w:cstheme="minorHAnsi"/>
          <w:sz w:val="18"/>
          <w:szCs w:val="18"/>
        </w:rPr>
        <w:t>fatal</w:t>
      </w:r>
      <w:r w:rsidR="00575270">
        <w:rPr>
          <w:rFonts w:asciiTheme="minorHAnsi" w:hAnsiTheme="minorHAnsi" w:cstheme="minorHAnsi"/>
          <w:sz w:val="18"/>
          <w:szCs w:val="18"/>
        </w:rPr>
        <w:t>ity associated with</w:t>
      </w:r>
      <w:r w:rsidR="0074413D" w:rsidRPr="00B865C4">
        <w:rPr>
          <w:rFonts w:asciiTheme="minorHAnsi" w:hAnsiTheme="minorHAnsi" w:cstheme="minorHAnsi"/>
          <w:sz w:val="18"/>
          <w:szCs w:val="18"/>
        </w:rPr>
        <w:t xml:space="preserve"> </w:t>
      </w:r>
      <w:r w:rsidR="00575270">
        <w:rPr>
          <w:rFonts w:asciiTheme="minorHAnsi" w:hAnsiTheme="minorHAnsi" w:cstheme="minorHAnsi"/>
          <w:sz w:val="18"/>
          <w:szCs w:val="18"/>
        </w:rPr>
        <w:t>significant</w:t>
      </w:r>
      <w:r w:rsidR="0074413D" w:rsidRPr="00B865C4">
        <w:rPr>
          <w:rFonts w:asciiTheme="minorHAnsi" w:hAnsiTheme="minorHAnsi" w:cstheme="minorHAnsi"/>
          <w:sz w:val="18"/>
          <w:szCs w:val="18"/>
        </w:rPr>
        <w:t xml:space="preserve"> knowledge gap</w:t>
      </w:r>
      <w:r w:rsidR="00F65DCE">
        <w:rPr>
          <w:rFonts w:asciiTheme="minorHAnsi" w:hAnsiTheme="minorHAnsi" w:cstheme="minorHAnsi"/>
          <w:sz w:val="18"/>
          <w:szCs w:val="18"/>
        </w:rPr>
        <w:t>,</w:t>
      </w:r>
      <w:r w:rsidR="0074413D" w:rsidRPr="00B865C4">
        <w:rPr>
          <w:rFonts w:asciiTheme="minorHAnsi" w:hAnsiTheme="minorHAnsi" w:cstheme="minorHAnsi"/>
          <w:sz w:val="18"/>
          <w:szCs w:val="18"/>
        </w:rPr>
        <w:t xml:space="preserve"> </w:t>
      </w:r>
      <w:r w:rsidR="00575270">
        <w:rPr>
          <w:rFonts w:asciiTheme="minorHAnsi" w:hAnsiTheme="minorHAnsi" w:cstheme="minorHAnsi"/>
          <w:sz w:val="18"/>
          <w:szCs w:val="18"/>
        </w:rPr>
        <w:t>this measure has received a</w:t>
      </w:r>
      <w:r w:rsidR="0074413D" w:rsidRPr="00B865C4">
        <w:rPr>
          <w:rFonts w:asciiTheme="minorHAnsi" w:hAnsiTheme="minorHAnsi" w:cstheme="minorHAnsi"/>
          <w:sz w:val="18"/>
          <w:szCs w:val="18"/>
        </w:rPr>
        <w:t xml:space="preserve"> high rank. But </w:t>
      </w:r>
      <w:r w:rsidR="00575270">
        <w:rPr>
          <w:rFonts w:asciiTheme="minorHAnsi" w:hAnsiTheme="minorHAnsi" w:cstheme="minorHAnsi"/>
          <w:sz w:val="18"/>
          <w:szCs w:val="18"/>
        </w:rPr>
        <w:t xml:space="preserve">it appears that </w:t>
      </w:r>
      <w:r w:rsidR="0074413D" w:rsidRPr="00B865C4">
        <w:rPr>
          <w:rFonts w:asciiTheme="minorHAnsi" w:hAnsiTheme="minorHAnsi" w:cstheme="minorHAnsi"/>
          <w:sz w:val="18"/>
          <w:szCs w:val="18"/>
        </w:rPr>
        <w:t xml:space="preserve">procedural justice was not </w:t>
      </w:r>
      <w:r w:rsidR="00575270">
        <w:rPr>
          <w:rFonts w:asciiTheme="minorHAnsi" w:hAnsiTheme="minorHAnsi" w:cstheme="minorHAnsi"/>
          <w:sz w:val="18"/>
          <w:szCs w:val="18"/>
        </w:rPr>
        <w:t>satisfactory and could be improved</w:t>
      </w:r>
      <w:r w:rsidR="0074413D" w:rsidRPr="00B865C4">
        <w:rPr>
          <w:rFonts w:asciiTheme="minorHAnsi" w:hAnsiTheme="minorHAnsi" w:cstheme="minorHAnsi"/>
          <w:sz w:val="18"/>
          <w:szCs w:val="18"/>
        </w:rPr>
        <w:t>.</w:t>
      </w:r>
    </w:p>
    <w:p w14:paraId="298E43E2" w14:textId="2EF1495A" w:rsidR="0074413D" w:rsidRPr="00B865C4" w:rsidRDefault="0074413D" w:rsidP="00F36A4F">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Another area of debate </w:t>
      </w:r>
      <w:r w:rsidR="00BA741D" w:rsidRPr="00B865C4">
        <w:rPr>
          <w:rFonts w:asciiTheme="minorHAnsi" w:hAnsiTheme="minorHAnsi" w:cstheme="minorHAnsi"/>
          <w:sz w:val="18"/>
          <w:szCs w:val="18"/>
        </w:rPr>
        <w:t xml:space="preserve">under justice </w:t>
      </w:r>
      <w:r w:rsidRPr="00B865C4">
        <w:rPr>
          <w:rFonts w:asciiTheme="minorHAnsi" w:hAnsiTheme="minorHAnsi" w:cstheme="minorHAnsi"/>
          <w:sz w:val="18"/>
          <w:szCs w:val="18"/>
        </w:rPr>
        <w:t xml:space="preserve">is  </w:t>
      </w:r>
      <w:r w:rsidR="00575270">
        <w:rPr>
          <w:rFonts w:asciiTheme="minorHAnsi" w:hAnsiTheme="minorHAnsi" w:cstheme="minorHAnsi"/>
          <w:sz w:val="18"/>
          <w:szCs w:val="18"/>
        </w:rPr>
        <w:t>the e</w:t>
      </w:r>
      <w:r w:rsidRPr="00B865C4">
        <w:rPr>
          <w:rFonts w:asciiTheme="minorHAnsi" w:hAnsiTheme="minorHAnsi" w:cstheme="minorHAnsi"/>
          <w:sz w:val="18"/>
          <w:szCs w:val="18"/>
        </w:rPr>
        <w:t xml:space="preserve">quity and fairness </w:t>
      </w:r>
      <w:r w:rsidR="00575270">
        <w:rPr>
          <w:rFonts w:asciiTheme="minorHAnsi" w:hAnsiTheme="minorHAnsi" w:cstheme="minorHAnsi"/>
          <w:sz w:val="18"/>
          <w:szCs w:val="18"/>
        </w:rPr>
        <w:t>which implies that d</w:t>
      </w:r>
      <w:r w:rsidRPr="00B865C4">
        <w:rPr>
          <w:rFonts w:asciiTheme="minorHAnsi" w:hAnsiTheme="minorHAnsi" w:cstheme="minorHAnsi"/>
          <w:sz w:val="18"/>
          <w:szCs w:val="18"/>
        </w:rPr>
        <w:t xml:space="preserve">uring an out break  </w:t>
      </w:r>
      <w:r w:rsidR="00575270">
        <w:rPr>
          <w:rFonts w:asciiTheme="minorHAnsi" w:hAnsiTheme="minorHAnsi" w:cstheme="minorHAnsi"/>
          <w:sz w:val="18"/>
          <w:szCs w:val="18"/>
        </w:rPr>
        <w:t>r</w:t>
      </w:r>
      <w:r w:rsidRPr="00B865C4">
        <w:rPr>
          <w:rFonts w:asciiTheme="minorHAnsi" w:hAnsiTheme="minorHAnsi" w:cstheme="minorHAnsi"/>
          <w:sz w:val="18"/>
          <w:szCs w:val="18"/>
        </w:rPr>
        <w:t>estrictions on freedom of movement should be applied in the same manner to all persons posing public health risk</w:t>
      </w:r>
      <w:r w:rsidR="00BA741D" w:rsidRPr="00B865C4">
        <w:rPr>
          <w:rFonts w:asciiTheme="minorHAnsi" w:hAnsiTheme="minorHAnsi" w:cstheme="minorHAnsi"/>
          <w:sz w:val="18"/>
          <w:szCs w:val="18"/>
        </w:rPr>
        <w:t>[1].</w:t>
      </w:r>
      <w:r w:rsidRPr="00B865C4">
        <w:rPr>
          <w:rFonts w:asciiTheme="minorHAnsi" w:hAnsiTheme="minorHAnsi" w:cstheme="minorHAnsi"/>
          <w:sz w:val="18"/>
          <w:szCs w:val="18"/>
        </w:rPr>
        <w:t xml:space="preserve"> While the public were ( home , community contacts )advised to follow strict home quarantine</w:t>
      </w:r>
      <w:r w:rsidR="00575270">
        <w:rPr>
          <w:rFonts w:asciiTheme="minorHAnsi" w:hAnsiTheme="minorHAnsi" w:cstheme="minorHAnsi"/>
          <w:sz w:val="18"/>
          <w:szCs w:val="18"/>
        </w:rPr>
        <w:t xml:space="preserve"> </w:t>
      </w:r>
      <w:r w:rsidR="00575270" w:rsidRPr="00B865C4">
        <w:rPr>
          <w:rFonts w:asciiTheme="minorHAnsi" w:hAnsiTheme="minorHAnsi" w:cstheme="minorHAnsi"/>
          <w:sz w:val="18"/>
          <w:szCs w:val="18"/>
        </w:rPr>
        <w:t>along with social distancing</w:t>
      </w:r>
      <w:r w:rsidRPr="00B865C4">
        <w:rPr>
          <w:rFonts w:asciiTheme="minorHAnsi" w:hAnsiTheme="minorHAnsi" w:cstheme="minorHAnsi"/>
          <w:sz w:val="18"/>
          <w:szCs w:val="18"/>
        </w:rPr>
        <w:t xml:space="preserve"> for three weeks</w:t>
      </w:r>
      <w:r w:rsidR="00575270">
        <w:rPr>
          <w:rFonts w:asciiTheme="minorHAnsi" w:hAnsiTheme="minorHAnsi" w:cstheme="minorHAnsi"/>
          <w:sz w:val="18"/>
          <w:szCs w:val="18"/>
        </w:rPr>
        <w:t xml:space="preserve">, </w:t>
      </w:r>
      <w:r w:rsidRPr="00B865C4">
        <w:rPr>
          <w:rFonts w:asciiTheme="minorHAnsi" w:hAnsiTheme="minorHAnsi" w:cstheme="minorHAnsi"/>
          <w:sz w:val="18"/>
          <w:szCs w:val="18"/>
        </w:rPr>
        <w:t>the health care workers ha</w:t>
      </w:r>
      <w:r w:rsidR="00575270">
        <w:rPr>
          <w:rFonts w:asciiTheme="minorHAnsi" w:hAnsiTheme="minorHAnsi" w:cstheme="minorHAnsi"/>
          <w:sz w:val="18"/>
          <w:szCs w:val="18"/>
        </w:rPr>
        <w:t>d</w:t>
      </w:r>
      <w:r w:rsidRPr="00B865C4">
        <w:rPr>
          <w:rFonts w:asciiTheme="minorHAnsi" w:hAnsiTheme="minorHAnsi" w:cstheme="minorHAnsi"/>
          <w:sz w:val="18"/>
          <w:szCs w:val="18"/>
        </w:rPr>
        <w:t xml:space="preserve"> no such restrictions . For meeting the opportunistic cost</w:t>
      </w:r>
      <w:r w:rsidR="00575270">
        <w:rPr>
          <w:rFonts w:asciiTheme="minorHAnsi" w:hAnsiTheme="minorHAnsi" w:cstheme="minorHAnsi"/>
          <w:sz w:val="18"/>
          <w:szCs w:val="18"/>
        </w:rPr>
        <w:t>s,</w:t>
      </w:r>
      <w:r w:rsidRPr="00B865C4">
        <w:rPr>
          <w:rFonts w:asciiTheme="minorHAnsi" w:hAnsiTheme="minorHAnsi" w:cstheme="minorHAnsi"/>
          <w:sz w:val="18"/>
          <w:szCs w:val="18"/>
        </w:rPr>
        <w:t xml:space="preserve"> the local self governments </w:t>
      </w:r>
      <w:r w:rsidR="00BA741D" w:rsidRPr="00B865C4">
        <w:rPr>
          <w:rFonts w:asciiTheme="minorHAnsi" w:hAnsiTheme="minorHAnsi" w:cstheme="minorHAnsi"/>
          <w:sz w:val="18"/>
          <w:szCs w:val="18"/>
        </w:rPr>
        <w:t xml:space="preserve">(LSG) </w:t>
      </w:r>
      <w:r w:rsidRPr="00B865C4">
        <w:rPr>
          <w:rFonts w:asciiTheme="minorHAnsi" w:hAnsiTheme="minorHAnsi" w:cstheme="minorHAnsi"/>
          <w:sz w:val="18"/>
          <w:szCs w:val="18"/>
        </w:rPr>
        <w:t xml:space="preserve">had supplied food materials to the house of detainers during quarantine period. </w:t>
      </w:r>
      <w:r w:rsidR="00575270">
        <w:rPr>
          <w:rFonts w:asciiTheme="minorHAnsi" w:hAnsiTheme="minorHAnsi" w:cstheme="minorHAnsi"/>
          <w:sz w:val="18"/>
          <w:szCs w:val="18"/>
        </w:rPr>
        <w:t>However, t</w:t>
      </w:r>
      <w:r w:rsidRPr="00B865C4">
        <w:rPr>
          <w:rFonts w:asciiTheme="minorHAnsi" w:hAnsiTheme="minorHAnsi" w:cstheme="minorHAnsi"/>
          <w:sz w:val="18"/>
          <w:szCs w:val="18"/>
        </w:rPr>
        <w:t>he non</w:t>
      </w:r>
      <w:r w:rsidR="00575270">
        <w:rPr>
          <w:rFonts w:asciiTheme="minorHAnsi" w:hAnsiTheme="minorHAnsi" w:cstheme="minorHAnsi"/>
          <w:sz w:val="18"/>
          <w:szCs w:val="18"/>
        </w:rPr>
        <w:t>-</w:t>
      </w:r>
      <w:r w:rsidRPr="00B865C4">
        <w:rPr>
          <w:rFonts w:asciiTheme="minorHAnsi" w:hAnsiTheme="minorHAnsi" w:cstheme="minorHAnsi"/>
          <w:sz w:val="18"/>
          <w:szCs w:val="18"/>
        </w:rPr>
        <w:t>allocation of sickness leave during quarantine may be criticized as unfair</w:t>
      </w:r>
      <w:r w:rsidR="00575270">
        <w:rPr>
          <w:rFonts w:asciiTheme="minorHAnsi" w:hAnsiTheme="minorHAnsi" w:cstheme="minorHAnsi"/>
          <w:sz w:val="18"/>
          <w:szCs w:val="18"/>
        </w:rPr>
        <w:t xml:space="preserve"> as these restrictions cause</w:t>
      </w:r>
      <w:r w:rsidRPr="00B865C4">
        <w:rPr>
          <w:rFonts w:asciiTheme="minorHAnsi" w:hAnsiTheme="minorHAnsi" w:cstheme="minorHAnsi"/>
          <w:sz w:val="18"/>
          <w:szCs w:val="18"/>
        </w:rPr>
        <w:t xml:space="preserve"> economic loss</w:t>
      </w:r>
      <w:r w:rsidR="00BA741D" w:rsidRPr="00B865C4">
        <w:rPr>
          <w:rFonts w:asciiTheme="minorHAnsi" w:hAnsiTheme="minorHAnsi" w:cstheme="minorHAnsi"/>
          <w:sz w:val="18"/>
          <w:szCs w:val="18"/>
        </w:rPr>
        <w:t xml:space="preserve"> and loss of livelihood</w:t>
      </w:r>
      <w:r w:rsidRPr="00B865C4">
        <w:rPr>
          <w:rFonts w:asciiTheme="minorHAnsi" w:hAnsiTheme="minorHAnsi" w:cstheme="minorHAnsi"/>
          <w:sz w:val="18"/>
          <w:szCs w:val="18"/>
        </w:rPr>
        <w:t xml:space="preserve"> </w:t>
      </w:r>
      <w:r w:rsidR="00575270">
        <w:rPr>
          <w:rFonts w:asciiTheme="minorHAnsi" w:hAnsiTheme="minorHAnsi" w:cstheme="minorHAnsi"/>
          <w:sz w:val="18"/>
          <w:szCs w:val="18"/>
        </w:rPr>
        <w:t>to the community members</w:t>
      </w:r>
      <w:r w:rsidRPr="00B865C4">
        <w:rPr>
          <w:rFonts w:asciiTheme="minorHAnsi" w:hAnsiTheme="minorHAnsi" w:cstheme="minorHAnsi"/>
          <w:sz w:val="18"/>
          <w:szCs w:val="18"/>
        </w:rPr>
        <w:t xml:space="preserve">. </w:t>
      </w:r>
    </w:p>
    <w:p w14:paraId="51CF0BCB" w14:textId="50540B2E" w:rsidR="0074413D" w:rsidRPr="00B865C4" w:rsidRDefault="0074413D" w:rsidP="0074413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The ethical principle of equity may sometimes justify providing greater resources to persons who have greater needs, so the government </w:t>
      </w:r>
      <w:r w:rsidR="001A734F">
        <w:rPr>
          <w:rFonts w:asciiTheme="minorHAnsi" w:hAnsiTheme="minorHAnsi" w:cstheme="minorHAnsi"/>
          <w:sz w:val="18"/>
          <w:szCs w:val="18"/>
        </w:rPr>
        <w:t>could declare sick leaves for them</w:t>
      </w:r>
      <w:r w:rsidR="00BA741D" w:rsidRPr="00B865C4">
        <w:rPr>
          <w:rFonts w:asciiTheme="minorHAnsi" w:hAnsiTheme="minorHAnsi" w:cstheme="minorHAnsi"/>
          <w:sz w:val="18"/>
          <w:szCs w:val="18"/>
        </w:rPr>
        <w:t xml:space="preserve"> including those working in private sector</w:t>
      </w:r>
      <w:r w:rsidRPr="00B865C4">
        <w:rPr>
          <w:rFonts w:asciiTheme="minorHAnsi" w:hAnsiTheme="minorHAnsi" w:cstheme="minorHAnsi"/>
          <w:sz w:val="18"/>
          <w:szCs w:val="18"/>
        </w:rPr>
        <w:t>.</w:t>
      </w:r>
      <w:r w:rsidR="0020217C">
        <w:rPr>
          <w:rFonts w:asciiTheme="minorHAnsi" w:hAnsiTheme="minorHAnsi" w:cstheme="minorHAnsi"/>
          <w:sz w:val="18"/>
          <w:szCs w:val="18"/>
        </w:rPr>
        <w:t xml:space="preserve"> </w:t>
      </w:r>
      <w:r w:rsidRPr="00B865C4">
        <w:rPr>
          <w:rFonts w:asciiTheme="minorHAnsi" w:hAnsiTheme="minorHAnsi" w:cstheme="minorHAnsi"/>
          <w:sz w:val="18"/>
          <w:szCs w:val="18"/>
        </w:rPr>
        <w:t xml:space="preserve">The  principle of equity </w:t>
      </w:r>
      <w:r w:rsidR="00BA741D" w:rsidRPr="00B865C4">
        <w:rPr>
          <w:rFonts w:asciiTheme="minorHAnsi" w:hAnsiTheme="minorHAnsi" w:cstheme="minorHAnsi"/>
          <w:sz w:val="18"/>
          <w:szCs w:val="18"/>
        </w:rPr>
        <w:t xml:space="preserve">also </w:t>
      </w:r>
      <w:r w:rsidRPr="00B865C4">
        <w:rPr>
          <w:rFonts w:asciiTheme="minorHAnsi" w:hAnsiTheme="minorHAnsi" w:cstheme="minorHAnsi"/>
          <w:sz w:val="18"/>
          <w:szCs w:val="18"/>
        </w:rPr>
        <w:t>requires attention to the fair distribution of benefits and burdens[1]. Since the HCW were not given sick leave they ha</w:t>
      </w:r>
      <w:r w:rsidR="001A734F">
        <w:rPr>
          <w:rFonts w:asciiTheme="minorHAnsi" w:hAnsiTheme="minorHAnsi" w:cstheme="minorHAnsi"/>
          <w:sz w:val="18"/>
          <w:szCs w:val="18"/>
        </w:rPr>
        <w:t>d</w:t>
      </w:r>
      <w:r w:rsidRPr="00B865C4">
        <w:rPr>
          <w:rFonts w:asciiTheme="minorHAnsi" w:hAnsiTheme="minorHAnsi" w:cstheme="minorHAnsi"/>
          <w:sz w:val="18"/>
          <w:szCs w:val="18"/>
        </w:rPr>
        <w:t xml:space="preserve"> to resume duties during </w:t>
      </w:r>
      <w:r w:rsidR="001A734F">
        <w:rPr>
          <w:rFonts w:asciiTheme="minorHAnsi" w:hAnsiTheme="minorHAnsi" w:cstheme="minorHAnsi"/>
          <w:sz w:val="18"/>
          <w:szCs w:val="18"/>
        </w:rPr>
        <w:t xml:space="preserve">the </w:t>
      </w:r>
      <w:r w:rsidRPr="00B865C4">
        <w:rPr>
          <w:rFonts w:asciiTheme="minorHAnsi" w:hAnsiTheme="minorHAnsi" w:cstheme="minorHAnsi"/>
          <w:sz w:val="18"/>
          <w:szCs w:val="18"/>
        </w:rPr>
        <w:t xml:space="preserve">contact tracing </w:t>
      </w:r>
      <w:r w:rsidR="001A734F">
        <w:rPr>
          <w:rFonts w:asciiTheme="minorHAnsi" w:hAnsiTheme="minorHAnsi" w:cstheme="minorHAnsi"/>
          <w:sz w:val="18"/>
          <w:szCs w:val="18"/>
        </w:rPr>
        <w:t xml:space="preserve">period, thereby </w:t>
      </w:r>
      <w:r w:rsidRPr="00B865C4">
        <w:rPr>
          <w:rFonts w:asciiTheme="minorHAnsi" w:hAnsiTheme="minorHAnsi" w:cstheme="minorHAnsi"/>
          <w:sz w:val="18"/>
          <w:szCs w:val="18"/>
        </w:rPr>
        <w:t xml:space="preserve">exposing them </w:t>
      </w:r>
      <w:r w:rsidR="001A734F">
        <w:rPr>
          <w:rFonts w:asciiTheme="minorHAnsi" w:hAnsiTheme="minorHAnsi" w:cstheme="minorHAnsi"/>
          <w:sz w:val="18"/>
          <w:szCs w:val="18"/>
        </w:rPr>
        <w:t>to potential new cases</w:t>
      </w:r>
      <w:r w:rsidRPr="00B865C4">
        <w:rPr>
          <w:rFonts w:asciiTheme="minorHAnsi" w:hAnsiTheme="minorHAnsi" w:cstheme="minorHAnsi"/>
          <w:sz w:val="18"/>
          <w:szCs w:val="18"/>
        </w:rPr>
        <w:t xml:space="preserve"> and </w:t>
      </w:r>
      <w:r w:rsidR="00BA741D" w:rsidRPr="00B865C4">
        <w:rPr>
          <w:rFonts w:asciiTheme="minorHAnsi" w:hAnsiTheme="minorHAnsi" w:cstheme="minorHAnsi"/>
          <w:sz w:val="18"/>
          <w:szCs w:val="18"/>
        </w:rPr>
        <w:t>transmitting</w:t>
      </w:r>
      <w:r w:rsidRPr="00B865C4">
        <w:rPr>
          <w:rFonts w:asciiTheme="minorHAnsi" w:hAnsiTheme="minorHAnsi" w:cstheme="minorHAnsi"/>
          <w:sz w:val="18"/>
          <w:szCs w:val="18"/>
        </w:rPr>
        <w:t xml:space="preserve"> to other patients. This  may be one reason</w:t>
      </w:r>
      <w:r w:rsidR="001A734F">
        <w:rPr>
          <w:rFonts w:asciiTheme="minorHAnsi" w:hAnsiTheme="minorHAnsi" w:cstheme="minorHAnsi"/>
          <w:sz w:val="18"/>
          <w:szCs w:val="18"/>
        </w:rPr>
        <w:t xml:space="preserve"> why some hospitals were</w:t>
      </w:r>
      <w:r w:rsidRPr="00B865C4">
        <w:rPr>
          <w:rFonts w:asciiTheme="minorHAnsi" w:hAnsiTheme="minorHAnsi" w:cstheme="minorHAnsi"/>
          <w:sz w:val="18"/>
          <w:szCs w:val="18"/>
        </w:rPr>
        <w:t xml:space="preserve"> boycott</w:t>
      </w:r>
      <w:r w:rsidR="001A734F">
        <w:rPr>
          <w:rFonts w:asciiTheme="minorHAnsi" w:hAnsiTheme="minorHAnsi" w:cstheme="minorHAnsi"/>
          <w:sz w:val="18"/>
          <w:szCs w:val="18"/>
        </w:rPr>
        <w:t>ed</w:t>
      </w:r>
      <w:r w:rsidRPr="00B865C4">
        <w:rPr>
          <w:rFonts w:asciiTheme="minorHAnsi" w:hAnsiTheme="minorHAnsi" w:cstheme="minorHAnsi"/>
          <w:sz w:val="18"/>
          <w:szCs w:val="18"/>
        </w:rPr>
        <w:t xml:space="preserve"> by</w:t>
      </w:r>
      <w:r w:rsidR="00BA741D" w:rsidRPr="00B865C4">
        <w:rPr>
          <w:rFonts w:asciiTheme="minorHAnsi" w:hAnsiTheme="minorHAnsi" w:cstheme="minorHAnsi"/>
          <w:sz w:val="18"/>
          <w:szCs w:val="18"/>
        </w:rPr>
        <w:t xml:space="preserve"> public</w:t>
      </w:r>
      <w:r w:rsidRPr="00B865C4">
        <w:rPr>
          <w:rFonts w:asciiTheme="minorHAnsi" w:hAnsiTheme="minorHAnsi" w:cstheme="minorHAnsi"/>
          <w:sz w:val="18"/>
          <w:szCs w:val="18"/>
        </w:rPr>
        <w:t xml:space="preserve"> during th</w:t>
      </w:r>
      <w:r w:rsidR="001A734F">
        <w:rPr>
          <w:rFonts w:asciiTheme="minorHAnsi" w:hAnsiTheme="minorHAnsi" w:cstheme="minorHAnsi"/>
          <w:sz w:val="18"/>
          <w:szCs w:val="18"/>
        </w:rPr>
        <w:t>e</w:t>
      </w:r>
      <w:r w:rsidRPr="00B865C4">
        <w:rPr>
          <w:rFonts w:asciiTheme="minorHAnsi" w:hAnsiTheme="minorHAnsi" w:cstheme="minorHAnsi"/>
          <w:sz w:val="18"/>
          <w:szCs w:val="18"/>
        </w:rPr>
        <w:t xml:space="preserve"> period. </w:t>
      </w:r>
    </w:p>
    <w:p w14:paraId="0F044AA8" w14:textId="46DAFC81" w:rsidR="0074413D" w:rsidRPr="00B865C4" w:rsidRDefault="0074413D" w:rsidP="00E1389E">
      <w:pPr>
        <w:autoSpaceDE w:val="0"/>
        <w:autoSpaceDN w:val="0"/>
        <w:adjustRightInd w:val="0"/>
        <w:spacing w:after="0" w:line="240" w:lineRule="auto"/>
        <w:ind w:left="360"/>
        <w:jc w:val="both"/>
        <w:rPr>
          <w:rFonts w:cstheme="minorHAnsi"/>
          <w:b/>
          <w:bCs/>
          <w:sz w:val="18"/>
          <w:szCs w:val="18"/>
        </w:rPr>
      </w:pPr>
      <w:r w:rsidRPr="00B865C4">
        <w:rPr>
          <w:rFonts w:cstheme="minorHAnsi"/>
          <w:b/>
          <w:bCs/>
          <w:sz w:val="18"/>
          <w:szCs w:val="18"/>
        </w:rPr>
        <w:t xml:space="preserve">2.Beneficence </w:t>
      </w:r>
    </w:p>
    <w:p w14:paraId="32B0D5B1" w14:textId="1477E963" w:rsidR="0074413D"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sz w:val="18"/>
          <w:szCs w:val="18"/>
        </w:rPr>
        <w:t xml:space="preserve">Contrary to traditional bioethics </w:t>
      </w:r>
      <w:r w:rsidR="003C268E">
        <w:rPr>
          <w:rFonts w:asciiTheme="minorHAnsi" w:hAnsiTheme="minorHAnsi" w:cstheme="minorHAnsi"/>
          <w:sz w:val="18"/>
          <w:szCs w:val="18"/>
        </w:rPr>
        <w:t xml:space="preserve">that concerns with </w:t>
      </w:r>
      <w:r w:rsidRPr="00B865C4">
        <w:rPr>
          <w:rFonts w:asciiTheme="minorHAnsi" w:hAnsiTheme="minorHAnsi" w:cstheme="minorHAnsi"/>
          <w:sz w:val="18"/>
          <w:szCs w:val="18"/>
        </w:rPr>
        <w:t>the benefit of individual</w:t>
      </w:r>
      <w:r w:rsidR="003C268E">
        <w:rPr>
          <w:rFonts w:asciiTheme="minorHAnsi" w:hAnsiTheme="minorHAnsi" w:cstheme="minorHAnsi"/>
          <w:sz w:val="18"/>
          <w:szCs w:val="18"/>
        </w:rPr>
        <w:t>s,</w:t>
      </w:r>
      <w:r w:rsidRPr="00B865C4">
        <w:rPr>
          <w:rFonts w:asciiTheme="minorHAnsi" w:hAnsiTheme="minorHAnsi" w:cstheme="minorHAnsi"/>
          <w:sz w:val="18"/>
          <w:szCs w:val="18"/>
        </w:rPr>
        <w:t xml:space="preserve"> beneficence </w:t>
      </w:r>
      <w:r w:rsidR="003C268E">
        <w:rPr>
          <w:rFonts w:asciiTheme="minorHAnsi" w:hAnsiTheme="minorHAnsi" w:cstheme="minorHAnsi"/>
          <w:sz w:val="18"/>
          <w:szCs w:val="18"/>
        </w:rPr>
        <w:t>in the realm of public health ethics concerns with the</w:t>
      </w:r>
      <w:r w:rsidRPr="00B865C4">
        <w:rPr>
          <w:rFonts w:asciiTheme="minorHAnsi" w:hAnsiTheme="minorHAnsi" w:cstheme="minorHAnsi"/>
          <w:sz w:val="18"/>
          <w:szCs w:val="18"/>
        </w:rPr>
        <w:t xml:space="preserve"> acts </w:t>
      </w:r>
      <w:r w:rsidR="003C268E">
        <w:rPr>
          <w:rFonts w:asciiTheme="minorHAnsi" w:hAnsiTheme="minorHAnsi" w:cstheme="minorHAnsi"/>
          <w:sz w:val="18"/>
          <w:szCs w:val="18"/>
        </w:rPr>
        <w:t>executed</w:t>
      </w:r>
      <w:r w:rsidRPr="00B865C4">
        <w:rPr>
          <w:rFonts w:asciiTheme="minorHAnsi" w:hAnsiTheme="minorHAnsi" w:cstheme="minorHAnsi"/>
          <w:sz w:val="18"/>
          <w:szCs w:val="18"/>
        </w:rPr>
        <w:t xml:space="preserve"> for the benefit of others [</w:t>
      </w:r>
      <w:r w:rsidR="00BA741D" w:rsidRPr="00B865C4">
        <w:rPr>
          <w:rFonts w:asciiTheme="minorHAnsi" w:hAnsiTheme="minorHAnsi" w:cstheme="minorHAnsi"/>
          <w:sz w:val="18"/>
          <w:szCs w:val="18"/>
        </w:rPr>
        <w:t>1</w:t>
      </w:r>
      <w:r w:rsidRPr="00B865C4">
        <w:rPr>
          <w:rFonts w:asciiTheme="minorHAnsi" w:hAnsiTheme="minorHAnsi" w:cstheme="minorHAnsi"/>
          <w:sz w:val="18"/>
          <w:szCs w:val="18"/>
        </w:rPr>
        <w:t>].</w:t>
      </w:r>
      <w:r w:rsidRPr="00B865C4">
        <w:rPr>
          <w:rFonts w:asciiTheme="minorHAnsi" w:hAnsiTheme="minorHAnsi" w:cstheme="minorHAnsi"/>
          <w:color w:val="0070C0"/>
          <w:sz w:val="18"/>
          <w:szCs w:val="18"/>
        </w:rPr>
        <w:t xml:space="preserve"> </w:t>
      </w:r>
      <w:r w:rsidRPr="00B865C4">
        <w:rPr>
          <w:rFonts w:asciiTheme="minorHAnsi" w:hAnsiTheme="minorHAnsi" w:cstheme="minorHAnsi"/>
          <w:sz w:val="18"/>
          <w:szCs w:val="18"/>
        </w:rPr>
        <w:t>In th</w:t>
      </w:r>
      <w:r w:rsidR="003C268E">
        <w:rPr>
          <w:rFonts w:asciiTheme="minorHAnsi" w:hAnsiTheme="minorHAnsi" w:cstheme="minorHAnsi"/>
          <w:sz w:val="18"/>
          <w:szCs w:val="18"/>
        </w:rPr>
        <w:t>is</w:t>
      </w:r>
      <w:r w:rsidRPr="00B865C4">
        <w:rPr>
          <w:rFonts w:asciiTheme="minorHAnsi" w:hAnsiTheme="minorHAnsi" w:cstheme="minorHAnsi"/>
          <w:sz w:val="18"/>
          <w:szCs w:val="18"/>
        </w:rPr>
        <w:t xml:space="preserve"> context underlies society’s obligation to meet the basic needs of individuals and communities</w:t>
      </w:r>
      <w:r w:rsidR="003C268E">
        <w:rPr>
          <w:rFonts w:asciiTheme="minorHAnsi" w:hAnsiTheme="minorHAnsi" w:cstheme="minorHAnsi"/>
          <w:sz w:val="18"/>
          <w:szCs w:val="18"/>
        </w:rPr>
        <w:t xml:space="preserve"> </w:t>
      </w:r>
      <w:r w:rsidRPr="00B865C4">
        <w:rPr>
          <w:rFonts w:asciiTheme="minorHAnsi" w:hAnsiTheme="minorHAnsi" w:cstheme="minorHAnsi"/>
          <w:sz w:val="18"/>
          <w:szCs w:val="18"/>
        </w:rPr>
        <w:t xml:space="preserve">particularly humanitarian needs such as nourishment, shelter, good health and security. </w:t>
      </w:r>
      <w:r w:rsidR="003C268E">
        <w:rPr>
          <w:rFonts w:asciiTheme="minorHAnsi" w:hAnsiTheme="minorHAnsi" w:cstheme="minorHAnsi"/>
          <w:sz w:val="18"/>
          <w:szCs w:val="18"/>
        </w:rPr>
        <w:t>T</w:t>
      </w:r>
      <w:r w:rsidRPr="00B865C4">
        <w:rPr>
          <w:rFonts w:asciiTheme="minorHAnsi" w:hAnsiTheme="minorHAnsi" w:cstheme="minorHAnsi"/>
          <w:sz w:val="18"/>
          <w:szCs w:val="18"/>
        </w:rPr>
        <w:t>he contact tracing was</w:t>
      </w:r>
      <w:r w:rsidR="003C268E">
        <w:rPr>
          <w:rFonts w:asciiTheme="minorHAnsi" w:hAnsiTheme="minorHAnsi" w:cstheme="minorHAnsi"/>
          <w:sz w:val="18"/>
          <w:szCs w:val="18"/>
        </w:rPr>
        <w:t xml:space="preserve"> </w:t>
      </w:r>
      <w:r w:rsidRPr="00B865C4">
        <w:rPr>
          <w:rFonts w:asciiTheme="minorHAnsi" w:hAnsiTheme="minorHAnsi" w:cstheme="minorHAnsi"/>
          <w:sz w:val="18"/>
          <w:szCs w:val="18"/>
        </w:rPr>
        <w:t>not</w:t>
      </w:r>
      <w:r w:rsidR="00181D4D">
        <w:rPr>
          <w:rFonts w:asciiTheme="minorHAnsi" w:hAnsiTheme="minorHAnsi" w:cstheme="minorHAnsi"/>
          <w:sz w:val="18"/>
          <w:szCs w:val="18"/>
        </w:rPr>
        <w:t xml:space="preserve"> aimed</w:t>
      </w:r>
      <w:r w:rsidRPr="00B865C4">
        <w:rPr>
          <w:rFonts w:asciiTheme="minorHAnsi" w:hAnsiTheme="minorHAnsi" w:cstheme="minorHAnsi"/>
          <w:sz w:val="18"/>
          <w:szCs w:val="18"/>
        </w:rPr>
        <w:t xml:space="preserve"> </w:t>
      </w:r>
      <w:r w:rsidR="00181D4D">
        <w:rPr>
          <w:rFonts w:asciiTheme="minorHAnsi" w:hAnsiTheme="minorHAnsi" w:cstheme="minorHAnsi"/>
          <w:sz w:val="18"/>
          <w:szCs w:val="18"/>
        </w:rPr>
        <w:t>at</w:t>
      </w:r>
      <w:r w:rsidRPr="00B865C4">
        <w:rPr>
          <w:rFonts w:asciiTheme="minorHAnsi" w:hAnsiTheme="minorHAnsi" w:cstheme="minorHAnsi"/>
          <w:sz w:val="18"/>
          <w:szCs w:val="18"/>
        </w:rPr>
        <w:t xml:space="preserve"> early treatment but for early identification of symptoms and isolation </w:t>
      </w:r>
      <w:r w:rsidR="00181D4D">
        <w:rPr>
          <w:rFonts w:asciiTheme="minorHAnsi" w:hAnsiTheme="minorHAnsi" w:cstheme="minorHAnsi"/>
          <w:sz w:val="18"/>
          <w:szCs w:val="18"/>
        </w:rPr>
        <w:t>to</w:t>
      </w:r>
      <w:r w:rsidRPr="00B865C4">
        <w:rPr>
          <w:rFonts w:asciiTheme="minorHAnsi" w:hAnsiTheme="minorHAnsi" w:cstheme="minorHAnsi"/>
          <w:sz w:val="18"/>
          <w:szCs w:val="18"/>
        </w:rPr>
        <w:t xml:space="preserve"> prevent </w:t>
      </w:r>
      <w:r w:rsidRPr="00B865C4">
        <w:rPr>
          <w:rFonts w:asciiTheme="minorHAnsi" w:hAnsiTheme="minorHAnsi" w:cstheme="minorHAnsi"/>
          <w:sz w:val="18"/>
          <w:szCs w:val="18"/>
        </w:rPr>
        <w:lastRenderedPageBreak/>
        <w:t>transmission</w:t>
      </w:r>
      <w:r w:rsidR="00181D4D">
        <w:rPr>
          <w:rFonts w:asciiTheme="minorHAnsi" w:hAnsiTheme="minorHAnsi" w:cstheme="minorHAnsi"/>
          <w:sz w:val="18"/>
          <w:szCs w:val="18"/>
        </w:rPr>
        <w:t xml:space="preserve"> and </w:t>
      </w:r>
      <w:r w:rsidRPr="00B865C4">
        <w:rPr>
          <w:rFonts w:asciiTheme="minorHAnsi" w:hAnsiTheme="minorHAnsi" w:cstheme="minorHAnsi"/>
          <w:sz w:val="18"/>
          <w:szCs w:val="18"/>
        </w:rPr>
        <w:t>harm to others</w:t>
      </w:r>
      <w:r w:rsidR="00EB4349">
        <w:rPr>
          <w:rFonts w:asciiTheme="minorHAnsi" w:hAnsiTheme="minorHAnsi" w:cstheme="minorHAnsi"/>
          <w:sz w:val="18"/>
          <w:szCs w:val="18"/>
        </w:rPr>
        <w:t xml:space="preserve">, that is </w:t>
      </w:r>
      <w:r w:rsidR="00181D4D">
        <w:rPr>
          <w:rFonts w:asciiTheme="minorHAnsi" w:hAnsiTheme="minorHAnsi" w:cstheme="minorHAnsi"/>
          <w:sz w:val="18"/>
          <w:szCs w:val="18"/>
        </w:rPr>
        <w:t>for</w:t>
      </w:r>
      <w:r w:rsidRPr="00B865C4">
        <w:rPr>
          <w:rFonts w:asciiTheme="minorHAnsi" w:hAnsiTheme="minorHAnsi" w:cstheme="minorHAnsi"/>
          <w:sz w:val="18"/>
          <w:szCs w:val="18"/>
        </w:rPr>
        <w:t xml:space="preserve"> </w:t>
      </w:r>
      <w:r w:rsidR="00181D4D">
        <w:rPr>
          <w:rFonts w:asciiTheme="minorHAnsi" w:hAnsiTheme="minorHAnsi" w:cstheme="minorHAnsi"/>
          <w:sz w:val="18"/>
          <w:szCs w:val="18"/>
        </w:rPr>
        <w:t>p</w:t>
      </w:r>
      <w:r w:rsidRPr="00B865C4">
        <w:rPr>
          <w:rFonts w:asciiTheme="minorHAnsi" w:hAnsiTheme="minorHAnsi" w:cstheme="minorHAnsi"/>
          <w:sz w:val="18"/>
          <w:szCs w:val="18"/>
        </w:rPr>
        <w:t xml:space="preserve">ublic good. The </w:t>
      </w:r>
      <w:r w:rsidR="00386983">
        <w:rPr>
          <w:rFonts w:asciiTheme="minorHAnsi" w:hAnsiTheme="minorHAnsi" w:cstheme="minorHAnsi"/>
          <w:sz w:val="18"/>
          <w:szCs w:val="18"/>
        </w:rPr>
        <w:t xml:space="preserve">others </w:t>
      </w:r>
      <w:r w:rsidRPr="00B865C4">
        <w:rPr>
          <w:rFonts w:asciiTheme="minorHAnsi" w:hAnsiTheme="minorHAnsi" w:cstheme="minorHAnsi"/>
          <w:sz w:val="18"/>
          <w:szCs w:val="18"/>
        </w:rPr>
        <w:t xml:space="preserve"> in this case </w:t>
      </w:r>
      <w:r w:rsidR="0057703F">
        <w:rPr>
          <w:rFonts w:asciiTheme="minorHAnsi" w:hAnsiTheme="minorHAnsi" w:cstheme="minorHAnsi"/>
          <w:sz w:val="18"/>
          <w:szCs w:val="18"/>
        </w:rPr>
        <w:t xml:space="preserve"> </w:t>
      </w:r>
      <w:r w:rsidRPr="00B865C4">
        <w:rPr>
          <w:rFonts w:asciiTheme="minorHAnsi" w:hAnsiTheme="minorHAnsi" w:cstheme="minorHAnsi"/>
          <w:sz w:val="18"/>
          <w:szCs w:val="18"/>
        </w:rPr>
        <w:t xml:space="preserve">include  </w:t>
      </w:r>
      <w:r w:rsidR="00386983">
        <w:rPr>
          <w:rFonts w:asciiTheme="minorHAnsi" w:hAnsiTheme="minorHAnsi" w:cstheme="minorHAnsi"/>
          <w:sz w:val="18"/>
          <w:szCs w:val="18"/>
        </w:rPr>
        <w:t xml:space="preserve">general public as well as </w:t>
      </w:r>
      <w:r w:rsidRPr="00B865C4">
        <w:rPr>
          <w:rFonts w:asciiTheme="minorHAnsi" w:hAnsiTheme="minorHAnsi" w:cstheme="minorHAnsi"/>
          <w:sz w:val="18"/>
          <w:szCs w:val="18"/>
        </w:rPr>
        <w:t xml:space="preserve">those patients seek treatment from them. </w:t>
      </w:r>
      <w:r w:rsidR="00386983">
        <w:rPr>
          <w:rFonts w:asciiTheme="minorHAnsi" w:hAnsiTheme="minorHAnsi" w:cstheme="minorHAnsi"/>
          <w:sz w:val="18"/>
          <w:szCs w:val="18"/>
        </w:rPr>
        <w:t>Thus by</w:t>
      </w:r>
      <w:r w:rsidR="00386983" w:rsidRPr="00B865C4">
        <w:rPr>
          <w:rFonts w:asciiTheme="minorHAnsi" w:hAnsiTheme="minorHAnsi" w:cstheme="minorHAnsi"/>
          <w:sz w:val="18"/>
          <w:szCs w:val="18"/>
        </w:rPr>
        <w:t xml:space="preserve"> adopting quarantine the number of prospective contacts who </w:t>
      </w:r>
      <w:r w:rsidR="00386983">
        <w:rPr>
          <w:rFonts w:asciiTheme="minorHAnsi" w:hAnsiTheme="minorHAnsi" w:cstheme="minorHAnsi"/>
          <w:sz w:val="18"/>
          <w:szCs w:val="18"/>
        </w:rPr>
        <w:t>needs</w:t>
      </w:r>
      <w:r w:rsidR="00386983" w:rsidRPr="00B865C4">
        <w:rPr>
          <w:rFonts w:asciiTheme="minorHAnsi" w:hAnsiTheme="minorHAnsi" w:cstheme="minorHAnsi"/>
          <w:sz w:val="18"/>
          <w:szCs w:val="18"/>
        </w:rPr>
        <w:t xml:space="preserve"> to be monitored can be reduced.</w:t>
      </w:r>
      <w:r w:rsidR="0099431B">
        <w:rPr>
          <w:rFonts w:asciiTheme="minorHAnsi" w:hAnsiTheme="minorHAnsi" w:cstheme="minorHAnsi"/>
          <w:sz w:val="18"/>
          <w:szCs w:val="18"/>
        </w:rPr>
        <w:t xml:space="preserve"> </w:t>
      </w:r>
      <w:r w:rsidRPr="00B865C4">
        <w:rPr>
          <w:rFonts w:asciiTheme="minorHAnsi" w:hAnsiTheme="minorHAnsi" w:cstheme="minorHAnsi"/>
          <w:sz w:val="18"/>
          <w:szCs w:val="18"/>
        </w:rPr>
        <w:t>By contact tracing</w:t>
      </w:r>
      <w:r w:rsidR="00EB4349">
        <w:rPr>
          <w:rFonts w:asciiTheme="minorHAnsi" w:hAnsiTheme="minorHAnsi" w:cstheme="minorHAnsi"/>
          <w:sz w:val="18"/>
          <w:szCs w:val="18"/>
        </w:rPr>
        <w:t>,</w:t>
      </w:r>
      <w:r w:rsidRPr="00B865C4">
        <w:rPr>
          <w:rFonts w:asciiTheme="minorHAnsi" w:hAnsiTheme="minorHAnsi" w:cstheme="minorHAnsi"/>
          <w:sz w:val="18"/>
          <w:szCs w:val="18"/>
        </w:rPr>
        <w:t xml:space="preserve"> the</w:t>
      </w:r>
      <w:r w:rsidR="00BA741D" w:rsidRPr="00B865C4">
        <w:rPr>
          <w:rFonts w:asciiTheme="minorHAnsi" w:hAnsiTheme="minorHAnsi" w:cstheme="minorHAnsi"/>
          <w:sz w:val="18"/>
          <w:szCs w:val="18"/>
        </w:rPr>
        <w:t xml:space="preserve"> HCWs we</w:t>
      </w:r>
      <w:r w:rsidRPr="00B865C4">
        <w:rPr>
          <w:rFonts w:asciiTheme="minorHAnsi" w:hAnsiTheme="minorHAnsi" w:cstheme="minorHAnsi"/>
          <w:sz w:val="18"/>
          <w:szCs w:val="18"/>
        </w:rPr>
        <w:t xml:space="preserve">re under surveillance so any  symptoms develop during that period can identify early and  can be isolated treated early by supportive measures. Thus a young nursing trainee from a secondary care </w:t>
      </w:r>
      <w:r w:rsidR="00386983" w:rsidRPr="00B865C4">
        <w:rPr>
          <w:rFonts w:asciiTheme="minorHAnsi" w:hAnsiTheme="minorHAnsi" w:cstheme="minorHAnsi"/>
          <w:sz w:val="18"/>
          <w:szCs w:val="18"/>
        </w:rPr>
        <w:t>center</w:t>
      </w:r>
      <w:r w:rsidRPr="00B865C4">
        <w:rPr>
          <w:rFonts w:asciiTheme="minorHAnsi" w:hAnsiTheme="minorHAnsi" w:cstheme="minorHAnsi"/>
          <w:sz w:val="18"/>
          <w:szCs w:val="18"/>
        </w:rPr>
        <w:t xml:space="preserve"> </w:t>
      </w:r>
      <w:r w:rsidR="0057703F">
        <w:rPr>
          <w:rFonts w:asciiTheme="minorHAnsi" w:hAnsiTheme="minorHAnsi" w:cstheme="minorHAnsi"/>
          <w:sz w:val="18"/>
          <w:szCs w:val="18"/>
        </w:rPr>
        <w:t xml:space="preserve">contracted  Nipah infection </w:t>
      </w:r>
      <w:r w:rsidRPr="00B865C4">
        <w:rPr>
          <w:rFonts w:asciiTheme="minorHAnsi" w:hAnsiTheme="minorHAnsi" w:cstheme="minorHAnsi"/>
          <w:sz w:val="18"/>
          <w:szCs w:val="18"/>
        </w:rPr>
        <w:t xml:space="preserve">was saved during this out break. Though it was </w:t>
      </w:r>
      <w:r w:rsidR="00EB4349">
        <w:rPr>
          <w:rFonts w:asciiTheme="minorHAnsi" w:hAnsiTheme="minorHAnsi" w:cstheme="minorHAnsi"/>
          <w:sz w:val="18"/>
          <w:szCs w:val="18"/>
        </w:rPr>
        <w:t xml:space="preserve">understood </w:t>
      </w:r>
      <w:r w:rsidRPr="00B865C4">
        <w:rPr>
          <w:rFonts w:asciiTheme="minorHAnsi" w:hAnsiTheme="minorHAnsi" w:cstheme="minorHAnsi"/>
          <w:sz w:val="18"/>
          <w:szCs w:val="18"/>
        </w:rPr>
        <w:t xml:space="preserve">only after </w:t>
      </w:r>
      <w:r w:rsidR="00EB4349">
        <w:rPr>
          <w:rFonts w:asciiTheme="minorHAnsi" w:hAnsiTheme="minorHAnsi" w:cstheme="minorHAnsi"/>
          <w:sz w:val="18"/>
          <w:szCs w:val="18"/>
        </w:rPr>
        <w:t xml:space="preserve">the </w:t>
      </w:r>
      <w:r w:rsidRPr="00B865C4">
        <w:rPr>
          <w:rFonts w:asciiTheme="minorHAnsi" w:hAnsiTheme="minorHAnsi" w:cstheme="minorHAnsi"/>
          <w:sz w:val="18"/>
          <w:szCs w:val="18"/>
        </w:rPr>
        <w:t xml:space="preserve">out break </w:t>
      </w:r>
      <w:r w:rsidR="00EB4349">
        <w:rPr>
          <w:rFonts w:asciiTheme="minorHAnsi" w:hAnsiTheme="minorHAnsi" w:cstheme="minorHAnsi"/>
          <w:sz w:val="18"/>
          <w:szCs w:val="18"/>
        </w:rPr>
        <w:t>was over</w:t>
      </w:r>
      <w:r w:rsidRPr="00B865C4">
        <w:rPr>
          <w:rFonts w:asciiTheme="minorHAnsi" w:hAnsiTheme="minorHAnsi" w:cstheme="minorHAnsi"/>
          <w:sz w:val="18"/>
          <w:szCs w:val="18"/>
        </w:rPr>
        <w:t xml:space="preserve"> that a person </w:t>
      </w:r>
      <w:r w:rsidR="00EB4349">
        <w:rPr>
          <w:rFonts w:asciiTheme="minorHAnsi" w:hAnsiTheme="minorHAnsi" w:cstheme="minorHAnsi"/>
          <w:sz w:val="18"/>
          <w:szCs w:val="18"/>
        </w:rPr>
        <w:t>that</w:t>
      </w:r>
      <w:r w:rsidR="00EB4349" w:rsidRPr="00B865C4">
        <w:rPr>
          <w:rFonts w:asciiTheme="minorHAnsi" w:hAnsiTheme="minorHAnsi" w:cstheme="minorHAnsi"/>
          <w:sz w:val="18"/>
          <w:szCs w:val="18"/>
        </w:rPr>
        <w:t xml:space="preserve"> </w:t>
      </w:r>
      <w:r w:rsidR="00B02ED1" w:rsidRPr="00B865C4">
        <w:rPr>
          <w:rFonts w:asciiTheme="minorHAnsi" w:hAnsiTheme="minorHAnsi" w:cstheme="minorHAnsi"/>
          <w:sz w:val="18"/>
          <w:szCs w:val="18"/>
        </w:rPr>
        <w:t>acquired infection</w:t>
      </w:r>
      <w:r w:rsidR="004E10BB">
        <w:rPr>
          <w:rFonts w:asciiTheme="minorHAnsi" w:hAnsiTheme="minorHAnsi" w:cstheme="minorHAnsi"/>
          <w:sz w:val="18"/>
          <w:szCs w:val="18"/>
        </w:rPr>
        <w:t>,</w:t>
      </w:r>
      <w:r w:rsidR="00B02ED1"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during the incubation period </w:t>
      </w:r>
      <w:r w:rsidR="00EB4349">
        <w:rPr>
          <w:rFonts w:asciiTheme="minorHAnsi" w:hAnsiTheme="minorHAnsi" w:cstheme="minorHAnsi"/>
          <w:sz w:val="18"/>
          <w:szCs w:val="18"/>
        </w:rPr>
        <w:t>does</w:t>
      </w:r>
      <w:r w:rsidR="00EB4349" w:rsidRPr="00B865C4">
        <w:rPr>
          <w:rFonts w:asciiTheme="minorHAnsi" w:hAnsiTheme="minorHAnsi" w:cstheme="minorHAnsi"/>
          <w:sz w:val="18"/>
          <w:szCs w:val="18"/>
        </w:rPr>
        <w:t xml:space="preserve"> </w:t>
      </w:r>
      <w:r w:rsidRPr="00B865C4">
        <w:rPr>
          <w:rFonts w:asciiTheme="minorHAnsi" w:hAnsiTheme="minorHAnsi" w:cstheme="minorHAnsi"/>
          <w:sz w:val="18"/>
          <w:szCs w:val="18"/>
        </w:rPr>
        <w:t>not transmit</w:t>
      </w:r>
      <w:r w:rsidR="00B02ED1" w:rsidRPr="00B865C4">
        <w:rPr>
          <w:rFonts w:asciiTheme="minorHAnsi" w:hAnsiTheme="minorHAnsi" w:cstheme="minorHAnsi"/>
          <w:sz w:val="18"/>
          <w:szCs w:val="18"/>
        </w:rPr>
        <w:t xml:space="preserve"> Nipah </w:t>
      </w:r>
      <w:r w:rsidRPr="00B865C4">
        <w:rPr>
          <w:rFonts w:asciiTheme="minorHAnsi" w:hAnsiTheme="minorHAnsi" w:cstheme="minorHAnsi"/>
          <w:sz w:val="18"/>
          <w:szCs w:val="18"/>
        </w:rPr>
        <w:t xml:space="preserve"> to others</w:t>
      </w:r>
      <w:r w:rsidR="00B02ED1" w:rsidRPr="00B865C4">
        <w:rPr>
          <w:rFonts w:asciiTheme="minorHAnsi" w:hAnsiTheme="minorHAnsi" w:cstheme="minorHAnsi"/>
          <w:sz w:val="18"/>
          <w:szCs w:val="18"/>
        </w:rPr>
        <w:t>[6]</w:t>
      </w:r>
      <w:r w:rsidRPr="00B865C4">
        <w:rPr>
          <w:rFonts w:asciiTheme="minorHAnsi" w:hAnsiTheme="minorHAnsi" w:cstheme="minorHAnsi"/>
          <w:sz w:val="18"/>
          <w:szCs w:val="18"/>
        </w:rPr>
        <w:t xml:space="preserve">. </w:t>
      </w:r>
    </w:p>
    <w:p w14:paraId="4502A5CA" w14:textId="77777777" w:rsidR="0074413D" w:rsidRPr="00B865C4" w:rsidRDefault="0074413D" w:rsidP="0074413D">
      <w:pPr>
        <w:pStyle w:val="Default"/>
        <w:ind w:left="360"/>
        <w:rPr>
          <w:rFonts w:asciiTheme="minorHAnsi" w:hAnsiTheme="minorHAnsi" w:cstheme="minorHAnsi"/>
          <w:sz w:val="18"/>
          <w:szCs w:val="18"/>
        </w:rPr>
      </w:pPr>
    </w:p>
    <w:p w14:paraId="119F22F5" w14:textId="5A15C438" w:rsidR="0074413D" w:rsidRPr="00B865C4" w:rsidRDefault="0074413D" w:rsidP="0074413D">
      <w:pPr>
        <w:pStyle w:val="Default"/>
        <w:ind w:left="360"/>
        <w:rPr>
          <w:rFonts w:asciiTheme="minorHAnsi" w:hAnsiTheme="minorHAnsi" w:cstheme="minorHAnsi"/>
          <w:b/>
          <w:bCs/>
          <w:sz w:val="18"/>
          <w:szCs w:val="18"/>
        </w:rPr>
      </w:pPr>
      <w:r w:rsidRPr="00B865C4">
        <w:rPr>
          <w:rFonts w:asciiTheme="minorHAnsi" w:hAnsiTheme="minorHAnsi" w:cstheme="minorHAnsi"/>
          <w:b/>
          <w:bCs/>
          <w:i/>
          <w:iCs/>
          <w:sz w:val="18"/>
          <w:szCs w:val="18"/>
        </w:rPr>
        <w:t xml:space="preserve">3.Utility </w:t>
      </w:r>
    </w:p>
    <w:p w14:paraId="210CCC0D" w14:textId="148E119F" w:rsidR="0074413D" w:rsidRPr="00B865C4" w:rsidRDefault="0074413D" w:rsidP="0074413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The principle of utility states that actions are right insofar as they promote the well</w:t>
      </w:r>
      <w:r w:rsidRPr="00B865C4">
        <w:rPr>
          <w:rFonts w:asciiTheme="minorHAnsi" w:hAnsiTheme="minorHAnsi" w:cstheme="minorHAnsi"/>
          <w:sz w:val="18"/>
          <w:szCs w:val="18"/>
        </w:rPr>
        <w:noBreakHyphen/>
        <w:t xml:space="preserve">being of individuals or communities. Efforts to maximize utility require consideration of proportionality (balancing the potential benefits of an activity against </w:t>
      </w:r>
      <w:r w:rsidR="00EB4349">
        <w:rPr>
          <w:rFonts w:asciiTheme="minorHAnsi" w:hAnsiTheme="minorHAnsi" w:cstheme="minorHAnsi"/>
          <w:sz w:val="18"/>
          <w:szCs w:val="18"/>
        </w:rPr>
        <w:t>the</w:t>
      </w:r>
      <w:r w:rsidR="00EB4349"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risks of harm) and efficiency (achieving the greatest benefits at the lowest possible cost). </w:t>
      </w:r>
      <w:r w:rsidR="00B02ED1" w:rsidRPr="00B865C4">
        <w:rPr>
          <w:rFonts w:asciiTheme="minorHAnsi" w:hAnsiTheme="minorHAnsi" w:cstheme="minorHAnsi"/>
          <w:sz w:val="18"/>
          <w:szCs w:val="18"/>
        </w:rPr>
        <w:t>U</w:t>
      </w:r>
      <w:r w:rsidRPr="00B865C4">
        <w:rPr>
          <w:rFonts w:asciiTheme="minorHAnsi" w:hAnsiTheme="minorHAnsi" w:cstheme="minorHAnsi"/>
          <w:sz w:val="18"/>
          <w:szCs w:val="18"/>
        </w:rPr>
        <w:t xml:space="preserve">tility requires allocating resources to maximize benefits and minimize </w:t>
      </w:r>
      <w:r w:rsidR="00EB4349">
        <w:rPr>
          <w:rFonts w:asciiTheme="minorHAnsi" w:hAnsiTheme="minorHAnsi" w:cstheme="minorHAnsi"/>
          <w:sz w:val="18"/>
          <w:szCs w:val="18"/>
        </w:rPr>
        <w:t xml:space="preserve">cost </w:t>
      </w:r>
      <w:r w:rsidRPr="00B865C4">
        <w:rPr>
          <w:rFonts w:asciiTheme="minorHAnsi" w:hAnsiTheme="minorHAnsi" w:cstheme="minorHAnsi"/>
          <w:sz w:val="18"/>
          <w:szCs w:val="18"/>
        </w:rPr>
        <w:t>burdens.[1,2]</w:t>
      </w:r>
      <w:r w:rsidR="00E1389E" w:rsidRPr="00B865C4">
        <w:rPr>
          <w:rFonts w:asciiTheme="minorHAnsi" w:hAnsiTheme="minorHAnsi" w:cstheme="minorHAnsi"/>
          <w:sz w:val="18"/>
          <w:szCs w:val="18"/>
        </w:rPr>
        <w:t xml:space="preserve"> </w:t>
      </w:r>
      <w:r w:rsidR="00B02ED1"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Infectious disease outbreaks also compete with other important public health issues for attention and resources. </w:t>
      </w:r>
      <w:r w:rsidR="00EB4349">
        <w:rPr>
          <w:rFonts w:asciiTheme="minorHAnsi" w:hAnsiTheme="minorHAnsi" w:cstheme="minorHAnsi"/>
          <w:sz w:val="18"/>
          <w:szCs w:val="18"/>
        </w:rPr>
        <w:t>Naturally, a</w:t>
      </w:r>
      <w:r w:rsidR="00EB4349" w:rsidRPr="00B865C4">
        <w:rPr>
          <w:rFonts w:asciiTheme="minorHAnsi" w:hAnsiTheme="minorHAnsi" w:cstheme="minorHAnsi"/>
          <w:sz w:val="18"/>
          <w:szCs w:val="18"/>
        </w:rPr>
        <w:t xml:space="preserve"> </w:t>
      </w:r>
      <w:r w:rsidR="00B02ED1" w:rsidRPr="00B865C4">
        <w:rPr>
          <w:rFonts w:asciiTheme="minorHAnsi" w:hAnsiTheme="minorHAnsi" w:cstheme="minorHAnsi"/>
          <w:sz w:val="18"/>
          <w:szCs w:val="18"/>
        </w:rPr>
        <w:t xml:space="preserve">question </w:t>
      </w:r>
      <w:r w:rsidR="00EB4349">
        <w:rPr>
          <w:rFonts w:asciiTheme="minorHAnsi" w:hAnsiTheme="minorHAnsi" w:cstheme="minorHAnsi"/>
          <w:sz w:val="18"/>
          <w:szCs w:val="18"/>
        </w:rPr>
        <w:t xml:space="preserve">that </w:t>
      </w:r>
      <w:r w:rsidR="00B02ED1" w:rsidRPr="00B865C4">
        <w:rPr>
          <w:rFonts w:asciiTheme="minorHAnsi" w:hAnsiTheme="minorHAnsi" w:cstheme="minorHAnsi"/>
          <w:sz w:val="18"/>
          <w:szCs w:val="18"/>
        </w:rPr>
        <w:t xml:space="preserve">would arise </w:t>
      </w:r>
      <w:r w:rsidR="00EB4349">
        <w:rPr>
          <w:rFonts w:asciiTheme="minorHAnsi" w:hAnsiTheme="minorHAnsi" w:cstheme="minorHAnsi"/>
          <w:sz w:val="18"/>
          <w:szCs w:val="18"/>
        </w:rPr>
        <w:t xml:space="preserve">is </w:t>
      </w:r>
      <w:r w:rsidR="0057703F">
        <w:rPr>
          <w:rFonts w:asciiTheme="minorHAnsi" w:hAnsiTheme="minorHAnsi" w:cstheme="minorHAnsi"/>
          <w:sz w:val="18"/>
          <w:szCs w:val="18"/>
        </w:rPr>
        <w:t>“</w:t>
      </w:r>
      <w:r w:rsidR="00EB4349">
        <w:rPr>
          <w:rFonts w:asciiTheme="minorHAnsi" w:hAnsiTheme="minorHAnsi" w:cstheme="minorHAnsi"/>
          <w:sz w:val="18"/>
          <w:szCs w:val="18"/>
        </w:rPr>
        <w:t>whether</w:t>
      </w:r>
      <w:r w:rsidR="00EB4349" w:rsidRPr="00B865C4">
        <w:rPr>
          <w:rFonts w:asciiTheme="minorHAnsi" w:hAnsiTheme="minorHAnsi" w:cstheme="minorHAnsi"/>
          <w:sz w:val="18"/>
          <w:szCs w:val="18"/>
        </w:rPr>
        <w:t xml:space="preserve"> </w:t>
      </w:r>
      <w:r w:rsidRPr="00B865C4">
        <w:rPr>
          <w:rFonts w:asciiTheme="minorHAnsi" w:hAnsiTheme="minorHAnsi" w:cstheme="minorHAnsi"/>
          <w:sz w:val="18"/>
          <w:szCs w:val="18"/>
        </w:rPr>
        <w:t>human resources be devoted to contact tracing at the possible expense of patient management?</w:t>
      </w:r>
      <w:r w:rsidR="00B02ED1" w:rsidRPr="00B865C4">
        <w:rPr>
          <w:rFonts w:asciiTheme="minorHAnsi" w:hAnsiTheme="minorHAnsi" w:cstheme="minorHAnsi"/>
          <w:sz w:val="18"/>
          <w:szCs w:val="18"/>
        </w:rPr>
        <w:t>”</w:t>
      </w:r>
      <w:r w:rsidRPr="00B865C4">
        <w:rPr>
          <w:rFonts w:asciiTheme="minorHAnsi" w:hAnsiTheme="minorHAnsi" w:cstheme="minorHAnsi"/>
          <w:sz w:val="18"/>
          <w:szCs w:val="18"/>
        </w:rPr>
        <w:t xml:space="preserve">[ 1] </w:t>
      </w:r>
      <w:r w:rsidR="00EB4349">
        <w:rPr>
          <w:rFonts w:asciiTheme="minorHAnsi" w:hAnsiTheme="minorHAnsi" w:cstheme="minorHAnsi"/>
          <w:sz w:val="18"/>
          <w:szCs w:val="18"/>
        </w:rPr>
        <w:t>Contact tracing is resource intensive as those</w:t>
      </w:r>
      <w:r w:rsidRPr="00B865C4">
        <w:rPr>
          <w:rFonts w:asciiTheme="minorHAnsi" w:hAnsiTheme="minorHAnsi" w:cstheme="minorHAnsi"/>
          <w:sz w:val="18"/>
          <w:szCs w:val="18"/>
        </w:rPr>
        <w:t xml:space="preserve"> in contact tracing have to be monitored</w:t>
      </w:r>
      <w:r w:rsidR="00EB4349">
        <w:rPr>
          <w:rFonts w:asciiTheme="minorHAnsi" w:hAnsiTheme="minorHAnsi" w:cstheme="minorHAnsi"/>
          <w:sz w:val="18"/>
          <w:szCs w:val="18"/>
        </w:rPr>
        <w:t xml:space="preserve"> daily</w:t>
      </w:r>
      <w:r w:rsidRPr="00B865C4">
        <w:rPr>
          <w:rFonts w:asciiTheme="minorHAnsi" w:hAnsiTheme="minorHAnsi" w:cstheme="minorHAnsi"/>
          <w:sz w:val="18"/>
          <w:szCs w:val="18"/>
        </w:rPr>
        <w:t xml:space="preserve"> by </w:t>
      </w:r>
      <w:r w:rsidR="00EB4349">
        <w:rPr>
          <w:rFonts w:asciiTheme="minorHAnsi" w:hAnsiTheme="minorHAnsi" w:cstheme="minorHAnsi"/>
          <w:sz w:val="18"/>
          <w:szCs w:val="18"/>
        </w:rPr>
        <w:t>HCWs</w:t>
      </w:r>
      <w:r w:rsidRPr="00B865C4">
        <w:rPr>
          <w:rFonts w:asciiTheme="minorHAnsi" w:hAnsiTheme="minorHAnsi" w:cstheme="minorHAnsi"/>
          <w:sz w:val="18"/>
          <w:szCs w:val="18"/>
        </w:rPr>
        <w:t xml:space="preserve">  </w:t>
      </w:r>
      <w:r w:rsidR="00EB4349">
        <w:rPr>
          <w:rFonts w:asciiTheme="minorHAnsi" w:hAnsiTheme="minorHAnsi" w:cstheme="minorHAnsi"/>
          <w:sz w:val="18"/>
          <w:szCs w:val="18"/>
        </w:rPr>
        <w:t>directly</w:t>
      </w:r>
      <w:r w:rsidRPr="00B865C4">
        <w:rPr>
          <w:rFonts w:asciiTheme="minorHAnsi" w:hAnsiTheme="minorHAnsi" w:cstheme="minorHAnsi"/>
          <w:sz w:val="18"/>
          <w:szCs w:val="18"/>
        </w:rPr>
        <w:t>. Since there were more than 2000 contacts</w:t>
      </w:r>
      <w:r w:rsidR="00CB1D73">
        <w:rPr>
          <w:rFonts w:asciiTheme="minorHAnsi" w:hAnsiTheme="minorHAnsi" w:cstheme="minorHAnsi"/>
          <w:sz w:val="18"/>
          <w:szCs w:val="18"/>
        </w:rPr>
        <w:t xml:space="preserve">, the task demanded heavy tolls in terms of </w:t>
      </w:r>
      <w:r w:rsidRPr="00B865C4">
        <w:rPr>
          <w:rFonts w:asciiTheme="minorHAnsi" w:hAnsiTheme="minorHAnsi" w:cstheme="minorHAnsi"/>
          <w:sz w:val="18"/>
          <w:szCs w:val="18"/>
        </w:rPr>
        <w:t xml:space="preserve">human resources and logistics from </w:t>
      </w:r>
      <w:r w:rsidR="00CB1D73">
        <w:rPr>
          <w:rFonts w:asciiTheme="minorHAnsi" w:hAnsiTheme="minorHAnsi" w:cstheme="minorHAnsi"/>
          <w:sz w:val="18"/>
          <w:szCs w:val="18"/>
        </w:rPr>
        <w:t xml:space="preserve">the </w:t>
      </w:r>
      <w:r w:rsidRPr="00B865C4">
        <w:rPr>
          <w:rFonts w:asciiTheme="minorHAnsi" w:hAnsiTheme="minorHAnsi" w:cstheme="minorHAnsi"/>
          <w:sz w:val="18"/>
          <w:szCs w:val="18"/>
        </w:rPr>
        <w:t xml:space="preserve">department of health </w:t>
      </w:r>
      <w:r w:rsidR="00CB1D73">
        <w:rPr>
          <w:rFonts w:asciiTheme="minorHAnsi" w:hAnsiTheme="minorHAnsi" w:cstheme="minorHAnsi"/>
          <w:sz w:val="18"/>
          <w:szCs w:val="18"/>
        </w:rPr>
        <w:t>and represent</w:t>
      </w:r>
      <w:r w:rsidRPr="00B865C4">
        <w:rPr>
          <w:rFonts w:asciiTheme="minorHAnsi" w:hAnsiTheme="minorHAnsi" w:cstheme="minorHAnsi"/>
          <w:sz w:val="18"/>
          <w:szCs w:val="18"/>
        </w:rPr>
        <w:t xml:space="preserve"> huge opportunistic cost. </w:t>
      </w:r>
      <w:r w:rsidR="007F3846">
        <w:rPr>
          <w:rFonts w:asciiTheme="minorHAnsi" w:hAnsiTheme="minorHAnsi" w:cstheme="minorHAnsi"/>
          <w:sz w:val="18"/>
          <w:szCs w:val="18"/>
        </w:rPr>
        <w:t xml:space="preserve">Implementation of </w:t>
      </w:r>
      <w:r w:rsidRPr="00B865C4">
        <w:rPr>
          <w:rFonts w:asciiTheme="minorHAnsi" w:hAnsiTheme="minorHAnsi" w:cstheme="minorHAnsi"/>
          <w:sz w:val="18"/>
          <w:szCs w:val="18"/>
        </w:rPr>
        <w:t>non</w:t>
      </w:r>
      <w:r w:rsidR="007F3846">
        <w:rPr>
          <w:rFonts w:asciiTheme="minorHAnsi" w:hAnsiTheme="minorHAnsi" w:cstheme="minorHAnsi"/>
          <w:sz w:val="18"/>
          <w:szCs w:val="18"/>
        </w:rPr>
        <w:t>-</w:t>
      </w:r>
      <w:r w:rsidRPr="00B865C4">
        <w:rPr>
          <w:rFonts w:asciiTheme="minorHAnsi" w:hAnsiTheme="minorHAnsi" w:cstheme="minorHAnsi"/>
          <w:sz w:val="18"/>
          <w:szCs w:val="18"/>
        </w:rPr>
        <w:t xml:space="preserve">institutional quarantine </w:t>
      </w:r>
      <w:r w:rsidR="007F3846">
        <w:rPr>
          <w:rFonts w:asciiTheme="minorHAnsi" w:hAnsiTheme="minorHAnsi" w:cstheme="minorHAnsi"/>
          <w:sz w:val="18"/>
          <w:szCs w:val="18"/>
        </w:rPr>
        <w:t>helped</w:t>
      </w:r>
      <w:r w:rsidR="00B02ED1" w:rsidRPr="00B865C4">
        <w:rPr>
          <w:rFonts w:asciiTheme="minorHAnsi" w:hAnsiTheme="minorHAnsi" w:cstheme="minorHAnsi"/>
          <w:sz w:val="18"/>
          <w:szCs w:val="18"/>
        </w:rPr>
        <w:t xml:space="preserve"> compensate</w:t>
      </w:r>
      <w:r w:rsidR="007F3846">
        <w:rPr>
          <w:rFonts w:asciiTheme="minorHAnsi" w:hAnsiTheme="minorHAnsi" w:cstheme="minorHAnsi"/>
          <w:sz w:val="18"/>
          <w:szCs w:val="18"/>
        </w:rPr>
        <w:t xml:space="preserve"> for this</w:t>
      </w:r>
      <w:r w:rsidR="00B02ED1" w:rsidRPr="00B865C4">
        <w:rPr>
          <w:rFonts w:asciiTheme="minorHAnsi" w:hAnsiTheme="minorHAnsi" w:cstheme="minorHAnsi"/>
          <w:sz w:val="18"/>
          <w:szCs w:val="18"/>
        </w:rPr>
        <w:t xml:space="preserve"> without compromising </w:t>
      </w:r>
      <w:r w:rsidRPr="00B865C4">
        <w:rPr>
          <w:rFonts w:asciiTheme="minorHAnsi" w:hAnsiTheme="minorHAnsi" w:cstheme="minorHAnsi"/>
          <w:sz w:val="18"/>
          <w:szCs w:val="18"/>
        </w:rPr>
        <w:t xml:space="preserve"> efficiency. </w:t>
      </w:r>
    </w:p>
    <w:p w14:paraId="02FCC74C" w14:textId="6DA71210" w:rsidR="0074413D" w:rsidRPr="00B865C4" w:rsidRDefault="0074413D" w:rsidP="0074413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Since health care </w:t>
      </w:r>
      <w:r w:rsidR="007F3846">
        <w:rPr>
          <w:rFonts w:asciiTheme="minorHAnsi" w:hAnsiTheme="minorHAnsi" w:cstheme="minorHAnsi"/>
          <w:sz w:val="18"/>
          <w:szCs w:val="18"/>
        </w:rPr>
        <w:t>services need to be available round the clock and</w:t>
      </w:r>
      <w:r w:rsidRPr="00B865C4">
        <w:rPr>
          <w:rFonts w:asciiTheme="minorHAnsi" w:hAnsiTheme="minorHAnsi" w:cstheme="minorHAnsi"/>
          <w:sz w:val="18"/>
          <w:szCs w:val="18"/>
        </w:rPr>
        <w:t xml:space="preserve"> hospitals  can not be closed  in the light of human resource scarcity</w:t>
      </w:r>
      <w:r w:rsidR="007F3846">
        <w:rPr>
          <w:rFonts w:asciiTheme="minorHAnsi" w:hAnsiTheme="minorHAnsi" w:cstheme="minorHAnsi"/>
          <w:sz w:val="18"/>
          <w:szCs w:val="18"/>
        </w:rPr>
        <w:t>,</w:t>
      </w:r>
      <w:r w:rsidRPr="00B865C4">
        <w:rPr>
          <w:rFonts w:asciiTheme="minorHAnsi" w:hAnsiTheme="minorHAnsi" w:cstheme="minorHAnsi"/>
          <w:sz w:val="18"/>
          <w:szCs w:val="18"/>
        </w:rPr>
        <w:t xml:space="preserve"> the authorities could not allow </w:t>
      </w:r>
      <w:r w:rsidR="007F3846"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sick leave for those in the list .  </w:t>
      </w:r>
      <w:r w:rsidR="007F3846">
        <w:rPr>
          <w:rFonts w:asciiTheme="minorHAnsi" w:hAnsiTheme="minorHAnsi" w:cstheme="minorHAnsi"/>
          <w:sz w:val="18"/>
          <w:szCs w:val="18"/>
        </w:rPr>
        <w:t>Finding substitutions were considered to be non-</w:t>
      </w:r>
      <w:r w:rsidRPr="00B865C4">
        <w:rPr>
          <w:rFonts w:asciiTheme="minorHAnsi" w:hAnsiTheme="minorHAnsi" w:cstheme="minorHAnsi"/>
          <w:sz w:val="18"/>
          <w:szCs w:val="18"/>
        </w:rPr>
        <w:t>feasible</w:t>
      </w:r>
      <w:r w:rsidR="007F3846">
        <w:rPr>
          <w:rFonts w:asciiTheme="minorHAnsi" w:hAnsiTheme="minorHAnsi" w:cstheme="minorHAnsi"/>
          <w:sz w:val="18"/>
          <w:szCs w:val="18"/>
        </w:rPr>
        <w:t xml:space="preserve"> as well as</w:t>
      </w:r>
      <w:r w:rsidRPr="00B865C4">
        <w:rPr>
          <w:rFonts w:asciiTheme="minorHAnsi" w:hAnsiTheme="minorHAnsi" w:cstheme="minorHAnsi"/>
          <w:sz w:val="18"/>
          <w:szCs w:val="18"/>
        </w:rPr>
        <w:t xml:space="preserve"> cost prohibitive. </w:t>
      </w:r>
      <w:r w:rsidR="007F3846">
        <w:rPr>
          <w:rFonts w:asciiTheme="minorHAnsi" w:hAnsiTheme="minorHAnsi" w:cstheme="minorHAnsi"/>
          <w:sz w:val="18"/>
          <w:szCs w:val="18"/>
        </w:rPr>
        <w:t>Also, t</w:t>
      </w:r>
      <w:r w:rsidRPr="00B865C4">
        <w:rPr>
          <w:rFonts w:asciiTheme="minorHAnsi" w:hAnsiTheme="minorHAnsi" w:cstheme="minorHAnsi"/>
          <w:sz w:val="18"/>
          <w:szCs w:val="18"/>
        </w:rPr>
        <w:t xml:space="preserve">heir absence </w:t>
      </w:r>
      <w:r w:rsidR="007F3846">
        <w:rPr>
          <w:rFonts w:asciiTheme="minorHAnsi" w:hAnsiTheme="minorHAnsi" w:cstheme="minorHAnsi"/>
          <w:sz w:val="18"/>
          <w:szCs w:val="18"/>
        </w:rPr>
        <w:t>could</w:t>
      </w:r>
      <w:r w:rsidR="007F3846"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lead to denial of services to poor </w:t>
      </w:r>
      <w:r w:rsidR="007F3846">
        <w:rPr>
          <w:rFonts w:asciiTheme="minorHAnsi" w:hAnsiTheme="minorHAnsi" w:cstheme="minorHAnsi"/>
          <w:sz w:val="18"/>
          <w:szCs w:val="18"/>
        </w:rPr>
        <w:t>patients seeking health care.</w:t>
      </w:r>
      <w:r w:rsidRPr="00B865C4">
        <w:rPr>
          <w:rFonts w:asciiTheme="minorHAnsi" w:hAnsiTheme="minorHAnsi" w:cstheme="minorHAnsi"/>
          <w:sz w:val="18"/>
          <w:szCs w:val="18"/>
        </w:rPr>
        <w:t xml:space="preserve"> </w:t>
      </w:r>
      <w:r w:rsidR="007F3846">
        <w:rPr>
          <w:rFonts w:asciiTheme="minorHAnsi" w:hAnsiTheme="minorHAnsi" w:cstheme="minorHAnsi"/>
          <w:sz w:val="18"/>
          <w:szCs w:val="18"/>
        </w:rPr>
        <w:t>Thus,</w:t>
      </w:r>
      <w:r w:rsidRPr="00B865C4">
        <w:rPr>
          <w:rFonts w:asciiTheme="minorHAnsi" w:hAnsiTheme="minorHAnsi" w:cstheme="minorHAnsi"/>
          <w:sz w:val="18"/>
          <w:szCs w:val="18"/>
        </w:rPr>
        <w:t xml:space="preserve"> using the criteria </w:t>
      </w:r>
      <w:r w:rsidR="007F3846">
        <w:rPr>
          <w:rFonts w:asciiTheme="minorHAnsi" w:hAnsiTheme="minorHAnsi" w:cstheme="minorHAnsi"/>
          <w:sz w:val="18"/>
          <w:szCs w:val="18"/>
        </w:rPr>
        <w:t>of</w:t>
      </w:r>
      <w:r w:rsidRPr="00B865C4">
        <w:rPr>
          <w:rFonts w:asciiTheme="minorHAnsi" w:hAnsiTheme="minorHAnsi" w:cstheme="minorHAnsi"/>
          <w:sz w:val="18"/>
          <w:szCs w:val="18"/>
        </w:rPr>
        <w:t xml:space="preserve"> “intervention ladder “and the </w:t>
      </w:r>
      <w:r w:rsidR="007F3846">
        <w:rPr>
          <w:rFonts w:asciiTheme="minorHAnsi" w:hAnsiTheme="minorHAnsi" w:cstheme="minorHAnsi"/>
          <w:sz w:val="18"/>
          <w:szCs w:val="18"/>
        </w:rPr>
        <w:t>“</w:t>
      </w:r>
      <w:r w:rsidRPr="00B865C4">
        <w:rPr>
          <w:rFonts w:asciiTheme="minorHAnsi" w:hAnsiTheme="minorHAnsi" w:cstheme="minorHAnsi"/>
          <w:sz w:val="18"/>
          <w:szCs w:val="18"/>
        </w:rPr>
        <w:t>proportionality of benefits and harm</w:t>
      </w:r>
      <w:r w:rsidR="007F3846">
        <w:rPr>
          <w:rFonts w:asciiTheme="minorHAnsi" w:hAnsiTheme="minorHAnsi" w:cstheme="minorHAnsi"/>
          <w:sz w:val="18"/>
          <w:szCs w:val="18"/>
        </w:rPr>
        <w:t>”</w:t>
      </w:r>
      <w:r w:rsidR="00D03709"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 contact tracing without sick leave among HCW </w:t>
      </w:r>
      <w:r w:rsidR="007F3846">
        <w:rPr>
          <w:rFonts w:asciiTheme="minorHAnsi" w:hAnsiTheme="minorHAnsi" w:cstheme="minorHAnsi"/>
          <w:sz w:val="18"/>
          <w:szCs w:val="18"/>
        </w:rPr>
        <w:t xml:space="preserve">could be considered justifiable but remains contentious. </w:t>
      </w:r>
      <w:r w:rsidRPr="00B865C4">
        <w:rPr>
          <w:rFonts w:asciiTheme="minorHAnsi" w:hAnsiTheme="minorHAnsi" w:cstheme="minorHAnsi"/>
          <w:sz w:val="18"/>
          <w:szCs w:val="18"/>
        </w:rPr>
        <w:t xml:space="preserve">[2]  </w:t>
      </w:r>
    </w:p>
    <w:p w14:paraId="7769CE7B" w14:textId="17C8F256" w:rsidR="0074413D" w:rsidRPr="004328C4" w:rsidRDefault="0074413D" w:rsidP="0074413D">
      <w:pPr>
        <w:pStyle w:val="Default"/>
        <w:rPr>
          <w:rFonts w:asciiTheme="minorHAnsi" w:hAnsiTheme="minorHAnsi" w:cstheme="minorHAnsi"/>
          <w:b/>
          <w:bCs/>
          <w:sz w:val="18"/>
          <w:szCs w:val="18"/>
        </w:rPr>
      </w:pPr>
      <w:r w:rsidRPr="00B865C4">
        <w:rPr>
          <w:rFonts w:asciiTheme="minorHAnsi" w:hAnsiTheme="minorHAnsi" w:cstheme="minorHAnsi"/>
          <w:b/>
          <w:bCs/>
          <w:sz w:val="18"/>
          <w:szCs w:val="18"/>
        </w:rPr>
        <w:t xml:space="preserve">4. Autonomy </w:t>
      </w:r>
    </w:p>
    <w:p w14:paraId="30DD0CCD" w14:textId="5F8822AF" w:rsidR="0074413D" w:rsidRPr="00B865C4" w:rsidRDefault="0074413D" w:rsidP="0074413D">
      <w:pPr>
        <w:pStyle w:val="Default"/>
        <w:rPr>
          <w:rFonts w:asciiTheme="minorHAnsi" w:hAnsiTheme="minorHAnsi" w:cstheme="minorHAnsi"/>
          <w:sz w:val="18"/>
          <w:szCs w:val="18"/>
        </w:rPr>
      </w:pPr>
      <w:r w:rsidRPr="00B865C4">
        <w:rPr>
          <w:rFonts w:asciiTheme="minorHAnsi" w:hAnsiTheme="minorHAnsi" w:cstheme="minorHAnsi"/>
          <w:sz w:val="18"/>
          <w:szCs w:val="18"/>
        </w:rPr>
        <w:t xml:space="preserve">Respect for autonomy is respect for persons </w:t>
      </w:r>
      <w:r w:rsidR="004328C4">
        <w:rPr>
          <w:rFonts w:asciiTheme="minorHAnsi" w:hAnsiTheme="minorHAnsi" w:cstheme="minorHAnsi"/>
          <w:sz w:val="18"/>
          <w:szCs w:val="18"/>
        </w:rPr>
        <w:t>themselves</w:t>
      </w:r>
      <w:r w:rsidRPr="00B865C4">
        <w:rPr>
          <w:rFonts w:asciiTheme="minorHAnsi" w:hAnsiTheme="minorHAnsi" w:cstheme="minorHAnsi"/>
          <w:sz w:val="18"/>
          <w:szCs w:val="18"/>
        </w:rPr>
        <w:t xml:space="preserve"> </w:t>
      </w:r>
      <w:r w:rsidR="004328C4">
        <w:rPr>
          <w:rFonts w:asciiTheme="minorHAnsi" w:hAnsiTheme="minorHAnsi" w:cstheme="minorHAnsi"/>
          <w:sz w:val="18"/>
          <w:szCs w:val="18"/>
        </w:rPr>
        <w:t>and</w:t>
      </w:r>
      <w:r w:rsidRPr="00B865C4">
        <w:rPr>
          <w:rFonts w:asciiTheme="minorHAnsi" w:hAnsiTheme="minorHAnsi" w:cstheme="minorHAnsi"/>
          <w:sz w:val="18"/>
          <w:szCs w:val="18"/>
        </w:rPr>
        <w:t xml:space="preserve"> requires letting individuals make their own choices based on their values and preferences. This includes paying attention to values such as privacy and confidentiality</w:t>
      </w:r>
      <w:r w:rsidR="004328C4">
        <w:rPr>
          <w:rFonts w:asciiTheme="minorHAnsi" w:hAnsiTheme="minorHAnsi" w:cstheme="minorHAnsi"/>
          <w:sz w:val="18"/>
          <w:szCs w:val="18"/>
        </w:rPr>
        <w:t xml:space="preserve">; </w:t>
      </w:r>
      <w:r w:rsidRPr="00B865C4">
        <w:rPr>
          <w:rFonts w:asciiTheme="minorHAnsi" w:hAnsiTheme="minorHAnsi" w:cstheme="minorHAnsi"/>
          <w:sz w:val="18"/>
          <w:szCs w:val="18"/>
        </w:rPr>
        <w:t>social, religious and cultural beliefs</w:t>
      </w:r>
      <w:r w:rsidR="004328C4">
        <w:rPr>
          <w:rFonts w:asciiTheme="minorHAnsi" w:hAnsiTheme="minorHAnsi" w:cstheme="minorHAnsi"/>
          <w:sz w:val="18"/>
          <w:szCs w:val="18"/>
        </w:rPr>
        <w:t>;</w:t>
      </w:r>
      <w:r w:rsidRPr="00B865C4">
        <w:rPr>
          <w:rFonts w:asciiTheme="minorHAnsi" w:hAnsiTheme="minorHAnsi" w:cstheme="minorHAnsi"/>
          <w:sz w:val="18"/>
          <w:szCs w:val="18"/>
        </w:rPr>
        <w:t xml:space="preserve"> and important relationships including family bonds. Autonomy also refers to treating individuals in ways that are fitting to and informed by a recognition of our common humanity, dignity and inherent rights.[1]</w:t>
      </w:r>
    </w:p>
    <w:p w14:paraId="2B40D42A" w14:textId="2B1B420A" w:rsidR="0074413D"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sz w:val="18"/>
          <w:szCs w:val="18"/>
        </w:rPr>
        <w:t xml:space="preserve">In the case of Nipah which is an infectious and fatal disease the frontline workers in hospitals are highly vulnerable.  </w:t>
      </w:r>
      <w:r w:rsidR="00862E82">
        <w:rPr>
          <w:rFonts w:asciiTheme="minorHAnsi" w:hAnsiTheme="minorHAnsi" w:cstheme="minorHAnsi"/>
          <w:sz w:val="18"/>
          <w:szCs w:val="18"/>
        </w:rPr>
        <w:t>In the</w:t>
      </w:r>
      <w:r w:rsidR="00862E82"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first out break reported from </w:t>
      </w:r>
      <w:r w:rsidR="00862E82">
        <w:rPr>
          <w:rFonts w:asciiTheme="minorHAnsi" w:hAnsiTheme="minorHAnsi" w:cstheme="minorHAnsi"/>
          <w:sz w:val="18"/>
          <w:szCs w:val="18"/>
        </w:rPr>
        <w:t>Siliguri in W</w:t>
      </w:r>
      <w:r w:rsidRPr="00B865C4">
        <w:rPr>
          <w:rFonts w:asciiTheme="minorHAnsi" w:hAnsiTheme="minorHAnsi" w:cstheme="minorHAnsi"/>
          <w:sz w:val="18"/>
          <w:szCs w:val="18"/>
        </w:rPr>
        <w:t>est Bengal</w:t>
      </w:r>
      <w:r w:rsidR="00862E82">
        <w:rPr>
          <w:rFonts w:asciiTheme="minorHAnsi" w:hAnsiTheme="minorHAnsi" w:cstheme="minorHAnsi"/>
          <w:sz w:val="18"/>
          <w:szCs w:val="18"/>
        </w:rPr>
        <w:t>,</w:t>
      </w:r>
      <w:r w:rsidRPr="00B865C4">
        <w:rPr>
          <w:rFonts w:asciiTheme="minorHAnsi" w:hAnsiTheme="minorHAnsi" w:cstheme="minorHAnsi"/>
          <w:sz w:val="18"/>
          <w:szCs w:val="18"/>
        </w:rPr>
        <w:t xml:space="preserve"> India </w:t>
      </w:r>
      <w:r w:rsidR="00862E82">
        <w:rPr>
          <w:rFonts w:asciiTheme="minorHAnsi" w:hAnsiTheme="minorHAnsi" w:cstheme="minorHAnsi"/>
          <w:sz w:val="18"/>
          <w:szCs w:val="18"/>
        </w:rPr>
        <w:t>thirty three of the</w:t>
      </w:r>
      <w:r w:rsidRPr="00B865C4">
        <w:rPr>
          <w:rFonts w:asciiTheme="minorHAnsi" w:hAnsiTheme="minorHAnsi" w:cstheme="minorHAnsi"/>
          <w:sz w:val="18"/>
          <w:szCs w:val="18"/>
        </w:rPr>
        <w:t xml:space="preserve"> forty five </w:t>
      </w:r>
      <w:r w:rsidR="00862E82">
        <w:rPr>
          <w:rFonts w:asciiTheme="minorHAnsi" w:hAnsiTheme="minorHAnsi" w:cstheme="minorHAnsi"/>
          <w:sz w:val="18"/>
          <w:szCs w:val="18"/>
        </w:rPr>
        <w:t>that</w:t>
      </w:r>
      <w:r w:rsidRPr="00B865C4">
        <w:rPr>
          <w:rFonts w:asciiTheme="minorHAnsi" w:hAnsiTheme="minorHAnsi" w:cstheme="minorHAnsi"/>
          <w:sz w:val="18"/>
          <w:szCs w:val="18"/>
        </w:rPr>
        <w:t xml:space="preserve"> succumbed </w:t>
      </w:r>
      <w:r w:rsidR="00862E82">
        <w:rPr>
          <w:rFonts w:asciiTheme="minorHAnsi" w:hAnsiTheme="minorHAnsi" w:cstheme="minorHAnsi"/>
          <w:sz w:val="18"/>
          <w:szCs w:val="18"/>
        </w:rPr>
        <w:t>to death</w:t>
      </w:r>
      <w:r w:rsidRPr="00B865C4">
        <w:rPr>
          <w:rFonts w:asciiTheme="minorHAnsi" w:hAnsiTheme="minorHAnsi" w:cstheme="minorHAnsi"/>
          <w:sz w:val="18"/>
          <w:szCs w:val="18"/>
        </w:rPr>
        <w:t xml:space="preserve"> were  HCW</w:t>
      </w:r>
      <w:r w:rsidR="0057703F">
        <w:rPr>
          <w:rFonts w:asciiTheme="minorHAnsi" w:hAnsiTheme="minorHAnsi" w:cstheme="minorHAnsi"/>
          <w:sz w:val="18"/>
          <w:szCs w:val="18"/>
        </w:rPr>
        <w:t>s</w:t>
      </w:r>
      <w:r w:rsidRPr="00B865C4">
        <w:rPr>
          <w:rFonts w:asciiTheme="minorHAnsi" w:hAnsiTheme="minorHAnsi" w:cstheme="minorHAnsi"/>
          <w:sz w:val="18"/>
          <w:szCs w:val="18"/>
        </w:rPr>
        <w:t xml:space="preserve"> [</w:t>
      </w:r>
      <w:r w:rsidR="00D03709" w:rsidRPr="00B865C4">
        <w:rPr>
          <w:rFonts w:asciiTheme="minorHAnsi" w:hAnsiTheme="minorHAnsi" w:cstheme="minorHAnsi"/>
          <w:sz w:val="18"/>
          <w:szCs w:val="18"/>
        </w:rPr>
        <w:t>7</w:t>
      </w:r>
      <w:r w:rsidRPr="00B865C4">
        <w:rPr>
          <w:rFonts w:asciiTheme="minorHAnsi" w:hAnsiTheme="minorHAnsi" w:cstheme="minorHAnsi"/>
          <w:sz w:val="18"/>
          <w:szCs w:val="18"/>
        </w:rPr>
        <w:t>].</w:t>
      </w:r>
      <w:r w:rsidR="00862E82">
        <w:rPr>
          <w:rFonts w:asciiTheme="minorHAnsi" w:hAnsiTheme="minorHAnsi" w:cstheme="minorHAnsi"/>
          <w:sz w:val="18"/>
          <w:szCs w:val="18"/>
        </w:rPr>
        <w:t xml:space="preserve"> Since</w:t>
      </w:r>
      <w:r w:rsidRPr="00B865C4">
        <w:rPr>
          <w:rFonts w:asciiTheme="minorHAnsi" w:hAnsiTheme="minorHAnsi" w:cstheme="minorHAnsi"/>
          <w:sz w:val="18"/>
          <w:szCs w:val="18"/>
        </w:rPr>
        <w:t xml:space="preserve"> the disease was diagnosed</w:t>
      </w:r>
      <w:r w:rsidR="00862E82">
        <w:rPr>
          <w:rFonts w:asciiTheme="minorHAnsi" w:hAnsiTheme="minorHAnsi" w:cstheme="minorHAnsi"/>
          <w:sz w:val="18"/>
          <w:szCs w:val="18"/>
        </w:rPr>
        <w:t xml:space="preserve"> too</w:t>
      </w:r>
      <w:r w:rsidRPr="00B865C4">
        <w:rPr>
          <w:rFonts w:asciiTheme="minorHAnsi" w:hAnsiTheme="minorHAnsi" w:cstheme="minorHAnsi"/>
          <w:sz w:val="18"/>
          <w:szCs w:val="18"/>
        </w:rPr>
        <w:t xml:space="preserve"> late</w:t>
      </w:r>
      <w:r w:rsidR="00862E82">
        <w:rPr>
          <w:rFonts w:asciiTheme="minorHAnsi" w:hAnsiTheme="minorHAnsi" w:cstheme="minorHAnsi"/>
          <w:sz w:val="18"/>
          <w:szCs w:val="18"/>
        </w:rPr>
        <w:t>,</w:t>
      </w:r>
      <w:r w:rsidRPr="00B865C4">
        <w:rPr>
          <w:rFonts w:asciiTheme="minorHAnsi" w:hAnsiTheme="minorHAnsi" w:cstheme="minorHAnsi"/>
          <w:sz w:val="18"/>
          <w:szCs w:val="18"/>
        </w:rPr>
        <w:t xml:space="preserve"> there were  no proper platform for communication  </w:t>
      </w:r>
      <w:r w:rsidR="00862E82">
        <w:rPr>
          <w:rFonts w:asciiTheme="minorHAnsi" w:hAnsiTheme="minorHAnsi" w:cstheme="minorHAnsi"/>
          <w:sz w:val="18"/>
          <w:szCs w:val="18"/>
        </w:rPr>
        <w:t>and</w:t>
      </w:r>
      <w:r w:rsidRPr="00B865C4">
        <w:rPr>
          <w:rFonts w:asciiTheme="minorHAnsi" w:hAnsiTheme="minorHAnsi" w:cstheme="minorHAnsi"/>
          <w:sz w:val="18"/>
          <w:szCs w:val="18"/>
        </w:rPr>
        <w:t xml:space="preserve"> HCW s were  n</w:t>
      </w:r>
      <w:r w:rsidR="004E10BB">
        <w:rPr>
          <w:rFonts w:asciiTheme="minorHAnsi" w:hAnsiTheme="minorHAnsi" w:cstheme="minorHAnsi"/>
          <w:sz w:val="18"/>
          <w:szCs w:val="18"/>
        </w:rPr>
        <w:t>either</w:t>
      </w:r>
      <w:r w:rsidRPr="00B865C4">
        <w:rPr>
          <w:rFonts w:asciiTheme="minorHAnsi" w:hAnsiTheme="minorHAnsi" w:cstheme="minorHAnsi"/>
          <w:sz w:val="18"/>
          <w:szCs w:val="18"/>
        </w:rPr>
        <w:t xml:space="preserve"> informed </w:t>
      </w:r>
      <w:r w:rsidR="0037319F">
        <w:rPr>
          <w:rFonts w:asciiTheme="minorHAnsi" w:hAnsiTheme="minorHAnsi" w:cstheme="minorHAnsi"/>
          <w:sz w:val="18"/>
          <w:szCs w:val="18"/>
        </w:rPr>
        <w:t>or aware of</w:t>
      </w:r>
      <w:r w:rsidRPr="00B865C4">
        <w:rPr>
          <w:rFonts w:asciiTheme="minorHAnsi" w:hAnsiTheme="minorHAnsi" w:cstheme="minorHAnsi"/>
          <w:sz w:val="18"/>
          <w:szCs w:val="18"/>
        </w:rPr>
        <w:t xml:space="preserve"> the risks.  </w:t>
      </w:r>
      <w:r w:rsidR="00ED7093">
        <w:rPr>
          <w:rFonts w:asciiTheme="minorHAnsi" w:hAnsiTheme="minorHAnsi" w:cstheme="minorHAnsi"/>
          <w:sz w:val="18"/>
          <w:szCs w:val="18"/>
        </w:rPr>
        <w:t>“</w:t>
      </w:r>
      <w:r w:rsidRPr="00B865C4">
        <w:rPr>
          <w:rFonts w:asciiTheme="minorHAnsi" w:hAnsiTheme="minorHAnsi" w:cstheme="minorHAnsi"/>
          <w:sz w:val="18"/>
          <w:szCs w:val="18"/>
        </w:rPr>
        <w:t xml:space="preserve">Individuals should not be expected to take on risky work assignments during an infectious disease outbreak unless they are provided </w:t>
      </w:r>
      <w:r w:rsidR="00ED7093">
        <w:rPr>
          <w:rFonts w:asciiTheme="minorHAnsi" w:hAnsiTheme="minorHAnsi" w:cstheme="minorHAnsi"/>
          <w:sz w:val="18"/>
          <w:szCs w:val="18"/>
        </w:rPr>
        <w:t>a</w:t>
      </w:r>
      <w:r w:rsidR="0057703F">
        <w:rPr>
          <w:rFonts w:asciiTheme="minorHAnsi" w:hAnsiTheme="minorHAnsi" w:cstheme="minorHAnsi"/>
          <w:sz w:val="18"/>
          <w:szCs w:val="18"/>
        </w:rPr>
        <w:t>p</w:t>
      </w:r>
      <w:r w:rsidR="00ED7093">
        <w:rPr>
          <w:rFonts w:asciiTheme="minorHAnsi" w:hAnsiTheme="minorHAnsi" w:cstheme="minorHAnsi"/>
          <w:sz w:val="18"/>
          <w:szCs w:val="18"/>
        </w:rPr>
        <w:t>propriate</w:t>
      </w:r>
      <w:r w:rsidRPr="00B865C4">
        <w:rPr>
          <w:rFonts w:asciiTheme="minorHAnsi" w:hAnsiTheme="minorHAnsi" w:cstheme="minorHAnsi"/>
          <w:sz w:val="18"/>
          <w:szCs w:val="18"/>
        </w:rPr>
        <w:t xml:space="preserve"> training</w:t>
      </w:r>
      <w:r w:rsidR="00ED7093">
        <w:rPr>
          <w:rFonts w:asciiTheme="minorHAnsi" w:hAnsiTheme="minorHAnsi" w:cstheme="minorHAnsi"/>
          <w:sz w:val="18"/>
          <w:szCs w:val="18"/>
        </w:rPr>
        <w:t xml:space="preserve"> and</w:t>
      </w:r>
      <w:r w:rsidRPr="00B865C4">
        <w:rPr>
          <w:rFonts w:asciiTheme="minorHAnsi" w:hAnsiTheme="minorHAnsi" w:cstheme="minorHAnsi"/>
          <w:sz w:val="18"/>
          <w:szCs w:val="18"/>
        </w:rPr>
        <w:t xml:space="preserve"> tools for PPE. The authorities should also provide resources necessary to minimize the risks of infection ”[1]. </w:t>
      </w:r>
      <w:r w:rsidR="00EE1045">
        <w:rPr>
          <w:rFonts w:asciiTheme="minorHAnsi" w:hAnsiTheme="minorHAnsi" w:cstheme="minorHAnsi"/>
          <w:sz w:val="18"/>
          <w:szCs w:val="18"/>
        </w:rPr>
        <w:t>In the current outbreak,</w:t>
      </w:r>
      <w:r w:rsidRPr="00B865C4">
        <w:rPr>
          <w:rFonts w:asciiTheme="minorHAnsi" w:hAnsiTheme="minorHAnsi" w:cstheme="minorHAnsi"/>
          <w:sz w:val="18"/>
          <w:szCs w:val="18"/>
        </w:rPr>
        <w:t xml:space="preserve"> appropriate barrier nursing </w:t>
      </w:r>
      <w:r w:rsidR="00EE1045">
        <w:rPr>
          <w:rFonts w:asciiTheme="minorHAnsi" w:hAnsiTheme="minorHAnsi" w:cstheme="minorHAnsi"/>
          <w:sz w:val="18"/>
          <w:szCs w:val="18"/>
        </w:rPr>
        <w:t>and</w:t>
      </w:r>
      <w:r w:rsidR="00EE1045"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use </w:t>
      </w:r>
      <w:r w:rsidR="00EE1045">
        <w:rPr>
          <w:rFonts w:asciiTheme="minorHAnsi" w:hAnsiTheme="minorHAnsi" w:cstheme="minorHAnsi"/>
          <w:sz w:val="18"/>
          <w:szCs w:val="18"/>
        </w:rPr>
        <w:t xml:space="preserve">of </w:t>
      </w:r>
      <w:r w:rsidRPr="00B865C4">
        <w:rPr>
          <w:rFonts w:asciiTheme="minorHAnsi" w:hAnsiTheme="minorHAnsi" w:cstheme="minorHAnsi"/>
          <w:sz w:val="18"/>
          <w:szCs w:val="18"/>
        </w:rPr>
        <w:t xml:space="preserve">personel protective equipments </w:t>
      </w:r>
      <w:r w:rsidR="00EE1045">
        <w:rPr>
          <w:rFonts w:asciiTheme="minorHAnsi" w:hAnsiTheme="minorHAnsi" w:cstheme="minorHAnsi"/>
          <w:sz w:val="18"/>
          <w:szCs w:val="18"/>
        </w:rPr>
        <w:t>were not adequate</w:t>
      </w:r>
      <w:r w:rsidRPr="00B865C4">
        <w:rPr>
          <w:rFonts w:asciiTheme="minorHAnsi" w:hAnsiTheme="minorHAnsi" w:cstheme="minorHAnsi"/>
          <w:sz w:val="18"/>
          <w:szCs w:val="18"/>
        </w:rPr>
        <w:t xml:space="preserve">. </w:t>
      </w:r>
      <w:r w:rsidR="00EE1045">
        <w:rPr>
          <w:rFonts w:asciiTheme="minorHAnsi" w:hAnsiTheme="minorHAnsi" w:cstheme="minorHAnsi"/>
          <w:sz w:val="18"/>
          <w:szCs w:val="18"/>
        </w:rPr>
        <w:t>In some</w:t>
      </w:r>
      <w:r w:rsidRPr="00B865C4">
        <w:rPr>
          <w:rFonts w:asciiTheme="minorHAnsi" w:hAnsiTheme="minorHAnsi" w:cstheme="minorHAnsi"/>
          <w:sz w:val="18"/>
          <w:szCs w:val="18"/>
        </w:rPr>
        <w:t xml:space="preserve"> facilitie</w:t>
      </w:r>
      <w:r w:rsidR="00EE1045">
        <w:rPr>
          <w:rFonts w:asciiTheme="minorHAnsi" w:hAnsiTheme="minorHAnsi" w:cstheme="minorHAnsi"/>
          <w:sz w:val="18"/>
          <w:szCs w:val="18"/>
        </w:rPr>
        <w:t xml:space="preserve">s, the </w:t>
      </w:r>
      <w:r w:rsidRPr="00B865C4">
        <w:rPr>
          <w:rFonts w:asciiTheme="minorHAnsi" w:hAnsiTheme="minorHAnsi" w:cstheme="minorHAnsi"/>
          <w:sz w:val="18"/>
          <w:szCs w:val="18"/>
        </w:rPr>
        <w:t xml:space="preserve">equipments were either </w:t>
      </w:r>
      <w:r w:rsidR="00EE1045">
        <w:rPr>
          <w:rFonts w:asciiTheme="minorHAnsi" w:hAnsiTheme="minorHAnsi" w:cstheme="minorHAnsi"/>
          <w:sz w:val="18"/>
          <w:szCs w:val="18"/>
        </w:rPr>
        <w:t xml:space="preserve"> unavailable or insufficient</w:t>
      </w:r>
      <w:r w:rsidRPr="00B865C4">
        <w:rPr>
          <w:rFonts w:asciiTheme="minorHAnsi" w:hAnsiTheme="minorHAnsi" w:cstheme="minorHAnsi"/>
          <w:sz w:val="18"/>
          <w:szCs w:val="18"/>
        </w:rPr>
        <w:t xml:space="preserve">. </w:t>
      </w:r>
      <w:r w:rsidR="00EE1045">
        <w:rPr>
          <w:rFonts w:asciiTheme="minorHAnsi" w:hAnsiTheme="minorHAnsi" w:cstheme="minorHAnsi"/>
          <w:sz w:val="18"/>
          <w:szCs w:val="18"/>
        </w:rPr>
        <w:t>This contributed two nurses getting infected by Nipah</w:t>
      </w:r>
      <w:r w:rsidRPr="00B865C4">
        <w:rPr>
          <w:rFonts w:asciiTheme="minorHAnsi" w:hAnsiTheme="minorHAnsi" w:cstheme="minorHAnsi"/>
          <w:sz w:val="18"/>
          <w:szCs w:val="18"/>
        </w:rPr>
        <w:t xml:space="preserve">  , one  </w:t>
      </w:r>
      <w:r w:rsidR="00EE1045">
        <w:rPr>
          <w:rFonts w:asciiTheme="minorHAnsi" w:hAnsiTheme="minorHAnsi" w:cstheme="minorHAnsi"/>
          <w:sz w:val="18"/>
          <w:szCs w:val="18"/>
        </w:rPr>
        <w:t xml:space="preserve">of whom </w:t>
      </w:r>
      <w:r w:rsidRPr="00B865C4">
        <w:rPr>
          <w:rFonts w:asciiTheme="minorHAnsi" w:hAnsiTheme="minorHAnsi" w:cstheme="minorHAnsi"/>
          <w:sz w:val="18"/>
          <w:szCs w:val="18"/>
        </w:rPr>
        <w:t xml:space="preserve">died and </w:t>
      </w:r>
      <w:r w:rsidR="00EE1045">
        <w:rPr>
          <w:rFonts w:asciiTheme="minorHAnsi" w:hAnsiTheme="minorHAnsi" w:cstheme="minorHAnsi"/>
          <w:sz w:val="18"/>
          <w:szCs w:val="18"/>
        </w:rPr>
        <w:t>another</w:t>
      </w:r>
      <w:r w:rsidR="00EE1045"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unconfirmed case of death </w:t>
      </w:r>
      <w:r w:rsidR="00EE1045">
        <w:rPr>
          <w:rFonts w:asciiTheme="minorHAnsi" w:hAnsiTheme="minorHAnsi" w:cstheme="minorHAnsi"/>
          <w:sz w:val="18"/>
          <w:szCs w:val="18"/>
        </w:rPr>
        <w:t>of a</w:t>
      </w:r>
      <w:r w:rsidR="00EE1045"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radiology </w:t>
      </w:r>
      <w:r w:rsidR="00EE1045">
        <w:rPr>
          <w:rFonts w:asciiTheme="minorHAnsi" w:hAnsiTheme="minorHAnsi" w:cstheme="minorHAnsi"/>
          <w:sz w:val="18"/>
          <w:szCs w:val="18"/>
        </w:rPr>
        <w:t>assistant</w:t>
      </w:r>
      <w:r w:rsidRPr="00B865C4">
        <w:rPr>
          <w:rFonts w:asciiTheme="minorHAnsi" w:hAnsiTheme="minorHAnsi" w:cstheme="minorHAnsi"/>
          <w:sz w:val="18"/>
          <w:szCs w:val="18"/>
        </w:rPr>
        <w:t xml:space="preserve">.  </w:t>
      </w:r>
      <w:r w:rsidR="00EE1045">
        <w:rPr>
          <w:rFonts w:asciiTheme="minorHAnsi" w:hAnsiTheme="minorHAnsi" w:cstheme="minorHAnsi"/>
          <w:sz w:val="18"/>
          <w:szCs w:val="18"/>
        </w:rPr>
        <w:t>It appears that all</w:t>
      </w:r>
      <w:r w:rsidRPr="00B865C4">
        <w:rPr>
          <w:rFonts w:asciiTheme="minorHAnsi" w:hAnsiTheme="minorHAnsi" w:cstheme="minorHAnsi"/>
          <w:sz w:val="18"/>
          <w:szCs w:val="18"/>
        </w:rPr>
        <w:t xml:space="preserve"> secondary cases acquired infection from three hospitals</w:t>
      </w:r>
      <w:r w:rsidR="00D03709" w:rsidRPr="00B865C4">
        <w:rPr>
          <w:rFonts w:asciiTheme="minorHAnsi" w:hAnsiTheme="minorHAnsi" w:cstheme="minorHAnsi"/>
          <w:sz w:val="18"/>
          <w:szCs w:val="18"/>
        </w:rPr>
        <w:t>.</w:t>
      </w:r>
      <w:r w:rsidRPr="00B865C4">
        <w:rPr>
          <w:rFonts w:asciiTheme="minorHAnsi" w:hAnsiTheme="minorHAnsi" w:cstheme="minorHAnsi"/>
          <w:sz w:val="18"/>
          <w:szCs w:val="18"/>
        </w:rPr>
        <w:t xml:space="preserve">  If there was freedom or knowledge to make choices </w:t>
      </w:r>
      <w:r w:rsidR="00EE1045">
        <w:rPr>
          <w:rFonts w:asciiTheme="minorHAnsi" w:hAnsiTheme="minorHAnsi" w:cstheme="minorHAnsi"/>
          <w:sz w:val="18"/>
          <w:szCs w:val="18"/>
        </w:rPr>
        <w:t>the magnitude of these</w:t>
      </w:r>
      <w:r w:rsidR="00EE1045"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nosocomial </w:t>
      </w:r>
      <w:r w:rsidR="00EE1045">
        <w:rPr>
          <w:rFonts w:asciiTheme="minorHAnsi" w:hAnsiTheme="minorHAnsi" w:cstheme="minorHAnsi"/>
          <w:sz w:val="18"/>
          <w:szCs w:val="18"/>
        </w:rPr>
        <w:t>cases could have been decreased</w:t>
      </w:r>
      <w:r w:rsidRPr="00B865C4">
        <w:rPr>
          <w:rFonts w:asciiTheme="minorHAnsi" w:hAnsiTheme="minorHAnsi" w:cstheme="minorHAnsi"/>
          <w:sz w:val="18"/>
          <w:szCs w:val="18"/>
        </w:rPr>
        <w:t>. One of the most important steps in dealing with public anxiety during an epidemic like Nipah  is</w:t>
      </w:r>
      <w:r w:rsidR="00EE1045">
        <w:rPr>
          <w:rFonts w:asciiTheme="minorHAnsi" w:hAnsiTheme="minorHAnsi" w:cstheme="minorHAnsi"/>
          <w:sz w:val="18"/>
          <w:szCs w:val="18"/>
        </w:rPr>
        <w:t xml:space="preserve"> </w:t>
      </w:r>
      <w:r w:rsidRPr="00B865C4">
        <w:rPr>
          <w:rFonts w:asciiTheme="minorHAnsi" w:hAnsiTheme="minorHAnsi" w:cstheme="minorHAnsi"/>
          <w:sz w:val="18"/>
          <w:szCs w:val="18"/>
        </w:rPr>
        <w:t>”risk communication”. Inadequate information regarding the illness can be identified as the major reason for the “</w:t>
      </w:r>
      <w:r w:rsidR="00EE1045">
        <w:rPr>
          <w:rFonts w:asciiTheme="minorHAnsi" w:hAnsiTheme="minorHAnsi" w:cstheme="minorHAnsi"/>
          <w:sz w:val="18"/>
          <w:szCs w:val="18"/>
        </w:rPr>
        <w:t>e</w:t>
      </w:r>
      <w:r w:rsidRPr="00B865C4">
        <w:rPr>
          <w:rFonts w:asciiTheme="minorHAnsi" w:hAnsiTheme="minorHAnsi" w:cstheme="minorHAnsi"/>
          <w:sz w:val="18"/>
          <w:szCs w:val="18"/>
        </w:rPr>
        <w:t>xaggerated risk perception” and associated behavioral responses during this outbreak among HCWs and Public. In the absence of official  communication</w:t>
      </w:r>
      <w:r w:rsidR="00EE1045">
        <w:rPr>
          <w:rFonts w:asciiTheme="minorHAnsi" w:hAnsiTheme="minorHAnsi" w:cstheme="minorHAnsi"/>
          <w:sz w:val="18"/>
          <w:szCs w:val="18"/>
        </w:rPr>
        <w:t>,</w:t>
      </w:r>
      <w:r w:rsidRPr="00B865C4">
        <w:rPr>
          <w:rFonts w:asciiTheme="minorHAnsi" w:hAnsiTheme="minorHAnsi" w:cstheme="minorHAnsi"/>
          <w:sz w:val="18"/>
          <w:szCs w:val="18"/>
        </w:rPr>
        <w:t xml:space="preserve"> the misinformation that spread through social media made the situation more complex. </w:t>
      </w:r>
      <w:r w:rsidR="00D03709" w:rsidRPr="00B865C4">
        <w:rPr>
          <w:rFonts w:asciiTheme="minorHAnsi" w:hAnsiTheme="minorHAnsi" w:cstheme="minorHAnsi"/>
          <w:sz w:val="18"/>
          <w:szCs w:val="18"/>
        </w:rPr>
        <w:t>[</w:t>
      </w:r>
      <w:r w:rsidR="0057703F">
        <w:rPr>
          <w:rFonts w:asciiTheme="minorHAnsi" w:hAnsiTheme="minorHAnsi" w:cstheme="minorHAnsi"/>
          <w:sz w:val="18"/>
          <w:szCs w:val="18"/>
        </w:rPr>
        <w:t>6,</w:t>
      </w:r>
      <w:r w:rsidR="00D03709" w:rsidRPr="00B865C4">
        <w:rPr>
          <w:rFonts w:asciiTheme="minorHAnsi" w:hAnsiTheme="minorHAnsi" w:cstheme="minorHAnsi"/>
          <w:sz w:val="18"/>
          <w:szCs w:val="18"/>
        </w:rPr>
        <w:t>8]</w:t>
      </w:r>
    </w:p>
    <w:p w14:paraId="711811DE" w14:textId="447AFF83" w:rsidR="0074413D" w:rsidRPr="00B865C4" w:rsidRDefault="0074413D" w:rsidP="0074413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During quarantine </w:t>
      </w:r>
      <w:r w:rsidR="00603356">
        <w:rPr>
          <w:rFonts w:asciiTheme="minorHAnsi" w:hAnsiTheme="minorHAnsi" w:cstheme="minorHAnsi"/>
          <w:sz w:val="18"/>
          <w:szCs w:val="18"/>
        </w:rPr>
        <w:t xml:space="preserve">or </w:t>
      </w:r>
      <w:r w:rsidRPr="00B865C4">
        <w:rPr>
          <w:rFonts w:asciiTheme="minorHAnsi" w:hAnsiTheme="minorHAnsi" w:cstheme="minorHAnsi"/>
          <w:sz w:val="18"/>
          <w:szCs w:val="18"/>
        </w:rPr>
        <w:t>isolation</w:t>
      </w:r>
      <w:r w:rsidR="00603356">
        <w:rPr>
          <w:rFonts w:asciiTheme="minorHAnsi" w:hAnsiTheme="minorHAnsi" w:cstheme="minorHAnsi"/>
          <w:sz w:val="18"/>
          <w:szCs w:val="18"/>
        </w:rPr>
        <w:t>,</w:t>
      </w:r>
      <w:r w:rsidRPr="00B865C4">
        <w:rPr>
          <w:rFonts w:asciiTheme="minorHAnsi" w:hAnsiTheme="minorHAnsi" w:cstheme="minorHAnsi"/>
          <w:sz w:val="18"/>
          <w:szCs w:val="18"/>
        </w:rPr>
        <w:t xml:space="preserve">  it is important to ensure that individuals have adequate physical space, opportunities to engage in activities and  </w:t>
      </w:r>
      <w:r w:rsidR="00603356">
        <w:rPr>
          <w:rFonts w:asciiTheme="minorHAnsi" w:hAnsiTheme="minorHAnsi" w:cstheme="minorHAnsi"/>
          <w:sz w:val="18"/>
          <w:szCs w:val="18"/>
        </w:rPr>
        <w:t>m</w:t>
      </w:r>
      <w:r w:rsidRPr="00B865C4">
        <w:rPr>
          <w:rFonts w:asciiTheme="minorHAnsi" w:hAnsiTheme="minorHAnsi" w:cstheme="minorHAnsi"/>
          <w:sz w:val="18"/>
          <w:szCs w:val="18"/>
        </w:rPr>
        <w:t>eans to communicate with their loved ones and the outside world. Fulfilling these needs is essential to respect individual dignity. Though the HCWs  are not isolated or kept in home quarantine the</w:t>
      </w:r>
      <w:r w:rsidR="00603356">
        <w:rPr>
          <w:rFonts w:asciiTheme="minorHAnsi" w:hAnsiTheme="minorHAnsi" w:cstheme="minorHAnsi"/>
          <w:sz w:val="18"/>
          <w:szCs w:val="18"/>
        </w:rPr>
        <w:t>ir</w:t>
      </w:r>
      <w:r w:rsidRPr="00B865C4">
        <w:rPr>
          <w:rFonts w:asciiTheme="minorHAnsi" w:hAnsiTheme="minorHAnsi" w:cstheme="minorHAnsi"/>
          <w:sz w:val="18"/>
          <w:szCs w:val="18"/>
        </w:rPr>
        <w:t xml:space="preserve"> movement</w:t>
      </w:r>
      <w:r w:rsidR="00603356">
        <w:rPr>
          <w:rFonts w:asciiTheme="minorHAnsi" w:hAnsiTheme="minorHAnsi" w:cstheme="minorHAnsi"/>
          <w:sz w:val="18"/>
          <w:szCs w:val="18"/>
        </w:rPr>
        <w:t xml:space="preserve">s and </w:t>
      </w:r>
      <w:r w:rsidRPr="00B865C4">
        <w:rPr>
          <w:rFonts w:asciiTheme="minorHAnsi" w:hAnsiTheme="minorHAnsi" w:cstheme="minorHAnsi"/>
          <w:sz w:val="18"/>
          <w:szCs w:val="18"/>
        </w:rPr>
        <w:t>activities out side the ho</w:t>
      </w:r>
      <w:r w:rsidR="00F66047">
        <w:rPr>
          <w:rFonts w:asciiTheme="minorHAnsi" w:hAnsiTheme="minorHAnsi" w:cstheme="minorHAnsi"/>
          <w:sz w:val="18"/>
          <w:szCs w:val="18"/>
        </w:rPr>
        <w:t>s</w:t>
      </w:r>
      <w:r w:rsidRPr="00B865C4">
        <w:rPr>
          <w:rFonts w:asciiTheme="minorHAnsi" w:hAnsiTheme="minorHAnsi" w:cstheme="minorHAnsi"/>
          <w:sz w:val="18"/>
          <w:szCs w:val="18"/>
        </w:rPr>
        <w:t xml:space="preserve">pitals were  restricted.  They were under stress </w:t>
      </w:r>
      <w:r w:rsidR="00603356">
        <w:rPr>
          <w:rFonts w:asciiTheme="minorHAnsi" w:hAnsiTheme="minorHAnsi" w:cstheme="minorHAnsi"/>
          <w:sz w:val="18"/>
          <w:szCs w:val="18"/>
        </w:rPr>
        <w:t xml:space="preserve">and </w:t>
      </w:r>
      <w:r w:rsidRPr="00B865C4">
        <w:rPr>
          <w:rFonts w:asciiTheme="minorHAnsi" w:hAnsiTheme="minorHAnsi" w:cstheme="minorHAnsi"/>
          <w:sz w:val="18"/>
          <w:szCs w:val="18"/>
        </w:rPr>
        <w:t>anxiety. Due to fear of death</w:t>
      </w:r>
      <w:r w:rsidR="00603356">
        <w:rPr>
          <w:rFonts w:asciiTheme="minorHAnsi" w:hAnsiTheme="minorHAnsi" w:cstheme="minorHAnsi"/>
          <w:sz w:val="18"/>
          <w:szCs w:val="18"/>
        </w:rPr>
        <w:t>,</w:t>
      </w:r>
      <w:r w:rsidRPr="00B865C4">
        <w:rPr>
          <w:rFonts w:asciiTheme="minorHAnsi" w:hAnsiTheme="minorHAnsi" w:cstheme="minorHAnsi"/>
          <w:sz w:val="18"/>
          <w:szCs w:val="18"/>
        </w:rPr>
        <w:t xml:space="preserve"> </w:t>
      </w:r>
      <w:r w:rsidR="00603356">
        <w:rPr>
          <w:rFonts w:asciiTheme="minorHAnsi" w:hAnsiTheme="minorHAnsi" w:cstheme="minorHAnsi"/>
          <w:sz w:val="18"/>
          <w:szCs w:val="18"/>
        </w:rPr>
        <w:t>some had even</w:t>
      </w:r>
      <w:r w:rsidRPr="00B865C4">
        <w:rPr>
          <w:rFonts w:asciiTheme="minorHAnsi" w:hAnsiTheme="minorHAnsi" w:cstheme="minorHAnsi"/>
          <w:sz w:val="18"/>
          <w:szCs w:val="18"/>
        </w:rPr>
        <w:t xml:space="preserve"> written their will.  Their appetite and sleep were </w:t>
      </w:r>
      <w:r w:rsidR="00603356">
        <w:rPr>
          <w:rFonts w:asciiTheme="minorHAnsi" w:hAnsiTheme="minorHAnsi" w:cstheme="minorHAnsi"/>
          <w:sz w:val="18"/>
          <w:szCs w:val="18"/>
        </w:rPr>
        <w:t xml:space="preserve">also </w:t>
      </w:r>
      <w:r w:rsidRPr="00B865C4">
        <w:rPr>
          <w:rFonts w:asciiTheme="minorHAnsi" w:hAnsiTheme="minorHAnsi" w:cstheme="minorHAnsi"/>
          <w:sz w:val="18"/>
          <w:szCs w:val="18"/>
        </w:rPr>
        <w:t xml:space="preserve">affected </w:t>
      </w:r>
      <w:r w:rsidR="00603356">
        <w:rPr>
          <w:rFonts w:asciiTheme="minorHAnsi" w:hAnsiTheme="minorHAnsi" w:cstheme="minorHAnsi"/>
          <w:sz w:val="18"/>
          <w:szCs w:val="18"/>
        </w:rPr>
        <w:t>both of which impact the quality of life</w:t>
      </w:r>
      <w:r w:rsidRPr="00B865C4">
        <w:rPr>
          <w:rFonts w:asciiTheme="minorHAnsi" w:hAnsiTheme="minorHAnsi" w:cstheme="minorHAnsi"/>
          <w:sz w:val="18"/>
          <w:szCs w:val="18"/>
        </w:rPr>
        <w:t xml:space="preserve">. Since they were restricted contact from other family members </w:t>
      </w:r>
      <w:r w:rsidR="00E844BA">
        <w:rPr>
          <w:rFonts w:asciiTheme="minorHAnsi" w:hAnsiTheme="minorHAnsi" w:cstheme="minorHAnsi"/>
          <w:sz w:val="18"/>
          <w:szCs w:val="18"/>
        </w:rPr>
        <w:t>and</w:t>
      </w:r>
      <w:r w:rsidR="00E844BA" w:rsidRPr="00B865C4">
        <w:rPr>
          <w:rFonts w:asciiTheme="minorHAnsi" w:hAnsiTheme="minorHAnsi" w:cstheme="minorHAnsi"/>
          <w:sz w:val="18"/>
          <w:szCs w:val="18"/>
        </w:rPr>
        <w:t xml:space="preserve"> </w:t>
      </w:r>
      <w:r w:rsidRPr="00B865C4">
        <w:rPr>
          <w:rFonts w:asciiTheme="minorHAnsi" w:hAnsiTheme="minorHAnsi" w:cstheme="minorHAnsi"/>
          <w:sz w:val="18"/>
          <w:szCs w:val="18"/>
        </w:rPr>
        <w:t>the members</w:t>
      </w:r>
      <w:ins w:id="1" w:author="Thejus Jayakrishnan" w:date="2019-12-31T02:27:00Z">
        <w:r w:rsidR="00E844BA">
          <w:rPr>
            <w:rFonts w:asciiTheme="minorHAnsi" w:hAnsiTheme="minorHAnsi" w:cstheme="minorHAnsi"/>
            <w:sz w:val="18"/>
            <w:szCs w:val="18"/>
          </w:rPr>
          <w:t xml:space="preserve"> </w:t>
        </w:r>
      </w:ins>
      <w:r w:rsidR="00E844BA">
        <w:rPr>
          <w:rFonts w:asciiTheme="minorHAnsi" w:hAnsiTheme="minorHAnsi" w:cstheme="minorHAnsi"/>
          <w:sz w:val="18"/>
          <w:szCs w:val="18"/>
        </w:rPr>
        <w:t>of the family or society</w:t>
      </w:r>
      <w:r w:rsidRPr="00B865C4">
        <w:rPr>
          <w:rFonts w:asciiTheme="minorHAnsi" w:hAnsiTheme="minorHAnsi" w:cstheme="minorHAnsi"/>
          <w:sz w:val="18"/>
          <w:szCs w:val="18"/>
        </w:rPr>
        <w:t xml:space="preserve"> </w:t>
      </w:r>
      <w:r w:rsidR="00E844BA">
        <w:rPr>
          <w:rFonts w:asciiTheme="minorHAnsi" w:hAnsiTheme="minorHAnsi" w:cstheme="minorHAnsi"/>
          <w:sz w:val="18"/>
          <w:szCs w:val="18"/>
        </w:rPr>
        <w:t>limited</w:t>
      </w:r>
      <w:r w:rsidR="00E844BA"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their interaction </w:t>
      </w:r>
      <w:r w:rsidR="00E844BA">
        <w:rPr>
          <w:rFonts w:asciiTheme="minorHAnsi" w:hAnsiTheme="minorHAnsi" w:cstheme="minorHAnsi"/>
          <w:sz w:val="18"/>
          <w:szCs w:val="18"/>
        </w:rPr>
        <w:t>with</w:t>
      </w:r>
      <w:r w:rsidR="00E844BA"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them </w:t>
      </w:r>
      <w:r w:rsidR="00E844BA">
        <w:rPr>
          <w:rFonts w:asciiTheme="minorHAnsi" w:hAnsiTheme="minorHAnsi" w:cstheme="minorHAnsi"/>
          <w:sz w:val="18"/>
          <w:szCs w:val="18"/>
        </w:rPr>
        <w:t xml:space="preserve">, their </w:t>
      </w:r>
      <w:r w:rsidRPr="00B865C4">
        <w:rPr>
          <w:rFonts w:asciiTheme="minorHAnsi" w:hAnsiTheme="minorHAnsi" w:cstheme="minorHAnsi"/>
          <w:sz w:val="18"/>
          <w:szCs w:val="18"/>
        </w:rPr>
        <w:t xml:space="preserve">social life </w:t>
      </w:r>
      <w:r w:rsidR="00E844BA">
        <w:rPr>
          <w:rFonts w:asciiTheme="minorHAnsi" w:hAnsiTheme="minorHAnsi" w:cstheme="minorHAnsi"/>
          <w:sz w:val="18"/>
          <w:szCs w:val="18"/>
        </w:rPr>
        <w:t>could also be perceived to be</w:t>
      </w:r>
      <w:r w:rsidRPr="00B865C4">
        <w:rPr>
          <w:rFonts w:asciiTheme="minorHAnsi" w:hAnsiTheme="minorHAnsi" w:cstheme="minorHAnsi"/>
          <w:sz w:val="18"/>
          <w:szCs w:val="18"/>
        </w:rPr>
        <w:t xml:space="preserve">  affected. </w:t>
      </w:r>
    </w:p>
    <w:p w14:paraId="43725DD8" w14:textId="77777777" w:rsidR="0074413D" w:rsidRPr="00B865C4" w:rsidRDefault="0074413D" w:rsidP="0074413D">
      <w:pPr>
        <w:autoSpaceDE w:val="0"/>
        <w:autoSpaceDN w:val="0"/>
        <w:adjustRightInd w:val="0"/>
        <w:spacing w:after="0" w:line="240" w:lineRule="auto"/>
        <w:rPr>
          <w:rFonts w:cstheme="minorHAnsi"/>
          <w:color w:val="000000"/>
          <w:sz w:val="18"/>
          <w:szCs w:val="18"/>
        </w:rPr>
      </w:pPr>
    </w:p>
    <w:p w14:paraId="15870C66" w14:textId="7DFD4286" w:rsidR="0074413D" w:rsidRPr="00B865C4" w:rsidRDefault="0074413D" w:rsidP="0074413D">
      <w:pPr>
        <w:autoSpaceDE w:val="0"/>
        <w:autoSpaceDN w:val="0"/>
        <w:adjustRightInd w:val="0"/>
        <w:spacing w:after="0" w:line="240" w:lineRule="auto"/>
        <w:jc w:val="both"/>
        <w:rPr>
          <w:rFonts w:cstheme="minorHAnsi"/>
          <w:color w:val="000000"/>
          <w:sz w:val="18"/>
          <w:szCs w:val="18"/>
        </w:rPr>
      </w:pPr>
      <w:r w:rsidRPr="00B865C4">
        <w:rPr>
          <w:rFonts w:cstheme="minorHAnsi"/>
          <w:color w:val="000000"/>
          <w:sz w:val="18"/>
          <w:szCs w:val="18"/>
        </w:rPr>
        <w:t xml:space="preserve">During out breaks the privacy and confidentiality should be protected. Even without authorized disclosure their personal information were leaked </w:t>
      </w:r>
      <w:r w:rsidR="00E844BA">
        <w:rPr>
          <w:rFonts w:cstheme="minorHAnsi"/>
          <w:color w:val="000000"/>
          <w:sz w:val="18"/>
          <w:szCs w:val="18"/>
        </w:rPr>
        <w:t>by the</w:t>
      </w:r>
      <w:r w:rsidRPr="00B865C4">
        <w:rPr>
          <w:rFonts w:cstheme="minorHAnsi"/>
          <w:color w:val="000000"/>
          <w:sz w:val="18"/>
          <w:szCs w:val="18"/>
        </w:rPr>
        <w:t xml:space="preserve"> media </w:t>
      </w:r>
      <w:r w:rsidR="00E844BA">
        <w:rPr>
          <w:rFonts w:cstheme="minorHAnsi"/>
          <w:color w:val="000000"/>
          <w:sz w:val="18"/>
          <w:szCs w:val="18"/>
        </w:rPr>
        <w:t xml:space="preserve">either directly </w:t>
      </w:r>
      <w:r w:rsidRPr="00B865C4">
        <w:rPr>
          <w:rFonts w:cstheme="minorHAnsi"/>
          <w:color w:val="000000"/>
          <w:sz w:val="18"/>
          <w:szCs w:val="18"/>
        </w:rPr>
        <w:t xml:space="preserve">or indirectly by </w:t>
      </w:r>
      <w:r w:rsidR="00E844BA">
        <w:rPr>
          <w:rFonts w:cstheme="minorHAnsi"/>
          <w:color w:val="000000"/>
          <w:sz w:val="18"/>
          <w:szCs w:val="18"/>
        </w:rPr>
        <w:t>revealing</w:t>
      </w:r>
      <w:r w:rsidR="00E844BA" w:rsidRPr="00B865C4">
        <w:rPr>
          <w:rFonts w:cstheme="minorHAnsi"/>
          <w:color w:val="000000"/>
          <w:sz w:val="18"/>
          <w:szCs w:val="18"/>
        </w:rPr>
        <w:t xml:space="preserve"> </w:t>
      </w:r>
      <w:r w:rsidRPr="00B865C4">
        <w:rPr>
          <w:rFonts w:cstheme="minorHAnsi"/>
          <w:color w:val="000000"/>
          <w:sz w:val="18"/>
          <w:szCs w:val="18"/>
        </w:rPr>
        <w:t>the name</w:t>
      </w:r>
      <w:r w:rsidR="00E844BA">
        <w:rPr>
          <w:rFonts w:cstheme="minorHAnsi"/>
          <w:color w:val="000000"/>
          <w:sz w:val="18"/>
          <w:szCs w:val="18"/>
        </w:rPr>
        <w:t>s</w:t>
      </w:r>
      <w:r w:rsidRPr="00B865C4">
        <w:rPr>
          <w:rFonts w:cstheme="minorHAnsi"/>
          <w:color w:val="000000"/>
          <w:sz w:val="18"/>
          <w:szCs w:val="18"/>
        </w:rPr>
        <w:t xml:space="preserve"> of the hospitals. Thus they were identified by the </w:t>
      </w:r>
      <w:r w:rsidR="00D03709" w:rsidRPr="00B865C4">
        <w:rPr>
          <w:rFonts w:cstheme="minorHAnsi"/>
          <w:color w:val="000000"/>
          <w:sz w:val="18"/>
          <w:szCs w:val="18"/>
        </w:rPr>
        <w:t>public/</w:t>
      </w:r>
      <w:r w:rsidRPr="00B865C4">
        <w:rPr>
          <w:rFonts w:cstheme="minorHAnsi"/>
          <w:color w:val="000000"/>
          <w:sz w:val="18"/>
          <w:szCs w:val="18"/>
        </w:rPr>
        <w:t xml:space="preserve">community members during the out break </w:t>
      </w:r>
      <w:r w:rsidR="00E844BA">
        <w:rPr>
          <w:rFonts w:cstheme="minorHAnsi"/>
          <w:color w:val="000000"/>
          <w:sz w:val="18"/>
          <w:szCs w:val="18"/>
        </w:rPr>
        <w:t>thereby exposing</w:t>
      </w:r>
      <w:r w:rsidRPr="00B865C4">
        <w:rPr>
          <w:rFonts w:cstheme="minorHAnsi"/>
          <w:color w:val="000000"/>
          <w:sz w:val="18"/>
          <w:szCs w:val="18"/>
        </w:rPr>
        <w:t xml:space="preserve"> them to </w:t>
      </w:r>
      <w:r w:rsidR="00E844BA">
        <w:rPr>
          <w:rFonts w:cstheme="minorHAnsi"/>
          <w:color w:val="000000"/>
          <w:sz w:val="18"/>
          <w:szCs w:val="18"/>
        </w:rPr>
        <w:t>stigma and prejudice by the community</w:t>
      </w:r>
      <w:r w:rsidRPr="00B865C4">
        <w:rPr>
          <w:rFonts w:cstheme="minorHAnsi"/>
          <w:color w:val="000000"/>
          <w:sz w:val="18"/>
          <w:szCs w:val="18"/>
        </w:rPr>
        <w:t xml:space="preserve">. If the authorities had taken </w:t>
      </w:r>
      <w:r w:rsidR="00E844BA">
        <w:rPr>
          <w:rFonts w:cstheme="minorHAnsi"/>
          <w:color w:val="000000"/>
          <w:sz w:val="18"/>
          <w:szCs w:val="18"/>
        </w:rPr>
        <w:t xml:space="preserve">extra vigilance about the possibility, </w:t>
      </w:r>
      <w:r w:rsidRPr="00B865C4">
        <w:rPr>
          <w:rFonts w:cstheme="minorHAnsi"/>
          <w:color w:val="000000"/>
          <w:sz w:val="18"/>
          <w:szCs w:val="18"/>
        </w:rPr>
        <w:t xml:space="preserve">this issue </w:t>
      </w:r>
      <w:r w:rsidR="00E844BA">
        <w:rPr>
          <w:rFonts w:cstheme="minorHAnsi"/>
          <w:color w:val="000000"/>
          <w:sz w:val="18"/>
          <w:szCs w:val="18"/>
        </w:rPr>
        <w:t>may have been potentially</w:t>
      </w:r>
      <w:r w:rsidRPr="00B865C4">
        <w:rPr>
          <w:rFonts w:cstheme="minorHAnsi"/>
          <w:color w:val="000000"/>
          <w:sz w:val="18"/>
          <w:szCs w:val="18"/>
        </w:rPr>
        <w:t xml:space="preserve"> averted . </w:t>
      </w:r>
      <w:r w:rsidR="00E844BA">
        <w:rPr>
          <w:rFonts w:cstheme="minorHAnsi"/>
          <w:color w:val="000000"/>
          <w:sz w:val="18"/>
          <w:szCs w:val="18"/>
        </w:rPr>
        <w:t>Unfortunately, failure to p</w:t>
      </w:r>
      <w:r w:rsidRPr="00B865C4">
        <w:rPr>
          <w:rFonts w:cstheme="minorHAnsi"/>
          <w:color w:val="000000"/>
          <w:sz w:val="18"/>
          <w:szCs w:val="18"/>
        </w:rPr>
        <w:t>rotect</w:t>
      </w:r>
      <w:r w:rsidR="00E844BA">
        <w:rPr>
          <w:rFonts w:cstheme="minorHAnsi"/>
          <w:color w:val="000000"/>
          <w:sz w:val="18"/>
          <w:szCs w:val="18"/>
        </w:rPr>
        <w:t xml:space="preserve"> the</w:t>
      </w:r>
      <w:r w:rsidRPr="00B865C4">
        <w:rPr>
          <w:rFonts w:cstheme="minorHAnsi"/>
          <w:color w:val="000000"/>
          <w:sz w:val="18"/>
          <w:szCs w:val="18"/>
        </w:rPr>
        <w:t xml:space="preserve"> confidentiality </w:t>
      </w:r>
      <w:r w:rsidR="00E844BA">
        <w:rPr>
          <w:rFonts w:cstheme="minorHAnsi"/>
          <w:color w:val="000000"/>
          <w:sz w:val="18"/>
          <w:szCs w:val="18"/>
        </w:rPr>
        <w:t>and</w:t>
      </w:r>
      <w:r w:rsidR="00E844BA" w:rsidRPr="00B865C4">
        <w:rPr>
          <w:rFonts w:cstheme="minorHAnsi"/>
          <w:color w:val="000000"/>
          <w:sz w:val="18"/>
          <w:szCs w:val="18"/>
        </w:rPr>
        <w:t xml:space="preserve"> </w:t>
      </w:r>
      <w:r w:rsidRPr="00B865C4">
        <w:rPr>
          <w:rFonts w:cstheme="minorHAnsi"/>
          <w:color w:val="000000"/>
          <w:sz w:val="18"/>
          <w:szCs w:val="18"/>
        </w:rPr>
        <w:t xml:space="preserve">personal </w:t>
      </w:r>
      <w:r w:rsidR="00D7669A" w:rsidRPr="00B865C4">
        <w:rPr>
          <w:rFonts w:cstheme="minorHAnsi"/>
          <w:color w:val="000000"/>
          <w:sz w:val="18"/>
          <w:szCs w:val="18"/>
        </w:rPr>
        <w:t>information</w:t>
      </w:r>
      <w:r w:rsidRPr="00B865C4">
        <w:rPr>
          <w:rFonts w:cstheme="minorHAnsi"/>
          <w:color w:val="000000"/>
          <w:sz w:val="18"/>
          <w:szCs w:val="18"/>
        </w:rPr>
        <w:t xml:space="preserve"> of </w:t>
      </w:r>
      <w:r w:rsidR="00E844BA">
        <w:rPr>
          <w:rFonts w:cstheme="minorHAnsi"/>
          <w:color w:val="000000"/>
          <w:sz w:val="18"/>
          <w:szCs w:val="18"/>
        </w:rPr>
        <w:t>the</w:t>
      </w:r>
      <w:r w:rsidR="00E844BA" w:rsidRPr="00B865C4">
        <w:rPr>
          <w:rFonts w:cstheme="minorHAnsi"/>
          <w:color w:val="000000"/>
          <w:sz w:val="18"/>
          <w:szCs w:val="18"/>
        </w:rPr>
        <w:t xml:space="preserve"> </w:t>
      </w:r>
      <w:r w:rsidRPr="00B865C4">
        <w:rPr>
          <w:rFonts w:cstheme="minorHAnsi"/>
          <w:color w:val="000000"/>
          <w:sz w:val="18"/>
          <w:szCs w:val="18"/>
        </w:rPr>
        <w:t xml:space="preserve">HCWs during  isolation </w:t>
      </w:r>
      <w:r w:rsidR="00E844BA">
        <w:rPr>
          <w:rFonts w:cstheme="minorHAnsi"/>
          <w:color w:val="000000"/>
          <w:sz w:val="18"/>
          <w:szCs w:val="18"/>
        </w:rPr>
        <w:t>period led</w:t>
      </w:r>
      <w:r w:rsidRPr="00B865C4">
        <w:rPr>
          <w:rFonts w:cstheme="minorHAnsi"/>
          <w:color w:val="000000"/>
          <w:sz w:val="18"/>
          <w:szCs w:val="18"/>
        </w:rPr>
        <w:t xml:space="preserve"> to stigma, avoidance  and discrimination. Some </w:t>
      </w:r>
      <w:r w:rsidR="00E844BA">
        <w:rPr>
          <w:rFonts w:cstheme="minorHAnsi"/>
          <w:color w:val="000000"/>
          <w:sz w:val="18"/>
          <w:szCs w:val="18"/>
        </w:rPr>
        <w:t>reported experiencing</w:t>
      </w:r>
      <w:r w:rsidR="00E844BA" w:rsidRPr="00B865C4">
        <w:rPr>
          <w:rFonts w:cstheme="minorHAnsi"/>
          <w:color w:val="000000"/>
          <w:sz w:val="18"/>
          <w:szCs w:val="18"/>
        </w:rPr>
        <w:t xml:space="preserve"> </w:t>
      </w:r>
      <w:r w:rsidRPr="00B865C4">
        <w:rPr>
          <w:rFonts w:cstheme="minorHAnsi"/>
          <w:color w:val="000000"/>
          <w:sz w:val="18"/>
          <w:szCs w:val="18"/>
        </w:rPr>
        <w:t>discrimination</w:t>
      </w:r>
      <w:r w:rsidR="00E844BA">
        <w:rPr>
          <w:rFonts w:cstheme="minorHAnsi"/>
          <w:color w:val="000000"/>
          <w:sz w:val="18"/>
          <w:szCs w:val="18"/>
        </w:rPr>
        <w:t xml:space="preserve"> and distancing</w:t>
      </w:r>
      <w:r w:rsidRPr="00B865C4">
        <w:rPr>
          <w:rFonts w:cstheme="minorHAnsi"/>
          <w:color w:val="000000"/>
          <w:sz w:val="18"/>
          <w:szCs w:val="18"/>
        </w:rPr>
        <w:t xml:space="preserve"> from family members </w:t>
      </w:r>
      <w:r w:rsidR="00D16710">
        <w:rPr>
          <w:rFonts w:cstheme="minorHAnsi"/>
          <w:color w:val="000000"/>
          <w:sz w:val="18"/>
          <w:szCs w:val="18"/>
        </w:rPr>
        <w:t>while</w:t>
      </w:r>
      <w:r w:rsidR="00D16710" w:rsidRPr="00B865C4">
        <w:rPr>
          <w:rFonts w:cstheme="minorHAnsi"/>
          <w:color w:val="000000"/>
          <w:sz w:val="18"/>
          <w:szCs w:val="18"/>
        </w:rPr>
        <w:t xml:space="preserve"> </w:t>
      </w:r>
      <w:r w:rsidR="00D16710">
        <w:rPr>
          <w:rFonts w:cstheme="minorHAnsi"/>
          <w:color w:val="000000"/>
          <w:sz w:val="18"/>
          <w:szCs w:val="18"/>
        </w:rPr>
        <w:t xml:space="preserve">everyone reported </w:t>
      </w:r>
      <w:r w:rsidRPr="00B865C4">
        <w:rPr>
          <w:rFonts w:cstheme="minorHAnsi"/>
          <w:color w:val="000000"/>
          <w:sz w:val="18"/>
          <w:szCs w:val="18"/>
        </w:rPr>
        <w:t xml:space="preserve"> it from  friends and community.  The</w:t>
      </w:r>
      <w:r w:rsidR="00D16710">
        <w:rPr>
          <w:rFonts w:cstheme="minorHAnsi"/>
          <w:color w:val="000000"/>
          <w:sz w:val="18"/>
          <w:szCs w:val="18"/>
        </w:rPr>
        <w:t>re were reports were</w:t>
      </w:r>
      <w:r w:rsidRPr="00B865C4">
        <w:rPr>
          <w:rFonts w:cstheme="minorHAnsi"/>
          <w:color w:val="000000"/>
          <w:sz w:val="18"/>
          <w:szCs w:val="18"/>
        </w:rPr>
        <w:t xml:space="preserve"> staff in public transport system </w:t>
      </w:r>
      <w:r w:rsidR="00D16710">
        <w:rPr>
          <w:rFonts w:cstheme="minorHAnsi"/>
          <w:color w:val="000000"/>
          <w:sz w:val="18"/>
          <w:szCs w:val="18"/>
        </w:rPr>
        <w:t>were</w:t>
      </w:r>
      <w:r w:rsidR="00D16710" w:rsidRPr="00B865C4">
        <w:rPr>
          <w:rFonts w:cstheme="minorHAnsi"/>
          <w:color w:val="000000"/>
          <w:sz w:val="18"/>
          <w:szCs w:val="18"/>
        </w:rPr>
        <w:t xml:space="preserve"> </w:t>
      </w:r>
      <w:r w:rsidRPr="00B865C4">
        <w:rPr>
          <w:rFonts w:cstheme="minorHAnsi"/>
          <w:color w:val="000000"/>
          <w:sz w:val="18"/>
          <w:szCs w:val="18"/>
        </w:rPr>
        <w:t xml:space="preserve">reluctant to allow them to travel with other passengers. But </w:t>
      </w:r>
      <w:r w:rsidR="00D16710">
        <w:rPr>
          <w:rFonts w:cstheme="minorHAnsi"/>
          <w:color w:val="000000"/>
          <w:sz w:val="18"/>
          <w:szCs w:val="18"/>
        </w:rPr>
        <w:t>the</w:t>
      </w:r>
      <w:r w:rsidRPr="00B865C4">
        <w:rPr>
          <w:rFonts w:cstheme="minorHAnsi"/>
          <w:color w:val="000000"/>
          <w:sz w:val="18"/>
          <w:szCs w:val="18"/>
        </w:rPr>
        <w:t xml:space="preserve"> superiors</w:t>
      </w:r>
      <w:r w:rsidR="00D16710">
        <w:rPr>
          <w:rFonts w:cstheme="minorHAnsi"/>
          <w:color w:val="000000"/>
          <w:sz w:val="18"/>
          <w:szCs w:val="18"/>
        </w:rPr>
        <w:t xml:space="preserve"> and</w:t>
      </w:r>
      <w:r w:rsidRPr="00B865C4">
        <w:rPr>
          <w:rFonts w:cstheme="minorHAnsi"/>
          <w:color w:val="000000"/>
          <w:sz w:val="18"/>
          <w:szCs w:val="18"/>
        </w:rPr>
        <w:t xml:space="preserve"> co</w:t>
      </w:r>
      <w:r w:rsidR="00D16710">
        <w:rPr>
          <w:rFonts w:cstheme="minorHAnsi"/>
          <w:color w:val="000000"/>
          <w:sz w:val="18"/>
          <w:szCs w:val="18"/>
        </w:rPr>
        <w:t>-</w:t>
      </w:r>
      <w:r w:rsidRPr="00B865C4">
        <w:rPr>
          <w:rFonts w:cstheme="minorHAnsi"/>
          <w:color w:val="000000"/>
          <w:sz w:val="18"/>
          <w:szCs w:val="18"/>
        </w:rPr>
        <w:t xml:space="preserve">workers </w:t>
      </w:r>
      <w:r w:rsidR="00D16710">
        <w:rPr>
          <w:rFonts w:cstheme="minorHAnsi"/>
          <w:color w:val="000000"/>
          <w:sz w:val="18"/>
          <w:szCs w:val="18"/>
        </w:rPr>
        <w:t>in the hospitals continued to provide support</w:t>
      </w:r>
      <w:ins w:id="2" w:author="Thejus Jayakrishnan" w:date="2019-12-31T02:34:00Z">
        <w:r w:rsidR="00D16710">
          <w:rPr>
            <w:rFonts w:cstheme="minorHAnsi"/>
            <w:color w:val="000000"/>
            <w:sz w:val="18"/>
            <w:szCs w:val="18"/>
          </w:rPr>
          <w:t>.</w:t>
        </w:r>
      </w:ins>
    </w:p>
    <w:p w14:paraId="13728BAE" w14:textId="625FAFD8" w:rsidR="0074413D" w:rsidRPr="00B865C4" w:rsidRDefault="0074413D" w:rsidP="0074413D">
      <w:pPr>
        <w:autoSpaceDE w:val="0"/>
        <w:autoSpaceDN w:val="0"/>
        <w:adjustRightInd w:val="0"/>
        <w:ind w:left="360"/>
        <w:jc w:val="both"/>
        <w:rPr>
          <w:rFonts w:cstheme="minorHAnsi"/>
          <w:sz w:val="18"/>
          <w:szCs w:val="18"/>
        </w:rPr>
      </w:pPr>
      <w:r w:rsidRPr="00B865C4">
        <w:rPr>
          <w:rFonts w:cstheme="minorHAnsi"/>
          <w:color w:val="000000"/>
          <w:sz w:val="18"/>
          <w:szCs w:val="18"/>
        </w:rPr>
        <w:lastRenderedPageBreak/>
        <w:t xml:space="preserve">Those responsible for outbreak response should ensure that all individuals are treated fairly and equitably regardless of their social status or perceived “worth” to society. They should also take measures to prevent stigmatization and social violence.  </w:t>
      </w:r>
      <w:r w:rsidRPr="00B865C4">
        <w:rPr>
          <w:rFonts w:cstheme="minorHAnsi"/>
          <w:sz w:val="18"/>
          <w:szCs w:val="18"/>
        </w:rPr>
        <w:t xml:space="preserve">During out breaks a communication strategy </w:t>
      </w:r>
      <w:r w:rsidR="00D16710">
        <w:rPr>
          <w:rFonts w:cstheme="minorHAnsi"/>
          <w:sz w:val="18"/>
          <w:szCs w:val="18"/>
        </w:rPr>
        <w:t>s</w:t>
      </w:r>
      <w:r w:rsidRPr="00B865C4">
        <w:rPr>
          <w:rFonts w:cstheme="minorHAnsi"/>
          <w:sz w:val="18"/>
          <w:szCs w:val="18"/>
        </w:rPr>
        <w:t>hould be designed to avoid the stigmatization of individuals whose liberty has been restricted</w:t>
      </w:r>
      <w:r w:rsidR="00D03709" w:rsidRPr="00B865C4">
        <w:rPr>
          <w:rFonts w:cstheme="minorHAnsi"/>
          <w:sz w:val="18"/>
          <w:szCs w:val="18"/>
        </w:rPr>
        <w:t>[1]</w:t>
      </w:r>
      <w:r w:rsidRPr="00B865C4">
        <w:rPr>
          <w:rFonts w:cstheme="minorHAnsi"/>
          <w:sz w:val="18"/>
          <w:szCs w:val="18"/>
        </w:rPr>
        <w:t xml:space="preserve"> .  </w:t>
      </w:r>
    </w:p>
    <w:p w14:paraId="2C654730" w14:textId="26F60BD8" w:rsidR="0074413D" w:rsidRPr="00B865C4" w:rsidRDefault="00D03709" w:rsidP="0074413D">
      <w:pPr>
        <w:autoSpaceDE w:val="0"/>
        <w:autoSpaceDN w:val="0"/>
        <w:adjustRightInd w:val="0"/>
        <w:ind w:left="360"/>
        <w:jc w:val="both"/>
        <w:rPr>
          <w:rFonts w:cstheme="minorHAnsi"/>
          <w:sz w:val="18"/>
          <w:szCs w:val="18"/>
        </w:rPr>
      </w:pPr>
      <w:r w:rsidRPr="00B865C4">
        <w:rPr>
          <w:rFonts w:cstheme="minorHAnsi"/>
          <w:sz w:val="18"/>
          <w:szCs w:val="18"/>
        </w:rPr>
        <w:t xml:space="preserve">The main source of information to the public about Nipah disease was </w:t>
      </w:r>
      <w:r w:rsidR="00D16710">
        <w:rPr>
          <w:rFonts w:cstheme="minorHAnsi"/>
          <w:sz w:val="18"/>
          <w:szCs w:val="18"/>
        </w:rPr>
        <w:t>m</w:t>
      </w:r>
      <w:r w:rsidRPr="00B865C4">
        <w:rPr>
          <w:rFonts w:cstheme="minorHAnsi"/>
          <w:sz w:val="18"/>
          <w:szCs w:val="18"/>
        </w:rPr>
        <w:t>edia .</w:t>
      </w:r>
      <w:r w:rsidR="0074413D" w:rsidRPr="00B865C4">
        <w:rPr>
          <w:rFonts w:cstheme="minorHAnsi"/>
          <w:sz w:val="18"/>
          <w:szCs w:val="18"/>
        </w:rPr>
        <w:t xml:space="preserve">The media will </w:t>
      </w:r>
      <w:r w:rsidR="00D16710">
        <w:rPr>
          <w:rFonts w:cstheme="minorHAnsi"/>
          <w:sz w:val="18"/>
          <w:szCs w:val="18"/>
        </w:rPr>
        <w:t xml:space="preserve">always </w:t>
      </w:r>
      <w:r w:rsidR="0074413D" w:rsidRPr="00B865C4">
        <w:rPr>
          <w:rFonts w:cstheme="minorHAnsi"/>
          <w:sz w:val="18"/>
          <w:szCs w:val="18"/>
        </w:rPr>
        <w:t>play an important role in any outbreak response effort</w:t>
      </w:r>
      <w:r w:rsidR="00D16710">
        <w:rPr>
          <w:rFonts w:cstheme="minorHAnsi"/>
          <w:sz w:val="18"/>
          <w:szCs w:val="18"/>
        </w:rPr>
        <w:t>s</w:t>
      </w:r>
      <w:r w:rsidR="0074413D" w:rsidRPr="00B865C4">
        <w:rPr>
          <w:rFonts w:cstheme="minorHAnsi"/>
          <w:sz w:val="18"/>
          <w:szCs w:val="18"/>
        </w:rPr>
        <w:t xml:space="preserve"> as well as </w:t>
      </w:r>
      <w:r w:rsidR="00D16710">
        <w:rPr>
          <w:rFonts w:cstheme="minorHAnsi"/>
          <w:sz w:val="18"/>
          <w:szCs w:val="18"/>
        </w:rPr>
        <w:t xml:space="preserve">in influencing </w:t>
      </w:r>
      <w:r w:rsidR="0074413D" w:rsidRPr="00B865C4">
        <w:rPr>
          <w:rFonts w:cstheme="minorHAnsi"/>
          <w:sz w:val="18"/>
          <w:szCs w:val="18"/>
        </w:rPr>
        <w:t xml:space="preserve">community behaviors . The media ethics should be uplifted to   protect their privacy and confidentiality. </w:t>
      </w:r>
      <w:r w:rsidR="00D16710">
        <w:rPr>
          <w:rFonts w:cstheme="minorHAnsi"/>
          <w:sz w:val="18"/>
          <w:szCs w:val="18"/>
        </w:rPr>
        <w:t>Their roles are significant in educating the community properly</w:t>
      </w:r>
      <w:r w:rsidR="0074413D" w:rsidRPr="00B865C4">
        <w:rPr>
          <w:rFonts w:cstheme="minorHAnsi"/>
          <w:sz w:val="18"/>
          <w:szCs w:val="18"/>
        </w:rPr>
        <w:t xml:space="preserve"> and </w:t>
      </w:r>
      <w:r w:rsidR="00D16710">
        <w:rPr>
          <w:rFonts w:cstheme="minorHAnsi"/>
          <w:sz w:val="18"/>
          <w:szCs w:val="18"/>
        </w:rPr>
        <w:t>reducing</w:t>
      </w:r>
      <w:r w:rsidR="0074413D" w:rsidRPr="00B865C4">
        <w:rPr>
          <w:rFonts w:cstheme="minorHAnsi"/>
          <w:sz w:val="18"/>
          <w:szCs w:val="18"/>
        </w:rPr>
        <w:t xml:space="preserve"> panic and </w:t>
      </w:r>
      <w:r w:rsidR="00D16710">
        <w:rPr>
          <w:rFonts w:cstheme="minorHAnsi"/>
          <w:sz w:val="18"/>
          <w:szCs w:val="18"/>
        </w:rPr>
        <w:t>spread of incorrect rumours</w:t>
      </w:r>
      <w:r w:rsidR="0074413D" w:rsidRPr="00B865C4">
        <w:rPr>
          <w:rFonts w:cstheme="minorHAnsi"/>
          <w:sz w:val="18"/>
          <w:szCs w:val="18"/>
        </w:rPr>
        <w:t xml:space="preserve">. To  ensure </w:t>
      </w:r>
      <w:r w:rsidR="00D16710">
        <w:rPr>
          <w:rFonts w:cstheme="minorHAnsi"/>
          <w:sz w:val="18"/>
          <w:szCs w:val="18"/>
        </w:rPr>
        <w:t xml:space="preserve">this, </w:t>
      </w:r>
      <w:r w:rsidR="0074413D" w:rsidRPr="00B865C4">
        <w:rPr>
          <w:rFonts w:cstheme="minorHAnsi"/>
          <w:sz w:val="18"/>
          <w:szCs w:val="18"/>
        </w:rPr>
        <w:t xml:space="preserve">media </w:t>
      </w:r>
      <w:r w:rsidR="00D16710">
        <w:rPr>
          <w:rFonts w:cstheme="minorHAnsi"/>
          <w:sz w:val="18"/>
          <w:szCs w:val="18"/>
        </w:rPr>
        <w:t>was provided</w:t>
      </w:r>
      <w:r w:rsidR="00D16710" w:rsidRPr="00B865C4">
        <w:rPr>
          <w:rFonts w:cstheme="minorHAnsi"/>
          <w:sz w:val="18"/>
          <w:szCs w:val="18"/>
        </w:rPr>
        <w:t xml:space="preserve"> </w:t>
      </w:r>
      <w:r w:rsidR="0074413D" w:rsidRPr="00B865C4">
        <w:rPr>
          <w:rFonts w:cstheme="minorHAnsi"/>
          <w:sz w:val="18"/>
          <w:szCs w:val="18"/>
        </w:rPr>
        <w:t xml:space="preserve">access to accurate and timely information about the </w:t>
      </w:r>
      <w:r w:rsidR="00D16710">
        <w:rPr>
          <w:rFonts w:cstheme="minorHAnsi"/>
          <w:sz w:val="18"/>
          <w:szCs w:val="18"/>
        </w:rPr>
        <w:t>course of the outbreak through</w:t>
      </w:r>
      <w:r w:rsidR="0074413D" w:rsidRPr="00B865C4">
        <w:rPr>
          <w:rFonts w:cstheme="minorHAnsi"/>
          <w:sz w:val="18"/>
          <w:szCs w:val="18"/>
        </w:rPr>
        <w:t xml:space="preserve"> the director of Health service Kerala ( DHS) </w:t>
      </w:r>
      <w:r w:rsidR="00D16710">
        <w:rPr>
          <w:rFonts w:cstheme="minorHAnsi"/>
          <w:sz w:val="18"/>
          <w:szCs w:val="18"/>
        </w:rPr>
        <w:t xml:space="preserve">who </w:t>
      </w:r>
      <w:r w:rsidR="0074413D" w:rsidRPr="00B865C4">
        <w:rPr>
          <w:rFonts w:cstheme="minorHAnsi"/>
          <w:sz w:val="18"/>
          <w:szCs w:val="18"/>
        </w:rPr>
        <w:t xml:space="preserve">was appointed as </w:t>
      </w:r>
      <w:r w:rsidRPr="00B865C4">
        <w:rPr>
          <w:rFonts w:cstheme="minorHAnsi"/>
          <w:sz w:val="18"/>
          <w:szCs w:val="18"/>
        </w:rPr>
        <w:t xml:space="preserve">single </w:t>
      </w:r>
      <w:r w:rsidR="0074413D" w:rsidRPr="00B865C4">
        <w:rPr>
          <w:rFonts w:cstheme="minorHAnsi"/>
          <w:sz w:val="18"/>
          <w:szCs w:val="18"/>
        </w:rPr>
        <w:t>spoke person</w:t>
      </w:r>
      <w:r w:rsidR="00D16710">
        <w:rPr>
          <w:rFonts w:cstheme="minorHAnsi"/>
          <w:sz w:val="18"/>
          <w:szCs w:val="18"/>
        </w:rPr>
        <w:t>. Notworthy efforts were made towards t</w:t>
      </w:r>
      <w:r w:rsidR="0074413D" w:rsidRPr="00B865C4">
        <w:rPr>
          <w:rFonts w:cstheme="minorHAnsi"/>
          <w:sz w:val="18"/>
          <w:szCs w:val="18"/>
        </w:rPr>
        <w:t>imely</w:t>
      </w:r>
      <w:r w:rsidR="00D16710">
        <w:rPr>
          <w:rFonts w:cstheme="minorHAnsi"/>
          <w:sz w:val="18"/>
          <w:szCs w:val="18"/>
        </w:rPr>
        <w:t xml:space="preserve"> and s</w:t>
      </w:r>
      <w:r w:rsidR="0074413D" w:rsidRPr="00B865C4">
        <w:rPr>
          <w:rFonts w:cstheme="minorHAnsi"/>
          <w:sz w:val="18"/>
          <w:szCs w:val="18"/>
        </w:rPr>
        <w:t xml:space="preserve">tructured </w:t>
      </w:r>
      <w:r w:rsidR="00D16710">
        <w:rPr>
          <w:rFonts w:cstheme="minorHAnsi"/>
          <w:sz w:val="18"/>
          <w:szCs w:val="18"/>
        </w:rPr>
        <w:t>dissemination of information,</w:t>
      </w:r>
      <w:r w:rsidR="0074413D" w:rsidRPr="00B865C4">
        <w:rPr>
          <w:rFonts w:cstheme="minorHAnsi"/>
          <w:sz w:val="18"/>
          <w:szCs w:val="18"/>
        </w:rPr>
        <w:t xml:space="preserve"> </w:t>
      </w:r>
      <w:r w:rsidR="00D16710">
        <w:rPr>
          <w:rFonts w:cstheme="minorHAnsi"/>
          <w:sz w:val="18"/>
          <w:szCs w:val="18"/>
        </w:rPr>
        <w:t>m</w:t>
      </w:r>
      <w:r w:rsidR="0074413D" w:rsidRPr="00B865C4">
        <w:rPr>
          <w:rFonts w:cstheme="minorHAnsi"/>
          <w:sz w:val="18"/>
          <w:szCs w:val="18"/>
        </w:rPr>
        <w:t xml:space="preserve">edia </w:t>
      </w:r>
      <w:r w:rsidR="00D16710">
        <w:rPr>
          <w:rFonts w:cstheme="minorHAnsi"/>
          <w:sz w:val="18"/>
          <w:szCs w:val="18"/>
        </w:rPr>
        <w:t>management and balanced reporting</w:t>
      </w:r>
      <w:r w:rsidR="0074413D" w:rsidRPr="00B865C4">
        <w:rPr>
          <w:rFonts w:cstheme="minorHAnsi"/>
          <w:sz w:val="18"/>
          <w:szCs w:val="18"/>
        </w:rPr>
        <w:t>[</w:t>
      </w:r>
      <w:r w:rsidRPr="00B865C4">
        <w:rPr>
          <w:rFonts w:cstheme="minorHAnsi"/>
          <w:sz w:val="18"/>
          <w:szCs w:val="18"/>
        </w:rPr>
        <w:t>5,6</w:t>
      </w:r>
      <w:r w:rsidR="0074413D" w:rsidRPr="00B865C4">
        <w:rPr>
          <w:rFonts w:cstheme="minorHAnsi"/>
          <w:sz w:val="18"/>
          <w:szCs w:val="18"/>
        </w:rPr>
        <w:t>].</w:t>
      </w:r>
    </w:p>
    <w:p w14:paraId="4468C006" w14:textId="3DFA8417" w:rsidR="0074413D" w:rsidRPr="00B865C4" w:rsidRDefault="00D03709" w:rsidP="0074413D">
      <w:pPr>
        <w:pStyle w:val="Default"/>
        <w:ind w:left="360"/>
        <w:jc w:val="both"/>
        <w:rPr>
          <w:rFonts w:asciiTheme="minorHAnsi" w:hAnsiTheme="minorHAnsi" w:cstheme="minorHAnsi"/>
          <w:b/>
          <w:bCs/>
          <w:sz w:val="18"/>
          <w:szCs w:val="18"/>
        </w:rPr>
      </w:pPr>
      <w:r w:rsidRPr="00B865C4">
        <w:rPr>
          <w:rFonts w:asciiTheme="minorHAnsi" w:hAnsiTheme="minorHAnsi" w:cstheme="minorHAnsi"/>
          <w:sz w:val="18"/>
          <w:szCs w:val="18"/>
        </w:rPr>
        <w:t xml:space="preserve">Nipah  created panic and confusion among </w:t>
      </w:r>
      <w:r w:rsidRPr="00B865C4">
        <w:rPr>
          <w:rFonts w:asciiTheme="minorHAnsi" w:hAnsiTheme="minorHAnsi" w:cstheme="minorHAnsi"/>
          <w:sz w:val="18"/>
          <w:szCs w:val="18"/>
        </w:rPr>
        <w:tab/>
        <w:t xml:space="preserve">the health workers and the general public. This </w:t>
      </w:r>
      <w:r w:rsidR="00D16710">
        <w:rPr>
          <w:rFonts w:asciiTheme="minorHAnsi" w:hAnsiTheme="minorHAnsi" w:cstheme="minorHAnsi"/>
          <w:sz w:val="18"/>
          <w:szCs w:val="18"/>
        </w:rPr>
        <w:t>could</w:t>
      </w:r>
      <w:r w:rsidR="00D16710" w:rsidRPr="00B865C4">
        <w:rPr>
          <w:rFonts w:asciiTheme="minorHAnsi" w:hAnsiTheme="minorHAnsi" w:cstheme="minorHAnsi"/>
          <w:sz w:val="18"/>
          <w:szCs w:val="18"/>
        </w:rPr>
        <w:t xml:space="preserve"> </w:t>
      </w:r>
      <w:r w:rsidRPr="00B865C4">
        <w:rPr>
          <w:rFonts w:asciiTheme="minorHAnsi" w:hAnsiTheme="minorHAnsi" w:cstheme="minorHAnsi"/>
          <w:sz w:val="18"/>
          <w:szCs w:val="18"/>
        </w:rPr>
        <w:t>lead to more stigma and discrimination of HC</w:t>
      </w:r>
      <w:r w:rsidR="007058FE">
        <w:rPr>
          <w:rFonts w:asciiTheme="minorHAnsi" w:hAnsiTheme="minorHAnsi" w:cstheme="minorHAnsi"/>
          <w:sz w:val="18"/>
          <w:szCs w:val="18"/>
        </w:rPr>
        <w:t>W</w:t>
      </w:r>
      <w:r w:rsidR="00D16710">
        <w:rPr>
          <w:rFonts w:asciiTheme="minorHAnsi" w:hAnsiTheme="minorHAnsi" w:cstheme="minorHAnsi"/>
          <w:sz w:val="18"/>
          <w:szCs w:val="18"/>
        </w:rPr>
        <w:t>s</w:t>
      </w:r>
      <w:r w:rsidRPr="00B865C4">
        <w:rPr>
          <w:rFonts w:asciiTheme="minorHAnsi" w:hAnsiTheme="minorHAnsi" w:cstheme="minorHAnsi"/>
          <w:b/>
          <w:bCs/>
          <w:sz w:val="18"/>
          <w:szCs w:val="18"/>
        </w:rPr>
        <w:t>.</w:t>
      </w:r>
      <w:r w:rsidR="00D16710">
        <w:rPr>
          <w:rFonts w:asciiTheme="minorHAnsi" w:hAnsiTheme="minorHAnsi" w:cstheme="minorHAnsi"/>
          <w:b/>
          <w:bCs/>
          <w:sz w:val="18"/>
          <w:szCs w:val="18"/>
        </w:rPr>
        <w:t xml:space="preserve"> </w:t>
      </w:r>
      <w:r w:rsidRPr="00B865C4">
        <w:rPr>
          <w:rFonts w:asciiTheme="minorHAnsi" w:hAnsiTheme="minorHAnsi" w:cstheme="minorHAnsi"/>
          <w:sz w:val="18"/>
          <w:szCs w:val="18"/>
        </w:rPr>
        <w:t>One of t</w:t>
      </w:r>
      <w:r w:rsidR="0074413D" w:rsidRPr="00B865C4">
        <w:rPr>
          <w:rFonts w:asciiTheme="minorHAnsi" w:hAnsiTheme="minorHAnsi" w:cstheme="minorHAnsi"/>
          <w:sz w:val="18"/>
          <w:szCs w:val="18"/>
        </w:rPr>
        <w:t>he ethical principle in communication is transparency which  requires that decision</w:t>
      </w:r>
      <w:r w:rsidR="0074413D" w:rsidRPr="00B865C4">
        <w:rPr>
          <w:rFonts w:asciiTheme="minorHAnsi" w:hAnsiTheme="minorHAnsi" w:cstheme="minorHAnsi"/>
          <w:sz w:val="18"/>
          <w:szCs w:val="18"/>
        </w:rPr>
        <w:noBreakHyphen/>
        <w:t xml:space="preserve">makers publicly explain the basis for decisions in language that is linguistically and culturally appropriate.  </w:t>
      </w:r>
      <w:r w:rsidR="00D16710">
        <w:rPr>
          <w:rFonts w:asciiTheme="minorHAnsi" w:hAnsiTheme="minorHAnsi" w:cstheme="minorHAnsi"/>
          <w:sz w:val="18"/>
          <w:szCs w:val="18"/>
        </w:rPr>
        <w:t xml:space="preserve">With this in mind, </w:t>
      </w:r>
      <w:r w:rsidR="0074413D" w:rsidRPr="00B865C4">
        <w:rPr>
          <w:rFonts w:asciiTheme="minorHAnsi" w:hAnsiTheme="minorHAnsi" w:cstheme="minorHAnsi"/>
          <w:sz w:val="18"/>
          <w:szCs w:val="18"/>
        </w:rPr>
        <w:t xml:space="preserve"> Aarogya </w:t>
      </w:r>
      <w:r w:rsidR="00D16710">
        <w:rPr>
          <w:rFonts w:asciiTheme="minorHAnsi" w:hAnsiTheme="minorHAnsi" w:cstheme="minorHAnsi"/>
          <w:sz w:val="18"/>
          <w:szCs w:val="18"/>
        </w:rPr>
        <w:t>J</w:t>
      </w:r>
      <w:r w:rsidR="0074413D" w:rsidRPr="00B865C4">
        <w:rPr>
          <w:rFonts w:asciiTheme="minorHAnsi" w:hAnsiTheme="minorHAnsi" w:cstheme="minorHAnsi"/>
          <w:sz w:val="18"/>
          <w:szCs w:val="18"/>
        </w:rPr>
        <w:t xml:space="preserve">aagratha : </w:t>
      </w:r>
      <w:r w:rsidR="0074413D" w:rsidRPr="00B865C4">
        <w:rPr>
          <w:rFonts w:asciiTheme="minorHAnsi" w:hAnsiTheme="minorHAnsi" w:cstheme="minorHAnsi"/>
          <w:i/>
          <w:iCs/>
          <w:sz w:val="18"/>
          <w:szCs w:val="18"/>
        </w:rPr>
        <w:t>“ Don’t Panic ,stay vigilant</w:t>
      </w:r>
      <w:r w:rsidR="0074413D" w:rsidRPr="00B865C4">
        <w:rPr>
          <w:rFonts w:asciiTheme="minorHAnsi" w:hAnsiTheme="minorHAnsi" w:cstheme="minorHAnsi"/>
          <w:sz w:val="18"/>
          <w:szCs w:val="18"/>
        </w:rPr>
        <w:t xml:space="preserve">”-a social media platform was started by </w:t>
      </w:r>
      <w:r w:rsidRPr="00B865C4">
        <w:rPr>
          <w:rFonts w:asciiTheme="minorHAnsi" w:hAnsiTheme="minorHAnsi" w:cstheme="minorHAnsi"/>
          <w:sz w:val="18"/>
          <w:szCs w:val="18"/>
        </w:rPr>
        <w:t>D</w:t>
      </w:r>
      <w:r w:rsidR="0074413D" w:rsidRPr="00B865C4">
        <w:rPr>
          <w:rFonts w:asciiTheme="minorHAnsi" w:hAnsiTheme="minorHAnsi" w:cstheme="minorHAnsi"/>
          <w:sz w:val="18"/>
          <w:szCs w:val="18"/>
        </w:rPr>
        <w:t xml:space="preserve">epartment of health .  Cyber cell </w:t>
      </w:r>
      <w:r w:rsidR="00D16710">
        <w:rPr>
          <w:rFonts w:asciiTheme="minorHAnsi" w:hAnsiTheme="minorHAnsi" w:cstheme="minorHAnsi"/>
          <w:sz w:val="18"/>
          <w:szCs w:val="18"/>
        </w:rPr>
        <w:t xml:space="preserve">of the Government of Kerala was also active in their </w:t>
      </w:r>
      <w:r w:rsidR="009179F6">
        <w:rPr>
          <w:rFonts w:asciiTheme="minorHAnsi" w:hAnsiTheme="minorHAnsi" w:cstheme="minorHAnsi"/>
          <w:sz w:val="18"/>
          <w:szCs w:val="18"/>
        </w:rPr>
        <w:t>surveillance</w:t>
      </w:r>
      <w:r w:rsidR="00D16710">
        <w:rPr>
          <w:rFonts w:asciiTheme="minorHAnsi" w:hAnsiTheme="minorHAnsi" w:cstheme="minorHAnsi"/>
          <w:sz w:val="18"/>
          <w:szCs w:val="18"/>
        </w:rPr>
        <w:t xml:space="preserve"> and </w:t>
      </w:r>
      <w:r w:rsidR="0074413D" w:rsidRPr="00B865C4">
        <w:rPr>
          <w:rFonts w:asciiTheme="minorHAnsi" w:hAnsiTheme="minorHAnsi" w:cstheme="minorHAnsi"/>
          <w:sz w:val="18"/>
          <w:szCs w:val="18"/>
        </w:rPr>
        <w:t xml:space="preserve">charged 6 cases </w:t>
      </w:r>
      <w:r w:rsidR="00C321A2">
        <w:rPr>
          <w:rFonts w:asciiTheme="minorHAnsi" w:hAnsiTheme="minorHAnsi" w:cstheme="minorHAnsi"/>
          <w:sz w:val="18"/>
          <w:szCs w:val="18"/>
        </w:rPr>
        <w:t xml:space="preserve">of attempts at spreading false information </w:t>
      </w:r>
      <w:r w:rsidR="0074413D" w:rsidRPr="00B865C4">
        <w:rPr>
          <w:rFonts w:asciiTheme="minorHAnsi" w:hAnsiTheme="minorHAnsi" w:cstheme="minorHAnsi"/>
          <w:sz w:val="18"/>
          <w:szCs w:val="18"/>
        </w:rPr>
        <w:t xml:space="preserve"> [</w:t>
      </w:r>
      <w:r w:rsidRPr="00B865C4">
        <w:rPr>
          <w:rFonts w:asciiTheme="minorHAnsi" w:hAnsiTheme="minorHAnsi" w:cstheme="minorHAnsi"/>
          <w:sz w:val="18"/>
          <w:szCs w:val="18"/>
        </w:rPr>
        <w:t>5,6</w:t>
      </w:r>
      <w:r w:rsidR="0074413D" w:rsidRPr="00B865C4">
        <w:rPr>
          <w:rFonts w:asciiTheme="minorHAnsi" w:hAnsiTheme="minorHAnsi" w:cstheme="minorHAnsi"/>
          <w:sz w:val="18"/>
          <w:szCs w:val="18"/>
        </w:rPr>
        <w:t xml:space="preserve">]. </w:t>
      </w:r>
    </w:p>
    <w:p w14:paraId="019B79E1" w14:textId="77777777" w:rsidR="0074413D" w:rsidRPr="00B865C4" w:rsidRDefault="0074413D" w:rsidP="0074413D">
      <w:pPr>
        <w:pStyle w:val="Default"/>
        <w:ind w:left="360"/>
        <w:jc w:val="both"/>
        <w:rPr>
          <w:rFonts w:asciiTheme="minorHAnsi" w:hAnsiTheme="minorHAnsi" w:cstheme="minorHAnsi"/>
          <w:b/>
          <w:bCs/>
          <w:sz w:val="18"/>
          <w:szCs w:val="18"/>
        </w:rPr>
      </w:pPr>
    </w:p>
    <w:p w14:paraId="449F5C18" w14:textId="7B7685DE" w:rsidR="0074413D" w:rsidRPr="00B865C4" w:rsidRDefault="0074413D" w:rsidP="0074413D">
      <w:pPr>
        <w:pStyle w:val="Default"/>
        <w:ind w:left="360"/>
        <w:jc w:val="both"/>
        <w:rPr>
          <w:rFonts w:asciiTheme="minorHAnsi" w:hAnsiTheme="minorHAnsi" w:cstheme="minorHAnsi"/>
          <w:sz w:val="18"/>
          <w:szCs w:val="18"/>
        </w:rPr>
      </w:pPr>
      <w:r w:rsidRPr="009179F6">
        <w:rPr>
          <w:rFonts w:asciiTheme="minorHAnsi" w:hAnsiTheme="minorHAnsi" w:cstheme="minorHAnsi"/>
          <w:bCs/>
          <w:sz w:val="18"/>
          <w:szCs w:val="18"/>
        </w:rPr>
        <w:t>Rapid Data sharing</w:t>
      </w:r>
      <w:r w:rsidRPr="00B865C4">
        <w:rPr>
          <w:rFonts w:asciiTheme="minorHAnsi" w:hAnsiTheme="minorHAnsi" w:cstheme="minorHAnsi"/>
          <w:b/>
          <w:bCs/>
          <w:sz w:val="18"/>
          <w:szCs w:val="18"/>
        </w:rPr>
        <w:t xml:space="preserve"> </w:t>
      </w:r>
      <w:r w:rsidR="00C321A2">
        <w:rPr>
          <w:rFonts w:asciiTheme="minorHAnsi" w:hAnsiTheme="minorHAnsi" w:cstheme="minorHAnsi"/>
          <w:sz w:val="18"/>
          <w:szCs w:val="18"/>
        </w:rPr>
        <w:t>does remain</w:t>
      </w:r>
      <w:r w:rsidR="00C321A2"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critical </w:t>
      </w:r>
      <w:r w:rsidR="00C321A2">
        <w:rPr>
          <w:rFonts w:asciiTheme="minorHAnsi" w:hAnsiTheme="minorHAnsi" w:cstheme="minorHAnsi"/>
          <w:sz w:val="18"/>
          <w:szCs w:val="18"/>
        </w:rPr>
        <w:t xml:space="preserve">as </w:t>
      </w:r>
      <w:r w:rsidRPr="00B865C4">
        <w:rPr>
          <w:rFonts w:asciiTheme="minorHAnsi" w:hAnsiTheme="minorHAnsi" w:cstheme="minorHAnsi"/>
          <w:sz w:val="18"/>
          <w:szCs w:val="18"/>
        </w:rPr>
        <w:t>health emergencies</w:t>
      </w:r>
      <w:r w:rsidR="00D03709" w:rsidRPr="00B865C4">
        <w:rPr>
          <w:rFonts w:asciiTheme="minorHAnsi" w:hAnsiTheme="minorHAnsi" w:cstheme="minorHAnsi"/>
          <w:sz w:val="18"/>
          <w:szCs w:val="18"/>
        </w:rPr>
        <w:t xml:space="preserve"> like Nipah </w:t>
      </w:r>
      <w:r w:rsidR="00C321A2">
        <w:rPr>
          <w:rFonts w:asciiTheme="minorHAnsi" w:hAnsiTheme="minorHAnsi" w:cstheme="minorHAnsi"/>
          <w:sz w:val="18"/>
          <w:szCs w:val="18"/>
        </w:rPr>
        <w:t>unfold</w:t>
      </w:r>
      <w:r w:rsidRPr="00B865C4">
        <w:rPr>
          <w:rFonts w:asciiTheme="minorHAnsi" w:hAnsiTheme="minorHAnsi" w:cstheme="minorHAnsi"/>
          <w:sz w:val="18"/>
          <w:szCs w:val="18"/>
        </w:rPr>
        <w:t>[</w:t>
      </w:r>
      <w:r w:rsidR="00D03709" w:rsidRPr="00B865C4">
        <w:rPr>
          <w:rFonts w:asciiTheme="minorHAnsi" w:hAnsiTheme="minorHAnsi" w:cstheme="minorHAnsi"/>
          <w:sz w:val="18"/>
          <w:szCs w:val="18"/>
        </w:rPr>
        <w:t>9,10</w:t>
      </w:r>
      <w:r w:rsidRPr="00B865C4">
        <w:rPr>
          <w:rFonts w:asciiTheme="minorHAnsi" w:hAnsiTheme="minorHAnsi" w:cstheme="minorHAnsi"/>
          <w:sz w:val="18"/>
          <w:szCs w:val="18"/>
        </w:rPr>
        <w:t xml:space="preserve">]  . In the present </w:t>
      </w:r>
      <w:r w:rsidR="00C321A2">
        <w:rPr>
          <w:rFonts w:asciiTheme="minorHAnsi" w:hAnsiTheme="minorHAnsi" w:cstheme="minorHAnsi"/>
          <w:sz w:val="18"/>
          <w:szCs w:val="18"/>
        </w:rPr>
        <w:t xml:space="preserve">outbreak, </w:t>
      </w:r>
      <w:r w:rsidRPr="00B865C4">
        <w:rPr>
          <w:rFonts w:asciiTheme="minorHAnsi" w:hAnsiTheme="minorHAnsi" w:cstheme="minorHAnsi"/>
          <w:sz w:val="18"/>
          <w:szCs w:val="18"/>
        </w:rPr>
        <w:t>the</w:t>
      </w:r>
      <w:r w:rsidR="00C321A2">
        <w:rPr>
          <w:rFonts w:asciiTheme="minorHAnsi" w:hAnsiTheme="minorHAnsi" w:cstheme="minorHAnsi"/>
          <w:sz w:val="18"/>
          <w:szCs w:val="18"/>
        </w:rPr>
        <w:t xml:space="preserve"> rate of sharing of</w:t>
      </w:r>
      <w:r w:rsidRPr="00B865C4">
        <w:rPr>
          <w:rFonts w:asciiTheme="minorHAnsi" w:hAnsiTheme="minorHAnsi" w:cstheme="minorHAnsi"/>
          <w:sz w:val="18"/>
          <w:szCs w:val="18"/>
        </w:rPr>
        <w:t xml:space="preserve"> information about transmission, risks, prevention </w:t>
      </w:r>
      <w:r w:rsidR="00C321A2">
        <w:rPr>
          <w:rFonts w:asciiTheme="minorHAnsi" w:hAnsiTheme="minorHAnsi" w:cstheme="minorHAnsi"/>
          <w:sz w:val="18"/>
          <w:szCs w:val="18"/>
        </w:rPr>
        <w:t>remained in</w:t>
      </w:r>
      <w:r w:rsidRPr="00B865C4">
        <w:rPr>
          <w:rFonts w:asciiTheme="minorHAnsi" w:hAnsiTheme="minorHAnsi" w:cstheme="minorHAnsi"/>
          <w:sz w:val="18"/>
          <w:szCs w:val="18"/>
        </w:rPr>
        <w:t xml:space="preserve">adequate. In appropriate communication from officials </w:t>
      </w:r>
      <w:r w:rsidR="00C321A2">
        <w:rPr>
          <w:rFonts w:asciiTheme="minorHAnsi" w:hAnsiTheme="minorHAnsi" w:cstheme="minorHAnsi"/>
          <w:sz w:val="18"/>
          <w:szCs w:val="18"/>
        </w:rPr>
        <w:t>such as</w:t>
      </w:r>
      <w:r w:rsidRPr="00B865C4">
        <w:rPr>
          <w:rFonts w:asciiTheme="minorHAnsi" w:hAnsiTheme="minorHAnsi" w:cstheme="minorHAnsi"/>
          <w:sz w:val="18"/>
          <w:szCs w:val="18"/>
        </w:rPr>
        <w:t xml:space="preserve"> </w:t>
      </w:r>
      <w:r w:rsidR="00C321A2">
        <w:rPr>
          <w:rFonts w:asciiTheme="minorHAnsi" w:hAnsiTheme="minorHAnsi" w:cstheme="minorHAnsi"/>
          <w:sz w:val="18"/>
          <w:szCs w:val="18"/>
        </w:rPr>
        <w:t>anticipation of a</w:t>
      </w:r>
      <w:r w:rsidRPr="00B865C4">
        <w:rPr>
          <w:rFonts w:asciiTheme="minorHAnsi" w:hAnsiTheme="minorHAnsi" w:cstheme="minorHAnsi"/>
          <w:sz w:val="18"/>
          <w:szCs w:val="18"/>
        </w:rPr>
        <w:t xml:space="preserve"> second wave</w:t>
      </w:r>
      <w:r w:rsidR="00C321A2">
        <w:rPr>
          <w:rFonts w:asciiTheme="minorHAnsi" w:hAnsiTheme="minorHAnsi" w:cstheme="minorHAnsi"/>
          <w:sz w:val="18"/>
          <w:szCs w:val="18"/>
        </w:rPr>
        <w:t xml:space="preserve"> of cases or</w:t>
      </w:r>
      <w:r w:rsidRPr="00B865C4">
        <w:rPr>
          <w:rFonts w:asciiTheme="minorHAnsi" w:hAnsiTheme="minorHAnsi" w:cstheme="minorHAnsi"/>
          <w:sz w:val="18"/>
          <w:szCs w:val="18"/>
        </w:rPr>
        <w:t xml:space="preserve"> </w:t>
      </w:r>
      <w:r w:rsidR="00C321A2">
        <w:rPr>
          <w:rFonts w:asciiTheme="minorHAnsi" w:hAnsiTheme="minorHAnsi" w:cstheme="minorHAnsi"/>
          <w:sz w:val="18"/>
          <w:szCs w:val="18"/>
        </w:rPr>
        <w:t>expectation of</w:t>
      </w:r>
      <w:r w:rsidR="00C321A2" w:rsidRPr="00B865C4">
        <w:rPr>
          <w:rFonts w:asciiTheme="minorHAnsi" w:hAnsiTheme="minorHAnsi" w:cstheme="minorHAnsi"/>
          <w:sz w:val="18"/>
          <w:szCs w:val="18"/>
        </w:rPr>
        <w:t xml:space="preserve"> </w:t>
      </w:r>
      <w:r w:rsidRPr="00B865C4">
        <w:rPr>
          <w:rFonts w:asciiTheme="minorHAnsi" w:hAnsiTheme="minorHAnsi" w:cstheme="minorHAnsi"/>
          <w:sz w:val="18"/>
          <w:szCs w:val="18"/>
        </w:rPr>
        <w:t>multi cluster of out breaks created panic</w:t>
      </w:r>
      <w:r w:rsidR="00C321A2">
        <w:rPr>
          <w:rFonts w:asciiTheme="minorHAnsi" w:hAnsiTheme="minorHAnsi" w:cstheme="minorHAnsi"/>
          <w:sz w:val="18"/>
          <w:szCs w:val="18"/>
        </w:rPr>
        <w:t xml:space="preserve"> but may have reflected insufficient knowledge about the disease in general</w:t>
      </w:r>
      <w:r w:rsidRPr="00B865C4">
        <w:rPr>
          <w:rFonts w:asciiTheme="minorHAnsi" w:hAnsiTheme="minorHAnsi" w:cstheme="minorHAnsi"/>
          <w:sz w:val="18"/>
          <w:szCs w:val="18"/>
        </w:rPr>
        <w:t>. Published data on infection rate of Ni</w:t>
      </w:r>
      <w:r w:rsidR="00C321A2">
        <w:rPr>
          <w:rFonts w:asciiTheme="minorHAnsi" w:hAnsiTheme="minorHAnsi" w:cstheme="minorHAnsi"/>
          <w:sz w:val="18"/>
          <w:szCs w:val="18"/>
        </w:rPr>
        <w:t>pah</w:t>
      </w:r>
      <w:r w:rsidRPr="00B865C4">
        <w:rPr>
          <w:rFonts w:asciiTheme="minorHAnsi" w:hAnsiTheme="minorHAnsi" w:cstheme="minorHAnsi"/>
          <w:sz w:val="18"/>
          <w:szCs w:val="18"/>
        </w:rPr>
        <w:t xml:space="preserve"> </w:t>
      </w:r>
      <w:r w:rsidR="00C321A2">
        <w:rPr>
          <w:rFonts w:asciiTheme="minorHAnsi" w:hAnsiTheme="minorHAnsi" w:cstheme="minorHAnsi"/>
          <w:sz w:val="18"/>
          <w:szCs w:val="18"/>
        </w:rPr>
        <w:t>is now</w:t>
      </w:r>
      <w:r w:rsidR="00C321A2" w:rsidRPr="00B865C4">
        <w:rPr>
          <w:rFonts w:asciiTheme="minorHAnsi" w:hAnsiTheme="minorHAnsi" w:cstheme="minorHAnsi"/>
          <w:sz w:val="18"/>
          <w:szCs w:val="18"/>
        </w:rPr>
        <w:t xml:space="preserve"> </w:t>
      </w:r>
      <w:r w:rsidRPr="00B865C4">
        <w:rPr>
          <w:rFonts w:asciiTheme="minorHAnsi" w:hAnsiTheme="minorHAnsi" w:cstheme="minorHAnsi"/>
          <w:sz w:val="18"/>
          <w:szCs w:val="18"/>
        </w:rPr>
        <w:t>available[</w:t>
      </w:r>
      <w:r w:rsidR="00D03709" w:rsidRPr="00B865C4">
        <w:rPr>
          <w:rFonts w:asciiTheme="minorHAnsi" w:hAnsiTheme="minorHAnsi" w:cstheme="minorHAnsi"/>
          <w:sz w:val="18"/>
          <w:szCs w:val="18"/>
        </w:rPr>
        <w:t>11</w:t>
      </w:r>
      <w:r w:rsidRPr="00B865C4">
        <w:rPr>
          <w:rFonts w:asciiTheme="minorHAnsi" w:hAnsiTheme="minorHAnsi" w:cstheme="minorHAnsi"/>
          <w:sz w:val="18"/>
          <w:szCs w:val="18"/>
        </w:rPr>
        <w:t xml:space="preserve">] . According to </w:t>
      </w:r>
      <w:r w:rsidR="00C321A2">
        <w:rPr>
          <w:rFonts w:asciiTheme="minorHAnsi" w:hAnsiTheme="minorHAnsi" w:cstheme="minorHAnsi"/>
          <w:sz w:val="18"/>
          <w:szCs w:val="18"/>
        </w:rPr>
        <w:t xml:space="preserve">the </w:t>
      </w:r>
      <w:r w:rsidRPr="00B865C4">
        <w:rPr>
          <w:rFonts w:asciiTheme="minorHAnsi" w:hAnsiTheme="minorHAnsi" w:cstheme="minorHAnsi"/>
          <w:sz w:val="18"/>
          <w:szCs w:val="18"/>
        </w:rPr>
        <w:t xml:space="preserve">mathematical modeling </w:t>
      </w:r>
      <w:r w:rsidR="00C321A2">
        <w:rPr>
          <w:rFonts w:asciiTheme="minorHAnsi" w:hAnsiTheme="minorHAnsi" w:cstheme="minorHAnsi"/>
          <w:sz w:val="18"/>
          <w:szCs w:val="18"/>
        </w:rPr>
        <w:t xml:space="preserve">developed by this group, </w:t>
      </w:r>
      <w:r w:rsidRPr="00B865C4">
        <w:rPr>
          <w:rFonts w:asciiTheme="minorHAnsi" w:hAnsiTheme="minorHAnsi" w:cstheme="minorHAnsi"/>
          <w:sz w:val="18"/>
          <w:szCs w:val="18"/>
        </w:rPr>
        <w:t xml:space="preserve">the basic reproduction number – the number of secondary cases generated from a primary case (R0) </w:t>
      </w:r>
      <w:r w:rsidR="00C321A2">
        <w:rPr>
          <w:rFonts w:asciiTheme="minorHAnsi" w:hAnsiTheme="minorHAnsi" w:cstheme="minorHAnsi"/>
          <w:sz w:val="18"/>
          <w:szCs w:val="18"/>
        </w:rPr>
        <w:t>ranges</w:t>
      </w:r>
      <w:r w:rsidRPr="00B865C4">
        <w:rPr>
          <w:rFonts w:asciiTheme="minorHAnsi" w:hAnsiTheme="minorHAnsi" w:cstheme="minorHAnsi"/>
          <w:sz w:val="18"/>
          <w:szCs w:val="18"/>
        </w:rPr>
        <w:t xml:space="preserve"> from 0.5 to 0.6. </w:t>
      </w:r>
      <w:r w:rsidR="00C321A2">
        <w:rPr>
          <w:rFonts w:asciiTheme="minorHAnsi" w:hAnsiTheme="minorHAnsi" w:cstheme="minorHAnsi"/>
          <w:sz w:val="18"/>
          <w:szCs w:val="18"/>
        </w:rPr>
        <w:t>This</w:t>
      </w:r>
      <w:r w:rsidR="00C321A2"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means </w:t>
      </w:r>
      <w:r w:rsidR="00C321A2">
        <w:rPr>
          <w:rFonts w:asciiTheme="minorHAnsi" w:hAnsiTheme="minorHAnsi" w:cstheme="minorHAnsi"/>
          <w:sz w:val="18"/>
          <w:szCs w:val="18"/>
        </w:rPr>
        <w:t>that N</w:t>
      </w:r>
      <w:r w:rsidRPr="00B865C4">
        <w:rPr>
          <w:rFonts w:asciiTheme="minorHAnsi" w:hAnsiTheme="minorHAnsi" w:cstheme="minorHAnsi"/>
          <w:sz w:val="18"/>
          <w:szCs w:val="18"/>
        </w:rPr>
        <w:t xml:space="preserve">ipah will not propagate widely.  The transmission from human to human </w:t>
      </w:r>
      <w:r w:rsidR="00C321A2">
        <w:rPr>
          <w:rFonts w:asciiTheme="minorHAnsi" w:hAnsiTheme="minorHAnsi" w:cstheme="minorHAnsi"/>
          <w:sz w:val="18"/>
          <w:szCs w:val="18"/>
        </w:rPr>
        <w:t>occurs</w:t>
      </w:r>
      <w:r w:rsidR="00C321A2" w:rsidRPr="00B865C4">
        <w:rPr>
          <w:rFonts w:asciiTheme="minorHAnsi" w:hAnsiTheme="minorHAnsi" w:cstheme="minorHAnsi"/>
          <w:sz w:val="18"/>
          <w:szCs w:val="18"/>
        </w:rPr>
        <w:t xml:space="preserve"> </w:t>
      </w:r>
      <w:r w:rsidRPr="00B865C4">
        <w:rPr>
          <w:rFonts w:asciiTheme="minorHAnsi" w:hAnsiTheme="minorHAnsi" w:cstheme="minorHAnsi"/>
          <w:sz w:val="18"/>
          <w:szCs w:val="18"/>
        </w:rPr>
        <w:t xml:space="preserve">through body fluids like respiratory secretions  during close contact.  Epidemiologically Nipah out breaks will </w:t>
      </w:r>
      <w:r w:rsidR="009179F6" w:rsidRPr="00B865C4">
        <w:rPr>
          <w:rFonts w:asciiTheme="minorHAnsi" w:hAnsiTheme="minorHAnsi" w:cstheme="minorHAnsi"/>
          <w:sz w:val="18"/>
          <w:szCs w:val="18"/>
        </w:rPr>
        <w:t>be sporadic</w:t>
      </w:r>
      <w:r w:rsidRPr="00B865C4">
        <w:rPr>
          <w:rFonts w:asciiTheme="minorHAnsi" w:hAnsiTheme="minorHAnsi" w:cstheme="minorHAnsi"/>
          <w:sz w:val="18"/>
          <w:szCs w:val="18"/>
        </w:rPr>
        <w:t xml:space="preserve"> and </w:t>
      </w:r>
      <w:r w:rsidR="009179F6" w:rsidRPr="00B865C4">
        <w:rPr>
          <w:rFonts w:asciiTheme="minorHAnsi" w:hAnsiTheme="minorHAnsi" w:cstheme="minorHAnsi"/>
          <w:sz w:val="18"/>
          <w:szCs w:val="18"/>
        </w:rPr>
        <w:t>self-limiting</w:t>
      </w:r>
      <w:r w:rsidRPr="00B865C4">
        <w:rPr>
          <w:rFonts w:asciiTheme="minorHAnsi" w:hAnsiTheme="minorHAnsi" w:cstheme="minorHAnsi"/>
          <w:sz w:val="18"/>
          <w:szCs w:val="18"/>
        </w:rPr>
        <w:t xml:space="preserve"> to a small geographic area[</w:t>
      </w:r>
      <w:r w:rsidR="00D03709" w:rsidRPr="00B865C4">
        <w:rPr>
          <w:rFonts w:asciiTheme="minorHAnsi" w:hAnsiTheme="minorHAnsi" w:cstheme="minorHAnsi"/>
          <w:sz w:val="18"/>
          <w:szCs w:val="18"/>
        </w:rPr>
        <w:t>7,11</w:t>
      </w:r>
      <w:r w:rsidRPr="00B865C4">
        <w:rPr>
          <w:rFonts w:asciiTheme="minorHAnsi" w:hAnsiTheme="minorHAnsi" w:cstheme="minorHAnsi"/>
          <w:sz w:val="18"/>
          <w:szCs w:val="18"/>
        </w:rPr>
        <w:t>].</w:t>
      </w:r>
    </w:p>
    <w:p w14:paraId="309CD6C5" w14:textId="77777777" w:rsidR="0074413D" w:rsidRPr="00B865C4" w:rsidRDefault="0074413D" w:rsidP="0074413D">
      <w:pPr>
        <w:pStyle w:val="Default"/>
        <w:ind w:left="360"/>
        <w:rPr>
          <w:rFonts w:asciiTheme="minorHAnsi" w:hAnsiTheme="minorHAnsi" w:cstheme="minorHAnsi"/>
          <w:sz w:val="18"/>
          <w:szCs w:val="18"/>
        </w:rPr>
      </w:pPr>
    </w:p>
    <w:p w14:paraId="0BE7FE8A" w14:textId="0F0647AD" w:rsidR="0074413D" w:rsidRPr="00B865C4" w:rsidRDefault="0074413D" w:rsidP="0074413D">
      <w:pPr>
        <w:pStyle w:val="Default"/>
        <w:rPr>
          <w:rFonts w:asciiTheme="minorHAnsi" w:hAnsiTheme="minorHAnsi" w:cstheme="minorHAnsi"/>
          <w:sz w:val="18"/>
          <w:szCs w:val="18"/>
        </w:rPr>
      </w:pPr>
      <w:r w:rsidRPr="00B865C4">
        <w:rPr>
          <w:rFonts w:asciiTheme="minorHAnsi" w:hAnsiTheme="minorHAnsi" w:cstheme="minorHAnsi"/>
          <w:b/>
          <w:bCs/>
          <w:i/>
          <w:iCs/>
          <w:sz w:val="18"/>
          <w:szCs w:val="18"/>
        </w:rPr>
        <w:t>5.Liberty</w:t>
      </w:r>
      <w:r w:rsidR="00E919B7">
        <w:rPr>
          <w:rFonts w:asciiTheme="minorHAnsi" w:hAnsiTheme="minorHAnsi" w:cstheme="minorHAnsi"/>
          <w:b/>
          <w:bCs/>
          <w:i/>
          <w:iCs/>
          <w:sz w:val="18"/>
          <w:szCs w:val="18"/>
        </w:rPr>
        <w:t xml:space="preserve"> and </w:t>
      </w:r>
      <w:r w:rsidRPr="00B865C4">
        <w:rPr>
          <w:rFonts w:asciiTheme="minorHAnsi" w:hAnsiTheme="minorHAnsi" w:cstheme="minorHAnsi"/>
          <w:b/>
          <w:bCs/>
          <w:i/>
          <w:iCs/>
          <w:sz w:val="18"/>
          <w:szCs w:val="18"/>
        </w:rPr>
        <w:t xml:space="preserve">freedom  </w:t>
      </w:r>
    </w:p>
    <w:p w14:paraId="5E1CA5BC" w14:textId="7C3BA839" w:rsidR="0074413D" w:rsidRPr="00B865C4" w:rsidRDefault="005D3488" w:rsidP="009B46BA">
      <w:pPr>
        <w:pStyle w:val="Default"/>
        <w:jc w:val="both"/>
        <w:rPr>
          <w:rFonts w:asciiTheme="minorHAnsi" w:hAnsiTheme="minorHAnsi" w:cstheme="minorHAnsi"/>
          <w:sz w:val="18"/>
          <w:szCs w:val="18"/>
        </w:rPr>
      </w:pPr>
      <w:r>
        <w:rPr>
          <w:rFonts w:asciiTheme="minorHAnsi" w:hAnsiTheme="minorHAnsi" w:cstheme="minorHAnsi"/>
          <w:color w:val="auto"/>
          <w:sz w:val="18"/>
          <w:szCs w:val="18"/>
        </w:rPr>
        <w:t xml:space="preserve">During </w:t>
      </w:r>
      <w:r w:rsidR="00262D3B">
        <w:rPr>
          <w:rFonts w:asciiTheme="minorHAnsi" w:hAnsiTheme="minorHAnsi" w:cstheme="minorHAnsi"/>
          <w:color w:val="auto"/>
          <w:sz w:val="18"/>
          <w:szCs w:val="18"/>
        </w:rPr>
        <w:t>an</w:t>
      </w:r>
      <w:r w:rsidRPr="00B865C4">
        <w:rPr>
          <w:rFonts w:asciiTheme="minorHAnsi" w:hAnsiTheme="minorHAnsi" w:cstheme="minorHAnsi"/>
          <w:color w:val="auto"/>
          <w:sz w:val="18"/>
          <w:szCs w:val="18"/>
        </w:rPr>
        <w:t xml:space="preserve"> </w:t>
      </w:r>
      <w:r w:rsidR="0074413D" w:rsidRPr="00B865C4">
        <w:rPr>
          <w:rFonts w:asciiTheme="minorHAnsi" w:hAnsiTheme="minorHAnsi" w:cstheme="minorHAnsi"/>
          <w:color w:val="auto"/>
          <w:sz w:val="18"/>
          <w:szCs w:val="18"/>
        </w:rPr>
        <w:t>outbreak management</w:t>
      </w:r>
      <w:r w:rsidR="00262D3B">
        <w:rPr>
          <w:rFonts w:asciiTheme="minorHAnsi" w:hAnsiTheme="minorHAnsi" w:cstheme="minorHAnsi"/>
          <w:color w:val="auto"/>
          <w:sz w:val="18"/>
          <w:szCs w:val="18"/>
        </w:rPr>
        <w:t xml:space="preserve">, </w:t>
      </w:r>
      <w:r w:rsidR="0074413D" w:rsidRPr="00B865C4">
        <w:rPr>
          <w:rFonts w:asciiTheme="minorHAnsi" w:hAnsiTheme="minorHAnsi" w:cstheme="minorHAnsi"/>
          <w:color w:val="auto"/>
          <w:sz w:val="18"/>
          <w:szCs w:val="18"/>
        </w:rPr>
        <w:t>some measures might constitute minor infringements of a person’s free</w:t>
      </w:r>
      <w:r w:rsidR="0074413D" w:rsidRPr="00B865C4">
        <w:rPr>
          <w:rFonts w:asciiTheme="minorHAnsi" w:hAnsiTheme="minorHAnsi" w:cstheme="minorHAnsi"/>
          <w:color w:val="auto"/>
          <w:sz w:val="18"/>
          <w:szCs w:val="18"/>
        </w:rPr>
        <w:softHyphen/>
        <w:t xml:space="preserve">dom but bring about significant benefit </w:t>
      </w:r>
      <w:r w:rsidR="00262D3B">
        <w:rPr>
          <w:rFonts w:asciiTheme="minorHAnsi" w:hAnsiTheme="minorHAnsi" w:cstheme="minorHAnsi"/>
          <w:color w:val="auto"/>
          <w:sz w:val="18"/>
          <w:szCs w:val="18"/>
        </w:rPr>
        <w:t>to the community and</w:t>
      </w:r>
      <w:r w:rsidR="0074413D" w:rsidRPr="00B865C4">
        <w:rPr>
          <w:rFonts w:asciiTheme="minorHAnsi" w:hAnsiTheme="minorHAnsi" w:cstheme="minorHAnsi"/>
          <w:color w:val="auto"/>
          <w:sz w:val="18"/>
          <w:szCs w:val="18"/>
        </w:rPr>
        <w:t xml:space="preserve">  hence the  analysis need to balance freedoms of individual with com</w:t>
      </w:r>
      <w:r w:rsidR="0074413D" w:rsidRPr="00B865C4">
        <w:rPr>
          <w:rFonts w:asciiTheme="minorHAnsi" w:hAnsiTheme="minorHAnsi" w:cstheme="minorHAnsi"/>
          <w:color w:val="auto"/>
          <w:sz w:val="18"/>
          <w:szCs w:val="18"/>
        </w:rPr>
        <w:softHyphen/>
        <w:t xml:space="preserve">munity benefits[2]. </w:t>
      </w:r>
      <w:r w:rsidR="0074413D" w:rsidRPr="00B865C4">
        <w:rPr>
          <w:rFonts w:asciiTheme="minorHAnsi" w:hAnsiTheme="minorHAnsi" w:cstheme="minorHAnsi"/>
          <w:sz w:val="18"/>
          <w:szCs w:val="18"/>
        </w:rPr>
        <w:t>Liberty includes a broad range of social, religious and political freedoms, such as freedom of movement, freedom of peaceful assembly</w:t>
      </w:r>
      <w:r w:rsidR="00262D3B">
        <w:rPr>
          <w:rFonts w:asciiTheme="minorHAnsi" w:hAnsiTheme="minorHAnsi" w:cstheme="minorHAnsi"/>
          <w:sz w:val="18"/>
          <w:szCs w:val="18"/>
        </w:rPr>
        <w:t xml:space="preserve"> </w:t>
      </w:r>
      <w:r w:rsidR="0074413D" w:rsidRPr="00B865C4">
        <w:rPr>
          <w:rFonts w:asciiTheme="minorHAnsi" w:hAnsiTheme="minorHAnsi" w:cstheme="minorHAnsi"/>
          <w:sz w:val="18"/>
          <w:szCs w:val="18"/>
        </w:rPr>
        <w:t xml:space="preserve">and freedom of speech. Usually an out break like </w:t>
      </w:r>
      <w:r w:rsidR="00262D3B">
        <w:rPr>
          <w:rFonts w:asciiTheme="minorHAnsi" w:hAnsiTheme="minorHAnsi" w:cstheme="minorHAnsi"/>
          <w:sz w:val="18"/>
          <w:szCs w:val="18"/>
        </w:rPr>
        <w:t>Nipah</w:t>
      </w:r>
      <w:r w:rsidR="00262D3B" w:rsidRPr="00B865C4">
        <w:rPr>
          <w:rFonts w:asciiTheme="minorHAnsi" w:hAnsiTheme="minorHAnsi" w:cstheme="minorHAnsi"/>
          <w:sz w:val="18"/>
          <w:szCs w:val="18"/>
        </w:rPr>
        <w:t xml:space="preserve"> </w:t>
      </w:r>
      <w:r w:rsidR="0074413D" w:rsidRPr="00B865C4">
        <w:rPr>
          <w:rFonts w:asciiTheme="minorHAnsi" w:hAnsiTheme="minorHAnsi" w:cstheme="minorHAnsi"/>
          <w:sz w:val="18"/>
          <w:szCs w:val="18"/>
        </w:rPr>
        <w:t xml:space="preserve">where there </w:t>
      </w:r>
      <w:r w:rsidR="009B46BA">
        <w:rPr>
          <w:rFonts w:asciiTheme="minorHAnsi" w:hAnsiTheme="minorHAnsi" w:cstheme="minorHAnsi"/>
          <w:sz w:val="18"/>
          <w:szCs w:val="18"/>
        </w:rPr>
        <w:t>is</w:t>
      </w:r>
      <w:r w:rsidR="0074413D" w:rsidRPr="00B865C4">
        <w:rPr>
          <w:rFonts w:asciiTheme="minorHAnsi" w:hAnsiTheme="minorHAnsi" w:cstheme="minorHAnsi"/>
          <w:sz w:val="18"/>
          <w:szCs w:val="18"/>
        </w:rPr>
        <w:t xml:space="preserve"> </w:t>
      </w:r>
      <w:r w:rsidR="00262D3B">
        <w:rPr>
          <w:rFonts w:asciiTheme="minorHAnsi" w:hAnsiTheme="minorHAnsi" w:cstheme="minorHAnsi"/>
          <w:sz w:val="18"/>
          <w:szCs w:val="18"/>
        </w:rPr>
        <w:t>minimal prior</w:t>
      </w:r>
      <w:r w:rsidR="00262D3B" w:rsidRPr="00B865C4">
        <w:rPr>
          <w:rFonts w:asciiTheme="minorHAnsi" w:hAnsiTheme="minorHAnsi" w:cstheme="minorHAnsi"/>
          <w:sz w:val="18"/>
          <w:szCs w:val="18"/>
        </w:rPr>
        <w:t xml:space="preserve"> </w:t>
      </w:r>
      <w:r w:rsidR="0074413D" w:rsidRPr="00B865C4">
        <w:rPr>
          <w:rFonts w:asciiTheme="minorHAnsi" w:hAnsiTheme="minorHAnsi" w:cstheme="minorHAnsi"/>
          <w:sz w:val="18"/>
          <w:szCs w:val="18"/>
        </w:rPr>
        <w:t xml:space="preserve">experience and </w:t>
      </w:r>
      <w:r w:rsidR="00262D3B">
        <w:rPr>
          <w:rFonts w:asciiTheme="minorHAnsi" w:hAnsiTheme="minorHAnsi" w:cstheme="minorHAnsi"/>
          <w:sz w:val="18"/>
          <w:szCs w:val="18"/>
        </w:rPr>
        <w:t>where</w:t>
      </w:r>
      <w:r w:rsidR="00262D3B" w:rsidRPr="00B865C4">
        <w:rPr>
          <w:rFonts w:asciiTheme="minorHAnsi" w:hAnsiTheme="minorHAnsi" w:cstheme="minorHAnsi"/>
          <w:sz w:val="18"/>
          <w:szCs w:val="18"/>
        </w:rPr>
        <w:t xml:space="preserve"> </w:t>
      </w:r>
      <w:r w:rsidR="0074413D" w:rsidRPr="00B865C4">
        <w:rPr>
          <w:rFonts w:asciiTheme="minorHAnsi" w:hAnsiTheme="minorHAnsi" w:cstheme="minorHAnsi"/>
          <w:sz w:val="18"/>
          <w:szCs w:val="18"/>
        </w:rPr>
        <w:t>knowledge gaps</w:t>
      </w:r>
      <w:r w:rsidR="009B46BA">
        <w:rPr>
          <w:rFonts w:asciiTheme="minorHAnsi" w:hAnsiTheme="minorHAnsi" w:cstheme="minorHAnsi"/>
          <w:sz w:val="18"/>
          <w:szCs w:val="18"/>
        </w:rPr>
        <w:t xml:space="preserve"> exist</w:t>
      </w:r>
      <w:r w:rsidR="00262D3B">
        <w:rPr>
          <w:rFonts w:asciiTheme="minorHAnsi" w:hAnsiTheme="minorHAnsi" w:cstheme="minorHAnsi"/>
          <w:sz w:val="18"/>
          <w:szCs w:val="18"/>
        </w:rPr>
        <w:t>,</w:t>
      </w:r>
      <w:r w:rsidR="0074413D" w:rsidRPr="00B865C4">
        <w:rPr>
          <w:rFonts w:asciiTheme="minorHAnsi" w:hAnsiTheme="minorHAnsi" w:cstheme="minorHAnsi"/>
          <w:sz w:val="18"/>
          <w:szCs w:val="18"/>
        </w:rPr>
        <w:t xml:space="preserve"> the authorities </w:t>
      </w:r>
      <w:r w:rsidR="00262D3B">
        <w:rPr>
          <w:rFonts w:asciiTheme="minorHAnsi" w:hAnsiTheme="minorHAnsi" w:cstheme="minorHAnsi"/>
          <w:sz w:val="18"/>
          <w:szCs w:val="18"/>
        </w:rPr>
        <w:t>are</w:t>
      </w:r>
      <w:r w:rsidR="00262D3B" w:rsidRPr="00B865C4">
        <w:rPr>
          <w:rFonts w:asciiTheme="minorHAnsi" w:hAnsiTheme="minorHAnsi" w:cstheme="minorHAnsi"/>
          <w:sz w:val="18"/>
          <w:szCs w:val="18"/>
        </w:rPr>
        <w:t xml:space="preserve"> </w:t>
      </w:r>
      <w:r w:rsidR="0074413D" w:rsidRPr="00B865C4">
        <w:rPr>
          <w:rFonts w:asciiTheme="minorHAnsi" w:hAnsiTheme="minorHAnsi" w:cstheme="minorHAnsi"/>
          <w:sz w:val="18"/>
          <w:szCs w:val="18"/>
        </w:rPr>
        <w:t xml:space="preserve">forced to take response measures </w:t>
      </w:r>
      <w:r w:rsidR="00262D3B">
        <w:rPr>
          <w:rFonts w:asciiTheme="minorHAnsi" w:hAnsiTheme="minorHAnsi" w:cstheme="minorHAnsi"/>
          <w:sz w:val="18"/>
          <w:szCs w:val="18"/>
        </w:rPr>
        <w:t xml:space="preserve">that </w:t>
      </w:r>
      <w:r w:rsidR="00262D3B" w:rsidRPr="00262D3B">
        <w:rPr>
          <w:rFonts w:asciiTheme="minorHAnsi" w:hAnsiTheme="minorHAnsi" w:cstheme="minorHAnsi"/>
          <w:sz w:val="18"/>
          <w:szCs w:val="18"/>
        </w:rPr>
        <w:t>may be</w:t>
      </w:r>
      <w:r w:rsidR="0074413D" w:rsidRPr="00262D3B">
        <w:rPr>
          <w:rFonts w:asciiTheme="minorHAnsi" w:hAnsiTheme="minorHAnsi" w:cstheme="minorHAnsi"/>
          <w:sz w:val="18"/>
          <w:szCs w:val="18"/>
        </w:rPr>
        <w:t xml:space="preserve">  </w:t>
      </w:r>
      <w:r w:rsidR="009B46BA">
        <w:rPr>
          <w:rFonts w:asciiTheme="minorHAnsi" w:hAnsiTheme="minorHAnsi" w:cstheme="minorHAnsi"/>
          <w:iCs/>
          <w:sz w:val="18"/>
          <w:szCs w:val="18"/>
        </w:rPr>
        <w:t>d</w:t>
      </w:r>
      <w:r w:rsidR="0074413D" w:rsidRPr="00262D3B">
        <w:rPr>
          <w:rFonts w:asciiTheme="minorHAnsi" w:hAnsiTheme="minorHAnsi" w:cstheme="minorHAnsi"/>
          <w:iCs/>
          <w:sz w:val="18"/>
          <w:szCs w:val="18"/>
        </w:rPr>
        <w:t>isproportionate to  burdens of outbreak</w:t>
      </w:r>
      <w:r w:rsidR="00262D3B" w:rsidRPr="00262D3B">
        <w:rPr>
          <w:rFonts w:asciiTheme="minorHAnsi" w:hAnsiTheme="minorHAnsi" w:cstheme="minorHAnsi"/>
          <w:iCs/>
          <w:sz w:val="18"/>
          <w:szCs w:val="18"/>
        </w:rPr>
        <w:t xml:space="preserve"> but </w:t>
      </w:r>
      <w:r w:rsidR="0074413D" w:rsidRPr="00262D3B">
        <w:rPr>
          <w:rFonts w:asciiTheme="minorHAnsi" w:hAnsiTheme="minorHAnsi" w:cstheme="minorHAnsi"/>
          <w:iCs/>
          <w:sz w:val="18"/>
          <w:szCs w:val="18"/>
        </w:rPr>
        <w:t xml:space="preserve">designed with best intentions </w:t>
      </w:r>
      <w:r w:rsidR="009B46BA">
        <w:rPr>
          <w:rFonts w:asciiTheme="minorHAnsi" w:hAnsiTheme="minorHAnsi" w:cstheme="minorHAnsi"/>
          <w:iCs/>
          <w:sz w:val="18"/>
          <w:szCs w:val="18"/>
        </w:rPr>
        <w:t xml:space="preserve">. This however may </w:t>
      </w:r>
      <w:r w:rsidR="0074413D" w:rsidRPr="00262D3B">
        <w:rPr>
          <w:rFonts w:asciiTheme="minorHAnsi" w:hAnsiTheme="minorHAnsi" w:cstheme="minorHAnsi"/>
          <w:iCs/>
          <w:sz w:val="18"/>
          <w:szCs w:val="18"/>
        </w:rPr>
        <w:t>i</w:t>
      </w:r>
      <w:r w:rsidR="0074413D" w:rsidRPr="00262D3B">
        <w:rPr>
          <w:rFonts w:asciiTheme="minorHAnsi" w:hAnsiTheme="minorHAnsi" w:cstheme="minorHAnsi"/>
          <w:sz w:val="18"/>
          <w:szCs w:val="18"/>
        </w:rPr>
        <w:t xml:space="preserve">nadvertently place a disproportionate burden to </w:t>
      </w:r>
      <w:r w:rsidR="009B46BA">
        <w:rPr>
          <w:rFonts w:asciiTheme="minorHAnsi" w:hAnsiTheme="minorHAnsi" w:cstheme="minorHAnsi"/>
          <w:sz w:val="18"/>
          <w:szCs w:val="18"/>
        </w:rPr>
        <w:t xml:space="preserve">the </w:t>
      </w:r>
      <w:r w:rsidR="0074413D" w:rsidRPr="00262D3B">
        <w:rPr>
          <w:rFonts w:asciiTheme="minorHAnsi" w:hAnsiTheme="minorHAnsi" w:cstheme="minorHAnsi"/>
          <w:sz w:val="18"/>
          <w:szCs w:val="18"/>
        </w:rPr>
        <w:t>public.</w:t>
      </w:r>
      <w:r w:rsidR="0074413D" w:rsidRPr="00B865C4">
        <w:rPr>
          <w:rFonts w:asciiTheme="minorHAnsi" w:hAnsiTheme="minorHAnsi" w:cstheme="minorHAnsi"/>
          <w:sz w:val="18"/>
          <w:szCs w:val="18"/>
        </w:rPr>
        <w:t xml:space="preserve"> </w:t>
      </w:r>
    </w:p>
    <w:p w14:paraId="3695FB18" w14:textId="4DE498F3" w:rsidR="0074413D" w:rsidRDefault="0074413D" w:rsidP="00E67C5A">
      <w:pPr>
        <w:autoSpaceDE w:val="0"/>
        <w:autoSpaceDN w:val="0"/>
        <w:adjustRightInd w:val="0"/>
        <w:spacing w:after="0" w:line="240" w:lineRule="auto"/>
        <w:jc w:val="both"/>
        <w:rPr>
          <w:rFonts w:cstheme="minorHAnsi"/>
          <w:sz w:val="18"/>
          <w:szCs w:val="18"/>
        </w:rPr>
      </w:pPr>
      <w:r w:rsidRPr="00B865C4">
        <w:rPr>
          <w:rFonts w:cstheme="minorHAnsi"/>
          <w:sz w:val="18"/>
          <w:szCs w:val="18"/>
        </w:rPr>
        <w:t xml:space="preserve">   Restrictions on freedom of movement include isolation, quarantine, travel advisories or restrictions and community-based measures to reduce contact between people (</w:t>
      </w:r>
      <w:r w:rsidR="009B46BA">
        <w:rPr>
          <w:rFonts w:cstheme="minorHAnsi"/>
          <w:sz w:val="18"/>
          <w:szCs w:val="18"/>
        </w:rPr>
        <w:t>for example,</w:t>
      </w:r>
      <w:r w:rsidRPr="00B865C4">
        <w:rPr>
          <w:rFonts w:cstheme="minorHAnsi"/>
          <w:sz w:val="18"/>
          <w:szCs w:val="18"/>
        </w:rPr>
        <w:t xml:space="preserve"> closing schools or prohibiting large gatherings). These measures can often play an important role in controlling infectious disease outbreaks, and in these circumstances, their use is justified by the ethical value of protecting community well-being. All such measures impose a significant burden on individuals and communities, including </w:t>
      </w:r>
      <w:r w:rsidRPr="007058FE">
        <w:rPr>
          <w:rFonts w:cstheme="minorHAnsi"/>
          <w:sz w:val="18"/>
          <w:szCs w:val="18"/>
        </w:rPr>
        <w:t>direct limitations of fundamental human rights</w:t>
      </w:r>
      <w:r w:rsidR="005740A4">
        <w:rPr>
          <w:rFonts w:cstheme="minorHAnsi"/>
          <w:sz w:val="18"/>
          <w:szCs w:val="18"/>
        </w:rPr>
        <w:t>;</w:t>
      </w:r>
      <w:r w:rsidRPr="007058FE">
        <w:rPr>
          <w:rFonts w:cstheme="minorHAnsi"/>
          <w:sz w:val="18"/>
          <w:szCs w:val="18"/>
        </w:rPr>
        <w:t xml:space="preserve"> Particularly the rights to freedom of movement and peaceful assembly.</w:t>
      </w:r>
      <w:r w:rsidRPr="00B865C4">
        <w:rPr>
          <w:rFonts w:cstheme="minorHAnsi"/>
          <w:color w:val="000000"/>
          <w:sz w:val="18"/>
          <w:szCs w:val="18"/>
        </w:rPr>
        <w:t xml:space="preserve"> Even short-term restrictions on freedom of movement can have significant — and possibly devastating —financial and social consequences for individuals, their families, and their communities.</w:t>
      </w:r>
      <w:r w:rsidRPr="00B865C4">
        <w:rPr>
          <w:rFonts w:cstheme="minorHAnsi"/>
          <w:sz w:val="18"/>
          <w:szCs w:val="18"/>
        </w:rPr>
        <w:t xml:space="preserve"> The directorate of health service and district civil authorities declared  Public health Emergency . </w:t>
      </w:r>
      <w:r w:rsidR="0028030B">
        <w:rPr>
          <w:rFonts w:cstheme="minorHAnsi"/>
          <w:sz w:val="18"/>
          <w:szCs w:val="18"/>
        </w:rPr>
        <w:t>As a result,</w:t>
      </w:r>
      <w:r w:rsidRPr="00B865C4">
        <w:rPr>
          <w:rFonts w:cstheme="minorHAnsi"/>
          <w:sz w:val="18"/>
          <w:szCs w:val="18"/>
        </w:rPr>
        <w:t xml:space="preserve"> “</w:t>
      </w:r>
      <w:r w:rsidR="0028030B">
        <w:rPr>
          <w:rFonts w:cstheme="minorHAnsi"/>
          <w:i/>
          <w:iCs/>
          <w:sz w:val="18"/>
          <w:szCs w:val="18"/>
        </w:rPr>
        <w:t>p</w:t>
      </w:r>
      <w:r w:rsidRPr="00B865C4">
        <w:rPr>
          <w:rFonts w:cstheme="minorHAnsi"/>
          <w:i/>
          <w:iCs/>
          <w:sz w:val="18"/>
          <w:szCs w:val="18"/>
        </w:rPr>
        <w:t xml:space="preserve">ublic meetings, </w:t>
      </w:r>
      <w:r w:rsidR="0028030B">
        <w:rPr>
          <w:rFonts w:cstheme="minorHAnsi"/>
          <w:i/>
          <w:iCs/>
          <w:sz w:val="18"/>
          <w:szCs w:val="18"/>
        </w:rPr>
        <w:t>g</w:t>
      </w:r>
      <w:r w:rsidRPr="00B865C4">
        <w:rPr>
          <w:rFonts w:cstheme="minorHAnsi"/>
          <w:i/>
          <w:iCs/>
          <w:sz w:val="18"/>
          <w:szCs w:val="18"/>
        </w:rPr>
        <w:t>atherings</w:t>
      </w:r>
      <w:r w:rsidR="0028030B">
        <w:rPr>
          <w:rFonts w:cstheme="minorHAnsi"/>
          <w:i/>
          <w:iCs/>
          <w:sz w:val="18"/>
          <w:szCs w:val="18"/>
        </w:rPr>
        <w:t xml:space="preserve"> and m</w:t>
      </w:r>
      <w:r w:rsidRPr="00B865C4">
        <w:rPr>
          <w:rFonts w:cstheme="minorHAnsi"/>
          <w:i/>
          <w:iCs/>
          <w:sz w:val="18"/>
          <w:szCs w:val="18"/>
        </w:rPr>
        <w:t xml:space="preserve">arriages were cancelled or postponed. Panic </w:t>
      </w:r>
      <w:r w:rsidR="0028030B">
        <w:rPr>
          <w:rFonts w:cstheme="minorHAnsi"/>
          <w:i/>
          <w:iCs/>
          <w:sz w:val="18"/>
          <w:szCs w:val="18"/>
        </w:rPr>
        <w:t>caused people to</w:t>
      </w:r>
      <w:r w:rsidRPr="00B865C4">
        <w:rPr>
          <w:rFonts w:cstheme="minorHAnsi"/>
          <w:i/>
          <w:iCs/>
          <w:sz w:val="18"/>
          <w:szCs w:val="18"/>
        </w:rPr>
        <w:t xml:space="preserve"> remain</w:t>
      </w:r>
      <w:r w:rsidR="0028030B">
        <w:rPr>
          <w:rFonts w:cstheme="minorHAnsi"/>
          <w:i/>
          <w:iCs/>
          <w:sz w:val="18"/>
          <w:szCs w:val="18"/>
        </w:rPr>
        <w:t xml:space="preserve"> at</w:t>
      </w:r>
      <w:r w:rsidRPr="00B865C4">
        <w:rPr>
          <w:rFonts w:cstheme="minorHAnsi"/>
          <w:i/>
          <w:iCs/>
          <w:sz w:val="18"/>
          <w:szCs w:val="18"/>
        </w:rPr>
        <w:t xml:space="preserve"> home. Bus services to the affected areas were cancelled, </w:t>
      </w:r>
      <w:r w:rsidR="0028030B">
        <w:rPr>
          <w:rFonts w:cstheme="minorHAnsi"/>
          <w:i/>
          <w:iCs/>
          <w:sz w:val="18"/>
          <w:szCs w:val="18"/>
        </w:rPr>
        <w:t>m</w:t>
      </w:r>
      <w:r w:rsidRPr="00B865C4">
        <w:rPr>
          <w:rFonts w:cstheme="minorHAnsi"/>
          <w:i/>
          <w:iCs/>
          <w:sz w:val="18"/>
          <w:szCs w:val="18"/>
        </w:rPr>
        <w:t xml:space="preserve">arkets </w:t>
      </w:r>
      <w:r w:rsidR="0028030B">
        <w:rPr>
          <w:rFonts w:cstheme="minorHAnsi"/>
          <w:i/>
          <w:iCs/>
          <w:sz w:val="18"/>
          <w:szCs w:val="18"/>
        </w:rPr>
        <w:t xml:space="preserve"> and </w:t>
      </w:r>
      <w:r w:rsidRPr="00B865C4">
        <w:rPr>
          <w:rFonts w:cstheme="minorHAnsi"/>
          <w:i/>
          <w:iCs/>
          <w:sz w:val="18"/>
          <w:szCs w:val="18"/>
        </w:rPr>
        <w:t xml:space="preserve">cinema halls were closed . Hospitals </w:t>
      </w:r>
      <w:r w:rsidR="0028030B">
        <w:rPr>
          <w:rFonts w:cstheme="minorHAnsi"/>
          <w:i/>
          <w:iCs/>
          <w:sz w:val="18"/>
          <w:szCs w:val="18"/>
        </w:rPr>
        <w:t>remained</w:t>
      </w:r>
      <w:r w:rsidRPr="00B865C4">
        <w:rPr>
          <w:rFonts w:cstheme="minorHAnsi"/>
          <w:i/>
          <w:iCs/>
          <w:sz w:val="18"/>
          <w:szCs w:val="18"/>
        </w:rPr>
        <w:t xml:space="preserve"> empty”.</w:t>
      </w:r>
      <w:r w:rsidR="00E67C5A">
        <w:rPr>
          <w:rFonts w:cstheme="minorHAnsi"/>
          <w:i/>
          <w:iCs/>
          <w:sz w:val="18"/>
          <w:szCs w:val="18"/>
        </w:rPr>
        <w:t xml:space="preserve"> </w:t>
      </w:r>
      <w:r w:rsidRPr="00B865C4">
        <w:rPr>
          <w:rFonts w:cstheme="minorHAnsi"/>
          <w:sz w:val="18"/>
          <w:szCs w:val="18"/>
        </w:rPr>
        <w:t xml:space="preserve"> The Siracusa Principles provide that any restrictions on human rights must be carried out in accordance with the law and in pursuit of a legitimate objective of general interest</w:t>
      </w:r>
      <w:r w:rsidR="00765EE1" w:rsidRPr="00B865C4">
        <w:rPr>
          <w:rFonts w:cstheme="minorHAnsi"/>
          <w:sz w:val="18"/>
          <w:szCs w:val="18"/>
        </w:rPr>
        <w:t xml:space="preserve"> and </w:t>
      </w:r>
      <w:r w:rsidRPr="00B865C4">
        <w:rPr>
          <w:rFonts w:cstheme="minorHAnsi"/>
          <w:sz w:val="18"/>
          <w:szCs w:val="18"/>
        </w:rPr>
        <w:t xml:space="preserve"> must be based on scientific evidence and not imposed in an arbitrary, unreasonable, or discriminatory manner[1</w:t>
      </w:r>
      <w:r w:rsidR="00765EE1" w:rsidRPr="00B865C4">
        <w:rPr>
          <w:rFonts w:cstheme="minorHAnsi"/>
          <w:sz w:val="18"/>
          <w:szCs w:val="18"/>
        </w:rPr>
        <w:t>2</w:t>
      </w:r>
      <w:r w:rsidRPr="00B865C4">
        <w:rPr>
          <w:rFonts w:cstheme="minorHAnsi"/>
          <w:sz w:val="18"/>
          <w:szCs w:val="18"/>
        </w:rPr>
        <w:t xml:space="preserve">]. </w:t>
      </w:r>
    </w:p>
    <w:p w14:paraId="55CC71DA" w14:textId="77777777" w:rsidR="005740A4" w:rsidRPr="00B865C4" w:rsidRDefault="005740A4" w:rsidP="00E67C5A">
      <w:pPr>
        <w:autoSpaceDE w:val="0"/>
        <w:autoSpaceDN w:val="0"/>
        <w:adjustRightInd w:val="0"/>
        <w:spacing w:after="0" w:line="240" w:lineRule="auto"/>
        <w:jc w:val="both"/>
        <w:rPr>
          <w:rFonts w:cstheme="minorHAnsi"/>
          <w:sz w:val="18"/>
          <w:szCs w:val="18"/>
        </w:rPr>
      </w:pPr>
    </w:p>
    <w:p w14:paraId="32CE8C94" w14:textId="3E03BE05" w:rsidR="00765EE1"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b/>
          <w:bCs/>
          <w:i/>
          <w:iCs/>
          <w:sz w:val="18"/>
          <w:szCs w:val="18"/>
        </w:rPr>
        <w:t xml:space="preserve">6.Reciprocity </w:t>
      </w:r>
      <w:r w:rsidRPr="00B865C4">
        <w:rPr>
          <w:rFonts w:asciiTheme="minorHAnsi" w:hAnsiTheme="minorHAnsi" w:cstheme="minorHAnsi"/>
          <w:i/>
          <w:iCs/>
          <w:sz w:val="18"/>
          <w:szCs w:val="18"/>
        </w:rPr>
        <w:t>—</w:t>
      </w:r>
      <w:r w:rsidRPr="00B865C4">
        <w:rPr>
          <w:rFonts w:asciiTheme="minorHAnsi" w:hAnsiTheme="minorHAnsi" w:cstheme="minorHAnsi"/>
          <w:sz w:val="18"/>
          <w:szCs w:val="18"/>
        </w:rPr>
        <w:t>Reciprocity consists of making a “fitting and proportional return” for contributions that people have made.[1,</w:t>
      </w:r>
      <w:r w:rsidR="00765EE1" w:rsidRPr="00B865C4">
        <w:rPr>
          <w:rFonts w:asciiTheme="minorHAnsi" w:hAnsiTheme="minorHAnsi" w:cstheme="minorHAnsi"/>
          <w:sz w:val="18"/>
          <w:szCs w:val="18"/>
        </w:rPr>
        <w:t>13</w:t>
      </w:r>
      <w:r w:rsidRPr="00B865C4">
        <w:rPr>
          <w:rFonts w:asciiTheme="minorHAnsi" w:hAnsiTheme="minorHAnsi" w:cstheme="minorHAnsi"/>
          <w:sz w:val="18"/>
          <w:szCs w:val="18"/>
        </w:rPr>
        <w:t>] An effective infectious disease outbreak response depends on the contribution of a diverse range of frontline workers, which include</w:t>
      </w:r>
      <w:r w:rsidR="00833754">
        <w:rPr>
          <w:rFonts w:asciiTheme="minorHAnsi" w:hAnsiTheme="minorHAnsi" w:cstheme="minorHAnsi"/>
          <w:sz w:val="18"/>
          <w:szCs w:val="18"/>
        </w:rPr>
        <w:t>s</w:t>
      </w:r>
      <w:r w:rsidRPr="00B865C4">
        <w:rPr>
          <w:rFonts w:asciiTheme="minorHAnsi" w:hAnsiTheme="minorHAnsi" w:cstheme="minorHAnsi"/>
          <w:sz w:val="18"/>
          <w:szCs w:val="18"/>
        </w:rPr>
        <w:t xml:space="preserve">   </w:t>
      </w:r>
      <w:r w:rsidR="00833754">
        <w:rPr>
          <w:rFonts w:asciiTheme="minorHAnsi" w:hAnsiTheme="minorHAnsi" w:cstheme="minorHAnsi"/>
          <w:sz w:val="18"/>
          <w:szCs w:val="18"/>
        </w:rPr>
        <w:t>p</w:t>
      </w:r>
      <w:r w:rsidRPr="00B865C4">
        <w:rPr>
          <w:rFonts w:asciiTheme="minorHAnsi" w:hAnsiTheme="minorHAnsi" w:cstheme="minorHAnsi"/>
          <w:sz w:val="18"/>
          <w:szCs w:val="18"/>
        </w:rPr>
        <w:t xml:space="preserve">rofessionals with direct patient care responsibilities (a specialist in the tertiary centre, </w:t>
      </w:r>
      <w:r w:rsidR="00833754">
        <w:rPr>
          <w:rFonts w:asciiTheme="minorHAnsi" w:hAnsiTheme="minorHAnsi" w:cstheme="minorHAnsi"/>
          <w:sz w:val="18"/>
          <w:szCs w:val="18"/>
        </w:rPr>
        <w:t>ancilliary staff</w:t>
      </w:r>
      <w:r w:rsidRPr="00B865C4">
        <w:rPr>
          <w:rFonts w:asciiTheme="minorHAnsi" w:hAnsiTheme="minorHAnsi" w:cstheme="minorHAnsi"/>
          <w:sz w:val="18"/>
          <w:szCs w:val="18"/>
        </w:rPr>
        <w:t xml:space="preserve">)  to field level community workers like ASHAs   . They  often assume considerable personal risk to carry out their jobs. Once a worker has taken on these risks to protect society  , society has a reciprocal obligation to provide necessary support. If the reciprocal obligations </w:t>
      </w:r>
      <w:r w:rsidR="00833754">
        <w:rPr>
          <w:rFonts w:asciiTheme="minorHAnsi" w:hAnsiTheme="minorHAnsi" w:cstheme="minorHAnsi"/>
          <w:sz w:val="18"/>
          <w:szCs w:val="18"/>
        </w:rPr>
        <w:t>are</w:t>
      </w:r>
      <w:r w:rsidR="00833754" w:rsidRPr="00B865C4">
        <w:rPr>
          <w:rFonts w:asciiTheme="minorHAnsi" w:hAnsiTheme="minorHAnsi" w:cstheme="minorHAnsi"/>
          <w:sz w:val="18"/>
          <w:szCs w:val="18"/>
        </w:rPr>
        <w:t xml:space="preserve"> </w:t>
      </w:r>
      <w:r w:rsidRPr="00B865C4">
        <w:rPr>
          <w:rFonts w:asciiTheme="minorHAnsi" w:hAnsiTheme="minorHAnsi" w:cstheme="minorHAnsi"/>
          <w:sz w:val="18"/>
          <w:szCs w:val="18"/>
        </w:rPr>
        <w:t>not met, frontline workers cannot legitimately be expected to assume a significant risk of harm to themselves and their families [1</w:t>
      </w:r>
      <w:r w:rsidR="00765EE1" w:rsidRPr="00B865C4">
        <w:rPr>
          <w:rFonts w:asciiTheme="minorHAnsi" w:hAnsiTheme="minorHAnsi" w:cstheme="minorHAnsi"/>
          <w:sz w:val="18"/>
          <w:szCs w:val="18"/>
        </w:rPr>
        <w:t>,13</w:t>
      </w:r>
      <w:r w:rsidRPr="00B865C4">
        <w:rPr>
          <w:rFonts w:asciiTheme="minorHAnsi" w:hAnsiTheme="minorHAnsi" w:cstheme="minorHAnsi"/>
          <w:sz w:val="18"/>
          <w:szCs w:val="18"/>
        </w:rPr>
        <w:t>].</w:t>
      </w:r>
      <w:r w:rsidR="00765EE1" w:rsidRPr="00B865C4">
        <w:rPr>
          <w:rFonts w:asciiTheme="minorHAnsi" w:hAnsiTheme="minorHAnsi" w:cstheme="minorHAnsi"/>
          <w:sz w:val="18"/>
          <w:szCs w:val="18"/>
        </w:rPr>
        <w:t xml:space="preserve"> </w:t>
      </w:r>
    </w:p>
    <w:p w14:paraId="38F3E0D5" w14:textId="309D9804" w:rsidR="00765EE1"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sz w:val="18"/>
          <w:szCs w:val="18"/>
        </w:rPr>
        <w:t xml:space="preserve">At a minimum, fulfillment of  reciprocal obligations to frontline workers </w:t>
      </w:r>
      <w:r w:rsidR="006E6D53">
        <w:rPr>
          <w:rFonts w:asciiTheme="minorHAnsi" w:hAnsiTheme="minorHAnsi" w:cstheme="minorHAnsi"/>
          <w:sz w:val="18"/>
          <w:szCs w:val="18"/>
        </w:rPr>
        <w:t>required the following actions</w:t>
      </w:r>
      <w:r w:rsidRPr="00B865C4">
        <w:rPr>
          <w:rFonts w:asciiTheme="minorHAnsi" w:hAnsiTheme="minorHAnsi" w:cstheme="minorHAnsi"/>
          <w:sz w:val="18"/>
          <w:szCs w:val="18"/>
        </w:rPr>
        <w:t xml:space="preserve"> : </w:t>
      </w:r>
    </w:p>
    <w:p w14:paraId="7F0527C3" w14:textId="73F97B13" w:rsidR="0074413D"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sz w:val="18"/>
          <w:szCs w:val="18"/>
        </w:rPr>
        <w:lastRenderedPageBreak/>
        <w:t xml:space="preserve">a)To minimizing the risk of infection they should be provided   complete and accurate information known about the nature of the pathogen and infection control measures, updated information on the epidemiological situation at the local level, and the provision of personal protective equipment. </w:t>
      </w:r>
      <w:r w:rsidR="00FB4E90">
        <w:rPr>
          <w:rFonts w:asciiTheme="minorHAnsi" w:hAnsiTheme="minorHAnsi" w:cstheme="minorHAnsi"/>
          <w:sz w:val="18"/>
          <w:szCs w:val="18"/>
        </w:rPr>
        <w:t>Immediately</w:t>
      </w:r>
      <w:r w:rsidRPr="00B865C4">
        <w:rPr>
          <w:rFonts w:asciiTheme="minorHAnsi" w:hAnsiTheme="minorHAnsi" w:cstheme="minorHAnsi"/>
          <w:sz w:val="18"/>
          <w:szCs w:val="18"/>
        </w:rPr>
        <w:t xml:space="preserve"> after the declaration of </w:t>
      </w:r>
      <w:r w:rsidR="00FB4E90">
        <w:rPr>
          <w:rFonts w:asciiTheme="minorHAnsi" w:hAnsiTheme="minorHAnsi" w:cstheme="minorHAnsi"/>
          <w:sz w:val="18"/>
          <w:szCs w:val="18"/>
        </w:rPr>
        <w:t xml:space="preserve">the </w:t>
      </w:r>
      <w:r w:rsidRPr="00B865C4">
        <w:rPr>
          <w:rFonts w:asciiTheme="minorHAnsi" w:hAnsiTheme="minorHAnsi" w:cstheme="minorHAnsi"/>
          <w:sz w:val="18"/>
          <w:szCs w:val="18"/>
        </w:rPr>
        <w:t xml:space="preserve">out break a central team from Indian Council of Medical Research (ICMR) </w:t>
      </w:r>
      <w:r w:rsidR="00FB4E90">
        <w:rPr>
          <w:rFonts w:asciiTheme="minorHAnsi" w:hAnsiTheme="minorHAnsi" w:cstheme="minorHAnsi"/>
          <w:sz w:val="18"/>
          <w:szCs w:val="18"/>
        </w:rPr>
        <w:t>and</w:t>
      </w:r>
      <w:r w:rsidRPr="00B865C4">
        <w:rPr>
          <w:rFonts w:asciiTheme="minorHAnsi" w:hAnsiTheme="minorHAnsi" w:cstheme="minorHAnsi"/>
          <w:sz w:val="18"/>
          <w:szCs w:val="18"/>
        </w:rPr>
        <w:t xml:space="preserve"> All India Institute Of Medical Science (AIIMS) were deployed to the tertiary centre – Medical College Calicut w</w:t>
      </w:r>
      <w:r w:rsidR="00FB4E90">
        <w:rPr>
          <w:rFonts w:asciiTheme="minorHAnsi" w:hAnsiTheme="minorHAnsi" w:cstheme="minorHAnsi"/>
          <w:sz w:val="18"/>
          <w:szCs w:val="18"/>
        </w:rPr>
        <w:t>here</w:t>
      </w:r>
      <w:r w:rsidRPr="00B865C4">
        <w:rPr>
          <w:rFonts w:asciiTheme="minorHAnsi" w:hAnsiTheme="minorHAnsi" w:cstheme="minorHAnsi"/>
          <w:sz w:val="18"/>
          <w:szCs w:val="18"/>
        </w:rPr>
        <w:t xml:space="preserve"> patients were  admitted and conducted  training to the engaged staff. </w:t>
      </w:r>
      <w:r w:rsidR="00FB4E90">
        <w:rPr>
          <w:rFonts w:asciiTheme="minorHAnsi" w:hAnsiTheme="minorHAnsi" w:cstheme="minorHAnsi"/>
          <w:sz w:val="18"/>
          <w:szCs w:val="18"/>
        </w:rPr>
        <w:t>This was not extended to the peripheral hospitals</w:t>
      </w:r>
      <w:r w:rsidRPr="00B865C4">
        <w:rPr>
          <w:rFonts w:asciiTheme="minorHAnsi" w:hAnsiTheme="minorHAnsi" w:cstheme="minorHAnsi"/>
          <w:sz w:val="18"/>
          <w:szCs w:val="18"/>
        </w:rPr>
        <w:t xml:space="preserve">. Minimizing risk of infection was not properly addressed due to resource  constraints </w:t>
      </w:r>
      <w:r w:rsidR="00765EE1" w:rsidRPr="00B865C4">
        <w:rPr>
          <w:rFonts w:asciiTheme="minorHAnsi" w:hAnsiTheme="minorHAnsi" w:cstheme="minorHAnsi"/>
          <w:sz w:val="18"/>
          <w:szCs w:val="18"/>
        </w:rPr>
        <w:t>and lack of prior experiences.</w:t>
      </w:r>
    </w:p>
    <w:p w14:paraId="03D3629F" w14:textId="77777777" w:rsidR="0074413D" w:rsidRPr="00B865C4" w:rsidRDefault="0074413D" w:rsidP="0074413D">
      <w:pPr>
        <w:autoSpaceDE w:val="0"/>
        <w:autoSpaceDN w:val="0"/>
        <w:adjustRightInd w:val="0"/>
        <w:spacing w:after="0" w:line="240" w:lineRule="auto"/>
        <w:rPr>
          <w:rFonts w:cstheme="minorHAnsi"/>
          <w:color w:val="000000"/>
          <w:sz w:val="18"/>
          <w:szCs w:val="18"/>
        </w:rPr>
      </w:pPr>
    </w:p>
    <w:p w14:paraId="5F7B2E20" w14:textId="0D3A2D4E" w:rsidR="0074413D" w:rsidRPr="00B865C4" w:rsidRDefault="0074413D" w:rsidP="0074413D">
      <w:pPr>
        <w:pStyle w:val="Default"/>
        <w:ind w:left="360"/>
        <w:jc w:val="both"/>
        <w:rPr>
          <w:rFonts w:asciiTheme="minorHAnsi" w:hAnsiTheme="minorHAnsi" w:cstheme="minorHAnsi"/>
          <w:sz w:val="18"/>
          <w:szCs w:val="18"/>
        </w:rPr>
      </w:pPr>
      <w:r w:rsidRPr="00B865C4">
        <w:rPr>
          <w:rFonts w:asciiTheme="minorHAnsi" w:hAnsiTheme="minorHAnsi" w:cstheme="minorHAnsi"/>
          <w:b/>
          <w:bCs/>
          <w:i/>
          <w:iCs/>
          <w:sz w:val="18"/>
          <w:szCs w:val="18"/>
        </w:rPr>
        <w:t xml:space="preserve">b)Priority access to health care </w:t>
      </w:r>
      <w:r w:rsidRPr="00B865C4">
        <w:rPr>
          <w:rFonts w:asciiTheme="minorHAnsi" w:hAnsiTheme="minorHAnsi" w:cstheme="minorHAnsi"/>
          <w:sz w:val="18"/>
          <w:szCs w:val="18"/>
        </w:rPr>
        <w:t xml:space="preserve">— In such situations the frontline workers who become sick, or  any immediate family members  </w:t>
      </w:r>
      <w:r w:rsidR="00AD5FAF">
        <w:rPr>
          <w:rFonts w:asciiTheme="minorHAnsi" w:hAnsiTheme="minorHAnsi" w:cstheme="minorHAnsi"/>
          <w:sz w:val="18"/>
          <w:szCs w:val="18"/>
        </w:rPr>
        <w:t xml:space="preserve">that </w:t>
      </w:r>
      <w:r w:rsidRPr="00B865C4">
        <w:rPr>
          <w:rFonts w:asciiTheme="minorHAnsi" w:hAnsiTheme="minorHAnsi" w:cstheme="minorHAnsi"/>
          <w:sz w:val="18"/>
          <w:szCs w:val="18"/>
        </w:rPr>
        <w:t>become ill through contact with the worker, should be ensured access to the highest level of care available . This was assured through contact tracing by close monitoring of symptoms and by equipping</w:t>
      </w:r>
      <w:r w:rsidR="00AD5FAF">
        <w:rPr>
          <w:rFonts w:asciiTheme="minorHAnsi" w:hAnsiTheme="minorHAnsi" w:cstheme="minorHAnsi"/>
          <w:sz w:val="18"/>
          <w:szCs w:val="18"/>
        </w:rPr>
        <w:t xml:space="preserve"> a</w:t>
      </w:r>
      <w:r w:rsidRPr="00B865C4">
        <w:rPr>
          <w:rFonts w:asciiTheme="minorHAnsi" w:hAnsiTheme="minorHAnsi" w:cstheme="minorHAnsi"/>
          <w:sz w:val="18"/>
          <w:szCs w:val="18"/>
        </w:rPr>
        <w:t xml:space="preserve"> designated isolation centre at </w:t>
      </w:r>
      <w:r w:rsidR="00AD5FAF">
        <w:rPr>
          <w:rFonts w:asciiTheme="minorHAnsi" w:hAnsiTheme="minorHAnsi" w:cstheme="minorHAnsi"/>
          <w:sz w:val="18"/>
          <w:szCs w:val="18"/>
        </w:rPr>
        <w:t>Calicut M</w:t>
      </w:r>
      <w:r w:rsidRPr="00B865C4">
        <w:rPr>
          <w:rFonts w:asciiTheme="minorHAnsi" w:hAnsiTheme="minorHAnsi" w:cstheme="minorHAnsi"/>
          <w:sz w:val="18"/>
          <w:szCs w:val="18"/>
        </w:rPr>
        <w:t xml:space="preserve">edical college.  </w:t>
      </w:r>
      <w:r w:rsidR="00AD5FAF">
        <w:rPr>
          <w:rFonts w:asciiTheme="minorHAnsi" w:hAnsiTheme="minorHAnsi" w:cstheme="minorHAnsi"/>
          <w:sz w:val="18"/>
          <w:szCs w:val="18"/>
        </w:rPr>
        <w:t>The</w:t>
      </w:r>
      <w:r w:rsidRPr="00B865C4">
        <w:rPr>
          <w:rFonts w:asciiTheme="minorHAnsi" w:hAnsiTheme="minorHAnsi" w:cstheme="minorHAnsi"/>
          <w:sz w:val="18"/>
          <w:szCs w:val="18"/>
        </w:rPr>
        <w:t xml:space="preserve"> vulnerability and the</w:t>
      </w:r>
      <w:r w:rsidR="00AD5FAF">
        <w:rPr>
          <w:rFonts w:asciiTheme="minorHAnsi" w:hAnsiTheme="minorHAnsi" w:cstheme="minorHAnsi"/>
          <w:sz w:val="18"/>
          <w:szCs w:val="18"/>
        </w:rPr>
        <w:t xml:space="preserve"> </w:t>
      </w:r>
      <w:r w:rsidRPr="00B865C4">
        <w:rPr>
          <w:rFonts w:asciiTheme="minorHAnsi" w:hAnsiTheme="minorHAnsi" w:cstheme="minorHAnsi"/>
          <w:sz w:val="18"/>
          <w:szCs w:val="18"/>
        </w:rPr>
        <w:t xml:space="preserve">felt need of psychological counseling </w:t>
      </w:r>
      <w:r w:rsidR="00AD5FAF">
        <w:rPr>
          <w:rFonts w:asciiTheme="minorHAnsi" w:hAnsiTheme="minorHAnsi" w:cstheme="minorHAnsi"/>
          <w:sz w:val="18"/>
          <w:szCs w:val="18"/>
        </w:rPr>
        <w:t>were</w:t>
      </w:r>
      <w:r w:rsidR="00AD5FAF" w:rsidRPr="00B865C4">
        <w:rPr>
          <w:rFonts w:asciiTheme="minorHAnsi" w:hAnsiTheme="minorHAnsi" w:cstheme="minorHAnsi"/>
          <w:sz w:val="18"/>
          <w:szCs w:val="18"/>
        </w:rPr>
        <w:t xml:space="preserve"> </w:t>
      </w:r>
      <w:r w:rsidRPr="00B865C4">
        <w:rPr>
          <w:rFonts w:asciiTheme="minorHAnsi" w:hAnsiTheme="minorHAnsi" w:cstheme="minorHAnsi"/>
          <w:sz w:val="18"/>
          <w:szCs w:val="18"/>
        </w:rPr>
        <w:t>not properly addressed</w:t>
      </w:r>
      <w:r w:rsidR="00765EE1" w:rsidRPr="00B865C4">
        <w:rPr>
          <w:rFonts w:asciiTheme="minorHAnsi" w:hAnsiTheme="minorHAnsi" w:cstheme="minorHAnsi"/>
          <w:sz w:val="18"/>
          <w:szCs w:val="18"/>
        </w:rPr>
        <w:t>[8]</w:t>
      </w:r>
      <w:r w:rsidRPr="00B865C4">
        <w:rPr>
          <w:rFonts w:asciiTheme="minorHAnsi" w:hAnsiTheme="minorHAnsi" w:cstheme="minorHAnsi"/>
          <w:sz w:val="18"/>
          <w:szCs w:val="18"/>
        </w:rPr>
        <w:t>.</w:t>
      </w:r>
    </w:p>
    <w:p w14:paraId="13A55C97" w14:textId="48E273A3" w:rsidR="0074413D" w:rsidRPr="00B865C4" w:rsidRDefault="0074413D" w:rsidP="0074413D">
      <w:pPr>
        <w:autoSpaceDE w:val="0"/>
        <w:autoSpaceDN w:val="0"/>
        <w:adjustRightInd w:val="0"/>
        <w:spacing w:after="0" w:line="240" w:lineRule="auto"/>
        <w:jc w:val="both"/>
        <w:rPr>
          <w:rFonts w:cstheme="minorHAnsi"/>
          <w:color w:val="000000"/>
          <w:sz w:val="18"/>
          <w:szCs w:val="18"/>
        </w:rPr>
      </w:pPr>
      <w:r w:rsidRPr="00B865C4">
        <w:rPr>
          <w:rFonts w:cstheme="minorHAnsi"/>
          <w:b/>
          <w:bCs/>
          <w:i/>
          <w:iCs/>
          <w:color w:val="000000"/>
          <w:sz w:val="18"/>
          <w:szCs w:val="18"/>
        </w:rPr>
        <w:t xml:space="preserve">c) Appropriate remuneration </w:t>
      </w:r>
      <w:r w:rsidRPr="00B865C4">
        <w:rPr>
          <w:rFonts w:cstheme="minorHAnsi"/>
          <w:color w:val="000000"/>
          <w:sz w:val="18"/>
          <w:szCs w:val="18"/>
        </w:rPr>
        <w:t>— Government should ensure that frontline workers should be given fair remuneration for their work paid in a timely manner . These has been done as  reported[</w:t>
      </w:r>
      <w:r w:rsidR="00765EE1" w:rsidRPr="00B865C4">
        <w:rPr>
          <w:rFonts w:cstheme="minorHAnsi"/>
          <w:color w:val="000000"/>
          <w:sz w:val="18"/>
          <w:szCs w:val="18"/>
        </w:rPr>
        <w:t>6</w:t>
      </w:r>
      <w:r w:rsidRPr="00B865C4">
        <w:rPr>
          <w:rFonts w:cstheme="minorHAnsi"/>
          <w:color w:val="000000"/>
          <w:sz w:val="18"/>
          <w:szCs w:val="18"/>
        </w:rPr>
        <w:t xml:space="preserve">]. Many workers involved in Nipah activity </w:t>
      </w:r>
      <w:r w:rsidR="00AD5FAF">
        <w:rPr>
          <w:rFonts w:cstheme="minorHAnsi"/>
          <w:color w:val="000000"/>
          <w:sz w:val="18"/>
          <w:szCs w:val="18"/>
        </w:rPr>
        <w:t>were given</w:t>
      </w:r>
      <w:r w:rsidR="00AD5FAF" w:rsidRPr="00B865C4">
        <w:rPr>
          <w:rFonts w:cstheme="minorHAnsi"/>
          <w:color w:val="000000"/>
          <w:sz w:val="18"/>
          <w:szCs w:val="18"/>
        </w:rPr>
        <w:t xml:space="preserve"> </w:t>
      </w:r>
      <w:r w:rsidRPr="00B865C4">
        <w:rPr>
          <w:rFonts w:cstheme="minorHAnsi"/>
          <w:color w:val="000000"/>
          <w:sz w:val="18"/>
          <w:szCs w:val="18"/>
        </w:rPr>
        <w:t>increments</w:t>
      </w:r>
      <w:r w:rsidR="00AD5FAF">
        <w:rPr>
          <w:rFonts w:cstheme="minorHAnsi"/>
          <w:color w:val="000000"/>
          <w:sz w:val="18"/>
          <w:szCs w:val="18"/>
        </w:rPr>
        <w:t xml:space="preserve"> or </w:t>
      </w:r>
      <w:r w:rsidRPr="00B865C4">
        <w:rPr>
          <w:rFonts w:cstheme="minorHAnsi"/>
          <w:color w:val="000000"/>
          <w:sz w:val="18"/>
          <w:szCs w:val="18"/>
        </w:rPr>
        <w:t>promotion</w:t>
      </w:r>
      <w:r w:rsidR="00AD5FAF">
        <w:rPr>
          <w:rFonts w:cstheme="minorHAnsi"/>
          <w:color w:val="000000"/>
          <w:sz w:val="18"/>
          <w:szCs w:val="18"/>
        </w:rPr>
        <w:t>s</w:t>
      </w:r>
      <w:r w:rsidRPr="00B865C4">
        <w:rPr>
          <w:rFonts w:cstheme="minorHAnsi"/>
          <w:color w:val="000000"/>
          <w:sz w:val="18"/>
          <w:szCs w:val="18"/>
        </w:rPr>
        <w:t xml:space="preserve">  but there were complaints that few </w:t>
      </w:r>
      <w:r w:rsidR="005740A4">
        <w:rPr>
          <w:rFonts w:cstheme="minorHAnsi"/>
          <w:color w:val="000000"/>
          <w:sz w:val="18"/>
          <w:szCs w:val="18"/>
        </w:rPr>
        <w:t>were</w:t>
      </w:r>
      <w:r w:rsidRPr="00B865C4">
        <w:rPr>
          <w:rFonts w:cstheme="minorHAnsi"/>
          <w:color w:val="000000"/>
          <w:sz w:val="18"/>
          <w:szCs w:val="18"/>
        </w:rPr>
        <w:t xml:space="preserve"> excluded .</w:t>
      </w:r>
    </w:p>
    <w:p w14:paraId="49DDD3F6" w14:textId="327B1699" w:rsidR="0074413D" w:rsidRPr="00B865C4" w:rsidRDefault="0074413D" w:rsidP="0074413D">
      <w:pPr>
        <w:autoSpaceDE w:val="0"/>
        <w:autoSpaceDN w:val="0"/>
        <w:adjustRightInd w:val="0"/>
        <w:spacing w:after="0" w:line="240" w:lineRule="auto"/>
        <w:jc w:val="both"/>
        <w:rPr>
          <w:rFonts w:cstheme="minorHAnsi"/>
          <w:color w:val="000000"/>
          <w:sz w:val="18"/>
          <w:szCs w:val="18"/>
        </w:rPr>
      </w:pPr>
      <w:r w:rsidRPr="00B865C4">
        <w:rPr>
          <w:rFonts w:cstheme="minorHAnsi"/>
          <w:b/>
          <w:bCs/>
          <w:i/>
          <w:iCs/>
          <w:color w:val="000000"/>
          <w:sz w:val="18"/>
          <w:szCs w:val="18"/>
        </w:rPr>
        <w:t xml:space="preserve">d)Support for reintegrating into the community </w:t>
      </w:r>
      <w:r w:rsidRPr="00B865C4">
        <w:rPr>
          <w:rFonts w:cstheme="minorHAnsi"/>
          <w:color w:val="000000"/>
          <w:sz w:val="18"/>
          <w:szCs w:val="18"/>
        </w:rPr>
        <w:t>— Frontline workers may experience stigma and discrimination, particularly those involved in unpopular measures such as infection control or burials not conducted according to the traditional customs</w:t>
      </w:r>
      <w:r w:rsidR="00765EE1" w:rsidRPr="00B865C4">
        <w:rPr>
          <w:rFonts w:cstheme="minorHAnsi"/>
          <w:color w:val="000000"/>
          <w:sz w:val="18"/>
          <w:szCs w:val="18"/>
        </w:rPr>
        <w:t>[1]</w:t>
      </w:r>
      <w:r w:rsidRPr="00B865C4">
        <w:rPr>
          <w:rFonts w:cstheme="minorHAnsi"/>
          <w:color w:val="000000"/>
          <w:sz w:val="18"/>
          <w:szCs w:val="18"/>
        </w:rPr>
        <w:t xml:space="preserve">.  </w:t>
      </w:r>
      <w:r w:rsidR="00AD5FAF">
        <w:rPr>
          <w:rFonts w:cstheme="minorHAnsi"/>
          <w:color w:val="000000"/>
          <w:sz w:val="18"/>
          <w:szCs w:val="18"/>
        </w:rPr>
        <w:t>In this case,</w:t>
      </w:r>
      <w:r w:rsidR="00AD5FAF" w:rsidRPr="00B865C4">
        <w:rPr>
          <w:rFonts w:cstheme="minorHAnsi"/>
          <w:color w:val="000000"/>
          <w:sz w:val="18"/>
          <w:szCs w:val="18"/>
        </w:rPr>
        <w:t xml:space="preserve"> </w:t>
      </w:r>
      <w:r w:rsidRPr="00B865C4">
        <w:rPr>
          <w:rFonts w:cstheme="minorHAnsi"/>
          <w:color w:val="000000"/>
          <w:sz w:val="18"/>
          <w:szCs w:val="18"/>
        </w:rPr>
        <w:t>the burials were done by</w:t>
      </w:r>
      <w:r w:rsidR="00AD5FAF">
        <w:rPr>
          <w:rFonts w:cstheme="minorHAnsi"/>
          <w:color w:val="000000"/>
          <w:sz w:val="18"/>
          <w:szCs w:val="18"/>
        </w:rPr>
        <w:t xml:space="preserve"> a</w:t>
      </w:r>
      <w:r w:rsidRPr="00B865C4">
        <w:rPr>
          <w:rFonts w:cstheme="minorHAnsi"/>
          <w:color w:val="000000"/>
          <w:sz w:val="18"/>
          <w:szCs w:val="18"/>
        </w:rPr>
        <w:t xml:space="preserve"> special team  in a public  grave yard without religious customs[</w:t>
      </w:r>
      <w:r w:rsidR="00765EE1" w:rsidRPr="00B865C4">
        <w:rPr>
          <w:rFonts w:cstheme="minorHAnsi"/>
          <w:color w:val="000000"/>
          <w:sz w:val="18"/>
          <w:szCs w:val="18"/>
        </w:rPr>
        <w:t>5,6</w:t>
      </w:r>
      <w:r w:rsidRPr="00B865C4">
        <w:rPr>
          <w:rFonts w:cstheme="minorHAnsi"/>
          <w:color w:val="000000"/>
          <w:sz w:val="18"/>
          <w:szCs w:val="18"/>
        </w:rPr>
        <w:t xml:space="preserve">]. Government </w:t>
      </w:r>
      <w:r w:rsidR="00AD5FAF">
        <w:rPr>
          <w:rFonts w:cstheme="minorHAnsi"/>
          <w:color w:val="000000"/>
          <w:sz w:val="18"/>
          <w:szCs w:val="18"/>
        </w:rPr>
        <w:t>did take</w:t>
      </w:r>
      <w:r w:rsidRPr="00B865C4">
        <w:rPr>
          <w:rFonts w:cstheme="minorHAnsi"/>
          <w:color w:val="000000"/>
          <w:sz w:val="18"/>
          <w:szCs w:val="18"/>
        </w:rPr>
        <w:t xml:space="preserve"> efforts to reduce the risk of stigmatization and discrimination and help such workers  who were involved in Nipah control to reintegrate into the community. The authorities </w:t>
      </w:r>
      <w:r w:rsidR="00AD5FAF">
        <w:rPr>
          <w:rFonts w:cstheme="minorHAnsi"/>
          <w:color w:val="000000"/>
          <w:sz w:val="18"/>
          <w:szCs w:val="18"/>
        </w:rPr>
        <w:t xml:space="preserve">also </w:t>
      </w:r>
      <w:r w:rsidR="00BC70B0">
        <w:rPr>
          <w:rFonts w:cstheme="minorHAnsi"/>
          <w:color w:val="000000"/>
          <w:sz w:val="18"/>
          <w:szCs w:val="18"/>
        </w:rPr>
        <w:t xml:space="preserve">sought </w:t>
      </w:r>
      <w:r w:rsidRPr="00B865C4">
        <w:rPr>
          <w:rFonts w:cstheme="minorHAnsi"/>
          <w:color w:val="000000"/>
          <w:sz w:val="18"/>
          <w:szCs w:val="18"/>
        </w:rPr>
        <w:t>corporation</w:t>
      </w:r>
      <w:r w:rsidR="00BC70B0">
        <w:rPr>
          <w:rFonts w:cstheme="minorHAnsi"/>
          <w:color w:val="000000"/>
          <w:sz w:val="18"/>
          <w:szCs w:val="18"/>
        </w:rPr>
        <w:t xml:space="preserve"> from</w:t>
      </w:r>
      <w:r w:rsidRPr="00B865C4">
        <w:rPr>
          <w:rFonts w:cstheme="minorHAnsi"/>
          <w:color w:val="000000"/>
          <w:sz w:val="18"/>
          <w:szCs w:val="18"/>
        </w:rPr>
        <w:t xml:space="preserve"> religious leaders and </w:t>
      </w:r>
      <w:r w:rsidR="00BC70B0">
        <w:rPr>
          <w:rFonts w:cstheme="minorHAnsi"/>
          <w:color w:val="000000"/>
          <w:sz w:val="18"/>
          <w:szCs w:val="18"/>
        </w:rPr>
        <w:t>were</w:t>
      </w:r>
      <w:r w:rsidRPr="00B865C4">
        <w:rPr>
          <w:rFonts w:cstheme="minorHAnsi"/>
          <w:color w:val="000000"/>
          <w:sz w:val="18"/>
          <w:szCs w:val="18"/>
        </w:rPr>
        <w:t xml:space="preserve"> assured </w:t>
      </w:r>
      <w:r w:rsidR="00BC70B0">
        <w:rPr>
          <w:rFonts w:cstheme="minorHAnsi"/>
          <w:color w:val="000000"/>
          <w:sz w:val="18"/>
          <w:szCs w:val="18"/>
        </w:rPr>
        <w:t>of the same</w:t>
      </w:r>
      <w:r w:rsidR="005740A4">
        <w:rPr>
          <w:rFonts w:cstheme="minorHAnsi"/>
          <w:color w:val="000000"/>
          <w:sz w:val="18"/>
          <w:szCs w:val="18"/>
        </w:rPr>
        <w:t>[6]</w:t>
      </w:r>
      <w:r w:rsidRPr="00B865C4">
        <w:rPr>
          <w:rFonts w:cstheme="minorHAnsi"/>
          <w:color w:val="000000"/>
          <w:sz w:val="18"/>
          <w:szCs w:val="18"/>
        </w:rPr>
        <w:t>.</w:t>
      </w:r>
    </w:p>
    <w:p w14:paraId="5E196CAA" w14:textId="3D85E285" w:rsidR="0074413D" w:rsidRPr="00B865C4" w:rsidRDefault="0074413D" w:rsidP="00E1389E">
      <w:pPr>
        <w:autoSpaceDE w:val="0"/>
        <w:autoSpaceDN w:val="0"/>
        <w:adjustRightInd w:val="0"/>
        <w:spacing w:after="0" w:line="240" w:lineRule="auto"/>
        <w:jc w:val="both"/>
        <w:rPr>
          <w:rFonts w:cstheme="minorHAnsi"/>
          <w:color w:val="000000"/>
          <w:sz w:val="18"/>
          <w:szCs w:val="18"/>
        </w:rPr>
      </w:pPr>
      <w:r w:rsidRPr="00B865C4">
        <w:rPr>
          <w:rFonts w:cstheme="minorHAnsi"/>
          <w:b/>
          <w:bCs/>
          <w:i/>
          <w:iCs/>
          <w:color w:val="000000"/>
          <w:sz w:val="18"/>
          <w:szCs w:val="18"/>
        </w:rPr>
        <w:t xml:space="preserve">e) Assistance to family members </w:t>
      </w:r>
      <w:r w:rsidRPr="00B865C4">
        <w:rPr>
          <w:rFonts w:cstheme="minorHAnsi"/>
          <w:color w:val="000000"/>
          <w:sz w:val="18"/>
          <w:szCs w:val="18"/>
        </w:rPr>
        <w:t xml:space="preserve">— Assistance should be provided to families of frontline workers who need to remain away from home in order to carry out their responsibilities or to recuperate from illness[1]. Death benefits should be provided to family members of frontline workers who die in the line of duty, including </w:t>
      </w:r>
      <w:r w:rsidR="00BC70B0" w:rsidRPr="00B865C4">
        <w:rPr>
          <w:rFonts w:cstheme="minorHAnsi"/>
          <w:color w:val="000000"/>
          <w:sz w:val="18"/>
          <w:szCs w:val="18"/>
        </w:rPr>
        <w:t xml:space="preserve"> </w:t>
      </w:r>
      <w:r w:rsidRPr="00B865C4">
        <w:rPr>
          <w:rFonts w:cstheme="minorHAnsi"/>
          <w:color w:val="000000"/>
          <w:sz w:val="18"/>
          <w:szCs w:val="18"/>
        </w:rPr>
        <w:t>volunteers or “casual workers.” In the present out break</w:t>
      </w:r>
      <w:r w:rsidR="00BC70B0">
        <w:rPr>
          <w:rFonts w:cstheme="minorHAnsi"/>
          <w:color w:val="000000"/>
          <w:sz w:val="18"/>
          <w:szCs w:val="18"/>
        </w:rPr>
        <w:t>,</w:t>
      </w:r>
      <w:r w:rsidRPr="00B865C4">
        <w:rPr>
          <w:rFonts w:cstheme="minorHAnsi"/>
          <w:color w:val="000000"/>
          <w:sz w:val="18"/>
          <w:szCs w:val="18"/>
        </w:rPr>
        <w:t xml:space="preserve"> out of the 2 nurses </w:t>
      </w:r>
      <w:r w:rsidR="00BC70B0">
        <w:rPr>
          <w:rFonts w:cstheme="minorHAnsi"/>
          <w:color w:val="000000"/>
          <w:sz w:val="18"/>
          <w:szCs w:val="18"/>
        </w:rPr>
        <w:t xml:space="preserve">who were </w:t>
      </w:r>
      <w:r w:rsidRPr="00B865C4">
        <w:rPr>
          <w:rFonts w:cstheme="minorHAnsi"/>
          <w:color w:val="000000"/>
          <w:sz w:val="18"/>
          <w:szCs w:val="18"/>
        </w:rPr>
        <w:t>infected</w:t>
      </w:r>
      <w:r w:rsidR="00BC70B0">
        <w:rPr>
          <w:rFonts w:cstheme="minorHAnsi"/>
          <w:color w:val="000000"/>
          <w:sz w:val="18"/>
          <w:szCs w:val="18"/>
        </w:rPr>
        <w:t>,</w:t>
      </w:r>
      <w:r w:rsidRPr="00B865C4">
        <w:rPr>
          <w:rFonts w:cstheme="minorHAnsi"/>
          <w:color w:val="000000"/>
          <w:sz w:val="18"/>
          <w:szCs w:val="18"/>
        </w:rPr>
        <w:t xml:space="preserve"> one died and the other recovered. The </w:t>
      </w:r>
      <w:r w:rsidR="00BC70B0">
        <w:rPr>
          <w:rFonts w:cstheme="minorHAnsi"/>
          <w:color w:val="000000"/>
          <w:sz w:val="18"/>
          <w:szCs w:val="18"/>
        </w:rPr>
        <w:t>deceased</w:t>
      </w:r>
      <w:r w:rsidR="00BC70B0" w:rsidRPr="00B865C4">
        <w:rPr>
          <w:rFonts w:cstheme="minorHAnsi"/>
          <w:color w:val="000000"/>
          <w:sz w:val="18"/>
          <w:szCs w:val="18"/>
        </w:rPr>
        <w:t xml:space="preserve"> </w:t>
      </w:r>
      <w:r w:rsidRPr="00B865C4">
        <w:rPr>
          <w:rFonts w:cstheme="minorHAnsi"/>
          <w:color w:val="000000"/>
          <w:sz w:val="18"/>
          <w:szCs w:val="18"/>
        </w:rPr>
        <w:t>nurse</w:t>
      </w:r>
      <w:r w:rsidR="00BC70B0">
        <w:rPr>
          <w:rFonts w:cstheme="minorHAnsi"/>
          <w:color w:val="000000"/>
          <w:sz w:val="18"/>
          <w:szCs w:val="18"/>
        </w:rPr>
        <w:t>’</w:t>
      </w:r>
      <w:r w:rsidRPr="00B865C4">
        <w:rPr>
          <w:rFonts w:cstheme="minorHAnsi"/>
          <w:color w:val="000000"/>
          <w:sz w:val="18"/>
          <w:szCs w:val="18"/>
        </w:rPr>
        <w:t xml:space="preserve">s family was compensated and husband </w:t>
      </w:r>
      <w:r w:rsidR="00BC70B0">
        <w:rPr>
          <w:rFonts w:cstheme="minorHAnsi"/>
          <w:color w:val="000000"/>
          <w:sz w:val="18"/>
          <w:szCs w:val="18"/>
        </w:rPr>
        <w:t>was offered a</w:t>
      </w:r>
      <w:r w:rsidR="00BC70B0" w:rsidRPr="00B865C4">
        <w:rPr>
          <w:rFonts w:cstheme="minorHAnsi"/>
          <w:color w:val="000000"/>
          <w:sz w:val="18"/>
          <w:szCs w:val="18"/>
        </w:rPr>
        <w:t xml:space="preserve"> </w:t>
      </w:r>
      <w:r w:rsidR="00BC70B0">
        <w:rPr>
          <w:rFonts w:cstheme="minorHAnsi"/>
          <w:color w:val="000000"/>
          <w:sz w:val="18"/>
          <w:szCs w:val="18"/>
        </w:rPr>
        <w:t>G</w:t>
      </w:r>
      <w:r w:rsidRPr="00B865C4">
        <w:rPr>
          <w:rFonts w:cstheme="minorHAnsi"/>
          <w:color w:val="000000"/>
          <w:sz w:val="18"/>
          <w:szCs w:val="18"/>
        </w:rPr>
        <w:t xml:space="preserve">overnment job . But In the case of </w:t>
      </w:r>
      <w:r w:rsidR="00CD34CD">
        <w:rPr>
          <w:rFonts w:cstheme="minorHAnsi"/>
          <w:color w:val="000000"/>
          <w:sz w:val="18"/>
          <w:szCs w:val="18"/>
        </w:rPr>
        <w:t xml:space="preserve">a contract </w:t>
      </w:r>
      <w:r w:rsidR="00BC70B0">
        <w:rPr>
          <w:rFonts w:cstheme="minorHAnsi"/>
          <w:color w:val="000000"/>
          <w:sz w:val="18"/>
          <w:szCs w:val="18"/>
        </w:rPr>
        <w:t xml:space="preserve"> worker,</w:t>
      </w:r>
      <w:r w:rsidRPr="00B865C4">
        <w:rPr>
          <w:rFonts w:cstheme="minorHAnsi"/>
          <w:color w:val="000000"/>
          <w:sz w:val="18"/>
          <w:szCs w:val="18"/>
        </w:rPr>
        <w:t xml:space="preserve"> the compensation was rejected due to non confirmation of diagnosis. Since her death happened before declaration of Nipah her samples were not tested. </w:t>
      </w:r>
    </w:p>
    <w:p w14:paraId="106AAFF8" w14:textId="243055EF" w:rsidR="0074413D" w:rsidRPr="00B865C4" w:rsidRDefault="0074413D" w:rsidP="00E1389E">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In</w:t>
      </w:r>
      <w:r w:rsidR="00BC70B0">
        <w:rPr>
          <w:rFonts w:asciiTheme="minorHAnsi" w:hAnsiTheme="minorHAnsi" w:cstheme="minorHAnsi"/>
          <w:sz w:val="18"/>
          <w:szCs w:val="18"/>
        </w:rPr>
        <w:t xml:space="preserve"> an</w:t>
      </w:r>
      <w:r w:rsidRPr="00B865C4">
        <w:rPr>
          <w:rFonts w:asciiTheme="minorHAnsi" w:hAnsiTheme="minorHAnsi" w:cstheme="minorHAnsi"/>
          <w:sz w:val="18"/>
          <w:szCs w:val="18"/>
        </w:rPr>
        <w:t xml:space="preserve"> ideal situation</w:t>
      </w:r>
      <w:r w:rsidR="00BC70B0">
        <w:rPr>
          <w:rFonts w:asciiTheme="minorHAnsi" w:hAnsiTheme="minorHAnsi" w:cstheme="minorHAnsi"/>
          <w:sz w:val="18"/>
          <w:szCs w:val="18"/>
        </w:rPr>
        <w:t>,</w:t>
      </w:r>
      <w:r w:rsidRPr="00B865C4">
        <w:rPr>
          <w:rFonts w:asciiTheme="minorHAnsi" w:hAnsiTheme="minorHAnsi" w:cstheme="minorHAnsi"/>
          <w:sz w:val="18"/>
          <w:szCs w:val="18"/>
        </w:rPr>
        <w:t xml:space="preserve"> it is essential that frontline workers’ rights and obligations be clearly established during the pre-outbreak planning period</w:t>
      </w:r>
      <w:r w:rsidR="00BC70B0">
        <w:rPr>
          <w:rFonts w:asciiTheme="minorHAnsi" w:hAnsiTheme="minorHAnsi" w:cstheme="minorHAnsi"/>
          <w:sz w:val="18"/>
          <w:szCs w:val="18"/>
        </w:rPr>
        <w:t>.</w:t>
      </w:r>
      <w:r w:rsidRPr="00B865C4">
        <w:rPr>
          <w:rFonts w:asciiTheme="minorHAnsi" w:hAnsiTheme="minorHAnsi" w:cstheme="minorHAnsi"/>
          <w:sz w:val="18"/>
          <w:szCs w:val="18"/>
        </w:rPr>
        <w:t xml:space="preserve"> But in the case of Nipah</w:t>
      </w:r>
      <w:r w:rsidR="00BC70B0">
        <w:rPr>
          <w:rFonts w:asciiTheme="minorHAnsi" w:hAnsiTheme="minorHAnsi" w:cstheme="minorHAnsi"/>
          <w:sz w:val="18"/>
          <w:szCs w:val="18"/>
        </w:rPr>
        <w:t>, there was no preplanning period and</w:t>
      </w:r>
      <w:r w:rsidRPr="00B865C4">
        <w:rPr>
          <w:rFonts w:asciiTheme="minorHAnsi" w:hAnsiTheme="minorHAnsi" w:cstheme="minorHAnsi"/>
          <w:sz w:val="18"/>
          <w:szCs w:val="18"/>
        </w:rPr>
        <w:t xml:space="preserve"> it was</w:t>
      </w:r>
      <w:r w:rsidR="00BC70B0">
        <w:rPr>
          <w:rFonts w:asciiTheme="minorHAnsi" w:hAnsiTheme="minorHAnsi" w:cstheme="minorHAnsi"/>
          <w:sz w:val="18"/>
          <w:szCs w:val="18"/>
        </w:rPr>
        <w:t xml:space="preserve"> an</w:t>
      </w:r>
      <w:r w:rsidRPr="00B865C4">
        <w:rPr>
          <w:rFonts w:asciiTheme="minorHAnsi" w:hAnsiTheme="minorHAnsi" w:cstheme="minorHAnsi"/>
          <w:sz w:val="18"/>
          <w:szCs w:val="18"/>
        </w:rPr>
        <w:t xml:space="preserve"> un expected </w:t>
      </w:r>
      <w:r w:rsidR="00BC70B0">
        <w:rPr>
          <w:rFonts w:asciiTheme="minorHAnsi" w:hAnsiTheme="minorHAnsi" w:cstheme="minorHAnsi"/>
          <w:sz w:val="18"/>
          <w:szCs w:val="18"/>
        </w:rPr>
        <w:t>event</w:t>
      </w:r>
      <w:r w:rsidRPr="00B865C4">
        <w:rPr>
          <w:rFonts w:asciiTheme="minorHAnsi" w:hAnsiTheme="minorHAnsi" w:cstheme="minorHAnsi"/>
          <w:sz w:val="18"/>
          <w:szCs w:val="18"/>
        </w:rPr>
        <w:t>.</w:t>
      </w:r>
    </w:p>
    <w:p w14:paraId="67ED7A62" w14:textId="77777777" w:rsidR="0074413D" w:rsidRPr="00B865C4" w:rsidRDefault="0074413D" w:rsidP="00E1389E">
      <w:pPr>
        <w:pStyle w:val="Default"/>
        <w:jc w:val="both"/>
        <w:rPr>
          <w:rFonts w:asciiTheme="minorHAnsi" w:hAnsiTheme="minorHAnsi" w:cstheme="minorHAnsi"/>
          <w:b/>
          <w:bCs/>
          <w:i/>
          <w:iCs/>
          <w:sz w:val="18"/>
          <w:szCs w:val="18"/>
        </w:rPr>
      </w:pPr>
    </w:p>
    <w:p w14:paraId="1C7CF1C6" w14:textId="2FA01367" w:rsidR="0074413D" w:rsidRPr="00B865C4" w:rsidRDefault="0074413D" w:rsidP="0074413D">
      <w:pPr>
        <w:jc w:val="both"/>
        <w:rPr>
          <w:rFonts w:cstheme="minorHAnsi"/>
          <w:sz w:val="18"/>
          <w:szCs w:val="18"/>
        </w:rPr>
      </w:pPr>
      <w:r w:rsidRPr="00B865C4">
        <w:rPr>
          <w:rFonts w:cstheme="minorHAnsi"/>
          <w:b/>
          <w:bCs/>
          <w:i/>
          <w:iCs/>
          <w:sz w:val="18"/>
          <w:szCs w:val="18"/>
        </w:rPr>
        <w:t xml:space="preserve">7.Solidarity </w:t>
      </w:r>
      <w:r w:rsidRPr="00B865C4">
        <w:rPr>
          <w:rFonts w:cstheme="minorHAnsi"/>
          <w:sz w:val="18"/>
          <w:szCs w:val="18"/>
        </w:rPr>
        <w:t xml:space="preserve">— Solidarity is a social relation in which a group, community, </w:t>
      </w:r>
      <w:r w:rsidR="0034480F">
        <w:rPr>
          <w:rFonts w:cstheme="minorHAnsi"/>
          <w:sz w:val="18"/>
          <w:szCs w:val="18"/>
        </w:rPr>
        <w:t>N</w:t>
      </w:r>
      <w:r w:rsidRPr="00B865C4">
        <w:rPr>
          <w:rFonts w:cstheme="minorHAnsi"/>
          <w:sz w:val="18"/>
          <w:szCs w:val="18"/>
        </w:rPr>
        <w:t xml:space="preserve">ation or, potentially, </w:t>
      </w:r>
      <w:r w:rsidR="0034480F">
        <w:rPr>
          <w:rFonts w:cstheme="minorHAnsi"/>
          <w:sz w:val="18"/>
          <w:szCs w:val="18"/>
        </w:rPr>
        <w:t xml:space="preserve">the </w:t>
      </w:r>
      <w:r w:rsidRPr="00B865C4">
        <w:rPr>
          <w:rFonts w:cstheme="minorHAnsi"/>
          <w:sz w:val="18"/>
          <w:szCs w:val="18"/>
        </w:rPr>
        <w:t>global community stands together[</w:t>
      </w:r>
      <w:r w:rsidR="00765EE1" w:rsidRPr="00B865C4">
        <w:rPr>
          <w:rFonts w:cstheme="minorHAnsi"/>
          <w:sz w:val="18"/>
          <w:szCs w:val="18"/>
        </w:rPr>
        <w:t>1,</w:t>
      </w:r>
      <w:r w:rsidRPr="00B865C4">
        <w:rPr>
          <w:rFonts w:cstheme="minorHAnsi"/>
          <w:sz w:val="18"/>
          <w:szCs w:val="18"/>
        </w:rPr>
        <w:t>7]</w:t>
      </w:r>
      <w:r w:rsidRPr="00B865C4">
        <w:rPr>
          <w:rStyle w:val="A7"/>
          <w:rFonts w:cstheme="minorHAnsi"/>
          <w:sz w:val="18"/>
          <w:szCs w:val="18"/>
        </w:rPr>
        <w:t xml:space="preserve"> </w:t>
      </w:r>
      <w:r w:rsidRPr="00B865C4">
        <w:rPr>
          <w:rFonts w:cstheme="minorHAnsi"/>
          <w:sz w:val="18"/>
          <w:szCs w:val="18"/>
        </w:rPr>
        <w:t xml:space="preserve">The principle of solidarity justifies collective action in the face of common threats.  The Kerala Community of Doctors, </w:t>
      </w:r>
      <w:r w:rsidR="0034480F">
        <w:rPr>
          <w:rFonts w:cstheme="minorHAnsi"/>
          <w:sz w:val="18"/>
          <w:szCs w:val="18"/>
        </w:rPr>
        <w:t>administrative personnel</w:t>
      </w:r>
      <w:r w:rsidRPr="00B865C4">
        <w:rPr>
          <w:rFonts w:cstheme="minorHAnsi"/>
          <w:sz w:val="18"/>
          <w:szCs w:val="18"/>
        </w:rPr>
        <w:t xml:space="preserve">, Political </w:t>
      </w:r>
      <w:r w:rsidR="0034480F">
        <w:rPr>
          <w:rFonts w:cstheme="minorHAnsi"/>
          <w:sz w:val="18"/>
          <w:szCs w:val="18"/>
        </w:rPr>
        <w:t xml:space="preserve">and </w:t>
      </w:r>
      <w:r w:rsidRPr="00B865C4">
        <w:rPr>
          <w:rFonts w:cstheme="minorHAnsi"/>
          <w:sz w:val="18"/>
          <w:szCs w:val="18"/>
        </w:rPr>
        <w:t xml:space="preserve">religious  leaders ,Local Self governments, Police </w:t>
      </w:r>
      <w:r w:rsidR="0034480F">
        <w:rPr>
          <w:rFonts w:cstheme="minorHAnsi"/>
          <w:sz w:val="18"/>
          <w:szCs w:val="18"/>
        </w:rPr>
        <w:t>personnel</w:t>
      </w:r>
      <w:r w:rsidR="0034480F" w:rsidRPr="00B865C4">
        <w:rPr>
          <w:rFonts w:cstheme="minorHAnsi"/>
          <w:sz w:val="18"/>
          <w:szCs w:val="18"/>
        </w:rPr>
        <w:t xml:space="preserve"> </w:t>
      </w:r>
      <w:r w:rsidRPr="00B865C4">
        <w:rPr>
          <w:rFonts w:cstheme="minorHAnsi"/>
          <w:sz w:val="18"/>
          <w:szCs w:val="18"/>
        </w:rPr>
        <w:t xml:space="preserve">all  </w:t>
      </w:r>
      <w:r w:rsidR="0034480F">
        <w:rPr>
          <w:rFonts w:cstheme="minorHAnsi"/>
          <w:sz w:val="18"/>
          <w:szCs w:val="18"/>
        </w:rPr>
        <w:t xml:space="preserve">demonstrated </w:t>
      </w:r>
      <w:r w:rsidR="005740A4">
        <w:rPr>
          <w:rFonts w:cstheme="minorHAnsi"/>
          <w:sz w:val="18"/>
          <w:szCs w:val="18"/>
        </w:rPr>
        <w:t>commendable</w:t>
      </w:r>
      <w:r w:rsidR="0034480F">
        <w:rPr>
          <w:rFonts w:cstheme="minorHAnsi"/>
          <w:sz w:val="18"/>
          <w:szCs w:val="18"/>
        </w:rPr>
        <w:t xml:space="preserve"> </w:t>
      </w:r>
      <w:r w:rsidRPr="00B865C4">
        <w:rPr>
          <w:rFonts w:cstheme="minorHAnsi"/>
          <w:sz w:val="18"/>
          <w:szCs w:val="18"/>
        </w:rPr>
        <w:t xml:space="preserve">solidarity in controlling Nipah. Because of </w:t>
      </w:r>
      <w:r w:rsidR="0034480F">
        <w:rPr>
          <w:rFonts w:cstheme="minorHAnsi"/>
          <w:sz w:val="18"/>
          <w:szCs w:val="18"/>
        </w:rPr>
        <w:t xml:space="preserve">the </w:t>
      </w:r>
      <w:r w:rsidRPr="00B865C4">
        <w:rPr>
          <w:rFonts w:cstheme="minorHAnsi"/>
          <w:sz w:val="18"/>
          <w:szCs w:val="18"/>
        </w:rPr>
        <w:t>solidarity</w:t>
      </w:r>
      <w:r w:rsidR="0034480F">
        <w:rPr>
          <w:rFonts w:cstheme="minorHAnsi"/>
          <w:sz w:val="18"/>
          <w:szCs w:val="18"/>
        </w:rPr>
        <w:t>,</w:t>
      </w:r>
      <w:r w:rsidRPr="00B865C4">
        <w:rPr>
          <w:rFonts w:cstheme="minorHAnsi"/>
          <w:sz w:val="18"/>
          <w:szCs w:val="18"/>
        </w:rPr>
        <w:t xml:space="preserve"> the out break was controlled </w:t>
      </w:r>
      <w:r w:rsidR="0034480F">
        <w:rPr>
          <w:rFonts w:cstheme="minorHAnsi"/>
          <w:sz w:val="18"/>
          <w:szCs w:val="18"/>
        </w:rPr>
        <w:t xml:space="preserve">in a timely fashion - </w:t>
      </w:r>
      <w:r w:rsidRPr="00B865C4">
        <w:rPr>
          <w:rFonts w:cstheme="minorHAnsi"/>
          <w:sz w:val="18"/>
          <w:szCs w:val="18"/>
        </w:rPr>
        <w:t xml:space="preserve">the last case was reported on </w:t>
      </w:r>
      <w:r w:rsidR="00765EE1" w:rsidRPr="00B865C4">
        <w:rPr>
          <w:rFonts w:cstheme="minorHAnsi"/>
          <w:sz w:val="18"/>
          <w:szCs w:val="18"/>
        </w:rPr>
        <w:t>May</w:t>
      </w:r>
      <w:r w:rsidRPr="00B865C4">
        <w:rPr>
          <w:rFonts w:cstheme="minorHAnsi"/>
          <w:sz w:val="18"/>
          <w:szCs w:val="18"/>
        </w:rPr>
        <w:t>24 and the area was declared free of Nipah</w:t>
      </w:r>
      <w:r w:rsidR="0034480F">
        <w:rPr>
          <w:rFonts w:cstheme="minorHAnsi"/>
          <w:sz w:val="18"/>
          <w:szCs w:val="18"/>
        </w:rPr>
        <w:t xml:space="preserve"> </w:t>
      </w:r>
      <w:r w:rsidR="0034480F" w:rsidRPr="00B865C4">
        <w:rPr>
          <w:rFonts w:cstheme="minorHAnsi"/>
          <w:sz w:val="18"/>
          <w:szCs w:val="18"/>
        </w:rPr>
        <w:t>on July 24</w:t>
      </w:r>
      <w:r w:rsidRPr="00B865C4">
        <w:rPr>
          <w:rFonts w:cstheme="minorHAnsi"/>
          <w:sz w:val="18"/>
          <w:szCs w:val="18"/>
        </w:rPr>
        <w:t>. The collaborative efforts</w:t>
      </w:r>
      <w:r w:rsidR="0034480F">
        <w:rPr>
          <w:rFonts w:cstheme="minorHAnsi"/>
          <w:sz w:val="18"/>
          <w:szCs w:val="18"/>
        </w:rPr>
        <w:t xml:space="preserve"> of all the stakeholders including the state and central government teams in the form of</w:t>
      </w:r>
      <w:r w:rsidRPr="00B865C4">
        <w:rPr>
          <w:rFonts w:cstheme="minorHAnsi"/>
          <w:sz w:val="18"/>
          <w:szCs w:val="18"/>
        </w:rPr>
        <w:t xml:space="preserve"> timely diagnosis</w:t>
      </w:r>
      <w:r w:rsidR="0034480F">
        <w:rPr>
          <w:rFonts w:cstheme="minorHAnsi"/>
          <w:sz w:val="18"/>
          <w:szCs w:val="18"/>
        </w:rPr>
        <w:t xml:space="preserve">, </w:t>
      </w:r>
      <w:r w:rsidRPr="00B865C4">
        <w:rPr>
          <w:rFonts w:cstheme="minorHAnsi"/>
          <w:sz w:val="18"/>
          <w:szCs w:val="18"/>
        </w:rPr>
        <w:t>data sharing</w:t>
      </w:r>
      <w:r w:rsidR="0034480F">
        <w:rPr>
          <w:rFonts w:cstheme="minorHAnsi"/>
          <w:sz w:val="18"/>
          <w:szCs w:val="18"/>
        </w:rPr>
        <w:t xml:space="preserve"> and</w:t>
      </w:r>
      <w:r w:rsidRPr="00B865C4">
        <w:rPr>
          <w:rFonts w:cstheme="minorHAnsi"/>
          <w:sz w:val="18"/>
          <w:szCs w:val="18"/>
        </w:rPr>
        <w:t xml:space="preserve"> sample transport</w:t>
      </w:r>
      <w:r w:rsidR="0034480F">
        <w:rPr>
          <w:rFonts w:cstheme="minorHAnsi"/>
          <w:sz w:val="18"/>
          <w:szCs w:val="18"/>
        </w:rPr>
        <w:t>,</w:t>
      </w:r>
      <w:r w:rsidRPr="00B865C4">
        <w:rPr>
          <w:rFonts w:cstheme="minorHAnsi"/>
          <w:sz w:val="18"/>
          <w:szCs w:val="18"/>
        </w:rPr>
        <w:t xml:space="preserve"> and contact tracing were key to successfully containing the outbreak and   potentially reducing costs in terms of loss of life and commerce (given the role of international fruit and vegetable trade in Kerala farmers’ livelihoods)</w:t>
      </w:r>
      <w:r w:rsidR="00345753" w:rsidRPr="00B865C4">
        <w:rPr>
          <w:rFonts w:cstheme="minorHAnsi"/>
          <w:sz w:val="18"/>
          <w:szCs w:val="18"/>
        </w:rPr>
        <w:t>[5]</w:t>
      </w:r>
      <w:r w:rsidRPr="00B865C4">
        <w:rPr>
          <w:rFonts w:cstheme="minorHAnsi"/>
          <w:sz w:val="18"/>
          <w:szCs w:val="18"/>
        </w:rPr>
        <w:t xml:space="preserve">. It may </w:t>
      </w:r>
      <w:r w:rsidR="0034480F">
        <w:rPr>
          <w:rFonts w:cstheme="minorHAnsi"/>
          <w:sz w:val="18"/>
          <w:szCs w:val="18"/>
        </w:rPr>
        <w:t xml:space="preserve">also </w:t>
      </w:r>
      <w:r w:rsidRPr="00B865C4">
        <w:rPr>
          <w:rFonts w:cstheme="minorHAnsi"/>
          <w:sz w:val="18"/>
          <w:szCs w:val="18"/>
        </w:rPr>
        <w:t xml:space="preserve">have </w:t>
      </w:r>
      <w:r w:rsidR="0034480F">
        <w:rPr>
          <w:rFonts w:cstheme="minorHAnsi"/>
          <w:sz w:val="18"/>
          <w:szCs w:val="18"/>
        </w:rPr>
        <w:t xml:space="preserve">potentially </w:t>
      </w:r>
      <w:r w:rsidRPr="00B865C4">
        <w:rPr>
          <w:rFonts w:cstheme="minorHAnsi"/>
          <w:sz w:val="18"/>
          <w:szCs w:val="18"/>
        </w:rPr>
        <w:t>helped limit N</w:t>
      </w:r>
      <w:r w:rsidR="0034480F">
        <w:rPr>
          <w:rFonts w:cstheme="minorHAnsi"/>
          <w:sz w:val="18"/>
          <w:szCs w:val="18"/>
        </w:rPr>
        <w:t>i</w:t>
      </w:r>
      <w:r w:rsidRPr="00B865C4">
        <w:rPr>
          <w:rFonts w:cstheme="minorHAnsi"/>
          <w:sz w:val="18"/>
          <w:szCs w:val="18"/>
        </w:rPr>
        <w:t>pa</w:t>
      </w:r>
      <w:r w:rsidR="00345753" w:rsidRPr="00B865C4">
        <w:rPr>
          <w:rFonts w:cstheme="minorHAnsi"/>
          <w:sz w:val="18"/>
          <w:szCs w:val="18"/>
        </w:rPr>
        <w:t>h</w:t>
      </w:r>
      <w:r w:rsidRPr="00B865C4">
        <w:rPr>
          <w:rFonts w:cstheme="minorHAnsi"/>
          <w:sz w:val="18"/>
          <w:szCs w:val="18"/>
        </w:rPr>
        <w:t>’s spread beyond the geographic area initially affected.</w:t>
      </w:r>
    </w:p>
    <w:p w14:paraId="0053E930" w14:textId="77777777" w:rsidR="0074413D" w:rsidRPr="00B865C4" w:rsidRDefault="0074413D" w:rsidP="0074413D">
      <w:pPr>
        <w:pStyle w:val="Default"/>
        <w:ind w:left="360"/>
        <w:jc w:val="both"/>
        <w:rPr>
          <w:rFonts w:asciiTheme="minorHAnsi" w:hAnsiTheme="minorHAnsi" w:cstheme="minorHAnsi"/>
          <w:b/>
          <w:bCs/>
          <w:sz w:val="18"/>
          <w:szCs w:val="18"/>
        </w:rPr>
      </w:pPr>
      <w:r w:rsidRPr="00B865C4">
        <w:rPr>
          <w:rFonts w:asciiTheme="minorHAnsi" w:hAnsiTheme="minorHAnsi" w:cstheme="minorHAnsi"/>
          <w:b/>
          <w:bCs/>
          <w:sz w:val="18"/>
          <w:szCs w:val="18"/>
        </w:rPr>
        <w:t xml:space="preserve">Conclusion </w:t>
      </w:r>
    </w:p>
    <w:p w14:paraId="2E258904" w14:textId="59C65938" w:rsidR="00BA741D" w:rsidRPr="00B865C4" w:rsidRDefault="0074413D" w:rsidP="00BA741D">
      <w:pPr>
        <w:pStyle w:val="Default"/>
        <w:ind w:left="360"/>
        <w:jc w:val="both"/>
        <w:rPr>
          <w:rFonts w:asciiTheme="minorHAnsi" w:hAnsiTheme="minorHAnsi" w:cstheme="minorHAnsi"/>
          <w:sz w:val="18"/>
          <w:szCs w:val="18"/>
        </w:rPr>
      </w:pPr>
      <w:r w:rsidRPr="00B865C4">
        <w:rPr>
          <w:rFonts w:asciiTheme="minorHAnsi" w:hAnsiTheme="minorHAnsi" w:cstheme="minorHAnsi"/>
          <w:sz w:val="18"/>
          <w:szCs w:val="18"/>
        </w:rPr>
        <w:t xml:space="preserve">We conducted an ethical analysis and discussion of contact tracing </w:t>
      </w:r>
      <w:r w:rsidR="00B92429">
        <w:rPr>
          <w:rFonts w:asciiTheme="minorHAnsi" w:hAnsiTheme="minorHAnsi" w:cstheme="minorHAnsi"/>
          <w:sz w:val="18"/>
          <w:szCs w:val="18"/>
        </w:rPr>
        <w:t xml:space="preserve">of </w:t>
      </w:r>
      <w:r w:rsidRPr="00B865C4">
        <w:rPr>
          <w:rFonts w:asciiTheme="minorHAnsi" w:hAnsiTheme="minorHAnsi" w:cstheme="minorHAnsi"/>
          <w:sz w:val="18"/>
          <w:szCs w:val="18"/>
        </w:rPr>
        <w:t xml:space="preserve">Nipah out break in Kerala based on </w:t>
      </w:r>
      <w:r w:rsidR="005740A4">
        <w:rPr>
          <w:rFonts w:asciiTheme="minorHAnsi" w:hAnsiTheme="minorHAnsi" w:cstheme="minorHAnsi"/>
          <w:sz w:val="18"/>
          <w:szCs w:val="18"/>
        </w:rPr>
        <w:t>seven</w:t>
      </w:r>
      <w:r w:rsidRPr="00B865C4">
        <w:rPr>
          <w:rFonts w:asciiTheme="minorHAnsi" w:hAnsiTheme="minorHAnsi" w:cstheme="minorHAnsi"/>
          <w:sz w:val="18"/>
          <w:szCs w:val="18"/>
        </w:rPr>
        <w:t xml:space="preserve"> principles of public health</w:t>
      </w:r>
      <w:r w:rsidR="00CD34CD">
        <w:rPr>
          <w:rFonts w:asciiTheme="minorHAnsi" w:hAnsiTheme="minorHAnsi" w:cstheme="minorHAnsi"/>
          <w:sz w:val="18"/>
          <w:szCs w:val="18"/>
        </w:rPr>
        <w:t>(1)</w:t>
      </w:r>
      <w:r w:rsidRPr="00B865C4">
        <w:rPr>
          <w:rFonts w:asciiTheme="minorHAnsi" w:hAnsiTheme="minorHAnsi" w:cstheme="minorHAnsi"/>
          <w:sz w:val="18"/>
          <w:szCs w:val="18"/>
        </w:rPr>
        <w:t>.</w:t>
      </w:r>
      <w:r w:rsidR="00B92429">
        <w:rPr>
          <w:rFonts w:asciiTheme="minorHAnsi" w:hAnsiTheme="minorHAnsi" w:cstheme="minorHAnsi"/>
          <w:sz w:val="18"/>
          <w:szCs w:val="18"/>
        </w:rPr>
        <w:t xml:space="preserve"> </w:t>
      </w:r>
      <w:r w:rsidRPr="00B865C4">
        <w:rPr>
          <w:rFonts w:asciiTheme="minorHAnsi" w:hAnsiTheme="minorHAnsi" w:cstheme="minorHAnsi"/>
          <w:sz w:val="18"/>
          <w:szCs w:val="18"/>
        </w:rPr>
        <w:t>The contact tracing in Nipah out break involve</w:t>
      </w:r>
      <w:r w:rsidR="00B92429">
        <w:rPr>
          <w:rFonts w:asciiTheme="minorHAnsi" w:hAnsiTheme="minorHAnsi" w:cstheme="minorHAnsi"/>
          <w:sz w:val="18"/>
          <w:szCs w:val="18"/>
        </w:rPr>
        <w:t xml:space="preserve"> </w:t>
      </w:r>
      <w:r w:rsidRPr="00B865C4">
        <w:rPr>
          <w:rFonts w:asciiTheme="minorHAnsi" w:hAnsiTheme="minorHAnsi" w:cstheme="minorHAnsi"/>
          <w:sz w:val="18"/>
          <w:szCs w:val="18"/>
        </w:rPr>
        <w:t>several knowledge gaps</w:t>
      </w:r>
      <w:r w:rsidR="00B92429">
        <w:rPr>
          <w:rFonts w:asciiTheme="minorHAnsi" w:hAnsiTheme="minorHAnsi" w:cstheme="minorHAnsi"/>
          <w:sz w:val="18"/>
          <w:szCs w:val="18"/>
        </w:rPr>
        <w:t xml:space="preserve"> and</w:t>
      </w:r>
      <w:r w:rsidRPr="00B865C4">
        <w:rPr>
          <w:rFonts w:asciiTheme="minorHAnsi" w:hAnsiTheme="minorHAnsi" w:cstheme="minorHAnsi"/>
          <w:sz w:val="18"/>
          <w:szCs w:val="18"/>
        </w:rPr>
        <w:t xml:space="preserve"> ethical issues. It should be understood and addressed in future out breaks. Setting up decision</w:t>
      </w:r>
      <w:r w:rsidRPr="00B865C4">
        <w:rPr>
          <w:rFonts w:asciiTheme="minorHAnsi" w:hAnsiTheme="minorHAnsi" w:cstheme="minorHAnsi"/>
          <w:sz w:val="18"/>
          <w:szCs w:val="18"/>
        </w:rPr>
        <w:noBreakHyphen/>
        <w:t>making systems and procedures in advance is the best way to ensure that ethically appropriate decisions will be made if an outbreak occurs.</w:t>
      </w:r>
      <w:r w:rsidR="00BA741D" w:rsidRPr="00B865C4">
        <w:rPr>
          <w:rFonts w:asciiTheme="minorHAnsi" w:hAnsiTheme="minorHAnsi" w:cstheme="minorHAnsi"/>
          <w:sz w:val="18"/>
          <w:szCs w:val="18"/>
        </w:rPr>
        <w:t xml:space="preserve"> Governments have an ethical obligation to ensure the long</w:t>
      </w:r>
      <w:r w:rsidR="00BA741D" w:rsidRPr="00B865C4">
        <w:rPr>
          <w:rFonts w:asciiTheme="minorHAnsi" w:hAnsiTheme="minorHAnsi" w:cstheme="minorHAnsi"/>
          <w:sz w:val="18"/>
          <w:szCs w:val="18"/>
        </w:rPr>
        <w:noBreakHyphen/>
        <w:t>term capacity of the systems necessary to carry out effective epidemic prevention and response efforts</w:t>
      </w:r>
      <w:r w:rsidR="00B92429">
        <w:rPr>
          <w:rFonts w:asciiTheme="minorHAnsi" w:hAnsiTheme="minorHAnsi" w:cstheme="minorHAnsi"/>
          <w:sz w:val="18"/>
          <w:szCs w:val="18"/>
        </w:rPr>
        <w:t>. This should be carried out</w:t>
      </w:r>
      <w:r w:rsidR="00BA741D" w:rsidRPr="00B865C4">
        <w:rPr>
          <w:rFonts w:asciiTheme="minorHAnsi" w:hAnsiTheme="minorHAnsi" w:cstheme="minorHAnsi"/>
          <w:sz w:val="18"/>
          <w:szCs w:val="18"/>
        </w:rPr>
        <w:t xml:space="preserve"> taking Nipah out break as</w:t>
      </w:r>
      <w:r w:rsidR="00B92429">
        <w:rPr>
          <w:rFonts w:asciiTheme="minorHAnsi" w:hAnsiTheme="minorHAnsi" w:cstheme="minorHAnsi"/>
          <w:sz w:val="18"/>
          <w:szCs w:val="18"/>
        </w:rPr>
        <w:t xml:space="preserve"> a</w:t>
      </w:r>
      <w:r w:rsidR="00BA741D" w:rsidRPr="00B865C4">
        <w:rPr>
          <w:rFonts w:asciiTheme="minorHAnsi" w:hAnsiTheme="minorHAnsi" w:cstheme="minorHAnsi"/>
          <w:sz w:val="18"/>
          <w:szCs w:val="18"/>
        </w:rPr>
        <w:t xml:space="preserve"> lesson.</w:t>
      </w:r>
    </w:p>
    <w:p w14:paraId="7106293B" w14:textId="77777777" w:rsidR="00BE6ABF" w:rsidRPr="00B865C4" w:rsidRDefault="00BE6ABF" w:rsidP="00BA741D">
      <w:pPr>
        <w:pStyle w:val="Default"/>
        <w:ind w:left="360"/>
        <w:jc w:val="both"/>
        <w:rPr>
          <w:rFonts w:asciiTheme="minorHAnsi" w:hAnsiTheme="minorHAnsi" w:cstheme="minorHAnsi"/>
          <w:sz w:val="18"/>
          <w:szCs w:val="18"/>
        </w:rPr>
      </w:pPr>
    </w:p>
    <w:p w14:paraId="1468AF4D" w14:textId="77777777" w:rsidR="00BE6ABF" w:rsidRPr="00B865C4" w:rsidRDefault="00BE6ABF" w:rsidP="00BA741D">
      <w:pPr>
        <w:pStyle w:val="Default"/>
        <w:ind w:left="360"/>
        <w:jc w:val="both"/>
        <w:rPr>
          <w:rFonts w:asciiTheme="minorHAnsi" w:hAnsiTheme="minorHAnsi" w:cstheme="minorHAnsi"/>
          <w:sz w:val="18"/>
          <w:szCs w:val="18"/>
        </w:rPr>
      </w:pPr>
    </w:p>
    <w:p w14:paraId="0F19E1FC" w14:textId="77777777" w:rsidR="00BE6ABF" w:rsidRPr="00B865C4" w:rsidRDefault="00BE6ABF" w:rsidP="00BE6ABF">
      <w:pPr>
        <w:ind w:left="720" w:firstLine="1080"/>
        <w:rPr>
          <w:rFonts w:cstheme="minorHAnsi"/>
          <w:sz w:val="18"/>
          <w:szCs w:val="18"/>
        </w:rPr>
      </w:pPr>
      <w:r w:rsidRPr="00B865C4">
        <w:rPr>
          <w:rFonts w:cstheme="minorHAnsi"/>
          <w:sz w:val="18"/>
          <w:szCs w:val="18"/>
        </w:rPr>
        <w:t xml:space="preserve">References </w:t>
      </w:r>
    </w:p>
    <w:p w14:paraId="6EFF3F2F" w14:textId="222C4E83" w:rsidR="00BE6ABF" w:rsidRPr="00B865C4" w:rsidRDefault="00E67C5A" w:rsidP="00BE6ABF">
      <w:pPr>
        <w:pStyle w:val="Default"/>
        <w:numPr>
          <w:ilvl w:val="0"/>
          <w:numId w:val="3"/>
        </w:numPr>
        <w:rPr>
          <w:rFonts w:asciiTheme="minorHAnsi" w:hAnsiTheme="minorHAnsi" w:cstheme="minorHAnsi"/>
          <w:sz w:val="18"/>
          <w:szCs w:val="18"/>
        </w:rPr>
      </w:pPr>
      <w:r>
        <w:rPr>
          <w:rFonts w:asciiTheme="minorHAnsi" w:hAnsiTheme="minorHAnsi" w:cstheme="minorHAnsi"/>
          <w:sz w:val="18"/>
          <w:szCs w:val="18"/>
        </w:rPr>
        <w:t>World Health Organization.</w:t>
      </w:r>
      <w:r w:rsidR="00BE6ABF" w:rsidRPr="00B865C4">
        <w:rPr>
          <w:rFonts w:asciiTheme="minorHAnsi" w:hAnsiTheme="minorHAnsi" w:cstheme="minorHAnsi"/>
          <w:sz w:val="18"/>
          <w:szCs w:val="18"/>
        </w:rPr>
        <w:t>Guidance for managing ethical issues in infectious disease outbreaks  WHO Geneva 2016  62 Pages.</w:t>
      </w:r>
    </w:p>
    <w:p w14:paraId="5127E895" w14:textId="1B2D4C7A" w:rsidR="00BE6ABF" w:rsidRPr="004E10BB" w:rsidRDefault="00BE6ABF" w:rsidP="00BE6ABF">
      <w:pPr>
        <w:pStyle w:val="Default"/>
        <w:numPr>
          <w:ilvl w:val="0"/>
          <w:numId w:val="3"/>
        </w:numPr>
        <w:rPr>
          <w:rFonts w:asciiTheme="minorHAnsi" w:hAnsiTheme="minorHAnsi" w:cstheme="minorHAnsi"/>
          <w:color w:val="auto"/>
          <w:sz w:val="18"/>
          <w:szCs w:val="18"/>
        </w:rPr>
      </w:pPr>
      <w:r w:rsidRPr="004E10BB">
        <w:rPr>
          <w:rFonts w:asciiTheme="minorHAnsi" w:hAnsiTheme="minorHAnsi" w:cstheme="minorHAnsi"/>
          <w:color w:val="auto"/>
          <w:sz w:val="18"/>
          <w:szCs w:val="18"/>
        </w:rPr>
        <w:t xml:space="preserve">John Krebs.   </w:t>
      </w:r>
      <w:r w:rsidRPr="004E10BB">
        <w:rPr>
          <w:rFonts w:asciiTheme="minorHAnsi" w:hAnsiTheme="minorHAnsi" w:cstheme="minorHAnsi"/>
          <w:b/>
          <w:bCs/>
          <w:color w:val="auto"/>
          <w:sz w:val="18"/>
          <w:szCs w:val="18"/>
        </w:rPr>
        <w:t xml:space="preserve">The importance of public-health ethics. </w:t>
      </w:r>
      <w:r w:rsidRPr="004E10BB">
        <w:rPr>
          <w:rFonts w:asciiTheme="minorHAnsi" w:hAnsiTheme="minorHAnsi" w:cstheme="minorHAnsi"/>
          <w:color w:val="auto"/>
          <w:sz w:val="18"/>
          <w:szCs w:val="18"/>
        </w:rPr>
        <w:t xml:space="preserve">Bulletin of the World Health Organization </w:t>
      </w:r>
      <w:r w:rsidRPr="004E10BB">
        <w:rPr>
          <w:rFonts w:asciiTheme="minorHAnsi" w:hAnsiTheme="minorHAnsi" w:cstheme="minorHAnsi"/>
          <w:b/>
          <w:bCs/>
          <w:color w:val="auto"/>
          <w:sz w:val="18"/>
          <w:szCs w:val="18"/>
        </w:rPr>
        <w:t xml:space="preserve">| </w:t>
      </w:r>
      <w:r w:rsidRPr="004E10BB">
        <w:rPr>
          <w:rFonts w:asciiTheme="minorHAnsi" w:hAnsiTheme="minorHAnsi" w:cstheme="minorHAnsi"/>
          <w:color w:val="auto"/>
          <w:sz w:val="18"/>
          <w:szCs w:val="18"/>
        </w:rPr>
        <w:t>August 2008, 86 (8)</w:t>
      </w:r>
    </w:p>
    <w:p w14:paraId="762D7DCC" w14:textId="77777777" w:rsidR="00BE6ABF" w:rsidRPr="00B865C4" w:rsidRDefault="00BE6ABF" w:rsidP="00BE6ABF">
      <w:pPr>
        <w:pStyle w:val="Default"/>
        <w:ind w:left="1800"/>
        <w:rPr>
          <w:rFonts w:asciiTheme="minorHAnsi" w:hAnsiTheme="minorHAnsi" w:cstheme="minorHAnsi"/>
          <w:sz w:val="18"/>
          <w:szCs w:val="18"/>
        </w:rPr>
      </w:pPr>
    </w:p>
    <w:p w14:paraId="4A3FF578" w14:textId="24086F3F" w:rsidR="00BE6ABF" w:rsidRPr="00B865C4" w:rsidRDefault="00BE6ABF" w:rsidP="00BE6ABF">
      <w:pPr>
        <w:pStyle w:val="ListParagraph"/>
        <w:numPr>
          <w:ilvl w:val="0"/>
          <w:numId w:val="3"/>
        </w:numPr>
        <w:jc w:val="both"/>
        <w:rPr>
          <w:rFonts w:cstheme="minorHAnsi"/>
          <w:color w:val="000000"/>
          <w:sz w:val="18"/>
          <w:szCs w:val="18"/>
        </w:rPr>
      </w:pPr>
      <w:r w:rsidRPr="00B865C4">
        <w:rPr>
          <w:rFonts w:cstheme="minorHAnsi"/>
          <w:color w:val="000000"/>
          <w:sz w:val="18"/>
          <w:szCs w:val="18"/>
        </w:rPr>
        <w:lastRenderedPageBreak/>
        <w:t xml:space="preserve"> Govindakarnavar Arunkumar, R Chandni,  D T Mourya, S K Singh, , Rajeev Sadanandan. Outbreak investigation of Nipah Virus Disease in Kerala, India, 2018 </w:t>
      </w:r>
    </w:p>
    <w:p w14:paraId="12B8DED4" w14:textId="14AAB2F2" w:rsidR="00BE6ABF" w:rsidRPr="00B865C4" w:rsidRDefault="00BE6ABF" w:rsidP="00BE6ABF">
      <w:pPr>
        <w:pStyle w:val="ListParagraph"/>
        <w:numPr>
          <w:ilvl w:val="0"/>
          <w:numId w:val="3"/>
        </w:numPr>
        <w:rPr>
          <w:rFonts w:cstheme="minorHAnsi"/>
          <w:sz w:val="18"/>
          <w:szCs w:val="18"/>
        </w:rPr>
      </w:pPr>
      <w:r w:rsidRPr="00B865C4">
        <w:rPr>
          <w:rFonts w:cstheme="minorHAnsi"/>
          <w:sz w:val="18"/>
          <w:szCs w:val="18"/>
        </w:rPr>
        <w:t xml:space="preserve">  </w:t>
      </w:r>
      <w:r w:rsidRPr="00B865C4">
        <w:rPr>
          <w:rFonts w:cstheme="minorHAnsi"/>
          <w:color w:val="000000"/>
          <w:sz w:val="18"/>
          <w:szCs w:val="18"/>
        </w:rPr>
        <w:t xml:space="preserve">Pragya D. Yadav, Anita M. Shete, G. Arun Kumar, Prasad Sarkale, Rima R. Sahay, Chandni Radhakrishnan, Rajen Lakra. Nipah Virus Sequences from Humans and Bats during Nipah Outbreak, Kerala, India, 2018. </w:t>
      </w:r>
      <w:r w:rsidRPr="00B865C4">
        <w:rPr>
          <w:rStyle w:val="A0"/>
          <w:rFonts w:cstheme="minorHAnsi"/>
          <w:sz w:val="18"/>
          <w:szCs w:val="18"/>
        </w:rPr>
        <w:t>Emerging Infectious Diseases ; 25, ( 5): 2019. 1003-06</w:t>
      </w:r>
    </w:p>
    <w:p w14:paraId="59492383" w14:textId="50EAA960" w:rsidR="00BE6ABF" w:rsidRPr="00B865C4" w:rsidRDefault="00BE6ABF" w:rsidP="00BE6ABF">
      <w:pPr>
        <w:pStyle w:val="ListParagraph"/>
        <w:numPr>
          <w:ilvl w:val="0"/>
          <w:numId w:val="3"/>
        </w:numPr>
        <w:autoSpaceDE w:val="0"/>
        <w:autoSpaceDN w:val="0"/>
        <w:adjustRightInd w:val="0"/>
        <w:spacing w:after="0" w:line="240" w:lineRule="auto"/>
        <w:rPr>
          <w:rFonts w:cstheme="minorHAnsi"/>
          <w:sz w:val="18"/>
          <w:szCs w:val="18"/>
        </w:rPr>
      </w:pPr>
      <w:r w:rsidRPr="00B865C4">
        <w:rPr>
          <w:rFonts w:cstheme="minorHAnsi"/>
          <w:sz w:val="18"/>
          <w:szCs w:val="18"/>
        </w:rPr>
        <w:t xml:space="preserve"> Sadanadan R, Arunkumar G, Laserson KF,</w:t>
      </w:r>
      <w:r w:rsidRPr="00B865C4">
        <w:rPr>
          <w:rFonts w:cstheme="minorHAnsi"/>
          <w:i/>
          <w:iCs/>
          <w:sz w:val="18"/>
          <w:szCs w:val="18"/>
        </w:rPr>
        <w:t>et al</w:t>
      </w:r>
      <w:r w:rsidRPr="00B865C4">
        <w:rPr>
          <w:rFonts w:cstheme="minorHAnsi"/>
          <w:sz w:val="18"/>
          <w:szCs w:val="18"/>
        </w:rPr>
        <w:t xml:space="preserve">. Towards global health security: response to the May 2018 Nipah virus outbreak linked to </w:t>
      </w:r>
      <w:r w:rsidRPr="00B865C4">
        <w:rPr>
          <w:rFonts w:cstheme="minorHAnsi"/>
          <w:i/>
          <w:iCs/>
          <w:sz w:val="18"/>
          <w:szCs w:val="18"/>
        </w:rPr>
        <w:t xml:space="preserve">Pteropus </w:t>
      </w:r>
      <w:r w:rsidRPr="00B865C4">
        <w:rPr>
          <w:rFonts w:cstheme="minorHAnsi"/>
          <w:sz w:val="18"/>
          <w:szCs w:val="18"/>
        </w:rPr>
        <w:t xml:space="preserve">bats in Kerala, India. </w:t>
      </w:r>
      <w:r w:rsidRPr="00B865C4">
        <w:rPr>
          <w:rFonts w:cstheme="minorHAnsi"/>
          <w:i/>
          <w:iCs/>
          <w:sz w:val="18"/>
          <w:szCs w:val="18"/>
        </w:rPr>
        <w:t xml:space="preserve">BMJ Glob Health </w:t>
      </w:r>
      <w:r w:rsidRPr="00B865C4">
        <w:rPr>
          <w:rFonts w:cstheme="minorHAnsi"/>
          <w:sz w:val="18"/>
          <w:szCs w:val="18"/>
        </w:rPr>
        <w:t>2018</w:t>
      </w:r>
    </w:p>
    <w:p w14:paraId="65E430C7" w14:textId="5D54B703" w:rsidR="00BE6ABF" w:rsidRPr="00B865C4" w:rsidRDefault="00BE6ABF" w:rsidP="00BE6ABF">
      <w:pPr>
        <w:pStyle w:val="ListParagraph"/>
        <w:numPr>
          <w:ilvl w:val="0"/>
          <w:numId w:val="3"/>
        </w:numPr>
        <w:autoSpaceDE w:val="0"/>
        <w:autoSpaceDN w:val="0"/>
        <w:adjustRightInd w:val="0"/>
        <w:spacing w:after="0" w:line="240" w:lineRule="auto"/>
        <w:rPr>
          <w:rFonts w:cstheme="minorHAnsi"/>
          <w:sz w:val="18"/>
          <w:szCs w:val="18"/>
        </w:rPr>
      </w:pPr>
      <w:r w:rsidRPr="00B865C4">
        <w:rPr>
          <w:rFonts w:cstheme="minorHAnsi"/>
          <w:sz w:val="18"/>
          <w:szCs w:val="18"/>
        </w:rPr>
        <w:t xml:space="preserve"> Encountering Nipah ,The kerala experience .National Health  mission Kozhikode.Goverment Of Kerala.2018-19.</w:t>
      </w:r>
    </w:p>
    <w:p w14:paraId="7E303A79" w14:textId="471662AA" w:rsidR="00BE6ABF" w:rsidRPr="00A1453F" w:rsidRDefault="00BE6ABF" w:rsidP="00BE6ABF">
      <w:pPr>
        <w:pStyle w:val="ListParagraph"/>
        <w:numPr>
          <w:ilvl w:val="0"/>
          <w:numId w:val="3"/>
        </w:numPr>
        <w:autoSpaceDE w:val="0"/>
        <w:autoSpaceDN w:val="0"/>
        <w:adjustRightInd w:val="0"/>
        <w:spacing w:after="100" w:line="181" w:lineRule="atLeast"/>
        <w:rPr>
          <w:rFonts w:cstheme="minorHAnsi"/>
          <w:sz w:val="18"/>
          <w:szCs w:val="18"/>
        </w:rPr>
      </w:pPr>
      <w:r w:rsidRPr="00A1453F">
        <w:rPr>
          <w:rFonts w:cstheme="minorHAnsi"/>
          <w:sz w:val="18"/>
          <w:szCs w:val="18"/>
        </w:rPr>
        <w:t xml:space="preserve"> Mandeep S. Chadha, James A. Comer, Luis Lowe, Paul A. Rota, Pierre E. Rollin, William J. Bellini, Thomas G. Ksiazek, and Akhilesh C. Mishra. Nipah Virus-associated Encephalitis Outbreak, Siliguri, India. Emerging Infectious Diseases • www.cdc.gov/eid • Vol. 12, No. 2, 235-40,February 2006</w:t>
      </w:r>
    </w:p>
    <w:p w14:paraId="1B4041A6" w14:textId="1B8E6C6E" w:rsidR="00BE6ABF" w:rsidRPr="00B865C4" w:rsidRDefault="00BE6ABF" w:rsidP="00BE6ABF">
      <w:pPr>
        <w:pStyle w:val="ListParagraph"/>
        <w:numPr>
          <w:ilvl w:val="0"/>
          <w:numId w:val="3"/>
        </w:numPr>
        <w:autoSpaceDE w:val="0"/>
        <w:autoSpaceDN w:val="0"/>
        <w:adjustRightInd w:val="0"/>
        <w:spacing w:after="100" w:line="181" w:lineRule="atLeast"/>
        <w:rPr>
          <w:rFonts w:cstheme="minorHAnsi"/>
          <w:sz w:val="18"/>
          <w:szCs w:val="18"/>
        </w:rPr>
      </w:pPr>
      <w:r w:rsidRPr="00A1453F">
        <w:rPr>
          <w:rFonts w:cstheme="minorHAnsi"/>
          <w:sz w:val="18"/>
          <w:szCs w:val="18"/>
        </w:rPr>
        <w:t xml:space="preserve"> Swathy SS, Sidharthan M</w:t>
      </w:r>
      <w:r w:rsidRPr="00B865C4">
        <w:rPr>
          <w:rFonts w:cstheme="minorHAnsi"/>
          <w:sz w:val="18"/>
          <w:szCs w:val="18"/>
        </w:rPr>
        <w:t>, Issudeen M, Shibukumar TM, Kumar A, Tharayil HM. Psychological interventions during nipah viral outbreak in Kozhikode District, 2018. Indian J Psychol Med 2018;40:387-9.</w:t>
      </w:r>
    </w:p>
    <w:p w14:paraId="0B23435E" w14:textId="6AE9C67B" w:rsidR="00BE6ABF" w:rsidRPr="00B865C4" w:rsidRDefault="00BE6ABF" w:rsidP="00BE6ABF">
      <w:pPr>
        <w:pStyle w:val="ListParagraph"/>
        <w:numPr>
          <w:ilvl w:val="0"/>
          <w:numId w:val="3"/>
        </w:numPr>
        <w:autoSpaceDE w:val="0"/>
        <w:autoSpaceDN w:val="0"/>
        <w:adjustRightInd w:val="0"/>
        <w:spacing w:after="100" w:line="181" w:lineRule="atLeast"/>
        <w:rPr>
          <w:rFonts w:cstheme="minorHAnsi"/>
          <w:color w:val="000000"/>
          <w:sz w:val="18"/>
          <w:szCs w:val="18"/>
        </w:rPr>
      </w:pPr>
      <w:r w:rsidRPr="00B865C4">
        <w:rPr>
          <w:rFonts w:cstheme="minorHAnsi"/>
          <w:color w:val="000000"/>
          <w:sz w:val="18"/>
          <w:szCs w:val="18"/>
        </w:rPr>
        <w:t xml:space="preserve"> Developing global norms for sharing data and results during public health emergencies. Geneva: World Health Organization; 2015 (www.who.int/medicines/ebola-treatment/ blueprint_phe_data-share-results/en/, accessed 23 July 201</w:t>
      </w:r>
      <w:r w:rsidR="00A1453F">
        <w:rPr>
          <w:rFonts w:cstheme="minorHAnsi"/>
          <w:color w:val="000000"/>
          <w:sz w:val="18"/>
          <w:szCs w:val="18"/>
        </w:rPr>
        <w:t>8</w:t>
      </w:r>
      <w:r w:rsidRPr="00B865C4">
        <w:rPr>
          <w:rFonts w:cstheme="minorHAnsi"/>
          <w:color w:val="000000"/>
          <w:sz w:val="18"/>
          <w:szCs w:val="18"/>
        </w:rPr>
        <w:t>).</w:t>
      </w:r>
    </w:p>
    <w:p w14:paraId="62DC1A41" w14:textId="3CB8823F" w:rsidR="00BE6ABF" w:rsidRPr="00B865C4" w:rsidRDefault="00BE6ABF" w:rsidP="00BE6ABF">
      <w:pPr>
        <w:pStyle w:val="ListParagraph"/>
        <w:numPr>
          <w:ilvl w:val="0"/>
          <w:numId w:val="3"/>
        </w:numPr>
        <w:autoSpaceDE w:val="0"/>
        <w:autoSpaceDN w:val="0"/>
        <w:adjustRightInd w:val="0"/>
        <w:spacing w:after="100" w:line="181" w:lineRule="atLeast"/>
        <w:rPr>
          <w:rFonts w:cstheme="minorHAnsi"/>
          <w:color w:val="000000"/>
          <w:sz w:val="18"/>
          <w:szCs w:val="18"/>
        </w:rPr>
      </w:pPr>
      <w:r w:rsidRPr="00B865C4">
        <w:rPr>
          <w:rFonts w:cstheme="minorHAnsi"/>
          <w:color w:val="000000"/>
          <w:sz w:val="18"/>
          <w:szCs w:val="18"/>
        </w:rPr>
        <w:t xml:space="preserve"> Dye C, Bartolomeos K, Moorthy V, Kieny MP. Data sharing in public health emergencies: a call to researchers. Bull World Health Organ. 2016;1:94(3):158. doi: 10.2471/ BLT.16.170860 (</w:t>
      </w:r>
      <w:hyperlink r:id="rId7" w:history="1">
        <w:r w:rsidRPr="00B865C4">
          <w:rPr>
            <w:rStyle w:val="Hyperlink"/>
            <w:rFonts w:cstheme="minorHAnsi"/>
            <w:sz w:val="18"/>
            <w:szCs w:val="18"/>
          </w:rPr>
          <w:t>www.who.int/bulletin/volumes/94/3/16-170860.pdf?ua=1</w:t>
        </w:r>
      </w:hyperlink>
      <w:r w:rsidRPr="00B865C4">
        <w:rPr>
          <w:rFonts w:cstheme="minorHAnsi"/>
          <w:color w:val="000000"/>
          <w:sz w:val="18"/>
          <w:szCs w:val="18"/>
        </w:rPr>
        <w:t>).</w:t>
      </w:r>
    </w:p>
    <w:p w14:paraId="30E816CA" w14:textId="4C61412F" w:rsidR="00BE6ABF" w:rsidRPr="00B865C4" w:rsidRDefault="00BE6ABF" w:rsidP="00BE6ABF">
      <w:pPr>
        <w:pStyle w:val="ListParagraph"/>
        <w:numPr>
          <w:ilvl w:val="0"/>
          <w:numId w:val="3"/>
        </w:numPr>
        <w:autoSpaceDE w:val="0"/>
        <w:autoSpaceDN w:val="0"/>
        <w:adjustRightInd w:val="0"/>
        <w:spacing w:after="0" w:line="240" w:lineRule="auto"/>
        <w:rPr>
          <w:rFonts w:cstheme="minorHAnsi"/>
          <w:color w:val="316192"/>
          <w:sz w:val="18"/>
          <w:szCs w:val="18"/>
        </w:rPr>
      </w:pPr>
      <w:r w:rsidRPr="00B865C4">
        <w:rPr>
          <w:rFonts w:cstheme="minorHAnsi"/>
          <w:color w:val="000000"/>
          <w:sz w:val="18"/>
          <w:szCs w:val="18"/>
        </w:rPr>
        <w:t xml:space="preserve"> Wenzel, Natasha, "Modeling The Zoonotic Transmission Dynamics Of Nipah Virus: Implications For Outbreak Control And Model- Guided Fieldwork" (2014). </w:t>
      </w:r>
      <w:r w:rsidRPr="00B865C4">
        <w:rPr>
          <w:rFonts w:cstheme="minorHAnsi"/>
          <w:i/>
          <w:iCs/>
          <w:color w:val="000000"/>
          <w:sz w:val="18"/>
          <w:szCs w:val="18"/>
        </w:rPr>
        <w:t>Public Health Theses</w:t>
      </w:r>
      <w:r w:rsidRPr="00B865C4">
        <w:rPr>
          <w:rFonts w:cstheme="minorHAnsi"/>
          <w:color w:val="000000"/>
          <w:sz w:val="18"/>
          <w:szCs w:val="18"/>
        </w:rPr>
        <w:t xml:space="preserve">. 1320. </w:t>
      </w:r>
      <w:hyperlink r:id="rId8" w:history="1">
        <w:r w:rsidRPr="00B865C4">
          <w:rPr>
            <w:rStyle w:val="Hyperlink"/>
            <w:rFonts w:cstheme="minorHAnsi"/>
            <w:sz w:val="18"/>
            <w:szCs w:val="18"/>
          </w:rPr>
          <w:t>http://elischolar.library.yale.edu/ysphtdl/1320</w:t>
        </w:r>
      </w:hyperlink>
    </w:p>
    <w:p w14:paraId="52BF21CB" w14:textId="3A49C5CA" w:rsidR="00BE6ABF" w:rsidRPr="00B865C4" w:rsidRDefault="00BE6ABF" w:rsidP="00BE6ABF">
      <w:pPr>
        <w:pStyle w:val="ListParagraph"/>
        <w:numPr>
          <w:ilvl w:val="0"/>
          <w:numId w:val="3"/>
        </w:numPr>
        <w:rPr>
          <w:rFonts w:cstheme="minorHAnsi"/>
          <w:color w:val="000000"/>
          <w:sz w:val="18"/>
          <w:szCs w:val="18"/>
        </w:rPr>
      </w:pPr>
      <w:r w:rsidRPr="00B865C4">
        <w:rPr>
          <w:rFonts w:cstheme="minorHAnsi"/>
          <w:sz w:val="18"/>
          <w:szCs w:val="18"/>
        </w:rPr>
        <w:t xml:space="preserve">  Siracusa Principles on the Limitation and Derogation Provision in the International Covenant on Civil and Political Rights. Geneva: American Association for the International Commission of Jurists; 1985 (http://icj.wpengine.netdna-cdn.com/wp-content/uploads/1984/07/Siracusa-principles-ICCPR-legal-submission-1985-eng.pdf, accessed 23 July 201</w:t>
      </w:r>
      <w:r w:rsidR="00A1453F">
        <w:rPr>
          <w:rFonts w:cstheme="minorHAnsi"/>
          <w:sz w:val="18"/>
          <w:szCs w:val="18"/>
        </w:rPr>
        <w:t>8</w:t>
      </w:r>
      <w:r w:rsidRPr="00B865C4">
        <w:rPr>
          <w:rFonts w:cstheme="minorHAnsi"/>
          <w:sz w:val="18"/>
          <w:szCs w:val="18"/>
        </w:rPr>
        <w:t>).</w:t>
      </w:r>
    </w:p>
    <w:p w14:paraId="09803D7E" w14:textId="77777777" w:rsidR="00BE6ABF" w:rsidRPr="00B865C4" w:rsidRDefault="00BE6ABF" w:rsidP="00BE6ABF">
      <w:pPr>
        <w:pStyle w:val="Default"/>
        <w:numPr>
          <w:ilvl w:val="0"/>
          <w:numId w:val="3"/>
        </w:numPr>
        <w:jc w:val="both"/>
        <w:rPr>
          <w:rFonts w:asciiTheme="minorHAnsi" w:hAnsiTheme="minorHAnsi" w:cstheme="minorHAnsi"/>
          <w:sz w:val="18"/>
          <w:szCs w:val="18"/>
        </w:rPr>
      </w:pPr>
      <w:r w:rsidRPr="00B865C4">
        <w:rPr>
          <w:rFonts w:cstheme="minorHAnsi"/>
          <w:sz w:val="18"/>
          <w:szCs w:val="18"/>
        </w:rPr>
        <w:t>Becker L. Reciprocity, justice, and disability. Ethics. 2005;116(1):9–39</w:t>
      </w:r>
    </w:p>
    <w:p w14:paraId="17C3CEF6" w14:textId="1FE7A9AB" w:rsidR="00BE6ABF" w:rsidRPr="00B865C4" w:rsidRDefault="00BE6ABF" w:rsidP="00BE6ABF">
      <w:pPr>
        <w:pStyle w:val="ListParagraph"/>
        <w:numPr>
          <w:ilvl w:val="0"/>
          <w:numId w:val="3"/>
        </w:numPr>
        <w:rPr>
          <w:rFonts w:cstheme="minorHAnsi"/>
          <w:color w:val="000000"/>
          <w:sz w:val="18"/>
          <w:szCs w:val="18"/>
        </w:rPr>
      </w:pPr>
      <w:r w:rsidRPr="00B865C4">
        <w:rPr>
          <w:rFonts w:cstheme="minorHAnsi"/>
          <w:color w:val="000000"/>
          <w:sz w:val="18"/>
          <w:szCs w:val="18"/>
        </w:rPr>
        <w:t xml:space="preserve"> Dawson A, Jennings B. The place of solidarity in public health ethics. Public Health Reviews. 2012;34(1):65–79</w:t>
      </w:r>
    </w:p>
    <w:p w14:paraId="4DE77215" w14:textId="77777777" w:rsidR="00BE6ABF" w:rsidRPr="00B865C4" w:rsidRDefault="00BE6ABF" w:rsidP="001A734F">
      <w:pPr>
        <w:pStyle w:val="ListParagraph"/>
        <w:autoSpaceDE w:val="0"/>
        <w:autoSpaceDN w:val="0"/>
        <w:adjustRightInd w:val="0"/>
        <w:spacing w:after="100" w:line="181" w:lineRule="atLeast"/>
        <w:ind w:left="2430"/>
        <w:rPr>
          <w:rFonts w:cstheme="minorHAnsi"/>
          <w:sz w:val="18"/>
          <w:szCs w:val="18"/>
        </w:rPr>
      </w:pPr>
    </w:p>
    <w:p w14:paraId="43106ABE" w14:textId="77777777" w:rsidR="00BE6ABF" w:rsidRPr="00B865C4" w:rsidRDefault="00BE6ABF" w:rsidP="00BE6ABF">
      <w:pPr>
        <w:pStyle w:val="Default"/>
        <w:ind w:left="1800"/>
        <w:rPr>
          <w:rFonts w:cs="Frutiger LT Std 45 Light"/>
          <w:sz w:val="18"/>
          <w:szCs w:val="18"/>
        </w:rPr>
      </w:pPr>
    </w:p>
    <w:p w14:paraId="67DBD011" w14:textId="77777777" w:rsidR="00BE6ABF" w:rsidRPr="00B865C4" w:rsidRDefault="00BE6ABF" w:rsidP="00BE6ABF">
      <w:pPr>
        <w:pStyle w:val="Default"/>
        <w:ind w:left="1800"/>
        <w:rPr>
          <w:rFonts w:cs="Frutiger LT Std 45 Light"/>
          <w:sz w:val="18"/>
          <w:szCs w:val="18"/>
        </w:rPr>
      </w:pPr>
    </w:p>
    <w:p w14:paraId="76C9FC3B" w14:textId="77777777" w:rsidR="00BE6ABF" w:rsidRPr="00B865C4" w:rsidRDefault="00BE6ABF" w:rsidP="00BE6ABF">
      <w:pPr>
        <w:autoSpaceDE w:val="0"/>
        <w:autoSpaceDN w:val="0"/>
        <w:adjustRightInd w:val="0"/>
        <w:spacing w:after="100" w:line="181" w:lineRule="atLeast"/>
        <w:ind w:left="280" w:hanging="280"/>
        <w:rPr>
          <w:rFonts w:cstheme="minorHAnsi"/>
          <w:color w:val="000000"/>
          <w:sz w:val="18"/>
          <w:szCs w:val="18"/>
        </w:rPr>
      </w:pPr>
    </w:p>
    <w:p w14:paraId="3DDE5E64" w14:textId="77777777" w:rsidR="00BE6ABF" w:rsidRPr="00B865C4" w:rsidRDefault="00BE6ABF" w:rsidP="00BE6ABF">
      <w:pPr>
        <w:autoSpaceDE w:val="0"/>
        <w:autoSpaceDN w:val="0"/>
        <w:adjustRightInd w:val="0"/>
        <w:spacing w:after="100" w:line="181" w:lineRule="atLeast"/>
        <w:ind w:left="280" w:hanging="280"/>
        <w:rPr>
          <w:rFonts w:cstheme="minorHAnsi"/>
          <w:color w:val="000000"/>
          <w:sz w:val="18"/>
          <w:szCs w:val="18"/>
        </w:rPr>
      </w:pPr>
    </w:p>
    <w:p w14:paraId="16D7FF04" w14:textId="77777777" w:rsidR="00BE6ABF" w:rsidRPr="00B865C4" w:rsidRDefault="00BE6ABF" w:rsidP="00BE6ABF">
      <w:pPr>
        <w:autoSpaceDE w:val="0"/>
        <w:autoSpaceDN w:val="0"/>
        <w:adjustRightInd w:val="0"/>
        <w:spacing w:after="100" w:line="181" w:lineRule="atLeast"/>
        <w:ind w:left="280" w:hanging="280"/>
        <w:rPr>
          <w:rFonts w:cstheme="minorHAnsi"/>
          <w:color w:val="000000"/>
          <w:sz w:val="18"/>
          <w:szCs w:val="18"/>
        </w:rPr>
      </w:pPr>
    </w:p>
    <w:p w14:paraId="775F0A60" w14:textId="77777777" w:rsidR="00BE6ABF" w:rsidRPr="00B865C4" w:rsidRDefault="00BE6ABF" w:rsidP="00BE6ABF">
      <w:pPr>
        <w:autoSpaceDE w:val="0"/>
        <w:autoSpaceDN w:val="0"/>
        <w:adjustRightInd w:val="0"/>
        <w:spacing w:after="100" w:line="181" w:lineRule="atLeast"/>
        <w:ind w:left="280" w:hanging="280"/>
        <w:rPr>
          <w:rFonts w:cstheme="minorHAnsi"/>
          <w:color w:val="000000"/>
          <w:sz w:val="18"/>
          <w:szCs w:val="18"/>
        </w:rPr>
      </w:pPr>
    </w:p>
    <w:p w14:paraId="141E017C" w14:textId="77777777" w:rsidR="00BE6ABF" w:rsidRPr="00B865C4" w:rsidRDefault="00BE6ABF" w:rsidP="00BA741D">
      <w:pPr>
        <w:pStyle w:val="Default"/>
        <w:ind w:left="360"/>
        <w:jc w:val="both"/>
        <w:rPr>
          <w:rFonts w:asciiTheme="minorHAnsi" w:hAnsiTheme="minorHAnsi" w:cstheme="minorHAnsi"/>
          <w:sz w:val="18"/>
          <w:szCs w:val="18"/>
        </w:rPr>
      </w:pPr>
    </w:p>
    <w:p w14:paraId="5E2BA838" w14:textId="77777777" w:rsidR="00BA741D" w:rsidRPr="00B865C4" w:rsidRDefault="00BA741D" w:rsidP="00BA741D">
      <w:pPr>
        <w:pStyle w:val="Default"/>
        <w:rPr>
          <w:rFonts w:asciiTheme="minorHAnsi" w:hAnsiTheme="minorHAnsi" w:cstheme="minorHAnsi"/>
          <w:sz w:val="18"/>
          <w:szCs w:val="18"/>
        </w:rPr>
      </w:pPr>
    </w:p>
    <w:p w14:paraId="4BE152B2" w14:textId="77777777" w:rsidR="0074413D" w:rsidRPr="00B865C4" w:rsidRDefault="0074413D" w:rsidP="0074413D">
      <w:pPr>
        <w:pStyle w:val="Default"/>
        <w:ind w:left="360"/>
        <w:jc w:val="both"/>
        <w:rPr>
          <w:rFonts w:asciiTheme="minorHAnsi" w:hAnsiTheme="minorHAnsi" w:cstheme="minorHAnsi"/>
          <w:sz w:val="18"/>
          <w:szCs w:val="18"/>
        </w:rPr>
      </w:pPr>
    </w:p>
    <w:p w14:paraId="1E2E5527" w14:textId="77777777" w:rsidR="0074413D" w:rsidRPr="00B865C4" w:rsidRDefault="0074413D" w:rsidP="0074413D">
      <w:pPr>
        <w:autoSpaceDE w:val="0"/>
        <w:autoSpaceDN w:val="0"/>
        <w:adjustRightInd w:val="0"/>
        <w:spacing w:after="100" w:line="181" w:lineRule="atLeast"/>
        <w:ind w:left="280" w:hanging="280"/>
        <w:jc w:val="both"/>
        <w:rPr>
          <w:rFonts w:cstheme="minorHAnsi"/>
          <w:color w:val="000000"/>
          <w:sz w:val="18"/>
          <w:szCs w:val="18"/>
        </w:rPr>
      </w:pPr>
    </w:p>
    <w:p w14:paraId="72856E84" w14:textId="77777777" w:rsidR="0074413D" w:rsidRPr="00B865C4" w:rsidRDefault="0074413D" w:rsidP="0074413D">
      <w:pPr>
        <w:autoSpaceDE w:val="0"/>
        <w:autoSpaceDN w:val="0"/>
        <w:adjustRightInd w:val="0"/>
        <w:spacing w:after="0" w:line="240" w:lineRule="auto"/>
        <w:rPr>
          <w:rFonts w:cstheme="minorHAnsi"/>
          <w:b/>
          <w:bCs/>
          <w:color w:val="000000"/>
          <w:sz w:val="18"/>
          <w:szCs w:val="18"/>
        </w:rPr>
      </w:pPr>
    </w:p>
    <w:p w14:paraId="03EDA462" w14:textId="77777777" w:rsidR="0074413D" w:rsidRPr="00B865C4" w:rsidRDefault="0074413D" w:rsidP="0074413D">
      <w:pPr>
        <w:pStyle w:val="Default"/>
        <w:rPr>
          <w:rFonts w:asciiTheme="minorHAnsi" w:hAnsiTheme="minorHAnsi" w:cstheme="minorHAnsi"/>
          <w:sz w:val="18"/>
          <w:szCs w:val="18"/>
        </w:rPr>
      </w:pPr>
    </w:p>
    <w:p w14:paraId="4EC802C4" w14:textId="77777777" w:rsidR="0074413D" w:rsidRPr="00B865C4" w:rsidRDefault="0074413D" w:rsidP="0074413D">
      <w:pPr>
        <w:pStyle w:val="Default"/>
        <w:rPr>
          <w:rFonts w:asciiTheme="minorHAnsi" w:hAnsiTheme="minorHAnsi" w:cstheme="minorHAnsi"/>
          <w:sz w:val="18"/>
          <w:szCs w:val="18"/>
        </w:rPr>
      </w:pPr>
    </w:p>
    <w:p w14:paraId="6A1EF7C3" w14:textId="77777777" w:rsidR="0074413D" w:rsidRPr="00B865C4" w:rsidRDefault="0074413D" w:rsidP="0074413D">
      <w:pPr>
        <w:rPr>
          <w:rFonts w:cstheme="minorHAnsi"/>
          <w:sz w:val="18"/>
          <w:szCs w:val="18"/>
        </w:rPr>
      </w:pPr>
    </w:p>
    <w:p w14:paraId="4113D685" w14:textId="77777777" w:rsidR="0074413D" w:rsidRPr="00B865C4" w:rsidRDefault="0074413D" w:rsidP="0074413D">
      <w:pPr>
        <w:pStyle w:val="Default"/>
        <w:jc w:val="both"/>
        <w:rPr>
          <w:rFonts w:asciiTheme="minorHAnsi" w:hAnsiTheme="minorHAnsi" w:cstheme="minorHAnsi"/>
          <w:sz w:val="18"/>
          <w:szCs w:val="18"/>
        </w:rPr>
      </w:pPr>
    </w:p>
    <w:p w14:paraId="31198EA0" w14:textId="77777777" w:rsidR="00880AA0" w:rsidRPr="00B865C4" w:rsidRDefault="00880AA0" w:rsidP="0074413D">
      <w:pPr>
        <w:pStyle w:val="Default"/>
        <w:jc w:val="both"/>
        <w:rPr>
          <w:rFonts w:asciiTheme="minorHAnsi" w:hAnsiTheme="minorHAnsi" w:cstheme="minorHAnsi"/>
          <w:sz w:val="18"/>
          <w:szCs w:val="18"/>
        </w:rPr>
      </w:pPr>
    </w:p>
    <w:p w14:paraId="3C814F97" w14:textId="77777777" w:rsidR="0074413D" w:rsidRPr="00B865C4" w:rsidRDefault="0074413D" w:rsidP="0074413D">
      <w:pPr>
        <w:autoSpaceDE w:val="0"/>
        <w:autoSpaceDN w:val="0"/>
        <w:adjustRightInd w:val="0"/>
        <w:spacing w:after="0" w:line="240" w:lineRule="auto"/>
        <w:jc w:val="both"/>
        <w:rPr>
          <w:rFonts w:cstheme="minorHAnsi"/>
          <w:color w:val="000000"/>
          <w:sz w:val="18"/>
          <w:szCs w:val="18"/>
        </w:rPr>
      </w:pPr>
    </w:p>
    <w:p w14:paraId="37D42A79" w14:textId="77777777" w:rsidR="00E47899" w:rsidRPr="008B1028" w:rsidRDefault="00E47899" w:rsidP="00E47899">
      <w:pPr>
        <w:pStyle w:val="Default"/>
        <w:ind w:left="360"/>
        <w:rPr>
          <w:rFonts w:cs="Frutiger LT Std 45 Light"/>
          <w:b/>
          <w:bCs/>
          <w:sz w:val="18"/>
          <w:szCs w:val="18"/>
        </w:rPr>
      </w:pPr>
      <w:r w:rsidRPr="008B1028">
        <w:rPr>
          <w:rFonts w:cs="Frutiger LT Std 45 Light"/>
          <w:b/>
          <w:bCs/>
          <w:sz w:val="18"/>
          <w:szCs w:val="18"/>
        </w:rPr>
        <w:t xml:space="preserve">Authors: </w:t>
      </w:r>
    </w:p>
    <w:p w14:paraId="616E4177" w14:textId="77777777" w:rsidR="00E47899" w:rsidRDefault="00E47899" w:rsidP="00E47899">
      <w:pPr>
        <w:pStyle w:val="Default"/>
        <w:ind w:left="360"/>
        <w:rPr>
          <w:rFonts w:cs="Frutiger LT Std 45 Light"/>
          <w:sz w:val="18"/>
          <w:szCs w:val="18"/>
        </w:rPr>
      </w:pPr>
      <w:r>
        <w:rPr>
          <w:rFonts w:cs="Frutiger LT Std 45 Light"/>
          <w:sz w:val="18"/>
          <w:szCs w:val="18"/>
        </w:rPr>
        <w:t>1 Dr .</w:t>
      </w:r>
      <w:r w:rsidRPr="00480140">
        <w:rPr>
          <w:rFonts w:cs="Frutiger LT Std 45 Light"/>
          <w:sz w:val="18"/>
          <w:szCs w:val="18"/>
        </w:rPr>
        <w:t>Jayakrishnan Thayyil</w:t>
      </w:r>
      <w:r>
        <w:rPr>
          <w:rFonts w:cs="Frutiger LT Std 45 Light"/>
          <w:sz w:val="18"/>
          <w:szCs w:val="18"/>
        </w:rPr>
        <w:t xml:space="preserve"> : Additional Professor , Head UNESCO Bio ethics Chair </w:t>
      </w:r>
      <w:r w:rsidRPr="00480140">
        <w:rPr>
          <w:rFonts w:cs="Frutiger LT Std 45 Light"/>
          <w:sz w:val="18"/>
          <w:szCs w:val="18"/>
        </w:rPr>
        <w:t>,</w:t>
      </w:r>
    </w:p>
    <w:p w14:paraId="5DD26671" w14:textId="77777777" w:rsidR="00E47899" w:rsidRDefault="00E47899" w:rsidP="00E47899">
      <w:pPr>
        <w:pStyle w:val="Default"/>
        <w:ind w:left="360"/>
        <w:rPr>
          <w:rFonts w:cs="Arial Unicode MS"/>
          <w:sz w:val="18"/>
          <w:szCs w:val="18"/>
        </w:rPr>
      </w:pPr>
      <w:r w:rsidRPr="00480140">
        <w:rPr>
          <w:rFonts w:cs="Frutiger LT Std 45 Light"/>
          <w:sz w:val="18"/>
          <w:szCs w:val="18"/>
        </w:rPr>
        <w:t xml:space="preserve"> Department Of Community Medicine , Government Medical College, Kozhikode, Kerala, India </w:t>
      </w:r>
    </w:p>
    <w:p w14:paraId="6BB0F2B0" w14:textId="77777777" w:rsidR="00E47899" w:rsidRPr="00BF4DD3" w:rsidRDefault="00E47899" w:rsidP="00E47899">
      <w:pPr>
        <w:pStyle w:val="Default"/>
        <w:ind w:left="360"/>
        <w:rPr>
          <w:rFonts w:cs="Arial Unicode MS"/>
          <w:sz w:val="18"/>
          <w:szCs w:val="18"/>
        </w:rPr>
      </w:pPr>
      <w:r>
        <w:rPr>
          <w:rFonts w:cs="Arial Unicode MS" w:hint="cs"/>
          <w:sz w:val="18"/>
          <w:szCs w:val="18"/>
          <w:cs/>
        </w:rPr>
        <w:t xml:space="preserve">Email: </w:t>
      </w:r>
      <w:hyperlink r:id="rId9" w:history="1">
        <w:r w:rsidRPr="00AD0C0B">
          <w:rPr>
            <w:rStyle w:val="Hyperlink"/>
            <w:rFonts w:cs="Arial Unicode MS" w:hint="cs"/>
            <w:sz w:val="18"/>
            <w:szCs w:val="18"/>
            <w:cs/>
          </w:rPr>
          <w:t>drjayakrishnanthayyil@gmail.com</w:t>
        </w:r>
      </w:hyperlink>
      <w:r>
        <w:rPr>
          <w:rFonts w:cs="Arial Unicode MS" w:hint="cs"/>
          <w:sz w:val="18"/>
          <w:szCs w:val="18"/>
          <w:cs/>
        </w:rPr>
        <w:t xml:space="preserve"> </w:t>
      </w:r>
    </w:p>
    <w:p w14:paraId="7E5B2A84" w14:textId="77777777" w:rsidR="00E47899" w:rsidRDefault="00E47899" w:rsidP="00E47899">
      <w:pPr>
        <w:pStyle w:val="Default"/>
        <w:ind w:left="360"/>
        <w:rPr>
          <w:rFonts w:cs="Frutiger LT Std 45 Light"/>
          <w:sz w:val="18"/>
          <w:szCs w:val="18"/>
        </w:rPr>
      </w:pPr>
    </w:p>
    <w:p w14:paraId="0A7B0F67" w14:textId="77777777" w:rsidR="00E47899" w:rsidRDefault="00E47899" w:rsidP="00E47899">
      <w:pPr>
        <w:pStyle w:val="Default"/>
        <w:ind w:left="360"/>
        <w:rPr>
          <w:rFonts w:cs="Frutiger LT Std 45 Light"/>
          <w:sz w:val="18"/>
          <w:szCs w:val="18"/>
        </w:rPr>
      </w:pPr>
      <w:r>
        <w:rPr>
          <w:rFonts w:cs="Frutiger LT Std 45 Light"/>
          <w:sz w:val="18"/>
          <w:szCs w:val="18"/>
        </w:rPr>
        <w:t xml:space="preserve">2.Dr </w:t>
      </w:r>
      <w:r w:rsidRPr="00480140">
        <w:rPr>
          <w:rFonts w:cs="Frutiger LT Std 45 Light"/>
          <w:sz w:val="18"/>
          <w:szCs w:val="18"/>
        </w:rPr>
        <w:t xml:space="preserve">Aparna Padmanabhan, </w:t>
      </w:r>
    </w:p>
    <w:p w14:paraId="2E0AA93A" w14:textId="77777777" w:rsidR="00E47899" w:rsidRDefault="00E47899" w:rsidP="00E47899">
      <w:pPr>
        <w:pStyle w:val="Default"/>
        <w:ind w:left="360"/>
        <w:rPr>
          <w:rFonts w:cs="Arial Unicode MS"/>
          <w:sz w:val="18"/>
          <w:szCs w:val="18"/>
        </w:rPr>
      </w:pPr>
      <w:r w:rsidRPr="00480140">
        <w:rPr>
          <w:rFonts w:cs="Frutiger LT Std 45 Light"/>
          <w:sz w:val="18"/>
          <w:szCs w:val="18"/>
        </w:rPr>
        <w:t xml:space="preserve"> </w:t>
      </w:r>
      <w:r>
        <w:rPr>
          <w:rFonts w:cs="Frutiger LT Std 45 Light"/>
          <w:sz w:val="18"/>
          <w:szCs w:val="18"/>
        </w:rPr>
        <w:t>Junior Resident,</w:t>
      </w:r>
      <w:r w:rsidRPr="00480140">
        <w:rPr>
          <w:rFonts w:cs="Frutiger LT Std 45 Light"/>
          <w:sz w:val="18"/>
          <w:szCs w:val="18"/>
        </w:rPr>
        <w:t>Department Of Community Medicine , Government Medical College, Kozhikode, Kerala, India</w:t>
      </w:r>
    </w:p>
    <w:p w14:paraId="6A0AE27F" w14:textId="77777777" w:rsidR="00E47899" w:rsidRPr="00BF4DD3" w:rsidRDefault="001C6AA5" w:rsidP="00E47899">
      <w:pPr>
        <w:pStyle w:val="Default"/>
        <w:ind w:left="360"/>
        <w:rPr>
          <w:rFonts w:cs="Arial Unicode MS"/>
          <w:sz w:val="18"/>
          <w:szCs w:val="18"/>
        </w:rPr>
      </w:pPr>
      <w:hyperlink r:id="rId10" w:history="1">
        <w:r w:rsidR="00E47899" w:rsidRPr="00AD0C0B">
          <w:rPr>
            <w:rStyle w:val="Hyperlink"/>
            <w:rFonts w:cs="Arial Unicode MS" w:hint="cs"/>
            <w:sz w:val="18"/>
            <w:szCs w:val="18"/>
            <w:cs/>
          </w:rPr>
          <w:t>aparnapadmanabhan@gmail.com</w:t>
        </w:r>
      </w:hyperlink>
      <w:r w:rsidR="00E47899">
        <w:rPr>
          <w:rFonts w:cs="Arial Unicode MS" w:hint="cs"/>
          <w:sz w:val="18"/>
          <w:szCs w:val="18"/>
          <w:cs/>
        </w:rPr>
        <w:t xml:space="preserve"> </w:t>
      </w:r>
    </w:p>
    <w:p w14:paraId="3EA00677" w14:textId="77777777" w:rsidR="00E47899" w:rsidRDefault="00E47899" w:rsidP="00E47899">
      <w:pPr>
        <w:pStyle w:val="Default"/>
        <w:ind w:left="360"/>
        <w:rPr>
          <w:rFonts w:cs="Frutiger LT Std 45 Light"/>
          <w:sz w:val="18"/>
          <w:szCs w:val="18"/>
        </w:rPr>
      </w:pPr>
    </w:p>
    <w:p w14:paraId="1C24E564" w14:textId="77777777" w:rsidR="00E47899" w:rsidRDefault="00E47899" w:rsidP="00E47899">
      <w:pPr>
        <w:pStyle w:val="Default"/>
        <w:ind w:left="360"/>
        <w:rPr>
          <w:rFonts w:cs="Frutiger LT Std 45 Light"/>
          <w:sz w:val="18"/>
          <w:szCs w:val="18"/>
        </w:rPr>
      </w:pPr>
      <w:r>
        <w:rPr>
          <w:rFonts w:cs="Frutiger LT Std 45 Light"/>
          <w:sz w:val="18"/>
          <w:szCs w:val="18"/>
        </w:rPr>
        <w:t xml:space="preserve">3.Dr </w:t>
      </w:r>
      <w:r w:rsidRPr="00480140">
        <w:rPr>
          <w:rFonts w:cs="Frutiger LT Std 45 Light"/>
          <w:sz w:val="18"/>
          <w:szCs w:val="18"/>
        </w:rPr>
        <w:t>Alan gangadharan,</w:t>
      </w:r>
    </w:p>
    <w:p w14:paraId="4E80DEDB" w14:textId="77777777" w:rsidR="00E47899" w:rsidRDefault="00E47899" w:rsidP="00E47899">
      <w:pPr>
        <w:pStyle w:val="Default"/>
        <w:ind w:left="360"/>
        <w:rPr>
          <w:rFonts w:cs="Arial Unicode MS"/>
          <w:sz w:val="18"/>
          <w:szCs w:val="18"/>
        </w:rPr>
      </w:pPr>
      <w:r w:rsidRPr="00480140">
        <w:rPr>
          <w:rFonts w:cs="Frutiger LT Std 45 Light"/>
          <w:sz w:val="18"/>
          <w:szCs w:val="18"/>
        </w:rPr>
        <w:t xml:space="preserve"> </w:t>
      </w:r>
      <w:r>
        <w:rPr>
          <w:rFonts w:cs="Frutiger LT Std 45 Light"/>
          <w:sz w:val="18"/>
          <w:szCs w:val="18"/>
        </w:rPr>
        <w:t>Junior Resident</w:t>
      </w:r>
      <w:r w:rsidRPr="00480140">
        <w:rPr>
          <w:rFonts w:cs="Frutiger LT Std 45 Light"/>
          <w:sz w:val="18"/>
          <w:szCs w:val="18"/>
        </w:rPr>
        <w:t xml:space="preserve"> </w:t>
      </w:r>
      <w:r>
        <w:rPr>
          <w:rFonts w:cs="Frutiger LT Std 45 Light"/>
          <w:sz w:val="18"/>
          <w:szCs w:val="18"/>
        </w:rPr>
        <w:t>,</w:t>
      </w:r>
      <w:r w:rsidRPr="00480140">
        <w:rPr>
          <w:rFonts w:cs="Frutiger LT Std 45 Light"/>
          <w:sz w:val="18"/>
          <w:szCs w:val="18"/>
        </w:rPr>
        <w:t>Department Of Community Medicine , Government Medical College, Kozhikode, Kerala, India</w:t>
      </w:r>
    </w:p>
    <w:p w14:paraId="40F253DF" w14:textId="77777777" w:rsidR="00E47899" w:rsidRPr="00BF4DD3" w:rsidRDefault="00E47899" w:rsidP="00E47899">
      <w:pPr>
        <w:pStyle w:val="Default"/>
        <w:ind w:left="360"/>
        <w:rPr>
          <w:rFonts w:cs="Arial Unicode MS"/>
          <w:sz w:val="18"/>
          <w:szCs w:val="18"/>
        </w:rPr>
      </w:pPr>
      <w:r>
        <w:rPr>
          <w:rFonts w:cs="Arial Unicode MS" w:hint="cs"/>
          <w:sz w:val="18"/>
          <w:szCs w:val="18"/>
          <w:cs/>
        </w:rPr>
        <w:t>Email: dralangangadharan@gmail.com</w:t>
      </w:r>
    </w:p>
    <w:p w14:paraId="2B886376" w14:textId="77777777" w:rsidR="00E47899" w:rsidRDefault="00E47899" w:rsidP="00E47899">
      <w:pPr>
        <w:pStyle w:val="Default"/>
        <w:ind w:left="360"/>
        <w:rPr>
          <w:rFonts w:cs="Frutiger LT Std 45 Light"/>
          <w:sz w:val="18"/>
          <w:szCs w:val="18"/>
        </w:rPr>
      </w:pPr>
    </w:p>
    <w:p w14:paraId="2A5C6A5A" w14:textId="77777777" w:rsidR="00E47899" w:rsidRDefault="00E47899" w:rsidP="00E47899">
      <w:pPr>
        <w:pStyle w:val="Default"/>
        <w:ind w:left="360"/>
        <w:rPr>
          <w:rFonts w:cs="Frutiger LT Std 45 Light"/>
          <w:sz w:val="18"/>
          <w:szCs w:val="18"/>
        </w:rPr>
      </w:pPr>
      <w:r w:rsidRPr="00480140">
        <w:rPr>
          <w:rFonts w:cs="Frutiger LT Std 45 Light"/>
          <w:sz w:val="18"/>
          <w:szCs w:val="18"/>
        </w:rPr>
        <w:t xml:space="preserve"> </w:t>
      </w:r>
      <w:r>
        <w:rPr>
          <w:rFonts w:cs="Frutiger LT Std 45 Light"/>
          <w:sz w:val="18"/>
          <w:szCs w:val="18"/>
        </w:rPr>
        <w:t xml:space="preserve">4.Dr </w:t>
      </w:r>
      <w:r w:rsidRPr="00480140">
        <w:rPr>
          <w:rFonts w:cs="Frutiger LT Std 45 Light"/>
          <w:sz w:val="18"/>
          <w:szCs w:val="18"/>
        </w:rPr>
        <w:t>Sreya salim</w:t>
      </w:r>
    </w:p>
    <w:p w14:paraId="3668D949" w14:textId="77777777" w:rsidR="00E47899" w:rsidRDefault="00E47899" w:rsidP="00E47899">
      <w:pPr>
        <w:pStyle w:val="Default"/>
        <w:ind w:left="360"/>
        <w:rPr>
          <w:rFonts w:cs="Frutiger LT Std 45 Light"/>
          <w:sz w:val="18"/>
          <w:szCs w:val="18"/>
        </w:rPr>
      </w:pPr>
      <w:r w:rsidRPr="00480140">
        <w:rPr>
          <w:rFonts w:cs="Frutiger LT Std 45 Light"/>
          <w:sz w:val="18"/>
          <w:szCs w:val="18"/>
        </w:rPr>
        <w:t xml:space="preserve"> </w:t>
      </w:r>
      <w:r>
        <w:rPr>
          <w:rFonts w:cs="Frutiger LT Std 45 Light"/>
          <w:sz w:val="18"/>
          <w:szCs w:val="18"/>
        </w:rPr>
        <w:t xml:space="preserve">Intern, </w:t>
      </w:r>
      <w:r w:rsidRPr="00480140">
        <w:rPr>
          <w:rFonts w:cs="Frutiger LT Std 45 Light"/>
          <w:sz w:val="18"/>
          <w:szCs w:val="18"/>
        </w:rPr>
        <w:t xml:space="preserve">Department Of Community Medicine , Government Medical College, Kozhikode, Kerala, India </w:t>
      </w:r>
    </w:p>
    <w:p w14:paraId="6F649025" w14:textId="77777777" w:rsidR="00E47899" w:rsidRDefault="00E47899" w:rsidP="00E47899">
      <w:pPr>
        <w:pStyle w:val="Default"/>
        <w:ind w:left="360"/>
        <w:rPr>
          <w:rFonts w:cs="Frutiger LT Std 45 Light"/>
          <w:sz w:val="18"/>
          <w:szCs w:val="18"/>
        </w:rPr>
      </w:pPr>
      <w:r w:rsidRPr="00480140">
        <w:rPr>
          <w:rFonts w:cs="Frutiger LT Std 45 Light"/>
          <w:sz w:val="18"/>
          <w:szCs w:val="18"/>
        </w:rPr>
        <w:t xml:space="preserve"> </w:t>
      </w:r>
    </w:p>
    <w:p w14:paraId="7FFAD858" w14:textId="77777777" w:rsidR="00E47899" w:rsidRDefault="00E47899" w:rsidP="00E47899">
      <w:pPr>
        <w:pStyle w:val="Default"/>
        <w:ind w:left="360"/>
        <w:rPr>
          <w:rFonts w:cs="Frutiger LT Std 45 Light"/>
          <w:sz w:val="18"/>
          <w:szCs w:val="18"/>
        </w:rPr>
      </w:pPr>
      <w:r>
        <w:rPr>
          <w:rFonts w:cs="Frutiger LT Std 45 Light"/>
          <w:sz w:val="18"/>
          <w:szCs w:val="18"/>
        </w:rPr>
        <w:t xml:space="preserve">5. Dr </w:t>
      </w:r>
      <w:r w:rsidRPr="00480140">
        <w:rPr>
          <w:rFonts w:cs="Frutiger LT Std 45 Light"/>
          <w:sz w:val="18"/>
          <w:szCs w:val="18"/>
        </w:rPr>
        <w:t>Thejus Jayakrishnan</w:t>
      </w:r>
      <w:r>
        <w:rPr>
          <w:rFonts w:cs="Frutiger LT Std 45 Light"/>
          <w:sz w:val="18"/>
          <w:szCs w:val="18"/>
        </w:rPr>
        <w:t>.</w:t>
      </w:r>
    </w:p>
    <w:p w14:paraId="554AA061" w14:textId="77777777" w:rsidR="00E47899" w:rsidRPr="00480140" w:rsidRDefault="00E47899" w:rsidP="00E47899">
      <w:pPr>
        <w:pStyle w:val="Default"/>
        <w:ind w:left="360"/>
        <w:rPr>
          <w:rFonts w:cs="Frutiger LT Std 45 Light"/>
          <w:sz w:val="18"/>
          <w:szCs w:val="18"/>
        </w:rPr>
      </w:pPr>
      <w:r>
        <w:rPr>
          <w:rFonts w:cs="Frutiger LT Std 45 Light"/>
          <w:sz w:val="18"/>
          <w:szCs w:val="18"/>
        </w:rPr>
        <w:t xml:space="preserve">Resident </w:t>
      </w:r>
    </w:p>
    <w:p w14:paraId="2AF77F2F" w14:textId="77777777" w:rsidR="00E47899" w:rsidRDefault="00E47899" w:rsidP="00E47899">
      <w:pPr>
        <w:pStyle w:val="Default"/>
        <w:ind w:left="360"/>
        <w:rPr>
          <w:rFonts w:cs="Arial Unicode MS"/>
          <w:sz w:val="18"/>
          <w:szCs w:val="18"/>
        </w:rPr>
      </w:pPr>
      <w:r w:rsidRPr="00480140">
        <w:rPr>
          <w:rFonts w:cs="Frutiger LT Std 45 Light"/>
          <w:sz w:val="18"/>
          <w:szCs w:val="18"/>
        </w:rPr>
        <w:t xml:space="preserve"> </w:t>
      </w:r>
      <w:r>
        <w:rPr>
          <w:rFonts w:cs="Frutiger LT Std 45 Light"/>
          <w:sz w:val="18"/>
          <w:szCs w:val="18"/>
        </w:rPr>
        <w:tab/>
      </w:r>
      <w:r w:rsidRPr="00480140">
        <w:rPr>
          <w:rFonts w:cs="Frutiger LT Std 45 Light"/>
          <w:sz w:val="18"/>
          <w:szCs w:val="18"/>
        </w:rPr>
        <w:t xml:space="preserve"> Department Of Internal Medicine ,Allegheny Health Net work, Pittsburg, PA,USA</w:t>
      </w:r>
    </w:p>
    <w:p w14:paraId="73D6EEA9" w14:textId="77777777" w:rsidR="00E47899" w:rsidRPr="00BF4DD3" w:rsidRDefault="00E47899" w:rsidP="00E47899">
      <w:pPr>
        <w:pStyle w:val="Default"/>
        <w:ind w:left="360"/>
        <w:rPr>
          <w:rFonts w:cs="Arial Unicode MS"/>
          <w:sz w:val="18"/>
          <w:szCs w:val="18"/>
        </w:rPr>
      </w:pPr>
      <w:r>
        <w:rPr>
          <w:rFonts w:cs="Arial Unicode MS" w:hint="cs"/>
          <w:sz w:val="18"/>
          <w:szCs w:val="18"/>
          <w:cs/>
        </w:rPr>
        <w:t>Email:</w:t>
      </w:r>
      <w:hyperlink r:id="rId11" w:history="1">
        <w:r w:rsidRPr="00AD0C0B">
          <w:rPr>
            <w:rStyle w:val="Hyperlink"/>
            <w:rFonts w:cs="Arial Unicode MS" w:hint="cs"/>
            <w:sz w:val="18"/>
            <w:szCs w:val="18"/>
            <w:cs/>
          </w:rPr>
          <w:t>thejus128@gmail.com</w:t>
        </w:r>
      </w:hyperlink>
      <w:r>
        <w:rPr>
          <w:rFonts w:cs="Arial Unicode MS" w:hint="cs"/>
          <w:sz w:val="18"/>
          <w:szCs w:val="18"/>
          <w:cs/>
        </w:rPr>
        <w:t xml:space="preserve"> </w:t>
      </w:r>
    </w:p>
    <w:p w14:paraId="178EB944" w14:textId="77777777" w:rsidR="00E47899" w:rsidRDefault="00E47899" w:rsidP="00E47899">
      <w:pPr>
        <w:pStyle w:val="Default"/>
        <w:ind w:left="360"/>
        <w:rPr>
          <w:rFonts w:cs="Frutiger LT Std 45 Light"/>
          <w:sz w:val="18"/>
          <w:szCs w:val="18"/>
        </w:rPr>
      </w:pPr>
    </w:p>
    <w:p w14:paraId="59662085" w14:textId="77777777" w:rsidR="00E47899" w:rsidRPr="00E47899" w:rsidRDefault="00E47899" w:rsidP="00E47899">
      <w:pPr>
        <w:pStyle w:val="Default"/>
        <w:ind w:left="360"/>
        <w:rPr>
          <w:rFonts w:cs="Frutiger LT Std 45 Light"/>
          <w:b/>
          <w:bCs/>
          <w:i/>
          <w:iCs/>
          <w:sz w:val="18"/>
          <w:szCs w:val="18"/>
        </w:rPr>
      </w:pPr>
      <w:r w:rsidRPr="00E47899">
        <w:rPr>
          <w:rFonts w:cs="Frutiger LT Std 45 Light"/>
          <w:b/>
          <w:bCs/>
          <w:i/>
          <w:iCs/>
          <w:sz w:val="18"/>
          <w:szCs w:val="18"/>
        </w:rPr>
        <w:t>Corresponding author:</w:t>
      </w:r>
    </w:p>
    <w:p w14:paraId="36186CE0" w14:textId="77777777" w:rsidR="00E47899" w:rsidRDefault="00E47899" w:rsidP="00E47899">
      <w:pPr>
        <w:pStyle w:val="Default"/>
        <w:ind w:left="360"/>
        <w:rPr>
          <w:rFonts w:cs="Frutiger LT Std 45 Light"/>
          <w:i/>
          <w:iCs/>
          <w:sz w:val="18"/>
          <w:szCs w:val="18"/>
        </w:rPr>
      </w:pPr>
      <w:r w:rsidRPr="0092255B">
        <w:rPr>
          <w:rFonts w:cs="Frutiger LT Std 45 Light"/>
          <w:i/>
          <w:iCs/>
          <w:sz w:val="18"/>
          <w:szCs w:val="18"/>
        </w:rPr>
        <w:t xml:space="preserve">Jayakrishnan Thayyil : </w:t>
      </w:r>
    </w:p>
    <w:p w14:paraId="3DFA7EB6" w14:textId="6215A2A4" w:rsidR="00E47899" w:rsidRPr="0092255B" w:rsidRDefault="00E47899" w:rsidP="00E47899">
      <w:pPr>
        <w:pStyle w:val="Default"/>
        <w:ind w:left="360"/>
        <w:rPr>
          <w:rFonts w:cs="Frutiger LT Std 45 Light"/>
          <w:i/>
          <w:iCs/>
          <w:sz w:val="18"/>
          <w:szCs w:val="18"/>
        </w:rPr>
      </w:pPr>
      <w:r w:rsidRPr="0092255B">
        <w:rPr>
          <w:rFonts w:cs="Frutiger LT Std 45 Light"/>
          <w:i/>
          <w:iCs/>
          <w:sz w:val="18"/>
          <w:szCs w:val="18"/>
        </w:rPr>
        <w:t>Additional Professor , Head UNESCO Bio ethics Chair ,</w:t>
      </w:r>
    </w:p>
    <w:p w14:paraId="4DDBD147" w14:textId="77777777" w:rsidR="00E47899" w:rsidRPr="0092255B" w:rsidRDefault="00E47899" w:rsidP="00E47899">
      <w:pPr>
        <w:pStyle w:val="Default"/>
        <w:ind w:left="360"/>
        <w:rPr>
          <w:rFonts w:cs="Frutiger LT Std 45 Light"/>
          <w:i/>
          <w:iCs/>
          <w:sz w:val="18"/>
          <w:szCs w:val="18"/>
        </w:rPr>
      </w:pPr>
      <w:r w:rsidRPr="0092255B">
        <w:rPr>
          <w:rFonts w:cs="Frutiger LT Std 45 Light"/>
          <w:i/>
          <w:iCs/>
          <w:sz w:val="18"/>
          <w:szCs w:val="18"/>
        </w:rPr>
        <w:t xml:space="preserve"> Department Of Community Medicine , Government Medical College, Kozhikode, Kerala, India </w:t>
      </w:r>
    </w:p>
    <w:p w14:paraId="04F85D60" w14:textId="77777777" w:rsidR="00E47899" w:rsidRDefault="00E47899" w:rsidP="00E47899">
      <w:pPr>
        <w:pStyle w:val="Default"/>
        <w:ind w:left="360"/>
        <w:rPr>
          <w:rFonts w:cs="Frutiger LT Std 45 Light"/>
          <w:i/>
          <w:iCs/>
          <w:sz w:val="18"/>
          <w:szCs w:val="18"/>
        </w:rPr>
      </w:pPr>
      <w:r w:rsidRPr="0092255B">
        <w:rPr>
          <w:rFonts w:cs="Frutiger LT Std 45 Light"/>
          <w:i/>
          <w:iCs/>
          <w:sz w:val="18"/>
          <w:szCs w:val="18"/>
        </w:rPr>
        <w:t xml:space="preserve">E mail: </w:t>
      </w:r>
      <w:hyperlink r:id="rId12" w:history="1">
        <w:r w:rsidRPr="0092255B">
          <w:rPr>
            <w:rStyle w:val="Hyperlink"/>
            <w:i/>
            <w:iCs/>
            <w:sz w:val="18"/>
            <w:szCs w:val="18"/>
          </w:rPr>
          <w:t>drjayakrishnanthayyil@gmail.com</w:t>
        </w:r>
      </w:hyperlink>
      <w:r w:rsidRPr="0092255B">
        <w:rPr>
          <w:rFonts w:cs="Frutiger LT Std 45 Light"/>
          <w:i/>
          <w:iCs/>
          <w:sz w:val="18"/>
          <w:szCs w:val="18"/>
        </w:rPr>
        <w:t>. Mobile :9447953005.</w:t>
      </w:r>
    </w:p>
    <w:p w14:paraId="4722D16A" w14:textId="77777777" w:rsidR="00E47899" w:rsidRDefault="00E47899" w:rsidP="00E47899">
      <w:pPr>
        <w:pStyle w:val="Default"/>
        <w:ind w:left="360"/>
        <w:rPr>
          <w:rFonts w:cs="Frutiger LT Std 45 Light"/>
          <w:i/>
          <w:iCs/>
          <w:sz w:val="18"/>
          <w:szCs w:val="18"/>
        </w:rPr>
      </w:pPr>
    </w:p>
    <w:p w14:paraId="1DC8A96D" w14:textId="77777777" w:rsidR="00E47899" w:rsidRDefault="00E47899" w:rsidP="00E47899">
      <w:pPr>
        <w:pStyle w:val="Default"/>
        <w:ind w:left="360"/>
        <w:rPr>
          <w:rFonts w:cs="Frutiger LT Std 45 Light"/>
          <w:i/>
          <w:iCs/>
          <w:sz w:val="18"/>
          <w:szCs w:val="18"/>
        </w:rPr>
      </w:pPr>
    </w:p>
    <w:p w14:paraId="47D727ED" w14:textId="77777777" w:rsidR="0074413D" w:rsidRPr="00E47899" w:rsidRDefault="0074413D" w:rsidP="0074413D">
      <w:pPr>
        <w:pStyle w:val="Default"/>
        <w:jc w:val="both"/>
        <w:rPr>
          <w:rFonts w:asciiTheme="minorHAnsi" w:hAnsiTheme="minorHAnsi" w:cstheme="minorHAnsi"/>
          <w:b/>
          <w:bCs/>
          <w:sz w:val="18"/>
          <w:szCs w:val="18"/>
        </w:rPr>
      </w:pPr>
    </w:p>
    <w:p w14:paraId="2423814C" w14:textId="77777777" w:rsidR="0074413D" w:rsidRPr="00B865C4" w:rsidRDefault="0074413D" w:rsidP="0074413D">
      <w:pPr>
        <w:pStyle w:val="Default"/>
        <w:jc w:val="both"/>
        <w:rPr>
          <w:rFonts w:asciiTheme="minorHAnsi" w:hAnsiTheme="minorHAnsi" w:cstheme="minorHAnsi"/>
          <w:b/>
          <w:bCs/>
          <w:i/>
          <w:iCs/>
          <w:sz w:val="18"/>
          <w:szCs w:val="18"/>
        </w:rPr>
      </w:pPr>
    </w:p>
    <w:p w14:paraId="0123FE0E" w14:textId="77777777" w:rsidR="0074413D" w:rsidRPr="00B865C4" w:rsidRDefault="0074413D" w:rsidP="0074413D">
      <w:pPr>
        <w:pStyle w:val="Default"/>
        <w:jc w:val="both"/>
        <w:rPr>
          <w:rFonts w:asciiTheme="minorHAnsi" w:hAnsiTheme="minorHAnsi" w:cstheme="minorHAnsi"/>
          <w:sz w:val="18"/>
          <w:szCs w:val="18"/>
        </w:rPr>
      </w:pPr>
      <w:r w:rsidRPr="00B865C4">
        <w:rPr>
          <w:rFonts w:asciiTheme="minorHAnsi" w:hAnsiTheme="minorHAnsi" w:cstheme="minorHAnsi"/>
          <w:sz w:val="18"/>
          <w:szCs w:val="18"/>
        </w:rPr>
        <w:t xml:space="preserve">  </w:t>
      </w:r>
    </w:p>
    <w:p w14:paraId="5F2CC9CB" w14:textId="6D3CB6BB" w:rsidR="006D0DD1" w:rsidRPr="001A734F" w:rsidRDefault="006D0DD1" w:rsidP="001A734F">
      <w:pPr>
        <w:pStyle w:val="Default"/>
        <w:rPr>
          <w:rFonts w:asciiTheme="minorHAnsi" w:hAnsiTheme="minorHAnsi" w:cstheme="minorHAnsi"/>
          <w:sz w:val="18"/>
          <w:szCs w:val="18"/>
        </w:rPr>
      </w:pPr>
    </w:p>
    <w:sectPr w:rsidR="006D0DD1" w:rsidRPr="001A734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7AF56" w14:textId="77777777" w:rsidR="001C6AA5" w:rsidRDefault="001C6AA5" w:rsidP="00AF0BC6">
      <w:pPr>
        <w:spacing w:after="0" w:line="240" w:lineRule="auto"/>
      </w:pPr>
      <w:r>
        <w:separator/>
      </w:r>
    </w:p>
  </w:endnote>
  <w:endnote w:type="continuationSeparator" w:id="0">
    <w:p w14:paraId="33F26590" w14:textId="77777777" w:rsidR="001C6AA5" w:rsidRDefault="001C6AA5" w:rsidP="00AF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altName w:val="Bell M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8BF44" w14:textId="77777777" w:rsidR="001C6AA5" w:rsidRDefault="001C6AA5" w:rsidP="00AF0BC6">
      <w:pPr>
        <w:spacing w:after="0" w:line="240" w:lineRule="auto"/>
      </w:pPr>
      <w:r>
        <w:separator/>
      </w:r>
    </w:p>
  </w:footnote>
  <w:footnote w:type="continuationSeparator" w:id="0">
    <w:p w14:paraId="58AFDCD3" w14:textId="77777777" w:rsidR="001C6AA5" w:rsidRDefault="001C6AA5" w:rsidP="00AF0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73643"/>
      <w:docPartObj>
        <w:docPartGallery w:val="Page Numbers (Top of Page)"/>
        <w:docPartUnique/>
      </w:docPartObj>
    </w:sdtPr>
    <w:sdtEndPr>
      <w:rPr>
        <w:noProof/>
      </w:rPr>
    </w:sdtEndPr>
    <w:sdtContent>
      <w:p w14:paraId="01509C7A" w14:textId="7E810AA4" w:rsidR="00AF0BC6" w:rsidRDefault="00AF0BC6">
        <w:pPr>
          <w:pStyle w:val="Header"/>
          <w:jc w:val="center"/>
        </w:pPr>
        <w:r>
          <w:fldChar w:fldCharType="begin"/>
        </w:r>
        <w:r>
          <w:instrText xml:space="preserve"> PAGE   \* MERGEFORMAT </w:instrText>
        </w:r>
        <w:r>
          <w:fldChar w:fldCharType="separate"/>
        </w:r>
        <w:r w:rsidR="00AF3352">
          <w:rPr>
            <w:noProof/>
          </w:rPr>
          <w:t>1</w:t>
        </w:r>
        <w:r>
          <w:rPr>
            <w:noProof/>
          </w:rPr>
          <w:fldChar w:fldCharType="end"/>
        </w:r>
      </w:p>
    </w:sdtContent>
  </w:sdt>
  <w:p w14:paraId="6A4205A6" w14:textId="77777777" w:rsidR="00AF0BC6" w:rsidRDefault="00AF0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65573"/>
    <w:multiLevelType w:val="hybridMultilevel"/>
    <w:tmpl w:val="DDFCA874"/>
    <w:lvl w:ilvl="0" w:tplc="D550DEE6">
      <w:start w:val="1"/>
      <w:numFmt w:val="bullet"/>
      <w:lvlText w:val="•"/>
      <w:lvlJc w:val="left"/>
      <w:pPr>
        <w:tabs>
          <w:tab w:val="num" w:pos="720"/>
        </w:tabs>
        <w:ind w:left="720" w:hanging="360"/>
      </w:pPr>
      <w:rPr>
        <w:rFonts w:ascii="Arial" w:hAnsi="Arial" w:hint="default"/>
      </w:rPr>
    </w:lvl>
    <w:lvl w:ilvl="1" w:tplc="D98E943C" w:tentative="1">
      <w:start w:val="1"/>
      <w:numFmt w:val="bullet"/>
      <w:lvlText w:val="•"/>
      <w:lvlJc w:val="left"/>
      <w:pPr>
        <w:tabs>
          <w:tab w:val="num" w:pos="1440"/>
        </w:tabs>
        <w:ind w:left="1440" w:hanging="360"/>
      </w:pPr>
      <w:rPr>
        <w:rFonts w:ascii="Arial" w:hAnsi="Arial" w:hint="default"/>
      </w:rPr>
    </w:lvl>
    <w:lvl w:ilvl="2" w:tplc="6F2E9A3C" w:tentative="1">
      <w:start w:val="1"/>
      <w:numFmt w:val="bullet"/>
      <w:lvlText w:val="•"/>
      <w:lvlJc w:val="left"/>
      <w:pPr>
        <w:tabs>
          <w:tab w:val="num" w:pos="2160"/>
        </w:tabs>
        <w:ind w:left="2160" w:hanging="360"/>
      </w:pPr>
      <w:rPr>
        <w:rFonts w:ascii="Arial" w:hAnsi="Arial" w:hint="default"/>
      </w:rPr>
    </w:lvl>
    <w:lvl w:ilvl="3" w:tplc="8EC4812E" w:tentative="1">
      <w:start w:val="1"/>
      <w:numFmt w:val="bullet"/>
      <w:lvlText w:val="•"/>
      <w:lvlJc w:val="left"/>
      <w:pPr>
        <w:tabs>
          <w:tab w:val="num" w:pos="2880"/>
        </w:tabs>
        <w:ind w:left="2880" w:hanging="360"/>
      </w:pPr>
      <w:rPr>
        <w:rFonts w:ascii="Arial" w:hAnsi="Arial" w:hint="default"/>
      </w:rPr>
    </w:lvl>
    <w:lvl w:ilvl="4" w:tplc="295C2FEA" w:tentative="1">
      <w:start w:val="1"/>
      <w:numFmt w:val="bullet"/>
      <w:lvlText w:val="•"/>
      <w:lvlJc w:val="left"/>
      <w:pPr>
        <w:tabs>
          <w:tab w:val="num" w:pos="3600"/>
        </w:tabs>
        <w:ind w:left="3600" w:hanging="360"/>
      </w:pPr>
      <w:rPr>
        <w:rFonts w:ascii="Arial" w:hAnsi="Arial" w:hint="default"/>
      </w:rPr>
    </w:lvl>
    <w:lvl w:ilvl="5" w:tplc="7924FE40" w:tentative="1">
      <w:start w:val="1"/>
      <w:numFmt w:val="bullet"/>
      <w:lvlText w:val="•"/>
      <w:lvlJc w:val="left"/>
      <w:pPr>
        <w:tabs>
          <w:tab w:val="num" w:pos="4320"/>
        </w:tabs>
        <w:ind w:left="4320" w:hanging="360"/>
      </w:pPr>
      <w:rPr>
        <w:rFonts w:ascii="Arial" w:hAnsi="Arial" w:hint="default"/>
      </w:rPr>
    </w:lvl>
    <w:lvl w:ilvl="6" w:tplc="AB80BE74" w:tentative="1">
      <w:start w:val="1"/>
      <w:numFmt w:val="bullet"/>
      <w:lvlText w:val="•"/>
      <w:lvlJc w:val="left"/>
      <w:pPr>
        <w:tabs>
          <w:tab w:val="num" w:pos="5040"/>
        </w:tabs>
        <w:ind w:left="5040" w:hanging="360"/>
      </w:pPr>
      <w:rPr>
        <w:rFonts w:ascii="Arial" w:hAnsi="Arial" w:hint="default"/>
      </w:rPr>
    </w:lvl>
    <w:lvl w:ilvl="7" w:tplc="DA1CEE24" w:tentative="1">
      <w:start w:val="1"/>
      <w:numFmt w:val="bullet"/>
      <w:lvlText w:val="•"/>
      <w:lvlJc w:val="left"/>
      <w:pPr>
        <w:tabs>
          <w:tab w:val="num" w:pos="5760"/>
        </w:tabs>
        <w:ind w:left="5760" w:hanging="360"/>
      </w:pPr>
      <w:rPr>
        <w:rFonts w:ascii="Arial" w:hAnsi="Arial" w:hint="default"/>
      </w:rPr>
    </w:lvl>
    <w:lvl w:ilvl="8" w:tplc="9B3025B0" w:tentative="1">
      <w:start w:val="1"/>
      <w:numFmt w:val="bullet"/>
      <w:lvlText w:val="•"/>
      <w:lvlJc w:val="left"/>
      <w:pPr>
        <w:tabs>
          <w:tab w:val="num" w:pos="6480"/>
        </w:tabs>
        <w:ind w:left="6480" w:hanging="360"/>
      </w:pPr>
      <w:rPr>
        <w:rFonts w:ascii="Arial" w:hAnsi="Arial" w:hint="default"/>
      </w:rPr>
    </w:lvl>
  </w:abstractNum>
  <w:abstractNum w:abstractNumId="1">
    <w:nsid w:val="4B6103B7"/>
    <w:multiLevelType w:val="hybridMultilevel"/>
    <w:tmpl w:val="DA58F1B6"/>
    <w:lvl w:ilvl="0" w:tplc="8A544E64">
      <w:start w:val="1"/>
      <w:numFmt w:val="decimal"/>
      <w:lvlText w:val="%1."/>
      <w:lvlJc w:val="left"/>
      <w:pPr>
        <w:ind w:left="2430" w:hanging="360"/>
      </w:pPr>
      <w:rPr>
        <w:rFonts w:cstheme="minorHAnsi"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97F42AE"/>
    <w:multiLevelType w:val="hybridMultilevel"/>
    <w:tmpl w:val="B678BE5E"/>
    <w:lvl w:ilvl="0" w:tplc="CDC8F52E">
      <w:start w:val="1"/>
      <w:numFmt w:val="bullet"/>
      <w:lvlText w:val="•"/>
      <w:lvlJc w:val="left"/>
      <w:pPr>
        <w:tabs>
          <w:tab w:val="num" w:pos="720"/>
        </w:tabs>
        <w:ind w:left="720" w:hanging="360"/>
      </w:pPr>
      <w:rPr>
        <w:rFonts w:ascii="Arial" w:hAnsi="Arial" w:hint="default"/>
      </w:rPr>
    </w:lvl>
    <w:lvl w:ilvl="1" w:tplc="7694A814" w:tentative="1">
      <w:start w:val="1"/>
      <w:numFmt w:val="bullet"/>
      <w:lvlText w:val="•"/>
      <w:lvlJc w:val="left"/>
      <w:pPr>
        <w:tabs>
          <w:tab w:val="num" w:pos="1440"/>
        </w:tabs>
        <w:ind w:left="1440" w:hanging="360"/>
      </w:pPr>
      <w:rPr>
        <w:rFonts w:ascii="Arial" w:hAnsi="Arial" w:hint="default"/>
      </w:rPr>
    </w:lvl>
    <w:lvl w:ilvl="2" w:tplc="9970FAF6" w:tentative="1">
      <w:start w:val="1"/>
      <w:numFmt w:val="bullet"/>
      <w:lvlText w:val="•"/>
      <w:lvlJc w:val="left"/>
      <w:pPr>
        <w:tabs>
          <w:tab w:val="num" w:pos="2160"/>
        </w:tabs>
        <w:ind w:left="2160" w:hanging="360"/>
      </w:pPr>
      <w:rPr>
        <w:rFonts w:ascii="Arial" w:hAnsi="Arial" w:hint="default"/>
      </w:rPr>
    </w:lvl>
    <w:lvl w:ilvl="3" w:tplc="36F2677A" w:tentative="1">
      <w:start w:val="1"/>
      <w:numFmt w:val="bullet"/>
      <w:lvlText w:val="•"/>
      <w:lvlJc w:val="left"/>
      <w:pPr>
        <w:tabs>
          <w:tab w:val="num" w:pos="2880"/>
        </w:tabs>
        <w:ind w:left="2880" w:hanging="360"/>
      </w:pPr>
      <w:rPr>
        <w:rFonts w:ascii="Arial" w:hAnsi="Arial" w:hint="default"/>
      </w:rPr>
    </w:lvl>
    <w:lvl w:ilvl="4" w:tplc="266C649A" w:tentative="1">
      <w:start w:val="1"/>
      <w:numFmt w:val="bullet"/>
      <w:lvlText w:val="•"/>
      <w:lvlJc w:val="left"/>
      <w:pPr>
        <w:tabs>
          <w:tab w:val="num" w:pos="3600"/>
        </w:tabs>
        <w:ind w:left="3600" w:hanging="360"/>
      </w:pPr>
      <w:rPr>
        <w:rFonts w:ascii="Arial" w:hAnsi="Arial" w:hint="default"/>
      </w:rPr>
    </w:lvl>
    <w:lvl w:ilvl="5" w:tplc="EF36B348" w:tentative="1">
      <w:start w:val="1"/>
      <w:numFmt w:val="bullet"/>
      <w:lvlText w:val="•"/>
      <w:lvlJc w:val="left"/>
      <w:pPr>
        <w:tabs>
          <w:tab w:val="num" w:pos="4320"/>
        </w:tabs>
        <w:ind w:left="4320" w:hanging="360"/>
      </w:pPr>
      <w:rPr>
        <w:rFonts w:ascii="Arial" w:hAnsi="Arial" w:hint="default"/>
      </w:rPr>
    </w:lvl>
    <w:lvl w:ilvl="6" w:tplc="46964636" w:tentative="1">
      <w:start w:val="1"/>
      <w:numFmt w:val="bullet"/>
      <w:lvlText w:val="•"/>
      <w:lvlJc w:val="left"/>
      <w:pPr>
        <w:tabs>
          <w:tab w:val="num" w:pos="5040"/>
        </w:tabs>
        <w:ind w:left="5040" w:hanging="360"/>
      </w:pPr>
      <w:rPr>
        <w:rFonts w:ascii="Arial" w:hAnsi="Arial" w:hint="default"/>
      </w:rPr>
    </w:lvl>
    <w:lvl w:ilvl="7" w:tplc="D3005EE4" w:tentative="1">
      <w:start w:val="1"/>
      <w:numFmt w:val="bullet"/>
      <w:lvlText w:val="•"/>
      <w:lvlJc w:val="left"/>
      <w:pPr>
        <w:tabs>
          <w:tab w:val="num" w:pos="5760"/>
        </w:tabs>
        <w:ind w:left="5760" w:hanging="360"/>
      </w:pPr>
      <w:rPr>
        <w:rFonts w:ascii="Arial" w:hAnsi="Arial" w:hint="default"/>
      </w:rPr>
    </w:lvl>
    <w:lvl w:ilvl="8" w:tplc="AB88EC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3D"/>
    <w:rsid w:val="00070374"/>
    <w:rsid w:val="00146EA0"/>
    <w:rsid w:val="00181D4D"/>
    <w:rsid w:val="001A734F"/>
    <w:rsid w:val="001C6AA5"/>
    <w:rsid w:val="0020217C"/>
    <w:rsid w:val="00211EBE"/>
    <w:rsid w:val="00262D3B"/>
    <w:rsid w:val="0028030B"/>
    <w:rsid w:val="002A64D9"/>
    <w:rsid w:val="002F69C3"/>
    <w:rsid w:val="0034480F"/>
    <w:rsid w:val="00345753"/>
    <w:rsid w:val="00366275"/>
    <w:rsid w:val="0037319F"/>
    <w:rsid w:val="00386983"/>
    <w:rsid w:val="003C268E"/>
    <w:rsid w:val="004328C4"/>
    <w:rsid w:val="004537D5"/>
    <w:rsid w:val="00480140"/>
    <w:rsid w:val="00487A8B"/>
    <w:rsid w:val="004E10BB"/>
    <w:rsid w:val="005740A4"/>
    <w:rsid w:val="00575270"/>
    <w:rsid w:val="0057703F"/>
    <w:rsid w:val="00592B48"/>
    <w:rsid w:val="005B0916"/>
    <w:rsid w:val="005D3488"/>
    <w:rsid w:val="005D6451"/>
    <w:rsid w:val="00603356"/>
    <w:rsid w:val="006D0DD1"/>
    <w:rsid w:val="006E6D53"/>
    <w:rsid w:val="007058FE"/>
    <w:rsid w:val="0074413D"/>
    <w:rsid w:val="00765EE1"/>
    <w:rsid w:val="007B4C10"/>
    <w:rsid w:val="007D5F6E"/>
    <w:rsid w:val="007F3846"/>
    <w:rsid w:val="00800C82"/>
    <w:rsid w:val="00833754"/>
    <w:rsid w:val="00862E82"/>
    <w:rsid w:val="00880AA0"/>
    <w:rsid w:val="008B1028"/>
    <w:rsid w:val="009179F6"/>
    <w:rsid w:val="00927411"/>
    <w:rsid w:val="00937718"/>
    <w:rsid w:val="0099431B"/>
    <w:rsid w:val="009B46BA"/>
    <w:rsid w:val="009C0A13"/>
    <w:rsid w:val="00A1453F"/>
    <w:rsid w:val="00A626CA"/>
    <w:rsid w:val="00AA733C"/>
    <w:rsid w:val="00AC06A1"/>
    <w:rsid w:val="00AD5FAF"/>
    <w:rsid w:val="00AF0BC6"/>
    <w:rsid w:val="00AF3352"/>
    <w:rsid w:val="00B02ED1"/>
    <w:rsid w:val="00B865C4"/>
    <w:rsid w:val="00B92429"/>
    <w:rsid w:val="00BA741D"/>
    <w:rsid w:val="00BC70B0"/>
    <w:rsid w:val="00BE6ABF"/>
    <w:rsid w:val="00C17EFE"/>
    <w:rsid w:val="00C321A2"/>
    <w:rsid w:val="00CB1D73"/>
    <w:rsid w:val="00CD34CD"/>
    <w:rsid w:val="00D03709"/>
    <w:rsid w:val="00D16710"/>
    <w:rsid w:val="00D44AEA"/>
    <w:rsid w:val="00D7669A"/>
    <w:rsid w:val="00DC1EEE"/>
    <w:rsid w:val="00DE4129"/>
    <w:rsid w:val="00E1389E"/>
    <w:rsid w:val="00E153DA"/>
    <w:rsid w:val="00E47899"/>
    <w:rsid w:val="00E67C5A"/>
    <w:rsid w:val="00E844BA"/>
    <w:rsid w:val="00E919B7"/>
    <w:rsid w:val="00EA40B0"/>
    <w:rsid w:val="00EB4349"/>
    <w:rsid w:val="00ED7093"/>
    <w:rsid w:val="00EE1045"/>
    <w:rsid w:val="00F16B9A"/>
    <w:rsid w:val="00F36A4F"/>
    <w:rsid w:val="00F65DCE"/>
    <w:rsid w:val="00F66047"/>
    <w:rsid w:val="00FA1B14"/>
    <w:rsid w:val="00FB4E90"/>
    <w:rsid w:val="00FD445D"/>
    <w:rsid w:val="00FE5D2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F8DF"/>
  <w15:docId w15:val="{62B3DB29-7A18-4E40-BA05-16ADD0D8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13D"/>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413D"/>
    <w:pPr>
      <w:autoSpaceDE w:val="0"/>
      <w:autoSpaceDN w:val="0"/>
      <w:adjustRightInd w:val="0"/>
      <w:spacing w:after="0" w:line="240" w:lineRule="auto"/>
    </w:pPr>
    <w:rPr>
      <w:rFonts w:ascii="Adobe Garamond Pro" w:hAnsi="Adobe Garamond Pro" w:cs="Adobe Garamond Pro"/>
      <w:color w:val="000000"/>
      <w:sz w:val="24"/>
      <w:szCs w:val="24"/>
    </w:rPr>
  </w:style>
  <w:style w:type="character" w:customStyle="1" w:styleId="A7">
    <w:name w:val="A7"/>
    <w:uiPriority w:val="99"/>
    <w:rsid w:val="0074413D"/>
    <w:rPr>
      <w:rFonts w:cs="Frutiger LT Std 45 Light"/>
      <w:color w:val="000000"/>
      <w:sz w:val="10"/>
      <w:szCs w:val="10"/>
    </w:rPr>
  </w:style>
  <w:style w:type="paragraph" w:styleId="ListParagraph">
    <w:name w:val="List Paragraph"/>
    <w:basedOn w:val="Normal"/>
    <w:uiPriority w:val="34"/>
    <w:qFormat/>
    <w:rsid w:val="00BE6ABF"/>
    <w:pPr>
      <w:ind w:left="720"/>
      <w:contextualSpacing/>
    </w:pPr>
  </w:style>
  <w:style w:type="character" w:customStyle="1" w:styleId="A0">
    <w:name w:val="A0"/>
    <w:uiPriority w:val="99"/>
    <w:rsid w:val="00BE6ABF"/>
    <w:rPr>
      <w:rFonts w:cs="Arial"/>
      <w:color w:val="000000"/>
      <w:sz w:val="16"/>
      <w:szCs w:val="16"/>
    </w:rPr>
  </w:style>
  <w:style w:type="character" w:styleId="Hyperlink">
    <w:name w:val="Hyperlink"/>
    <w:basedOn w:val="DefaultParagraphFont"/>
    <w:uiPriority w:val="99"/>
    <w:unhideWhenUsed/>
    <w:rsid w:val="00BE6ABF"/>
    <w:rPr>
      <w:color w:val="0000FF" w:themeColor="hyperlink"/>
      <w:u w:val="single"/>
    </w:rPr>
  </w:style>
  <w:style w:type="paragraph" w:styleId="BalloonText">
    <w:name w:val="Balloon Text"/>
    <w:basedOn w:val="Normal"/>
    <w:link w:val="BalloonTextChar"/>
    <w:uiPriority w:val="99"/>
    <w:semiHidden/>
    <w:unhideWhenUsed/>
    <w:rsid w:val="00146E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E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A64D9"/>
    <w:rPr>
      <w:sz w:val="18"/>
      <w:szCs w:val="18"/>
    </w:rPr>
  </w:style>
  <w:style w:type="paragraph" w:styleId="CommentText">
    <w:name w:val="annotation text"/>
    <w:basedOn w:val="Normal"/>
    <w:link w:val="CommentTextChar"/>
    <w:uiPriority w:val="99"/>
    <w:semiHidden/>
    <w:unhideWhenUsed/>
    <w:rsid w:val="002A64D9"/>
    <w:pPr>
      <w:spacing w:line="240" w:lineRule="auto"/>
    </w:pPr>
    <w:rPr>
      <w:sz w:val="24"/>
      <w:szCs w:val="24"/>
    </w:rPr>
  </w:style>
  <w:style w:type="character" w:customStyle="1" w:styleId="CommentTextChar">
    <w:name w:val="Comment Text Char"/>
    <w:basedOn w:val="DefaultParagraphFont"/>
    <w:link w:val="CommentText"/>
    <w:uiPriority w:val="99"/>
    <w:semiHidden/>
    <w:rsid w:val="002A64D9"/>
    <w:rPr>
      <w:rFonts w:cs="Arial Unicode MS"/>
      <w:sz w:val="24"/>
      <w:szCs w:val="24"/>
    </w:rPr>
  </w:style>
  <w:style w:type="paragraph" w:styleId="CommentSubject">
    <w:name w:val="annotation subject"/>
    <w:basedOn w:val="CommentText"/>
    <w:next w:val="CommentText"/>
    <w:link w:val="CommentSubjectChar"/>
    <w:uiPriority w:val="99"/>
    <w:semiHidden/>
    <w:unhideWhenUsed/>
    <w:rsid w:val="002A64D9"/>
    <w:rPr>
      <w:b/>
      <w:bCs/>
      <w:sz w:val="20"/>
      <w:szCs w:val="20"/>
    </w:rPr>
  </w:style>
  <w:style w:type="character" w:customStyle="1" w:styleId="CommentSubjectChar">
    <w:name w:val="Comment Subject Char"/>
    <w:basedOn w:val="CommentTextChar"/>
    <w:link w:val="CommentSubject"/>
    <w:uiPriority w:val="99"/>
    <w:semiHidden/>
    <w:rsid w:val="002A64D9"/>
    <w:rPr>
      <w:rFonts w:cs="Arial Unicode MS"/>
      <w:b/>
      <w:bCs/>
      <w:sz w:val="20"/>
      <w:szCs w:val="20"/>
    </w:rPr>
  </w:style>
  <w:style w:type="paragraph" w:styleId="Revision">
    <w:name w:val="Revision"/>
    <w:hidden/>
    <w:uiPriority w:val="99"/>
    <w:semiHidden/>
    <w:rsid w:val="00D44AEA"/>
    <w:pPr>
      <w:spacing w:after="0" w:line="240" w:lineRule="auto"/>
    </w:pPr>
    <w:rPr>
      <w:rFonts w:cs="Arial Unicode MS"/>
    </w:rPr>
  </w:style>
  <w:style w:type="paragraph" w:styleId="Header">
    <w:name w:val="header"/>
    <w:basedOn w:val="Normal"/>
    <w:link w:val="HeaderChar"/>
    <w:uiPriority w:val="99"/>
    <w:unhideWhenUsed/>
    <w:rsid w:val="00AF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C6"/>
    <w:rPr>
      <w:rFonts w:cs="Arial Unicode MS"/>
    </w:rPr>
  </w:style>
  <w:style w:type="paragraph" w:styleId="Footer">
    <w:name w:val="footer"/>
    <w:basedOn w:val="Normal"/>
    <w:link w:val="FooterChar"/>
    <w:uiPriority w:val="99"/>
    <w:unhideWhenUsed/>
    <w:rsid w:val="00AF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C6"/>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scholar.library.yale.edu/ysphtdl/132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o.int/bulletin/volumes/94/3/16-170860.pdf?ua=1" TargetMode="External"/><Relationship Id="rId12" Type="http://schemas.openxmlformats.org/officeDocument/2006/relationships/hyperlink" Target="mailto:drjayakrishnanthayy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ejus128@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parnapadmanabhan@gmail.com" TargetMode="External"/><Relationship Id="rId4" Type="http://schemas.openxmlformats.org/officeDocument/2006/relationships/webSettings" Target="webSettings.xml"/><Relationship Id="rId9" Type="http://schemas.openxmlformats.org/officeDocument/2006/relationships/hyperlink" Target="mailto:drjayakrishnanthayyi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4817</Words>
  <Characters>27459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Copy editor</cp:lastModifiedBy>
  <cp:revision>2</cp:revision>
  <dcterms:created xsi:type="dcterms:W3CDTF">2020-01-26T11:30:00Z</dcterms:created>
  <dcterms:modified xsi:type="dcterms:W3CDTF">2020-01-26T11:30:00Z</dcterms:modified>
</cp:coreProperties>
</file>