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04A7C" w14:textId="77777777" w:rsidR="00F371E2" w:rsidRDefault="00F371E2" w:rsidP="00A374D0">
      <w:pPr>
        <w:spacing w:line="360" w:lineRule="auto"/>
        <w:jc w:val="both"/>
        <w:rPr>
          <w:rFonts w:ascii="Times New Roman" w:hAnsi="Times New Roman" w:cs="Times New Roman"/>
          <w:b/>
          <w:bCs/>
        </w:rPr>
      </w:pPr>
      <w:bookmarkStart w:id="0" w:name="_GoBack"/>
      <w:bookmarkEnd w:id="0"/>
      <w:r>
        <w:rPr>
          <w:rFonts w:ascii="Times New Roman" w:hAnsi="Times New Roman" w:cs="Times New Roman"/>
          <w:b/>
          <w:bCs/>
        </w:rPr>
        <w:t>Between dispelling hope and leaving them in the state of ‘inbetweeness’: Moral dilemmas of research on infertility treatment seeking in Kerala.</w:t>
      </w:r>
    </w:p>
    <w:p w14:paraId="674625CD" w14:textId="77777777" w:rsidR="00EF3149" w:rsidRPr="00165901" w:rsidRDefault="00EF3149" w:rsidP="00165901">
      <w:pPr>
        <w:jc w:val="both"/>
        <w:rPr>
          <w:rFonts w:ascii="Times New Roman" w:hAnsi="Times New Roman" w:cs="Times New Roman"/>
        </w:rPr>
      </w:pPr>
      <w:r w:rsidRPr="00165901">
        <w:rPr>
          <w:rFonts w:ascii="Times New Roman" w:hAnsi="Times New Roman" w:cs="Times New Roman"/>
        </w:rPr>
        <w:t>Author: Sunu C Thoma</w:t>
      </w:r>
      <w:r w:rsidR="00112F23">
        <w:rPr>
          <w:rFonts w:ascii="Times New Roman" w:hAnsi="Times New Roman" w:cs="Times New Roman"/>
        </w:rPr>
        <w:t>s</w:t>
      </w:r>
    </w:p>
    <w:p w14:paraId="09251081" w14:textId="77777777" w:rsidR="006B2AB5" w:rsidRDefault="006B2AB5" w:rsidP="00165901">
      <w:pPr>
        <w:jc w:val="both"/>
        <w:rPr>
          <w:rFonts w:ascii="Times New Roman" w:hAnsi="Times New Roman" w:cs="Times New Roman"/>
        </w:rPr>
      </w:pPr>
    </w:p>
    <w:p w14:paraId="6DF6CEF8" w14:textId="77777777" w:rsidR="00D75FB1" w:rsidRDefault="00D75FB1" w:rsidP="00165901">
      <w:pPr>
        <w:jc w:val="both"/>
        <w:rPr>
          <w:rFonts w:ascii="Times New Roman" w:hAnsi="Times New Roman" w:cs="Times New Roman"/>
        </w:rPr>
      </w:pPr>
    </w:p>
    <w:p w14:paraId="306F0372" w14:textId="70D7AC70" w:rsidR="00D75FB1" w:rsidRDefault="0034132A" w:rsidP="00165901">
      <w:pPr>
        <w:jc w:val="both"/>
        <w:rPr>
          <w:rFonts w:ascii="Times New Roman" w:hAnsi="Times New Roman" w:cs="Times New Roman"/>
          <w:b/>
          <w:bCs/>
        </w:rPr>
      </w:pPr>
      <w:r>
        <w:rPr>
          <w:rFonts w:ascii="Times New Roman" w:hAnsi="Times New Roman" w:cs="Times New Roman"/>
        </w:rPr>
        <w:t>Short title:</w:t>
      </w:r>
      <w:r w:rsidRPr="0034132A">
        <w:rPr>
          <w:rFonts w:ascii="Times New Roman" w:hAnsi="Times New Roman" w:cs="Times New Roman"/>
          <w:b/>
          <w:bCs/>
        </w:rPr>
        <w:t xml:space="preserve"> </w:t>
      </w:r>
      <w:r>
        <w:rPr>
          <w:rFonts w:ascii="Times New Roman" w:hAnsi="Times New Roman" w:cs="Times New Roman"/>
          <w:b/>
          <w:bCs/>
        </w:rPr>
        <w:t>Moral dilemmas of research on infertility treatment seeking</w:t>
      </w:r>
    </w:p>
    <w:p w14:paraId="1CFF29EB" w14:textId="77777777" w:rsidR="00BE4C2D" w:rsidRDefault="00BE4C2D" w:rsidP="00165901">
      <w:pPr>
        <w:jc w:val="both"/>
        <w:rPr>
          <w:rFonts w:ascii="Times New Roman" w:hAnsi="Times New Roman" w:cs="Times New Roman"/>
        </w:rPr>
      </w:pPr>
    </w:p>
    <w:p w14:paraId="2DE3EFED" w14:textId="77777777" w:rsidR="00D75FB1" w:rsidRDefault="00D75FB1" w:rsidP="00165901">
      <w:pPr>
        <w:jc w:val="both"/>
        <w:rPr>
          <w:rFonts w:ascii="Times New Roman" w:hAnsi="Times New Roman" w:cs="Times New Roman"/>
        </w:rPr>
      </w:pPr>
    </w:p>
    <w:p w14:paraId="1C7823D4" w14:textId="77777777" w:rsidR="00EF3149" w:rsidRPr="00165901" w:rsidRDefault="00EF3149" w:rsidP="00165901">
      <w:pPr>
        <w:jc w:val="both"/>
        <w:rPr>
          <w:rFonts w:ascii="Times New Roman" w:hAnsi="Times New Roman" w:cs="Times New Roman"/>
        </w:rPr>
      </w:pPr>
      <w:r w:rsidRPr="00165901">
        <w:rPr>
          <w:rFonts w:ascii="Times New Roman" w:hAnsi="Times New Roman" w:cs="Times New Roman"/>
        </w:rPr>
        <w:t>Sunu C. Thomas</w:t>
      </w:r>
    </w:p>
    <w:p w14:paraId="48032F7E" w14:textId="77777777" w:rsidR="004A0DF0" w:rsidRPr="00165901" w:rsidRDefault="00165901" w:rsidP="00165901">
      <w:pPr>
        <w:jc w:val="both"/>
        <w:rPr>
          <w:rFonts w:ascii="Times New Roman" w:hAnsi="Times New Roman" w:cs="Times New Roman"/>
        </w:rPr>
      </w:pPr>
      <w:r w:rsidRPr="00165901">
        <w:rPr>
          <w:rFonts w:ascii="Times New Roman" w:hAnsi="Times New Roman" w:cs="Times New Roman"/>
        </w:rPr>
        <w:t>PhD Scholar</w:t>
      </w:r>
    </w:p>
    <w:p w14:paraId="3D41C672" w14:textId="77777777" w:rsidR="00165901" w:rsidRPr="00165901" w:rsidRDefault="00165901" w:rsidP="00165901">
      <w:pPr>
        <w:jc w:val="both"/>
        <w:rPr>
          <w:rFonts w:ascii="Times New Roman" w:hAnsi="Times New Roman" w:cs="Times New Roman"/>
        </w:rPr>
      </w:pPr>
      <w:r w:rsidRPr="00165901">
        <w:rPr>
          <w:rFonts w:ascii="Times New Roman" w:hAnsi="Times New Roman" w:cs="Times New Roman"/>
        </w:rPr>
        <w:t>Achutha Menon Centre for Health Science Studies,</w:t>
      </w:r>
    </w:p>
    <w:p w14:paraId="1F66DCCE" w14:textId="77777777" w:rsidR="00165901" w:rsidRPr="00165901" w:rsidRDefault="00165901" w:rsidP="00165901">
      <w:pPr>
        <w:jc w:val="both"/>
        <w:rPr>
          <w:rFonts w:ascii="Times New Roman" w:hAnsi="Times New Roman" w:cs="Times New Roman"/>
        </w:rPr>
      </w:pPr>
      <w:r w:rsidRPr="00165901">
        <w:rPr>
          <w:rFonts w:ascii="Times New Roman" w:hAnsi="Times New Roman" w:cs="Times New Roman"/>
        </w:rPr>
        <w:t>Sree Chitra Tirunal Institute for Medical Sciences and Technology</w:t>
      </w:r>
    </w:p>
    <w:p w14:paraId="48319910" w14:textId="77777777" w:rsidR="00165901" w:rsidRDefault="00165901" w:rsidP="00165901">
      <w:pPr>
        <w:jc w:val="both"/>
        <w:rPr>
          <w:rFonts w:ascii="Times New Roman" w:hAnsi="Times New Roman" w:cs="Times New Roman"/>
        </w:rPr>
      </w:pPr>
      <w:r w:rsidRPr="00165901">
        <w:rPr>
          <w:rFonts w:ascii="Times New Roman" w:hAnsi="Times New Roman" w:cs="Times New Roman"/>
        </w:rPr>
        <w:t>Trivandrum</w:t>
      </w:r>
      <w:r w:rsidR="006B2AB5">
        <w:rPr>
          <w:rFonts w:ascii="Times New Roman" w:hAnsi="Times New Roman" w:cs="Times New Roman"/>
        </w:rPr>
        <w:t>- 695011</w:t>
      </w:r>
    </w:p>
    <w:p w14:paraId="31C9C691" w14:textId="77777777" w:rsidR="006B2AB5" w:rsidRDefault="006B2AB5" w:rsidP="00165901">
      <w:pPr>
        <w:jc w:val="both"/>
        <w:rPr>
          <w:rFonts w:ascii="Times New Roman" w:hAnsi="Times New Roman" w:cs="Times New Roman"/>
        </w:rPr>
      </w:pPr>
      <w:r>
        <w:rPr>
          <w:rFonts w:ascii="Times New Roman" w:hAnsi="Times New Roman" w:cs="Times New Roman"/>
        </w:rPr>
        <w:t xml:space="preserve">Email:  </w:t>
      </w:r>
      <w:hyperlink r:id="rId8" w:history="1">
        <w:r w:rsidR="00662B6D" w:rsidRPr="00A66E90">
          <w:rPr>
            <w:rStyle w:val="Hyperlink"/>
            <w:rFonts w:ascii="Times New Roman" w:hAnsi="Times New Roman" w:cs="Times New Roman"/>
          </w:rPr>
          <w:t>sunusarathomas@gmail.com</w:t>
        </w:r>
      </w:hyperlink>
    </w:p>
    <w:p w14:paraId="24D374A8" w14:textId="77777777" w:rsidR="006B2AB5" w:rsidRDefault="006B2AB5" w:rsidP="00165901">
      <w:pPr>
        <w:jc w:val="both"/>
        <w:rPr>
          <w:rFonts w:ascii="Times New Roman" w:hAnsi="Times New Roman" w:cs="Times New Roman"/>
        </w:rPr>
      </w:pPr>
      <w:r>
        <w:rPr>
          <w:rFonts w:ascii="Times New Roman" w:hAnsi="Times New Roman" w:cs="Times New Roman"/>
        </w:rPr>
        <w:tab/>
      </w:r>
    </w:p>
    <w:p w14:paraId="5F2F0B8C" w14:textId="77777777" w:rsidR="006B2AB5" w:rsidRDefault="006B2AB5" w:rsidP="00165901">
      <w:pPr>
        <w:jc w:val="both"/>
        <w:rPr>
          <w:rFonts w:ascii="Times New Roman" w:hAnsi="Times New Roman" w:cs="Times New Roman"/>
        </w:rPr>
      </w:pPr>
      <w:r>
        <w:rPr>
          <w:rFonts w:ascii="Times New Roman" w:hAnsi="Times New Roman" w:cs="Times New Roman"/>
        </w:rPr>
        <w:t xml:space="preserve">Ph: +91 8281548652  </w:t>
      </w:r>
    </w:p>
    <w:p w14:paraId="2ADAF4BE" w14:textId="77777777" w:rsidR="006B2AB5" w:rsidRPr="00165901" w:rsidRDefault="006B2AB5" w:rsidP="00165901">
      <w:pPr>
        <w:jc w:val="both"/>
        <w:rPr>
          <w:rFonts w:ascii="Times New Roman" w:hAnsi="Times New Roman" w:cs="Times New Roman"/>
        </w:rPr>
      </w:pPr>
    </w:p>
    <w:p w14:paraId="2CEBF2AB" w14:textId="77777777" w:rsidR="00F14BBA" w:rsidRDefault="00F14BBA" w:rsidP="00A374D0">
      <w:pPr>
        <w:spacing w:line="360" w:lineRule="auto"/>
        <w:jc w:val="both"/>
        <w:rPr>
          <w:rFonts w:ascii="Times New Roman" w:hAnsi="Times New Roman" w:cs="Times New Roman"/>
        </w:rPr>
      </w:pPr>
    </w:p>
    <w:p w14:paraId="72C95532" w14:textId="77777777" w:rsidR="00EF3149" w:rsidRDefault="006B2AB5" w:rsidP="00A374D0">
      <w:pPr>
        <w:spacing w:line="360" w:lineRule="auto"/>
        <w:jc w:val="both"/>
        <w:rPr>
          <w:rFonts w:ascii="Times New Roman" w:hAnsi="Times New Roman" w:cs="Times New Roman"/>
          <w:b/>
          <w:bCs/>
        </w:rPr>
      </w:pPr>
      <w:r>
        <w:rPr>
          <w:rFonts w:ascii="Times New Roman" w:hAnsi="Times New Roman" w:cs="Times New Roman"/>
        </w:rPr>
        <w:t>I declare that I have no competing interests and this research was carried out as part of my PhD thesis. This paper has not been submitted elsewhere.</w:t>
      </w:r>
    </w:p>
    <w:p w14:paraId="30D65F84" w14:textId="77777777" w:rsidR="00F371E2" w:rsidRDefault="00F371E2" w:rsidP="00A374D0">
      <w:pPr>
        <w:spacing w:line="360" w:lineRule="auto"/>
        <w:jc w:val="both"/>
        <w:rPr>
          <w:rFonts w:ascii="Times New Roman" w:hAnsi="Times New Roman" w:cs="Times New Roman"/>
          <w:b/>
          <w:bCs/>
        </w:rPr>
      </w:pPr>
    </w:p>
    <w:p w14:paraId="2B1B2AA3" w14:textId="77777777" w:rsidR="006B2AB5" w:rsidRDefault="006B2AB5">
      <w:pPr>
        <w:rPr>
          <w:rFonts w:ascii="Times New Roman" w:hAnsi="Times New Roman" w:cs="Times New Roman"/>
        </w:rPr>
      </w:pPr>
      <w:r>
        <w:rPr>
          <w:rFonts w:ascii="Times New Roman" w:hAnsi="Times New Roman" w:cs="Times New Roman"/>
        </w:rPr>
        <w:br w:type="page"/>
      </w:r>
    </w:p>
    <w:p w14:paraId="4C3F8755" w14:textId="4E222965" w:rsidR="00ED5F33" w:rsidRDefault="00B123A5" w:rsidP="000F1F90">
      <w:pPr>
        <w:jc w:val="both"/>
        <w:rPr>
          <w:rFonts w:ascii="Times New Roman" w:hAnsi="Times New Roman" w:cs="Times New Roman"/>
        </w:rPr>
      </w:pPr>
      <w:r w:rsidRPr="003A7B85">
        <w:rPr>
          <w:rFonts w:ascii="Times New Roman" w:hAnsi="Times New Roman" w:cs="Times New Roman"/>
          <w:b/>
          <w:bCs/>
        </w:rPr>
        <w:lastRenderedPageBreak/>
        <w:t>Abstract:</w:t>
      </w:r>
      <w:r w:rsidR="00A2505E">
        <w:rPr>
          <w:rFonts w:ascii="Times New Roman" w:hAnsi="Times New Roman" w:cs="Times New Roman"/>
          <w:b/>
          <w:bCs/>
        </w:rPr>
        <w:t xml:space="preserve"> </w:t>
      </w:r>
      <w:r w:rsidR="00253DCA">
        <w:rPr>
          <w:rFonts w:ascii="Times New Roman" w:hAnsi="Times New Roman" w:cs="Times New Roman"/>
        </w:rPr>
        <w:t>Infertility</w:t>
      </w:r>
      <w:r w:rsidR="00AD7ED1">
        <w:rPr>
          <w:rFonts w:ascii="Times New Roman" w:hAnsi="Times New Roman" w:cs="Times New Roman"/>
        </w:rPr>
        <w:t xml:space="preserve"> is a condition that has inherent cultural significance. </w:t>
      </w:r>
      <w:r w:rsidR="007818A8">
        <w:rPr>
          <w:rFonts w:ascii="Times New Roman" w:hAnsi="Times New Roman" w:cs="Times New Roman"/>
        </w:rPr>
        <w:t xml:space="preserve">Its </w:t>
      </w:r>
      <w:r w:rsidR="00AD7ED1">
        <w:rPr>
          <w:rFonts w:ascii="Times New Roman" w:hAnsi="Times New Roman" w:cs="Times New Roman"/>
        </w:rPr>
        <w:t xml:space="preserve">presence in married couples fuels </w:t>
      </w:r>
      <w:r w:rsidR="00253DCA">
        <w:rPr>
          <w:rFonts w:ascii="Times New Roman" w:hAnsi="Times New Roman" w:cs="Times New Roman"/>
        </w:rPr>
        <w:t>speculations</w:t>
      </w:r>
      <w:r w:rsidR="00AD7ED1">
        <w:rPr>
          <w:rFonts w:ascii="Times New Roman" w:hAnsi="Times New Roman" w:cs="Times New Roman"/>
        </w:rPr>
        <w:t xml:space="preserve"> and assign</w:t>
      </w:r>
      <w:r w:rsidR="00A2505E">
        <w:rPr>
          <w:rFonts w:ascii="Times New Roman" w:hAnsi="Times New Roman" w:cs="Times New Roman"/>
        </w:rPr>
        <w:t>s</w:t>
      </w:r>
      <w:r w:rsidR="00AD7ED1">
        <w:rPr>
          <w:rFonts w:ascii="Times New Roman" w:hAnsi="Times New Roman" w:cs="Times New Roman"/>
        </w:rPr>
        <w:t xml:space="preserve"> certain demeaning identities. </w:t>
      </w:r>
      <w:r w:rsidR="00A2505E">
        <w:rPr>
          <w:rFonts w:ascii="Times New Roman" w:hAnsi="Times New Roman" w:cs="Times New Roman"/>
        </w:rPr>
        <w:t>The availability of technically advanced treatments for</w:t>
      </w:r>
      <w:r w:rsidR="00043654">
        <w:rPr>
          <w:rFonts w:ascii="Times New Roman" w:hAnsi="Times New Roman" w:cs="Times New Roman"/>
        </w:rPr>
        <w:t xml:space="preserve"> infertility </w:t>
      </w:r>
      <w:r w:rsidR="007818A8">
        <w:rPr>
          <w:rFonts w:ascii="Times New Roman" w:hAnsi="Times New Roman" w:cs="Times New Roman"/>
        </w:rPr>
        <w:t xml:space="preserve">provides </w:t>
      </w:r>
      <w:r w:rsidR="00043654">
        <w:rPr>
          <w:rFonts w:ascii="Times New Roman" w:hAnsi="Times New Roman" w:cs="Times New Roman"/>
        </w:rPr>
        <w:t>‘hope’ to couples</w:t>
      </w:r>
      <w:r w:rsidR="007818A8">
        <w:rPr>
          <w:rFonts w:ascii="Times New Roman" w:hAnsi="Times New Roman" w:cs="Times New Roman"/>
        </w:rPr>
        <w:t xml:space="preserve"> and women in particular</w:t>
      </w:r>
      <w:r w:rsidR="00043654">
        <w:rPr>
          <w:rFonts w:ascii="Times New Roman" w:hAnsi="Times New Roman" w:cs="Times New Roman"/>
        </w:rPr>
        <w:t xml:space="preserve"> </w:t>
      </w:r>
      <w:r w:rsidR="000772AD">
        <w:rPr>
          <w:rFonts w:ascii="Times New Roman" w:hAnsi="Times New Roman" w:cs="Times New Roman"/>
        </w:rPr>
        <w:t xml:space="preserve">to </w:t>
      </w:r>
      <w:r w:rsidR="00467EFF">
        <w:rPr>
          <w:rFonts w:ascii="Times New Roman" w:hAnsi="Times New Roman" w:cs="Times New Roman"/>
        </w:rPr>
        <w:t xml:space="preserve">resolve </w:t>
      </w:r>
      <w:r w:rsidR="000772AD">
        <w:rPr>
          <w:rFonts w:ascii="Times New Roman" w:hAnsi="Times New Roman" w:cs="Times New Roman"/>
        </w:rPr>
        <w:t>the</w:t>
      </w:r>
      <w:r w:rsidR="007818A8">
        <w:rPr>
          <w:rFonts w:ascii="Times New Roman" w:hAnsi="Times New Roman" w:cs="Times New Roman"/>
        </w:rPr>
        <w:t>se</w:t>
      </w:r>
      <w:r w:rsidR="000772AD">
        <w:rPr>
          <w:rFonts w:ascii="Times New Roman" w:hAnsi="Times New Roman" w:cs="Times New Roman"/>
        </w:rPr>
        <w:t xml:space="preserve"> assigned identities </w:t>
      </w:r>
      <w:r w:rsidR="007818A8">
        <w:rPr>
          <w:rFonts w:ascii="Times New Roman" w:hAnsi="Times New Roman" w:cs="Times New Roman"/>
        </w:rPr>
        <w:t>due to the diagnosis of</w:t>
      </w:r>
      <w:r w:rsidR="000772AD">
        <w:rPr>
          <w:rFonts w:ascii="Times New Roman" w:hAnsi="Times New Roman" w:cs="Times New Roman"/>
        </w:rPr>
        <w:t xml:space="preserve"> infertility</w:t>
      </w:r>
      <w:r w:rsidR="007A1EDA">
        <w:rPr>
          <w:rFonts w:ascii="Times New Roman" w:hAnsi="Times New Roman" w:cs="Times New Roman"/>
        </w:rPr>
        <w:t>.</w:t>
      </w:r>
      <w:r w:rsidR="007818A8">
        <w:rPr>
          <w:rFonts w:ascii="Times New Roman" w:hAnsi="Times New Roman" w:cs="Times New Roman"/>
        </w:rPr>
        <w:t xml:space="preserve"> </w:t>
      </w:r>
      <w:ins w:id="1" w:author="Sunu C Thomas" w:date="2020-07-18T09:58:00Z">
        <w:r w:rsidR="000B656F">
          <w:rPr>
            <w:rFonts w:ascii="Times New Roman" w:hAnsi="Times New Roman" w:cs="Times New Roman"/>
          </w:rPr>
          <w:t xml:space="preserve">The care seeking options are deeply gendered. Care seeking for infertility is a entropic cycle of success and failure and hence there is movement from one stage to another hoping for a resolution for the women studied. </w:t>
        </w:r>
      </w:ins>
      <w:del w:id="2" w:author="Sunu C Thomas" w:date="2020-07-18T09:58:00Z">
        <w:r w:rsidR="007818A8" w:rsidDel="000B656F">
          <w:rPr>
            <w:rFonts w:ascii="Times New Roman" w:hAnsi="Times New Roman" w:cs="Times New Roman"/>
          </w:rPr>
          <w:delText>C</w:delText>
        </w:r>
        <w:r w:rsidR="007A1EDA" w:rsidDel="000B656F">
          <w:rPr>
            <w:rFonts w:ascii="Times New Roman" w:hAnsi="Times New Roman" w:cs="Times New Roman"/>
          </w:rPr>
          <w:delText xml:space="preserve">are seeking for infertility is a vicious loop </w:delText>
        </w:r>
        <w:r w:rsidR="0037740B" w:rsidDel="000B656F">
          <w:rPr>
            <w:rFonts w:ascii="Times New Roman" w:hAnsi="Times New Roman" w:cs="Times New Roman"/>
          </w:rPr>
          <w:delText xml:space="preserve">of success and failure and hence there is movement </w:delText>
        </w:r>
        <w:r w:rsidR="007A1EDA" w:rsidDel="000B656F">
          <w:rPr>
            <w:rFonts w:ascii="Times New Roman" w:hAnsi="Times New Roman" w:cs="Times New Roman"/>
          </w:rPr>
          <w:delText>from one</w:delText>
        </w:r>
        <w:r w:rsidR="007818A8" w:rsidDel="000B656F">
          <w:rPr>
            <w:rFonts w:ascii="Times New Roman" w:hAnsi="Times New Roman" w:cs="Times New Roman"/>
          </w:rPr>
          <w:delText xml:space="preserve"> stage to </w:delText>
        </w:r>
        <w:r w:rsidR="007A1EDA" w:rsidDel="000B656F">
          <w:rPr>
            <w:rFonts w:ascii="Times New Roman" w:hAnsi="Times New Roman" w:cs="Times New Roman"/>
          </w:rPr>
          <w:delText xml:space="preserve">another hoping for a resolution. </w:delText>
        </w:r>
      </w:del>
    </w:p>
    <w:p w14:paraId="07284F95" w14:textId="3B2E68C3" w:rsidR="00E204BE" w:rsidRDefault="00CD5B13" w:rsidP="00E204BE">
      <w:pPr>
        <w:jc w:val="both"/>
        <w:rPr>
          <w:ins w:id="3" w:author="Sunu C Thomas" w:date="2020-07-18T09:58:00Z"/>
          <w:rFonts w:ascii="Times New Roman" w:hAnsi="Times New Roman" w:cs="Times New Roman"/>
        </w:rPr>
      </w:pPr>
      <w:r>
        <w:rPr>
          <w:rFonts w:ascii="Times New Roman" w:hAnsi="Times New Roman" w:cs="Times New Roman"/>
        </w:rPr>
        <w:t xml:space="preserve">The </w:t>
      </w:r>
      <w:r w:rsidR="007A1EDA">
        <w:rPr>
          <w:rFonts w:ascii="Times New Roman" w:hAnsi="Times New Roman" w:cs="Times New Roman"/>
        </w:rPr>
        <w:t xml:space="preserve">paper </w:t>
      </w:r>
      <w:r>
        <w:rPr>
          <w:rFonts w:ascii="Times New Roman" w:hAnsi="Times New Roman" w:cs="Times New Roman"/>
        </w:rPr>
        <w:t>focus</w:t>
      </w:r>
      <w:r w:rsidR="007A1EDA">
        <w:rPr>
          <w:rFonts w:ascii="Times New Roman" w:hAnsi="Times New Roman" w:cs="Times New Roman"/>
        </w:rPr>
        <w:t xml:space="preserve">es on the dilemmas </w:t>
      </w:r>
      <w:ins w:id="4" w:author="Sunu C Thomas" w:date="2020-07-18T09:58:00Z">
        <w:r w:rsidR="00E204BE">
          <w:rPr>
            <w:rFonts w:ascii="Times New Roman" w:hAnsi="Times New Roman" w:cs="Times New Roman"/>
          </w:rPr>
          <w:t>that confronted a medically trained public health professional collecting data from women who were unable to continue the suggested mainstream treatment. They were continuing in the treatment pathway by resorting to alternative but unlikely to succeed methods. I discuss the moral dilemma experienced between the need to explain the poor likelihood of success as opposed to leaving them with ‘hope’.</w:t>
        </w:r>
      </w:ins>
    </w:p>
    <w:p w14:paraId="3C3792BC" w14:textId="3081C64B" w:rsidR="0019423E" w:rsidDel="00E204BE" w:rsidRDefault="007A1EDA" w:rsidP="00E204BE">
      <w:pPr>
        <w:rPr>
          <w:del w:id="5" w:author="Sunu C Thomas" w:date="2020-07-18T09:58:00Z"/>
          <w:rFonts w:ascii="Times New Roman" w:hAnsi="Times New Roman" w:cs="Times New Roman"/>
        </w:rPr>
      </w:pPr>
      <w:del w:id="6" w:author="Sunu C Thomas" w:date="2020-07-18T09:58:00Z">
        <w:r w:rsidDel="00E204BE">
          <w:rPr>
            <w:rFonts w:ascii="Times New Roman" w:hAnsi="Times New Roman" w:cs="Times New Roman"/>
          </w:rPr>
          <w:delText xml:space="preserve">of a medically trained public health researcher during the research </w:delText>
        </w:r>
        <w:r w:rsidR="007818A8" w:rsidDel="00E204BE">
          <w:rPr>
            <w:rFonts w:ascii="Times New Roman" w:hAnsi="Times New Roman" w:cs="Times New Roman"/>
          </w:rPr>
          <w:delText>with</w:delText>
        </w:r>
        <w:r w:rsidDel="00E204BE">
          <w:rPr>
            <w:rFonts w:ascii="Times New Roman" w:hAnsi="Times New Roman" w:cs="Times New Roman"/>
          </w:rPr>
          <w:delText xml:space="preserve"> women who were unable to continue </w:delText>
        </w:r>
        <w:r w:rsidR="007818A8" w:rsidDel="00E204BE">
          <w:rPr>
            <w:rFonts w:ascii="Times New Roman" w:hAnsi="Times New Roman" w:cs="Times New Roman"/>
          </w:rPr>
          <w:delText xml:space="preserve">the suggested mainstream treatment </w:delText>
        </w:r>
        <w:r w:rsidDel="00E204BE">
          <w:rPr>
            <w:rFonts w:ascii="Times New Roman" w:hAnsi="Times New Roman" w:cs="Times New Roman"/>
          </w:rPr>
          <w:delText>but were continuing in t</w:delText>
        </w:r>
        <w:r w:rsidR="007818A8" w:rsidDel="00E204BE">
          <w:rPr>
            <w:rFonts w:ascii="Times New Roman" w:hAnsi="Times New Roman" w:cs="Times New Roman"/>
          </w:rPr>
          <w:delText xml:space="preserve">he pathway by resorting to alternative but unlikely to </w:delText>
        </w:r>
        <w:r w:rsidR="00D5608C" w:rsidDel="00E204BE">
          <w:rPr>
            <w:rFonts w:ascii="Times New Roman" w:hAnsi="Times New Roman" w:cs="Times New Roman"/>
          </w:rPr>
          <w:delText>succeed</w:delText>
        </w:r>
        <w:r w:rsidR="007818A8" w:rsidDel="00E204BE">
          <w:rPr>
            <w:rFonts w:ascii="Times New Roman" w:hAnsi="Times New Roman" w:cs="Times New Roman"/>
          </w:rPr>
          <w:delText xml:space="preserve"> methods. The dilemma between the need to explain the unlikelihood of success as opposed to leaving them with ‘hope’ is discussed.</w:delText>
        </w:r>
      </w:del>
    </w:p>
    <w:p w14:paraId="3B04FB62" w14:textId="77777777" w:rsidR="002200F0" w:rsidRDefault="002200F0" w:rsidP="00E204BE">
      <w:pPr>
        <w:jc w:val="both"/>
        <w:rPr>
          <w:rFonts w:ascii="Times New Roman" w:hAnsi="Times New Roman" w:cs="Times New Roman"/>
        </w:rPr>
      </w:pPr>
    </w:p>
    <w:p w14:paraId="492CA436" w14:textId="77777777" w:rsidR="004649A3" w:rsidDel="007E724E" w:rsidRDefault="00B14098">
      <w:pPr>
        <w:rPr>
          <w:del w:id="7" w:author="Sunu C Thomas" w:date="2020-07-18T11:08:00Z"/>
          <w:rFonts w:ascii="Times New Roman" w:hAnsi="Times New Roman" w:cs="Times New Roman"/>
        </w:rPr>
      </w:pPr>
      <w:r>
        <w:rPr>
          <w:rFonts w:ascii="Times New Roman" w:hAnsi="Times New Roman" w:cs="Times New Roman"/>
        </w:rPr>
        <w:t>Key words: moral dilemma, hope, inbetweeness, infertility</w:t>
      </w:r>
    </w:p>
    <w:p w14:paraId="50A47BA4" w14:textId="77777777" w:rsidR="004649A3" w:rsidDel="007E724E" w:rsidRDefault="004649A3">
      <w:pPr>
        <w:rPr>
          <w:del w:id="8" w:author="Sunu C Thomas" w:date="2020-07-18T11:08:00Z"/>
          <w:rFonts w:ascii="Times New Roman" w:hAnsi="Times New Roman" w:cs="Times New Roman"/>
        </w:rPr>
      </w:pPr>
    </w:p>
    <w:p w14:paraId="51281C1E" w14:textId="275CBB5E" w:rsidR="002200F0" w:rsidRDefault="00032ADA">
      <w:pPr>
        <w:rPr>
          <w:rFonts w:ascii="Times New Roman" w:hAnsi="Times New Roman" w:cs="Times New Roman"/>
        </w:rPr>
      </w:pPr>
      <w:del w:id="9" w:author="Sunu C Thomas" w:date="2020-07-18T11:08:00Z">
        <w:r w:rsidDel="007E724E">
          <w:rPr>
            <w:rFonts w:ascii="Times New Roman" w:hAnsi="Times New Roman" w:cs="Times New Roman"/>
          </w:rPr>
          <w:delText xml:space="preserve"> </w:delText>
        </w:r>
      </w:del>
      <w:r w:rsidR="002200F0">
        <w:rPr>
          <w:rFonts w:ascii="Times New Roman" w:hAnsi="Times New Roman" w:cs="Times New Roman"/>
        </w:rPr>
        <w:br w:type="page"/>
      </w:r>
    </w:p>
    <w:p w14:paraId="0ACB8710" w14:textId="3F1136D6" w:rsidR="0068527A" w:rsidRDefault="0068527A" w:rsidP="003916AE">
      <w:pPr>
        <w:jc w:val="both"/>
        <w:rPr>
          <w:rFonts w:ascii="Times New Roman" w:hAnsi="Times New Roman" w:cs="Times New Roman"/>
          <w:b/>
          <w:bCs/>
        </w:rPr>
      </w:pPr>
      <w:r w:rsidRPr="00FB0CFD">
        <w:rPr>
          <w:rFonts w:ascii="Times New Roman" w:hAnsi="Times New Roman" w:cs="Times New Roman"/>
          <w:b/>
          <w:bCs/>
        </w:rPr>
        <w:lastRenderedPageBreak/>
        <w:t>Introduction</w:t>
      </w:r>
    </w:p>
    <w:p w14:paraId="12719593" w14:textId="77777777" w:rsidR="0072757B" w:rsidRPr="00FB0CFD" w:rsidRDefault="0072757B" w:rsidP="003916AE">
      <w:pPr>
        <w:jc w:val="both"/>
        <w:rPr>
          <w:rFonts w:ascii="Times New Roman" w:hAnsi="Times New Roman" w:cs="Times New Roman"/>
          <w:b/>
          <w:bCs/>
        </w:rPr>
      </w:pPr>
    </w:p>
    <w:p w14:paraId="0EE63725" w14:textId="1DFFD806" w:rsidR="002705BF" w:rsidRDefault="00E41BFD" w:rsidP="002705BF">
      <w:pPr>
        <w:jc w:val="both"/>
        <w:rPr>
          <w:ins w:id="10" w:author="Sunu C Thomas" w:date="2020-07-18T10:00:00Z"/>
          <w:rFonts w:ascii="Times New Roman" w:hAnsi="Times New Roman" w:cs="Times New Roman"/>
        </w:rPr>
      </w:pPr>
      <w:ins w:id="11" w:author="Sunu C Thomas" w:date="2020-07-18T09:59:00Z">
        <w:r>
          <w:rPr>
            <w:rFonts w:ascii="Times New Roman" w:eastAsia="Times New Roman" w:hAnsi="Times New Roman" w:cs="Times New Roman"/>
            <w:color w:val="000000"/>
            <w:shd w:val="clear" w:color="auto" w:fill="FFFFFF"/>
            <w:lang w:val="en-IN" w:eastAsia="en-GB"/>
          </w:rPr>
          <w:t xml:space="preserve">Infertility diagnosis </w:t>
        </w:r>
        <w:r>
          <w:rPr>
            <w:rFonts w:ascii="Times New Roman" w:hAnsi="Times New Roman" w:cs="Times New Roman"/>
          </w:rPr>
          <w:t xml:space="preserve">is emotionally distressing </w:t>
        </w:r>
        <w:r>
          <w:rPr>
            <w:rFonts w:ascii="Times New Roman" w:hAnsi="Times New Roman" w:cs="Times New Roman"/>
            <w:noProof/>
          </w:rPr>
          <w:t>(1)</w:t>
        </w:r>
        <w:r>
          <w:rPr>
            <w:rFonts w:ascii="Times New Roman" w:hAnsi="Times New Roman" w:cs="Times New Roman"/>
          </w:rPr>
          <w:t xml:space="preserve"> since it brings in a certain amount of uncertainty regarding the ability to start a family. Confronting this uncertainty with ‘desperateness’, couples navigate the treatment options for pregnancy. (2) In the infertility discourse one cannot  overlook the role of </w:t>
        </w:r>
        <w:r w:rsidRPr="00243A4B">
          <w:rPr>
            <w:rFonts w:ascii="Times New Roman" w:hAnsi="Times New Roman" w:cs="Times New Roman"/>
          </w:rPr>
          <w:t>Assisted Reproductive Technology (ART)</w:t>
        </w:r>
        <w:r>
          <w:rPr>
            <w:rFonts w:ascii="Times New Roman" w:hAnsi="Times New Roman" w:cs="Times New Roman"/>
          </w:rPr>
          <w:t xml:space="preserve"> which creates a certain ‘hope’ </w:t>
        </w:r>
        <w:r>
          <w:rPr>
            <w:rFonts w:ascii="Times New Roman" w:hAnsi="Times New Roman" w:cs="Times New Roman"/>
            <w:noProof/>
          </w:rPr>
          <w:t>(2)</w:t>
        </w:r>
        <w:r>
          <w:rPr>
            <w:rFonts w:ascii="Times New Roman" w:hAnsi="Times New Roman" w:cs="Times New Roman"/>
          </w:rPr>
          <w:t xml:space="preserve"> with respect to this uncertainty that infertile couples live with. Treatment for infertility is emotionally and physically exhausting because it is filled with multiple failures at different points along the treatment curve for the couple either individually or jointly. Therefore, the likelihood of abandoning treatment is high for the couple along this pathway. </w:t>
        </w:r>
        <w:r w:rsidRPr="00EC7910">
          <w:rPr>
            <w:rFonts w:ascii="Times New Roman" w:hAnsi="Times New Roman" w:cs="Times New Roman"/>
          </w:rPr>
          <w:t xml:space="preserve">Even though individual couples who do not meet with success do give up treatment, overall, the number of couples taking recourse to </w:t>
        </w:r>
        <w:r>
          <w:rPr>
            <w:rFonts w:ascii="Times New Roman" w:hAnsi="Times New Roman" w:cs="Times New Roman"/>
          </w:rPr>
          <w:t xml:space="preserve">this </w:t>
        </w:r>
        <w:r w:rsidRPr="00EC7910">
          <w:rPr>
            <w:rFonts w:ascii="Times New Roman" w:hAnsi="Times New Roman" w:cs="Times New Roman"/>
          </w:rPr>
          <w:t xml:space="preserve">technology </w:t>
        </w:r>
        <w:r>
          <w:rPr>
            <w:rFonts w:ascii="Times New Roman" w:hAnsi="Times New Roman" w:cs="Times New Roman"/>
          </w:rPr>
          <w:t>continues to increase</w:t>
        </w:r>
        <w:r w:rsidRPr="00EC7910">
          <w:rPr>
            <w:rFonts w:ascii="Times New Roman" w:hAnsi="Times New Roman" w:cs="Times New Roman"/>
          </w:rPr>
          <w:t>.</w:t>
        </w:r>
        <w:r>
          <w:rPr>
            <w:rFonts w:ascii="Times New Roman" w:hAnsi="Times New Roman" w:cs="Times New Roman"/>
          </w:rPr>
          <w:t xml:space="preserve"> </w:t>
        </w:r>
        <w:r w:rsidRPr="00916CAB">
          <w:rPr>
            <w:rFonts w:ascii="Times New Roman" w:hAnsi="Times New Roman" w:cs="Times New Roman"/>
          </w:rPr>
          <w:t xml:space="preserve">The presence of the </w:t>
        </w:r>
        <w:r>
          <w:rPr>
            <w:rFonts w:ascii="Times New Roman" w:hAnsi="Times New Roman" w:cs="Times New Roman"/>
          </w:rPr>
          <w:t xml:space="preserve">ART </w:t>
        </w:r>
        <w:r w:rsidRPr="00916CAB">
          <w:rPr>
            <w:rFonts w:ascii="Times New Roman" w:hAnsi="Times New Roman" w:cs="Times New Roman"/>
          </w:rPr>
          <w:t xml:space="preserve">is welcomed by women, and they are pleased that this gives them at least a chance to achieve </w:t>
        </w:r>
        <w:r>
          <w:rPr>
            <w:rFonts w:ascii="Times New Roman" w:hAnsi="Times New Roman" w:cs="Times New Roman"/>
          </w:rPr>
          <w:t xml:space="preserve">fertility </w:t>
        </w:r>
        <w:r w:rsidRPr="00916CAB">
          <w:rPr>
            <w:rFonts w:ascii="Times New Roman" w:hAnsi="Times New Roman" w:cs="Times New Roman"/>
          </w:rPr>
          <w:t>despite the risks</w:t>
        </w:r>
        <w:r>
          <w:rPr>
            <w:rFonts w:ascii="Times New Roman" w:hAnsi="Times New Roman" w:cs="Times New Roman"/>
            <w:noProof/>
          </w:rPr>
          <w:t xml:space="preserve"> (3)</w:t>
        </w:r>
        <w:r w:rsidRPr="00916CAB">
          <w:rPr>
            <w:rFonts w:ascii="Times New Roman" w:hAnsi="Times New Roman" w:cs="Times New Roman"/>
          </w:rPr>
          <w:t>.</w:t>
        </w:r>
        <w:r>
          <w:rPr>
            <w:rFonts w:ascii="Times New Roman" w:hAnsi="Times New Roman" w:cs="Times New Roman"/>
          </w:rPr>
          <w:t xml:space="preserve"> This high praise for the technology is demonstrated in </w:t>
        </w:r>
        <w:r w:rsidRPr="00916CAB">
          <w:rPr>
            <w:rFonts w:ascii="Times New Roman" w:hAnsi="Times New Roman" w:cs="Times New Roman"/>
          </w:rPr>
          <w:t>Franklin</w:t>
        </w:r>
        <w:r>
          <w:rPr>
            <w:rFonts w:ascii="Times New Roman" w:hAnsi="Times New Roman" w:cs="Times New Roman"/>
          </w:rPr>
          <w:t xml:space="preserve">’s study </w:t>
        </w:r>
        <w:r>
          <w:rPr>
            <w:rFonts w:ascii="Times New Roman" w:hAnsi="Times New Roman" w:cs="Times New Roman"/>
            <w:noProof/>
          </w:rPr>
          <w:t>(3)</w:t>
        </w:r>
        <w:r>
          <w:rPr>
            <w:rFonts w:ascii="Times New Roman" w:hAnsi="Times New Roman" w:cs="Times New Roman"/>
          </w:rPr>
          <w:t xml:space="preserve">, which labelled women </w:t>
        </w:r>
        <w:r w:rsidRPr="00916CAB">
          <w:rPr>
            <w:rFonts w:ascii="Times New Roman" w:hAnsi="Times New Roman" w:cs="Times New Roman"/>
          </w:rPr>
          <w:t xml:space="preserve">who were in the middle of the treatment cycle </w:t>
        </w:r>
        <w:r>
          <w:rPr>
            <w:rFonts w:ascii="Times New Roman" w:hAnsi="Times New Roman" w:cs="Times New Roman"/>
          </w:rPr>
          <w:t xml:space="preserve">as being </w:t>
        </w:r>
        <w:r w:rsidRPr="00916CAB">
          <w:rPr>
            <w:rFonts w:ascii="Times New Roman" w:hAnsi="Times New Roman" w:cs="Times New Roman"/>
          </w:rPr>
          <w:t xml:space="preserve">full of </w:t>
        </w:r>
        <w:r>
          <w:rPr>
            <w:rFonts w:ascii="Times New Roman" w:hAnsi="Times New Roman" w:cs="Times New Roman"/>
          </w:rPr>
          <w:t>‘</w:t>
        </w:r>
        <w:r w:rsidRPr="00916CAB">
          <w:rPr>
            <w:rFonts w:ascii="Times New Roman" w:hAnsi="Times New Roman" w:cs="Times New Roman"/>
          </w:rPr>
          <w:t>hope</w:t>
        </w:r>
        <w:r>
          <w:rPr>
            <w:rFonts w:ascii="Times New Roman" w:hAnsi="Times New Roman" w:cs="Times New Roman"/>
          </w:rPr>
          <w:t>’, even though the women were not sure whether it works for them or not</w:t>
        </w:r>
        <w:r w:rsidRPr="00916CAB">
          <w:rPr>
            <w:rFonts w:ascii="Times New Roman" w:hAnsi="Times New Roman" w:cs="Times New Roman"/>
          </w:rPr>
          <w:t xml:space="preserve">. Here she adds </w:t>
        </w:r>
        <w:r>
          <w:rPr>
            <w:rFonts w:ascii="Times New Roman" w:hAnsi="Times New Roman" w:cs="Times New Roman"/>
          </w:rPr>
          <w:t>the rationale for labelling this position as ‘full of hope’, because</w:t>
        </w:r>
        <w:r w:rsidRPr="00916CAB">
          <w:rPr>
            <w:rFonts w:ascii="Times New Roman" w:hAnsi="Times New Roman" w:cs="Times New Roman"/>
          </w:rPr>
          <w:t xml:space="preserve"> the desirable outcome need not </w:t>
        </w:r>
        <w:r>
          <w:rPr>
            <w:rFonts w:ascii="Times New Roman" w:hAnsi="Times New Roman" w:cs="Times New Roman"/>
          </w:rPr>
          <w:t xml:space="preserve">be a </w:t>
        </w:r>
        <w:r w:rsidRPr="00916CAB">
          <w:rPr>
            <w:rFonts w:ascii="Times New Roman" w:hAnsi="Times New Roman" w:cs="Times New Roman"/>
          </w:rPr>
          <w:t>fruitful pregnancy but having given a try</w:t>
        </w:r>
        <w:r>
          <w:rPr>
            <w:rFonts w:ascii="Times New Roman" w:hAnsi="Times New Roman" w:cs="Times New Roman"/>
          </w:rPr>
          <w:t>.  For these women, the process of having attempted treatment</w:t>
        </w:r>
        <w:r w:rsidRPr="00916CAB">
          <w:rPr>
            <w:rFonts w:ascii="Times New Roman" w:hAnsi="Times New Roman" w:cs="Times New Roman"/>
          </w:rPr>
          <w:t xml:space="preserve"> was more important than the very success of the treatment.</w:t>
        </w:r>
        <w:r>
          <w:rPr>
            <w:rFonts w:ascii="Times New Roman" w:hAnsi="Times New Roman" w:cs="Times New Roman"/>
          </w:rPr>
          <w:t xml:space="preserve"> </w:t>
        </w:r>
      </w:ins>
      <w:del w:id="12" w:author="Sunu C Thomas" w:date="2020-07-18T09:59:00Z">
        <w:r w:rsidR="0002466B" w:rsidDel="00E41BFD">
          <w:rPr>
            <w:rFonts w:ascii="Times New Roman" w:hAnsi="Times New Roman" w:cs="Times New Roman"/>
          </w:rPr>
          <w:delText xml:space="preserve">A </w:delText>
        </w:r>
        <w:r w:rsidR="00AC6D0D" w:rsidDel="00E41BFD">
          <w:rPr>
            <w:rFonts w:ascii="Times New Roman" w:hAnsi="Times New Roman" w:cs="Times New Roman"/>
          </w:rPr>
          <w:delText xml:space="preserve">diagnosis of infertility </w:delText>
        </w:r>
        <w:r w:rsidR="0053006F" w:rsidDel="00E41BFD">
          <w:rPr>
            <w:rFonts w:ascii="Times New Roman" w:hAnsi="Times New Roman" w:cs="Times New Roman"/>
          </w:rPr>
          <w:delText>fills those receiving it</w:delText>
        </w:r>
        <w:r w:rsidR="00AC6D0D" w:rsidDel="00E41BFD">
          <w:rPr>
            <w:rFonts w:ascii="Times New Roman" w:hAnsi="Times New Roman" w:cs="Times New Roman"/>
          </w:rPr>
          <w:delText xml:space="preserve"> with a </w:delText>
        </w:r>
        <w:r w:rsidR="00B3771E" w:rsidDel="00E41BFD">
          <w:rPr>
            <w:rFonts w:ascii="Times New Roman" w:hAnsi="Times New Roman" w:cs="Times New Roman"/>
          </w:rPr>
          <w:delText>range of emotions and distress</w:delText>
        </w:r>
        <w:r w:rsidR="00C87618" w:rsidDel="00E41BFD">
          <w:rPr>
            <w:rFonts w:ascii="Times New Roman" w:hAnsi="Times New Roman" w:cs="Times New Roman"/>
            <w:noProof/>
          </w:rPr>
          <w:delText>(1)</w:delText>
        </w:r>
        <w:r w:rsidR="00161F0B" w:rsidDel="00E41BFD">
          <w:rPr>
            <w:rFonts w:ascii="Times New Roman" w:hAnsi="Times New Roman" w:cs="Times New Roman"/>
          </w:rPr>
          <w:delText xml:space="preserve">. </w:delText>
        </w:r>
        <w:r w:rsidR="0053006F" w:rsidDel="00E41BFD">
          <w:rPr>
            <w:rFonts w:ascii="Times New Roman" w:hAnsi="Times New Roman" w:cs="Times New Roman"/>
          </w:rPr>
          <w:delText xml:space="preserve">A </w:delText>
        </w:r>
        <w:r w:rsidR="0043443B" w:rsidDel="00E41BFD">
          <w:rPr>
            <w:rFonts w:ascii="Times New Roman" w:hAnsi="Times New Roman" w:cs="Times New Roman"/>
          </w:rPr>
          <w:delText xml:space="preserve"> state of</w:delText>
        </w:r>
        <w:r w:rsidR="00243A4B" w:rsidRPr="00243A4B" w:rsidDel="00E41BFD">
          <w:rPr>
            <w:rFonts w:ascii="Times New Roman" w:hAnsi="Times New Roman" w:cs="Times New Roman"/>
          </w:rPr>
          <w:delText xml:space="preserve"> desperateness</w:delText>
        </w:r>
        <w:r w:rsidR="00C87618" w:rsidDel="00E41BFD">
          <w:rPr>
            <w:rFonts w:ascii="Times New Roman" w:hAnsi="Times New Roman" w:cs="Times New Roman"/>
            <w:noProof/>
          </w:rPr>
          <w:delText>(2)</w:delText>
        </w:r>
        <w:r w:rsidR="0053006F" w:rsidDel="00E41BFD">
          <w:rPr>
            <w:rFonts w:ascii="Times New Roman" w:hAnsi="Times New Roman" w:cs="Times New Roman"/>
          </w:rPr>
          <w:delText xml:space="preserve">confronts couples who face </w:delText>
        </w:r>
        <w:r w:rsidR="00243A4B" w:rsidRPr="00243A4B" w:rsidDel="00E41BFD">
          <w:rPr>
            <w:rFonts w:ascii="Times New Roman" w:hAnsi="Times New Roman" w:cs="Times New Roman"/>
          </w:rPr>
          <w:delText xml:space="preserve">the inability to start a family. </w:delText>
        </w:r>
        <w:r w:rsidR="00EC3BFB" w:rsidRPr="00243A4B" w:rsidDel="00E41BFD">
          <w:rPr>
            <w:rFonts w:ascii="Times New Roman" w:hAnsi="Times New Roman" w:cs="Times New Roman"/>
          </w:rPr>
          <w:delText>A</w:delText>
        </w:r>
        <w:r w:rsidR="00D342E3" w:rsidRPr="00243A4B" w:rsidDel="00E41BFD">
          <w:rPr>
            <w:rFonts w:ascii="Times New Roman" w:hAnsi="Times New Roman" w:cs="Times New Roman"/>
          </w:rPr>
          <w:delText xml:space="preserve">ssisted </w:delText>
        </w:r>
        <w:r w:rsidR="00EC3BFB" w:rsidRPr="00243A4B" w:rsidDel="00E41BFD">
          <w:rPr>
            <w:rFonts w:ascii="Times New Roman" w:hAnsi="Times New Roman" w:cs="Times New Roman"/>
          </w:rPr>
          <w:delText>R</w:delText>
        </w:r>
        <w:r w:rsidR="00D342E3" w:rsidRPr="00243A4B" w:rsidDel="00E41BFD">
          <w:rPr>
            <w:rFonts w:ascii="Times New Roman" w:hAnsi="Times New Roman" w:cs="Times New Roman"/>
          </w:rPr>
          <w:delText xml:space="preserve">eproductive </w:delText>
        </w:r>
        <w:r w:rsidR="00EC3BFB" w:rsidRPr="00243A4B" w:rsidDel="00E41BFD">
          <w:rPr>
            <w:rFonts w:ascii="Times New Roman" w:hAnsi="Times New Roman" w:cs="Times New Roman"/>
          </w:rPr>
          <w:delText>T</w:delText>
        </w:r>
        <w:r w:rsidR="00D342E3" w:rsidRPr="00243A4B" w:rsidDel="00E41BFD">
          <w:rPr>
            <w:rFonts w:ascii="Times New Roman" w:hAnsi="Times New Roman" w:cs="Times New Roman"/>
          </w:rPr>
          <w:delText>echnology (ART)</w:delText>
        </w:r>
        <w:r w:rsidR="0053006F" w:rsidDel="00E41BFD">
          <w:rPr>
            <w:rFonts w:ascii="Times New Roman" w:hAnsi="Times New Roman" w:cs="Times New Roman"/>
          </w:rPr>
          <w:delText xml:space="preserve"> has the power to create ‘hope’</w:delText>
        </w:r>
        <w:r w:rsidR="00B63FDD" w:rsidDel="00E41BFD">
          <w:rPr>
            <w:rFonts w:ascii="Times New Roman" w:hAnsi="Times New Roman" w:cs="Times New Roman"/>
            <w:noProof/>
          </w:rPr>
          <w:delText>(3)</w:delText>
        </w:r>
        <w:r w:rsidR="00D342E3" w:rsidRPr="00243A4B" w:rsidDel="00E41BFD">
          <w:rPr>
            <w:rFonts w:ascii="Times New Roman" w:hAnsi="Times New Roman" w:cs="Times New Roman"/>
          </w:rPr>
          <w:delText xml:space="preserve">in the minds of those </w:delText>
        </w:r>
        <w:r w:rsidR="00243A4B" w:rsidRPr="00243A4B" w:rsidDel="00E41BFD">
          <w:rPr>
            <w:rFonts w:ascii="Times New Roman" w:hAnsi="Times New Roman" w:cs="Times New Roman"/>
          </w:rPr>
          <w:delText xml:space="preserve">‘desperate’ </w:delText>
        </w:r>
        <w:r w:rsidR="00D342E3" w:rsidRPr="00243A4B" w:rsidDel="00E41BFD">
          <w:rPr>
            <w:rFonts w:ascii="Times New Roman" w:hAnsi="Times New Roman" w:cs="Times New Roman"/>
          </w:rPr>
          <w:delText>couples who are left with no other option to start a family. It is</w:delText>
        </w:r>
        <w:r w:rsidR="006F0847" w:rsidRPr="00243A4B" w:rsidDel="00E41BFD">
          <w:rPr>
            <w:rFonts w:ascii="Times New Roman" w:hAnsi="Times New Roman" w:cs="Times New Roman"/>
          </w:rPr>
          <w:delText xml:space="preserve"> also</w:delText>
        </w:r>
        <w:r w:rsidR="00D342E3" w:rsidRPr="00243A4B" w:rsidDel="00E41BFD">
          <w:rPr>
            <w:rFonts w:ascii="Times New Roman" w:hAnsi="Times New Roman" w:cs="Times New Roman"/>
          </w:rPr>
          <w:delText xml:space="preserve"> assumed that those not attempting</w:delText>
        </w:r>
        <w:r w:rsidR="00D342E3" w:rsidDel="00E41BFD">
          <w:rPr>
            <w:rFonts w:ascii="Times New Roman" w:hAnsi="Times New Roman" w:cs="Times New Roman"/>
          </w:rPr>
          <w:delText xml:space="preserve"> this so called miracle technology </w:delText>
        </w:r>
        <w:r w:rsidR="0002466B" w:rsidDel="00E41BFD">
          <w:rPr>
            <w:rFonts w:ascii="Times New Roman" w:hAnsi="Times New Roman" w:cs="Times New Roman"/>
          </w:rPr>
          <w:delText>are</w:delText>
        </w:r>
        <w:r w:rsidR="00D342E3" w:rsidDel="00E41BFD">
          <w:rPr>
            <w:rFonts w:ascii="Times New Roman" w:hAnsi="Times New Roman" w:cs="Times New Roman"/>
          </w:rPr>
          <w:delText xml:space="preserve"> at the receiving end of social ridicule for their lack of interest in starting a family</w:delText>
        </w:r>
        <w:r w:rsidR="00C87618" w:rsidDel="00E41BFD">
          <w:rPr>
            <w:rFonts w:ascii="Times New Roman" w:hAnsi="Times New Roman" w:cs="Times New Roman"/>
            <w:noProof/>
          </w:rPr>
          <w:delText>(1)</w:delText>
        </w:r>
        <w:r w:rsidR="00D342E3" w:rsidDel="00E41BFD">
          <w:rPr>
            <w:rFonts w:ascii="Times New Roman" w:hAnsi="Times New Roman" w:cs="Times New Roman"/>
          </w:rPr>
          <w:delText xml:space="preserve">. </w:delText>
        </w:r>
        <w:r w:rsidR="006F0847" w:rsidDel="00E41BFD">
          <w:rPr>
            <w:rFonts w:ascii="Times New Roman" w:hAnsi="Times New Roman" w:cs="Times New Roman"/>
          </w:rPr>
          <w:delText>Since t</w:delText>
        </w:r>
        <w:r w:rsidR="00A46A6A" w:rsidRPr="00916CAB" w:rsidDel="00E41BFD">
          <w:rPr>
            <w:rFonts w:ascii="Times New Roman" w:hAnsi="Times New Roman" w:cs="Times New Roman"/>
          </w:rPr>
          <w:delText xml:space="preserve">he treatment for infertility is </w:delText>
        </w:r>
        <w:r w:rsidR="000F65A7" w:rsidRPr="00916CAB" w:rsidDel="00E41BFD">
          <w:rPr>
            <w:rFonts w:ascii="Times New Roman" w:hAnsi="Times New Roman" w:cs="Times New Roman"/>
          </w:rPr>
          <w:delText>both emotional</w:delText>
        </w:r>
        <w:r w:rsidR="00F05DE3" w:rsidRPr="00916CAB" w:rsidDel="00E41BFD">
          <w:rPr>
            <w:rFonts w:ascii="Times New Roman" w:hAnsi="Times New Roman" w:cs="Times New Roman"/>
          </w:rPr>
          <w:delText>ly</w:delText>
        </w:r>
        <w:r w:rsidR="000F65A7" w:rsidRPr="00916CAB" w:rsidDel="00E41BFD">
          <w:rPr>
            <w:rFonts w:ascii="Times New Roman" w:hAnsi="Times New Roman" w:cs="Times New Roman"/>
          </w:rPr>
          <w:delText xml:space="preserve"> and physical</w:delText>
        </w:r>
        <w:r w:rsidR="00F05DE3" w:rsidRPr="00916CAB" w:rsidDel="00E41BFD">
          <w:rPr>
            <w:rFonts w:ascii="Times New Roman" w:hAnsi="Times New Roman" w:cs="Times New Roman"/>
          </w:rPr>
          <w:delText>ly</w:delText>
        </w:r>
        <w:r w:rsidR="000F65A7" w:rsidRPr="00916CAB" w:rsidDel="00E41BFD">
          <w:rPr>
            <w:rFonts w:ascii="Times New Roman" w:hAnsi="Times New Roman" w:cs="Times New Roman"/>
          </w:rPr>
          <w:delText xml:space="preserve"> exhausting and is filled with </w:delText>
        </w:r>
        <w:r w:rsidR="0053006F" w:rsidDel="00E41BFD">
          <w:rPr>
            <w:rFonts w:ascii="Times New Roman" w:hAnsi="Times New Roman" w:cs="Times New Roman"/>
          </w:rPr>
          <w:delText xml:space="preserve">multiple </w:delText>
        </w:r>
        <w:r w:rsidR="000F65A7" w:rsidRPr="00916CAB" w:rsidDel="00E41BFD">
          <w:rPr>
            <w:rFonts w:ascii="Times New Roman" w:hAnsi="Times New Roman" w:cs="Times New Roman"/>
          </w:rPr>
          <w:delText>failure</w:delText>
        </w:r>
        <w:r w:rsidR="0053006F" w:rsidDel="00E41BFD">
          <w:rPr>
            <w:rFonts w:ascii="Times New Roman" w:hAnsi="Times New Roman" w:cs="Times New Roman"/>
          </w:rPr>
          <w:delText>s</w:delText>
        </w:r>
        <w:r w:rsidR="000F65A7" w:rsidRPr="00916CAB" w:rsidDel="00E41BFD">
          <w:rPr>
            <w:rFonts w:ascii="Times New Roman" w:hAnsi="Times New Roman" w:cs="Times New Roman"/>
          </w:rPr>
          <w:delText xml:space="preserve"> at different points</w:delText>
        </w:r>
        <w:r w:rsidR="006F0847" w:rsidDel="00E41BFD">
          <w:rPr>
            <w:rFonts w:ascii="Times New Roman" w:hAnsi="Times New Roman" w:cs="Times New Roman"/>
          </w:rPr>
          <w:delText>,</w:delText>
        </w:r>
        <w:r w:rsidR="00D5608C" w:rsidDel="00E41BFD">
          <w:rPr>
            <w:rFonts w:ascii="Times New Roman" w:hAnsi="Times New Roman" w:cs="Times New Roman"/>
          </w:rPr>
          <w:delText xml:space="preserve"> </w:delText>
        </w:r>
        <w:r w:rsidR="0053006F" w:rsidDel="00E41BFD">
          <w:rPr>
            <w:rFonts w:ascii="Times New Roman" w:hAnsi="Times New Roman" w:cs="Times New Roman"/>
          </w:rPr>
          <w:delText>couples are likely to want to abandon treatment at some point on the pathway to treatment.</w:delText>
        </w:r>
        <w:r w:rsidR="00D5608C" w:rsidDel="00E41BFD">
          <w:rPr>
            <w:rFonts w:ascii="Times New Roman" w:hAnsi="Times New Roman" w:cs="Times New Roman"/>
          </w:rPr>
          <w:delText xml:space="preserve"> </w:delText>
        </w:r>
        <w:r w:rsidR="00C426E1" w:rsidRPr="00EC7910" w:rsidDel="00E41BFD">
          <w:rPr>
            <w:rFonts w:ascii="Times New Roman" w:hAnsi="Times New Roman" w:cs="Times New Roman"/>
          </w:rPr>
          <w:delText>Even though</w:delText>
        </w:r>
        <w:r w:rsidR="00492059" w:rsidRPr="00EC7910" w:rsidDel="00E41BFD">
          <w:rPr>
            <w:rFonts w:ascii="Times New Roman" w:hAnsi="Times New Roman" w:cs="Times New Roman"/>
          </w:rPr>
          <w:delText xml:space="preserve"> individual couples who do not meet with </w:delText>
        </w:r>
        <w:r w:rsidR="00C426E1" w:rsidRPr="00EC7910" w:rsidDel="00E41BFD">
          <w:rPr>
            <w:rFonts w:ascii="Times New Roman" w:hAnsi="Times New Roman" w:cs="Times New Roman"/>
          </w:rPr>
          <w:delText>success</w:delText>
        </w:r>
        <w:r w:rsidR="00492059" w:rsidRPr="00EC7910" w:rsidDel="00E41BFD">
          <w:rPr>
            <w:rFonts w:ascii="Times New Roman" w:hAnsi="Times New Roman" w:cs="Times New Roman"/>
          </w:rPr>
          <w:delText xml:space="preserve"> do give up treatment, overall, the number of couples taking recourse to the use of such technology is increasing.</w:delText>
        </w:r>
        <w:r w:rsidR="00D5608C" w:rsidDel="00E41BFD">
          <w:rPr>
            <w:rFonts w:ascii="Times New Roman" w:hAnsi="Times New Roman" w:cs="Times New Roman"/>
          </w:rPr>
          <w:delText xml:space="preserve"> </w:delText>
        </w:r>
        <w:r w:rsidR="006978D1" w:rsidRPr="00916CAB" w:rsidDel="00E41BFD">
          <w:rPr>
            <w:rFonts w:ascii="Times New Roman" w:hAnsi="Times New Roman" w:cs="Times New Roman"/>
          </w:rPr>
          <w:delText>The presence of the technology is welcomed by women, and they are pleased that this give</w:delText>
        </w:r>
        <w:r w:rsidR="001D49E0" w:rsidRPr="00916CAB" w:rsidDel="00E41BFD">
          <w:rPr>
            <w:rFonts w:ascii="Times New Roman" w:hAnsi="Times New Roman" w:cs="Times New Roman"/>
          </w:rPr>
          <w:delText>s</w:delText>
        </w:r>
        <w:r w:rsidR="006978D1" w:rsidRPr="00916CAB" w:rsidDel="00E41BFD">
          <w:rPr>
            <w:rFonts w:ascii="Times New Roman" w:hAnsi="Times New Roman" w:cs="Times New Roman"/>
          </w:rPr>
          <w:delText xml:space="preserve"> them at least a chance to achieve their dream despite the risks</w:delText>
        </w:r>
        <w:r w:rsidR="00C87618" w:rsidDel="00E41BFD">
          <w:rPr>
            <w:rFonts w:ascii="Times New Roman" w:hAnsi="Times New Roman" w:cs="Times New Roman"/>
            <w:noProof/>
          </w:rPr>
          <w:delText>(2)</w:delText>
        </w:r>
        <w:r w:rsidR="006978D1" w:rsidRPr="00916CAB" w:rsidDel="00E41BFD">
          <w:rPr>
            <w:rFonts w:ascii="Times New Roman" w:hAnsi="Times New Roman" w:cs="Times New Roman"/>
          </w:rPr>
          <w:delText>.</w:delText>
        </w:r>
        <w:r w:rsidR="00C2701D" w:rsidDel="00E41BFD">
          <w:rPr>
            <w:rFonts w:ascii="Times New Roman" w:hAnsi="Times New Roman" w:cs="Times New Roman"/>
          </w:rPr>
          <w:delText xml:space="preserve"> This high praise for the technology is demonstrated by </w:delText>
        </w:r>
        <w:r w:rsidR="00FA2B0B" w:rsidRPr="00916CAB" w:rsidDel="00E41BFD">
          <w:rPr>
            <w:rFonts w:ascii="Times New Roman" w:hAnsi="Times New Roman" w:cs="Times New Roman"/>
          </w:rPr>
          <w:delText>Franklin</w:delText>
        </w:r>
        <w:r w:rsidR="00C2701D" w:rsidDel="00E41BFD">
          <w:rPr>
            <w:rFonts w:ascii="Times New Roman" w:hAnsi="Times New Roman" w:cs="Times New Roman"/>
          </w:rPr>
          <w:delText xml:space="preserve"> (</w:delText>
        </w:r>
        <w:r w:rsidR="000521B0" w:rsidDel="00E41BFD">
          <w:rPr>
            <w:rFonts w:ascii="Times New Roman" w:hAnsi="Times New Roman" w:cs="Times New Roman"/>
          </w:rPr>
          <w:delText>2</w:delText>
        </w:r>
        <w:r w:rsidR="00C2701D" w:rsidDel="00E41BFD">
          <w:rPr>
            <w:rFonts w:ascii="Times New Roman" w:hAnsi="Times New Roman" w:cs="Times New Roman"/>
          </w:rPr>
          <w:delText>) in her study</w:delText>
        </w:r>
        <w:r w:rsidR="007C67EB" w:rsidDel="00E41BFD">
          <w:rPr>
            <w:rFonts w:ascii="Times New Roman" w:hAnsi="Times New Roman" w:cs="Times New Roman"/>
          </w:rPr>
          <w:delText>,</w:delText>
        </w:r>
        <w:r w:rsidR="00344918" w:rsidDel="00E41BFD">
          <w:rPr>
            <w:rFonts w:ascii="Times New Roman" w:hAnsi="Times New Roman" w:cs="Times New Roman"/>
          </w:rPr>
          <w:delText xml:space="preserve"> </w:delText>
        </w:r>
        <w:r w:rsidR="00E72C6B" w:rsidDel="00E41BFD">
          <w:rPr>
            <w:rFonts w:ascii="Times New Roman" w:hAnsi="Times New Roman" w:cs="Times New Roman"/>
          </w:rPr>
          <w:delText>quoting</w:delText>
        </w:r>
        <w:r w:rsidR="00344918" w:rsidDel="00E41BFD">
          <w:rPr>
            <w:rFonts w:ascii="Times New Roman" w:hAnsi="Times New Roman" w:cs="Times New Roman"/>
          </w:rPr>
          <w:delText xml:space="preserve"> </w:delText>
        </w:r>
        <w:r w:rsidR="00FA2B0B" w:rsidRPr="00916CAB" w:rsidDel="00E41BFD">
          <w:rPr>
            <w:rFonts w:ascii="Times New Roman" w:hAnsi="Times New Roman" w:cs="Times New Roman"/>
          </w:rPr>
          <w:delText xml:space="preserve">that the women who were in the middle of the treatment cycle were all full of </w:delText>
        </w:r>
        <w:r w:rsidR="00C552AE" w:rsidDel="00E41BFD">
          <w:rPr>
            <w:rFonts w:ascii="Times New Roman" w:hAnsi="Times New Roman" w:cs="Times New Roman"/>
          </w:rPr>
          <w:delText>‘</w:delText>
        </w:r>
        <w:r w:rsidR="00FA2B0B" w:rsidRPr="00916CAB" w:rsidDel="00E41BFD">
          <w:rPr>
            <w:rFonts w:ascii="Times New Roman" w:hAnsi="Times New Roman" w:cs="Times New Roman"/>
          </w:rPr>
          <w:delText>hope</w:delText>
        </w:r>
        <w:r w:rsidR="00C552AE" w:rsidDel="00E41BFD">
          <w:rPr>
            <w:rFonts w:ascii="Times New Roman" w:hAnsi="Times New Roman" w:cs="Times New Roman"/>
          </w:rPr>
          <w:delText>’</w:delText>
        </w:r>
        <w:r w:rsidR="00063A4A" w:rsidDel="00E41BFD">
          <w:rPr>
            <w:rFonts w:ascii="Times New Roman" w:hAnsi="Times New Roman" w:cs="Times New Roman"/>
          </w:rPr>
          <w:delText>, meaning the women are not sure whether such a technology works for them or not</w:delText>
        </w:r>
        <w:r w:rsidR="00FA2B0B" w:rsidRPr="00916CAB" w:rsidDel="00E41BFD">
          <w:rPr>
            <w:rFonts w:ascii="Times New Roman" w:hAnsi="Times New Roman" w:cs="Times New Roman"/>
          </w:rPr>
          <w:delText>. Here she adds that the desirable outcome need not only encompass the presence of a fruitful pregnancy but having given</w:delText>
        </w:r>
        <w:r w:rsidR="002A063F" w:rsidRPr="00916CAB" w:rsidDel="00E41BFD">
          <w:rPr>
            <w:rFonts w:ascii="Times New Roman" w:hAnsi="Times New Roman" w:cs="Times New Roman"/>
          </w:rPr>
          <w:delText xml:space="preserve"> a</w:delText>
        </w:r>
        <w:r w:rsidR="00FA2B0B" w:rsidRPr="00916CAB" w:rsidDel="00E41BFD">
          <w:rPr>
            <w:rFonts w:ascii="Times New Roman" w:hAnsi="Times New Roman" w:cs="Times New Roman"/>
          </w:rPr>
          <w:delText xml:space="preserve"> try was more important tha</w:delText>
        </w:r>
        <w:r w:rsidR="002A063F" w:rsidRPr="00916CAB" w:rsidDel="00E41BFD">
          <w:rPr>
            <w:rFonts w:ascii="Times New Roman" w:hAnsi="Times New Roman" w:cs="Times New Roman"/>
          </w:rPr>
          <w:delText>n</w:delText>
        </w:r>
        <w:r w:rsidR="00FA2B0B" w:rsidRPr="00916CAB" w:rsidDel="00E41BFD">
          <w:rPr>
            <w:rFonts w:ascii="Times New Roman" w:hAnsi="Times New Roman" w:cs="Times New Roman"/>
          </w:rPr>
          <w:delText xml:space="preserve"> the very success of the treatment for th</w:delText>
        </w:r>
        <w:r w:rsidR="002A063F" w:rsidRPr="00916CAB" w:rsidDel="00E41BFD">
          <w:rPr>
            <w:rFonts w:ascii="Times New Roman" w:hAnsi="Times New Roman" w:cs="Times New Roman"/>
          </w:rPr>
          <w:delText>ese</w:delText>
        </w:r>
        <w:r w:rsidR="00FA2B0B" w:rsidRPr="00916CAB" w:rsidDel="00E41BFD">
          <w:rPr>
            <w:rFonts w:ascii="Times New Roman" w:hAnsi="Times New Roman" w:cs="Times New Roman"/>
          </w:rPr>
          <w:delText xml:space="preserve"> women.</w:delText>
        </w:r>
      </w:del>
      <w:r w:rsidR="00FA2B0B" w:rsidRPr="00916CAB">
        <w:rPr>
          <w:rFonts w:ascii="Times New Roman" w:hAnsi="Times New Roman" w:cs="Times New Roman"/>
        </w:rPr>
        <w:t xml:space="preserve"> </w:t>
      </w:r>
      <w:r w:rsidR="003300FD">
        <w:rPr>
          <w:rFonts w:ascii="Times New Roman" w:hAnsi="Times New Roman" w:cs="Times New Roman"/>
        </w:rPr>
        <w:t xml:space="preserve">In this context, putting an end to the pursuit of having a child means the </w:t>
      </w:r>
      <w:r w:rsidR="00997841">
        <w:rPr>
          <w:rFonts w:ascii="Times New Roman" w:hAnsi="Times New Roman" w:cs="Times New Roman"/>
        </w:rPr>
        <w:t xml:space="preserve">end </w:t>
      </w:r>
      <w:r w:rsidR="003300FD">
        <w:rPr>
          <w:rFonts w:ascii="Times New Roman" w:hAnsi="Times New Roman" w:cs="Times New Roman"/>
        </w:rPr>
        <w:t xml:space="preserve">of hope in their lives. The very </w:t>
      </w:r>
      <w:ins w:id="13" w:author="Sunu C Thomas" w:date="2020-07-18T09:59:00Z">
        <w:r w:rsidR="008D19DE">
          <w:rPr>
            <w:rFonts w:ascii="Times New Roman" w:hAnsi="Times New Roman" w:cs="Times New Roman"/>
          </w:rPr>
          <w:t>‘</w:t>
        </w:r>
      </w:ins>
      <w:r w:rsidR="003300FD">
        <w:rPr>
          <w:rFonts w:ascii="Times New Roman" w:hAnsi="Times New Roman" w:cs="Times New Roman"/>
        </w:rPr>
        <w:t>hope</w:t>
      </w:r>
      <w:ins w:id="14" w:author="Sunu C Thomas" w:date="2020-07-18T09:59:00Z">
        <w:r w:rsidR="008D19DE">
          <w:rPr>
            <w:rFonts w:ascii="Times New Roman" w:hAnsi="Times New Roman" w:cs="Times New Roman"/>
          </w:rPr>
          <w:t>’</w:t>
        </w:r>
      </w:ins>
      <w:r w:rsidR="003300FD">
        <w:rPr>
          <w:rFonts w:ascii="Times New Roman" w:hAnsi="Times New Roman" w:cs="Times New Roman"/>
        </w:rPr>
        <w:t xml:space="preserve"> that </w:t>
      </w:r>
      <w:r w:rsidR="000D06F9">
        <w:rPr>
          <w:rFonts w:ascii="Times New Roman" w:hAnsi="Times New Roman" w:cs="Times New Roman"/>
        </w:rPr>
        <w:t xml:space="preserve">enabled them to persevere with </w:t>
      </w:r>
      <w:r w:rsidR="003300FD">
        <w:rPr>
          <w:rFonts w:ascii="Times New Roman" w:hAnsi="Times New Roman" w:cs="Times New Roman"/>
        </w:rPr>
        <w:t xml:space="preserve">treatment </w:t>
      </w:r>
      <w:r w:rsidR="0053006F">
        <w:rPr>
          <w:rFonts w:ascii="Times New Roman" w:hAnsi="Times New Roman" w:cs="Times New Roman"/>
        </w:rPr>
        <w:t xml:space="preserve">for </w:t>
      </w:r>
      <w:r w:rsidR="007068E0">
        <w:rPr>
          <w:rFonts w:ascii="Times New Roman" w:hAnsi="Times New Roman" w:cs="Times New Roman"/>
        </w:rPr>
        <w:t>infertility</w:t>
      </w:r>
      <w:r w:rsidR="0053006F">
        <w:rPr>
          <w:rFonts w:ascii="Times New Roman" w:hAnsi="Times New Roman" w:cs="Times New Roman"/>
        </w:rPr>
        <w:t xml:space="preserve"> overcoming the multiple stressors including failure to </w:t>
      </w:r>
      <w:r w:rsidR="007068E0">
        <w:rPr>
          <w:rFonts w:ascii="Times New Roman" w:hAnsi="Times New Roman" w:cs="Times New Roman"/>
        </w:rPr>
        <w:t>achieve</w:t>
      </w:r>
      <w:r w:rsidR="0053006F">
        <w:rPr>
          <w:rFonts w:ascii="Times New Roman" w:hAnsi="Times New Roman" w:cs="Times New Roman"/>
        </w:rPr>
        <w:t xml:space="preserve"> a child</w:t>
      </w:r>
      <w:r w:rsidR="000D06F9">
        <w:rPr>
          <w:rFonts w:ascii="Times New Roman" w:hAnsi="Times New Roman" w:cs="Times New Roman"/>
        </w:rPr>
        <w:t>,</w:t>
      </w:r>
      <w:r w:rsidR="0053006F">
        <w:rPr>
          <w:rFonts w:ascii="Times New Roman" w:hAnsi="Times New Roman" w:cs="Times New Roman"/>
        </w:rPr>
        <w:t xml:space="preserve"> also helps them to </w:t>
      </w:r>
      <w:r w:rsidR="003300FD">
        <w:rPr>
          <w:rFonts w:ascii="Times New Roman" w:hAnsi="Times New Roman" w:cs="Times New Roman"/>
        </w:rPr>
        <w:t>deny the potential childlessnes</w:t>
      </w:r>
      <w:r w:rsidR="00C87618">
        <w:rPr>
          <w:rFonts w:ascii="Times New Roman" w:hAnsi="Times New Roman" w:cs="Times New Roman"/>
        </w:rPr>
        <w:t>s</w:t>
      </w:r>
      <w:r w:rsidR="00B63FDD">
        <w:rPr>
          <w:rFonts w:ascii="Times New Roman" w:hAnsi="Times New Roman" w:cs="Times New Roman"/>
          <w:noProof/>
        </w:rPr>
        <w:t>(4)</w:t>
      </w:r>
      <w:r w:rsidR="00C87618">
        <w:rPr>
          <w:rFonts w:ascii="Times New Roman" w:hAnsi="Times New Roman" w:cs="Times New Roman"/>
        </w:rPr>
        <w:t>.</w:t>
      </w:r>
      <w:r w:rsidR="0039363A" w:rsidRPr="00916CAB">
        <w:rPr>
          <w:rFonts w:ascii="Times New Roman" w:hAnsi="Times New Roman" w:cs="Times New Roman"/>
        </w:rPr>
        <w:t>This means that trying the different treatment methods that are available out there was of utmost importance</w:t>
      </w:r>
      <w:r w:rsidR="0039363A">
        <w:rPr>
          <w:rFonts w:ascii="Times New Roman" w:hAnsi="Times New Roman" w:cs="Times New Roman"/>
        </w:rPr>
        <w:t xml:space="preserve"> before completely abandoning the treatments</w:t>
      </w:r>
      <w:r w:rsidR="0039363A" w:rsidRPr="00916CAB">
        <w:rPr>
          <w:rFonts w:ascii="Times New Roman" w:hAnsi="Times New Roman" w:cs="Times New Roman"/>
        </w:rPr>
        <w:t>.</w:t>
      </w:r>
      <w:ins w:id="15" w:author="Sunu C Thomas" w:date="2020-07-18T10:00:00Z">
        <w:r w:rsidR="002705BF" w:rsidRPr="002705BF">
          <w:rPr>
            <w:rFonts w:ascii="Times New Roman" w:hAnsi="Times New Roman" w:cs="Times New Roman"/>
          </w:rPr>
          <w:t xml:space="preserve"> </w:t>
        </w:r>
        <w:r w:rsidR="002705BF" w:rsidRPr="008928C9">
          <w:rPr>
            <w:rFonts w:ascii="Times New Roman" w:hAnsi="Times New Roman" w:cs="Times New Roman"/>
          </w:rPr>
          <w:t xml:space="preserve">Franklin </w:t>
        </w:r>
        <w:r w:rsidR="002705BF">
          <w:rPr>
            <w:rFonts w:ascii="Times New Roman" w:hAnsi="Times New Roman" w:cs="Times New Roman"/>
            <w:noProof/>
          </w:rPr>
          <w:t>(3)</w:t>
        </w:r>
        <w:r w:rsidR="002705BF" w:rsidRPr="008928C9">
          <w:rPr>
            <w:rFonts w:ascii="Times New Roman" w:hAnsi="Times New Roman" w:cs="Times New Roman"/>
          </w:rPr>
          <w:t xml:space="preserve"> also noted that the decision to abandon ‘hope’ to achieve pregnancy is a difficult decision for the couples since at each stage they revisit the decision and gauge it on many ‘what ifs?’.This means when they decide to abandon treatment, they are still holding on to the fine thread of ‘hope’ that it may happen at least this time with this particular treatment.</w:t>
        </w:r>
      </w:ins>
    </w:p>
    <w:p w14:paraId="30DE46CE" w14:textId="77777777" w:rsidR="002705BF" w:rsidRDefault="002705BF" w:rsidP="002705BF">
      <w:pPr>
        <w:jc w:val="both"/>
        <w:rPr>
          <w:ins w:id="16" w:author="Sunu C Thomas" w:date="2020-07-18T10:00:00Z"/>
          <w:rFonts w:ascii="Times New Roman" w:hAnsi="Times New Roman" w:cs="Times New Roman"/>
        </w:rPr>
      </w:pPr>
    </w:p>
    <w:p w14:paraId="5A4F27CC" w14:textId="77777777" w:rsidR="002705BF" w:rsidRDefault="002705BF" w:rsidP="002705BF">
      <w:pPr>
        <w:jc w:val="both"/>
        <w:rPr>
          <w:ins w:id="17" w:author="Sunu C Thomas" w:date="2020-07-18T10:00:00Z"/>
          <w:rFonts w:ascii="Times New Roman" w:hAnsi="Times New Roman" w:cs="Times New Roman"/>
        </w:rPr>
      </w:pPr>
      <w:ins w:id="18" w:author="Sunu C Thomas" w:date="2020-07-18T10:00:00Z">
        <w:r>
          <w:rPr>
            <w:rFonts w:ascii="Times New Roman" w:hAnsi="Times New Roman" w:cs="Times New Roman"/>
          </w:rPr>
          <w:t xml:space="preserve">Here, I examine the moral dilemma in dispelling such ‘hope’, the ‘hope’ that could hold an important part in the day to day existence of couples with infertility. It calls for weighing dispelling such ‘hope’ against the alternative of allowing couples to live with it.  This dilemma is partly a consequence of who I was. I therefore have included my positionality, ie., the worldview that I hold,  in the discussion of the moral dilemma. </w:t>
        </w:r>
      </w:ins>
    </w:p>
    <w:p w14:paraId="3D093453" w14:textId="5FBAD810" w:rsidR="003300FD" w:rsidRDefault="003300FD" w:rsidP="003916AE">
      <w:pPr>
        <w:jc w:val="both"/>
        <w:rPr>
          <w:rFonts w:ascii="Times New Roman" w:hAnsi="Times New Roman" w:cs="Times New Roman"/>
        </w:rPr>
      </w:pPr>
    </w:p>
    <w:p w14:paraId="6F114401" w14:textId="77777777" w:rsidR="002705BF" w:rsidRDefault="002705BF" w:rsidP="002705BF">
      <w:pPr>
        <w:pStyle w:val="NormalWeb"/>
        <w:spacing w:before="0" w:beforeAutospacing="0" w:after="0" w:afterAutospacing="0"/>
        <w:jc w:val="both"/>
        <w:rPr>
          <w:ins w:id="19" w:author="Sunu C Thomas" w:date="2020-07-18T10:00:00Z"/>
          <w:b/>
          <w:bCs/>
          <w:color w:val="000000"/>
        </w:rPr>
      </w:pPr>
      <w:ins w:id="20" w:author="Sunu C Thomas" w:date="2020-07-18T10:00:00Z">
        <w:r>
          <w:rPr>
            <w:b/>
            <w:bCs/>
            <w:color w:val="000000"/>
          </w:rPr>
          <w:t>Moral Contexts</w:t>
        </w:r>
      </w:ins>
    </w:p>
    <w:p w14:paraId="046ACBE2" w14:textId="77777777" w:rsidR="002705BF" w:rsidRDefault="002705BF" w:rsidP="002705BF">
      <w:pPr>
        <w:jc w:val="both"/>
        <w:rPr>
          <w:ins w:id="21" w:author="Sunu C Thomas" w:date="2020-07-18T10:00:00Z"/>
          <w:rFonts w:ascii="Times New Roman" w:hAnsi="Times New Roman" w:cs="Times New Roman"/>
        </w:rPr>
      </w:pPr>
    </w:p>
    <w:p w14:paraId="101C57C6" w14:textId="77777777" w:rsidR="002705BF" w:rsidRDefault="002705BF" w:rsidP="002705BF">
      <w:pPr>
        <w:jc w:val="both"/>
        <w:rPr>
          <w:ins w:id="22" w:author="Sunu C Thomas" w:date="2020-07-18T10:00:00Z"/>
          <w:rFonts w:ascii="Times New Roman" w:hAnsi="Times New Roman" w:cs="Times New Roman"/>
        </w:rPr>
      </w:pPr>
      <w:ins w:id="23" w:author="Sunu C Thomas" w:date="2020-07-18T10:00:00Z">
        <w:r>
          <w:rPr>
            <w:rFonts w:ascii="Times New Roman" w:hAnsi="Times New Roman" w:cs="Times New Roman"/>
          </w:rPr>
          <w:t>Moral dilemmas are part of the everyday practice of research</w:t>
        </w:r>
        <w:r>
          <w:rPr>
            <w:rFonts w:ascii="Times New Roman" w:hAnsi="Times New Roman" w:cs="Times New Roman"/>
            <w:noProof/>
          </w:rPr>
          <w:t>(5)</w:t>
        </w:r>
        <w:r>
          <w:rPr>
            <w:rFonts w:ascii="Times New Roman" w:hAnsi="Times New Roman" w:cs="Times New Roman"/>
          </w:rPr>
          <w:t xml:space="preserve">, even though they are often not delineated as moral challenges. They are challenging because they pull a researcher in two or more equally compelling moral directions </w:t>
        </w:r>
        <w:r>
          <w:rPr>
            <w:rFonts w:ascii="Times New Roman" w:hAnsi="Times New Roman" w:cs="Times New Roman"/>
            <w:noProof/>
          </w:rPr>
          <w:t>(6)</w:t>
        </w:r>
        <w:r>
          <w:rPr>
            <w:rFonts w:ascii="Times New Roman" w:hAnsi="Times New Roman" w:cs="Times New Roman"/>
          </w:rPr>
          <w:t>. In field situations a researcher tends to get mired in various interactions with individuals, some of which impose multiple obligations. It is difficult to make a choice across these multiple obligations as there is no hierarchy of morality surrounding these choices</w:t>
        </w:r>
        <w:r>
          <w:rPr>
            <w:rFonts w:ascii="Times New Roman" w:hAnsi="Times New Roman" w:cs="Times New Roman"/>
            <w:noProof/>
          </w:rPr>
          <w:t>(7)</w:t>
        </w:r>
        <w:r>
          <w:rPr>
            <w:rFonts w:ascii="Times New Roman" w:hAnsi="Times New Roman" w:cs="Times New Roman"/>
          </w:rPr>
          <w:t xml:space="preserve">.  The choice regarding which way to act is determined usually by the context in which the dilemma happens and the world view of the researcher </w:t>
        </w:r>
        <w:r>
          <w:rPr>
            <w:rFonts w:ascii="Times New Roman" w:hAnsi="Times New Roman" w:cs="Times New Roman"/>
            <w:noProof/>
          </w:rPr>
          <w:t>(8)</w:t>
        </w:r>
        <w:r>
          <w:rPr>
            <w:rFonts w:ascii="Times New Roman" w:hAnsi="Times New Roman" w:cs="Times New Roman"/>
          </w:rPr>
          <w:t xml:space="preserve">. Even after making a choice, the rejected alternatives remain unfulfilled, making moral failure an inevitable component of the resolution </w:t>
        </w:r>
        <w:r>
          <w:rPr>
            <w:rFonts w:ascii="Times New Roman" w:hAnsi="Times New Roman" w:cs="Times New Roman"/>
            <w:noProof/>
          </w:rPr>
          <w:t>(9)</w:t>
        </w:r>
        <w:r>
          <w:rPr>
            <w:rFonts w:ascii="Times New Roman" w:hAnsi="Times New Roman" w:cs="Times New Roman"/>
          </w:rPr>
          <w:t>.</w:t>
        </w:r>
      </w:ins>
    </w:p>
    <w:p w14:paraId="2A600306" w14:textId="77777777" w:rsidR="002705BF" w:rsidRDefault="002705BF" w:rsidP="002705BF">
      <w:pPr>
        <w:jc w:val="both"/>
        <w:rPr>
          <w:ins w:id="24" w:author="Sunu C Thomas" w:date="2020-07-18T10:00:00Z"/>
          <w:rFonts w:ascii="Times New Roman" w:hAnsi="Times New Roman" w:cs="Times New Roman"/>
        </w:rPr>
      </w:pPr>
    </w:p>
    <w:p w14:paraId="4060CA95" w14:textId="77777777" w:rsidR="002705BF" w:rsidRDefault="002705BF" w:rsidP="002705BF">
      <w:pPr>
        <w:jc w:val="both"/>
        <w:rPr>
          <w:ins w:id="25" w:author="Sunu C Thomas" w:date="2020-07-18T10:00:00Z"/>
          <w:rFonts w:ascii="Times New Roman" w:hAnsi="Times New Roman" w:cs="Times New Roman"/>
        </w:rPr>
      </w:pPr>
      <w:ins w:id="26" w:author="Sunu C Thomas" w:date="2020-07-18T10:00:00Z">
        <w:r w:rsidRPr="00916CAB">
          <w:rPr>
            <w:rFonts w:ascii="Times New Roman" w:hAnsi="Times New Roman" w:cs="Times New Roman"/>
          </w:rPr>
          <w:t>This article explore</w:t>
        </w:r>
        <w:r>
          <w:rPr>
            <w:rFonts w:ascii="Times New Roman" w:hAnsi="Times New Roman" w:cs="Times New Roman"/>
          </w:rPr>
          <w:t>s</w:t>
        </w:r>
        <w:r w:rsidRPr="00916CAB">
          <w:rPr>
            <w:rFonts w:ascii="Times New Roman" w:hAnsi="Times New Roman" w:cs="Times New Roman"/>
          </w:rPr>
          <w:t xml:space="preserve"> the moral dilemmas </w:t>
        </w:r>
        <w:r>
          <w:rPr>
            <w:rFonts w:ascii="Times New Roman" w:hAnsi="Times New Roman" w:cs="Times New Roman"/>
          </w:rPr>
          <w:t>I faced as a</w:t>
        </w:r>
        <w:r w:rsidRPr="00916CAB">
          <w:rPr>
            <w:rFonts w:ascii="Times New Roman" w:hAnsi="Times New Roman" w:cs="Times New Roman"/>
          </w:rPr>
          <w:t xml:space="preserve"> researcher wh</w:t>
        </w:r>
        <w:r>
          <w:rPr>
            <w:rFonts w:ascii="Times New Roman" w:hAnsi="Times New Roman" w:cs="Times New Roman"/>
          </w:rPr>
          <w:t xml:space="preserve">ile interviewing women who at the time of interview were not pursuing the treatment for infertility suggested by the </w:t>
        </w:r>
        <w:r>
          <w:rPr>
            <w:rFonts w:ascii="Times New Roman" w:hAnsi="Times New Roman" w:cs="Times New Roman"/>
          </w:rPr>
          <w:lastRenderedPageBreak/>
          <w:t xml:space="preserve">treating medical professional. The treatments suggested by the professional from a medical perspective was the only possible method that could offer a potential solution to their problem. The couples had either abandoned all kinds of allopathic treatments or were trying other systems of medicine or alternate forms of remedy. </w:t>
        </w:r>
      </w:ins>
    </w:p>
    <w:p w14:paraId="252920E2" w14:textId="72461753" w:rsidR="00987172" w:rsidDel="00AF3ECD" w:rsidRDefault="00987172" w:rsidP="003916AE">
      <w:pPr>
        <w:jc w:val="both"/>
        <w:rPr>
          <w:del w:id="27" w:author="Sunu C Thomas" w:date="2020-07-18T10:00:00Z"/>
          <w:rFonts w:ascii="Times New Roman" w:hAnsi="Times New Roman" w:cs="Times New Roman"/>
        </w:rPr>
      </w:pPr>
    </w:p>
    <w:p w14:paraId="05F9B34E" w14:textId="65038B33" w:rsidR="00AF3ECD" w:rsidRDefault="00AF3ECD" w:rsidP="003916AE">
      <w:pPr>
        <w:jc w:val="both"/>
        <w:rPr>
          <w:ins w:id="28" w:author="Sunu C Thomas" w:date="2020-07-18T10:01:00Z"/>
          <w:rFonts w:ascii="Times New Roman" w:hAnsi="Times New Roman" w:cs="Times New Roman"/>
        </w:rPr>
      </w:pPr>
    </w:p>
    <w:p w14:paraId="540019D7" w14:textId="645BBC66" w:rsidR="00AF3ECD" w:rsidRPr="00AF3ECD" w:rsidRDefault="00AF3ECD" w:rsidP="003916AE">
      <w:pPr>
        <w:jc w:val="both"/>
        <w:rPr>
          <w:ins w:id="29" w:author="Sunu C Thomas" w:date="2020-07-18T10:01:00Z"/>
          <w:rFonts w:ascii="Times New Roman" w:hAnsi="Times New Roman" w:cs="Times New Roman"/>
          <w:b/>
          <w:bCs/>
          <w:rPrChange w:id="30" w:author="Sunu C Thomas" w:date="2020-07-18T10:01:00Z">
            <w:rPr>
              <w:ins w:id="31" w:author="Sunu C Thomas" w:date="2020-07-18T10:01:00Z"/>
              <w:rFonts w:ascii="Times New Roman" w:hAnsi="Times New Roman" w:cs="Times New Roman"/>
            </w:rPr>
          </w:rPrChange>
        </w:rPr>
      </w:pPr>
      <w:ins w:id="32" w:author="Sunu C Thomas" w:date="2020-07-18T10:01:00Z">
        <w:r w:rsidRPr="00AF3ECD">
          <w:rPr>
            <w:rFonts w:ascii="Times New Roman" w:hAnsi="Times New Roman" w:cs="Times New Roman"/>
            <w:b/>
            <w:bCs/>
            <w:rPrChange w:id="33" w:author="Sunu C Thomas" w:date="2020-07-18T10:01:00Z">
              <w:rPr>
                <w:rFonts w:ascii="Times New Roman" w:hAnsi="Times New Roman" w:cs="Times New Roman"/>
              </w:rPr>
            </w:rPrChange>
          </w:rPr>
          <w:t>Positionality of researcher</w:t>
        </w:r>
      </w:ins>
    </w:p>
    <w:p w14:paraId="35DF3194" w14:textId="3CD3A06D" w:rsidR="0039363A" w:rsidDel="002705BF" w:rsidRDefault="0039363A" w:rsidP="003916AE">
      <w:pPr>
        <w:jc w:val="both"/>
        <w:rPr>
          <w:del w:id="34" w:author="Sunu C Thomas" w:date="2020-07-18T10:00:00Z"/>
          <w:rFonts w:ascii="Times New Roman" w:eastAsia="Times New Roman" w:hAnsi="Times New Roman" w:cs="Times New Roman"/>
          <w:color w:val="000000"/>
          <w:shd w:val="clear" w:color="auto" w:fill="FFFFFF"/>
          <w:lang w:val="en-IN" w:eastAsia="en-GB"/>
        </w:rPr>
      </w:pPr>
      <w:del w:id="35" w:author="Sunu C Thomas" w:date="2020-07-18T10:00:00Z">
        <w:r w:rsidRPr="00E344F4" w:rsidDel="002705BF">
          <w:rPr>
            <w:rFonts w:ascii="Times New Roman" w:hAnsi="Times New Roman" w:cs="Times New Roman"/>
            <w:color w:val="000000"/>
          </w:rPr>
          <w:delText xml:space="preserve">There are ethical and moral dilemmas in every kind of research and it is a part of the everyday practice of research </w:delText>
        </w:r>
        <w:r w:rsidR="00B63FDD" w:rsidDel="002705BF">
          <w:rPr>
            <w:rFonts w:ascii="Times New Roman" w:hAnsi="Times New Roman" w:cs="Times New Roman"/>
            <w:noProof/>
            <w:color w:val="000000"/>
          </w:rPr>
          <w:delText>(5)</w:delText>
        </w:r>
        <w:r w:rsidR="00C87618" w:rsidDel="002705BF">
          <w:rPr>
            <w:rFonts w:ascii="Times New Roman" w:hAnsi="Times New Roman" w:cs="Times New Roman"/>
            <w:color w:val="000000"/>
          </w:rPr>
          <w:delText>.</w:delText>
        </w:r>
        <w:r w:rsidRPr="00E344F4" w:rsidDel="002705BF">
          <w:rPr>
            <w:rFonts w:ascii="Times New Roman" w:hAnsi="Times New Roman" w:cs="Times New Roman"/>
            <w:color w:val="000000"/>
          </w:rPr>
          <w:delText xml:space="preserve"> But the dilemmas varied in different circumstances, it could be tangible and intangible.  </w:delText>
        </w:r>
        <w:r w:rsidRPr="00E344F4" w:rsidDel="002705BF">
          <w:rPr>
            <w:rFonts w:ascii="Times New Roman" w:eastAsia="Times New Roman" w:hAnsi="Times New Roman" w:cs="Times New Roman"/>
            <w:color w:val="000000"/>
            <w:shd w:val="clear" w:color="auto" w:fill="FFFFFF"/>
            <w:lang w:val="en-IN" w:eastAsia="en-GB"/>
          </w:rPr>
          <w:delText xml:space="preserve">Moral dilemmas are challenging because there are often </w:delText>
        </w:r>
        <w:r w:rsidDel="002705BF">
          <w:rPr>
            <w:rFonts w:ascii="Times New Roman" w:eastAsia="Times New Roman" w:hAnsi="Times New Roman" w:cs="Times New Roman"/>
            <w:color w:val="000000"/>
            <w:shd w:val="clear" w:color="auto" w:fill="FFFFFF"/>
            <w:lang w:val="en-IN" w:eastAsia="en-GB"/>
          </w:rPr>
          <w:delText>seem to pull in opposite directions</w:delText>
        </w:r>
        <w:r w:rsidR="00B63FDD" w:rsidDel="002705BF">
          <w:rPr>
            <w:rFonts w:ascii="Times New Roman" w:eastAsia="Times New Roman" w:hAnsi="Times New Roman" w:cs="Times New Roman"/>
            <w:noProof/>
            <w:color w:val="000000"/>
            <w:shd w:val="clear" w:color="auto" w:fill="FFFFFF"/>
            <w:lang w:val="en-IN" w:eastAsia="en-GB"/>
          </w:rPr>
          <w:delText>(6)</w:delText>
        </w:r>
        <w:r w:rsidRPr="00E344F4" w:rsidDel="002705BF">
          <w:rPr>
            <w:rFonts w:ascii="Times New Roman" w:eastAsia="Times New Roman" w:hAnsi="Times New Roman" w:cs="Times New Roman"/>
            <w:color w:val="000000"/>
            <w:shd w:val="clear" w:color="auto" w:fill="FFFFFF"/>
            <w:lang w:val="en-IN" w:eastAsia="en-GB"/>
          </w:rPr>
          <w:delText>.</w:delText>
        </w:r>
        <w:r w:rsidDel="002705BF">
          <w:rPr>
            <w:rFonts w:ascii="Times New Roman" w:eastAsia="Times New Roman" w:hAnsi="Times New Roman" w:cs="Times New Roman"/>
            <w:color w:val="000000"/>
            <w:shd w:val="clear" w:color="auto" w:fill="FFFFFF"/>
            <w:lang w:val="en-IN" w:eastAsia="en-GB"/>
          </w:rPr>
          <w:delText xml:space="preserve">It becomes difficult to choose the morally right actions in personal interactions with other human beings when you are subjected to conflicting obligations. </w:delText>
        </w:r>
      </w:del>
    </w:p>
    <w:p w14:paraId="4E7DCC70" w14:textId="1DBE5A31" w:rsidR="007C67BE" w:rsidDel="002705BF" w:rsidRDefault="007C67BE" w:rsidP="003916AE">
      <w:pPr>
        <w:jc w:val="both"/>
        <w:rPr>
          <w:del w:id="36" w:author="Sunu C Thomas" w:date="2020-07-18T10:00:00Z"/>
          <w:rFonts w:ascii="Times New Roman" w:eastAsia="Times New Roman" w:hAnsi="Times New Roman" w:cs="Times New Roman"/>
          <w:lang w:val="en-IN" w:eastAsia="en-GB"/>
        </w:rPr>
      </w:pPr>
    </w:p>
    <w:p w14:paraId="4B18BE14" w14:textId="0207FD13" w:rsidR="00FA2B0B" w:rsidDel="002705BF" w:rsidRDefault="00584CEC" w:rsidP="003916AE">
      <w:pPr>
        <w:jc w:val="both"/>
        <w:rPr>
          <w:del w:id="37" w:author="Sunu C Thomas" w:date="2020-07-18T10:00:00Z"/>
          <w:rFonts w:ascii="Times New Roman" w:hAnsi="Times New Roman" w:cs="Times New Roman"/>
        </w:rPr>
      </w:pPr>
      <w:del w:id="38" w:author="Sunu C Thomas" w:date="2020-07-18T10:00:00Z">
        <w:r w:rsidRPr="00916CAB" w:rsidDel="002705BF">
          <w:rPr>
            <w:rFonts w:ascii="Times New Roman" w:hAnsi="Times New Roman" w:cs="Times New Roman"/>
          </w:rPr>
          <w:delText>This article explore</w:delText>
        </w:r>
        <w:r w:rsidR="0053006F" w:rsidDel="002705BF">
          <w:rPr>
            <w:rFonts w:ascii="Times New Roman" w:hAnsi="Times New Roman" w:cs="Times New Roman"/>
          </w:rPr>
          <w:delText>s</w:delText>
        </w:r>
        <w:r w:rsidRPr="00916CAB" w:rsidDel="002705BF">
          <w:rPr>
            <w:rFonts w:ascii="Times New Roman" w:hAnsi="Times New Roman" w:cs="Times New Roman"/>
          </w:rPr>
          <w:delText xml:space="preserve"> the moral dilemmas </w:delText>
        </w:r>
        <w:r w:rsidR="002858AB" w:rsidDel="002705BF">
          <w:rPr>
            <w:rFonts w:ascii="Times New Roman" w:hAnsi="Times New Roman" w:cs="Times New Roman"/>
          </w:rPr>
          <w:delText>I faced as a</w:delText>
        </w:r>
        <w:r w:rsidRPr="00916CAB" w:rsidDel="002705BF">
          <w:rPr>
            <w:rFonts w:ascii="Times New Roman" w:hAnsi="Times New Roman" w:cs="Times New Roman"/>
          </w:rPr>
          <w:delText xml:space="preserve"> researcher wh</w:delText>
        </w:r>
        <w:r w:rsidR="007527A2" w:rsidDel="002705BF">
          <w:rPr>
            <w:rFonts w:ascii="Times New Roman" w:hAnsi="Times New Roman" w:cs="Times New Roman"/>
          </w:rPr>
          <w:delText>ile interviewing women who at the time o</w:delText>
        </w:r>
        <w:r w:rsidR="006A3185" w:rsidDel="002705BF">
          <w:rPr>
            <w:rFonts w:ascii="Times New Roman" w:hAnsi="Times New Roman" w:cs="Times New Roman"/>
          </w:rPr>
          <w:delText xml:space="preserve">f </w:delText>
        </w:r>
        <w:r w:rsidR="007527A2" w:rsidDel="002705BF">
          <w:rPr>
            <w:rFonts w:ascii="Times New Roman" w:hAnsi="Times New Roman" w:cs="Times New Roman"/>
          </w:rPr>
          <w:delText xml:space="preserve">interview </w:delText>
        </w:r>
        <w:r w:rsidR="006A3185" w:rsidDel="002705BF">
          <w:rPr>
            <w:rFonts w:ascii="Times New Roman" w:hAnsi="Times New Roman" w:cs="Times New Roman"/>
          </w:rPr>
          <w:delText xml:space="preserve">were </w:delText>
        </w:r>
        <w:r w:rsidR="007527A2" w:rsidDel="002705BF">
          <w:rPr>
            <w:rFonts w:ascii="Times New Roman" w:hAnsi="Times New Roman" w:cs="Times New Roman"/>
          </w:rPr>
          <w:delText>not pursuing the treatment suggested by the doctor</w:delText>
        </w:r>
        <w:r w:rsidR="00297609" w:rsidDel="002705BF">
          <w:rPr>
            <w:rFonts w:ascii="Times New Roman" w:hAnsi="Times New Roman" w:cs="Times New Roman"/>
          </w:rPr>
          <w:delText xml:space="preserve">, which at a medical level was the only possible </w:delText>
        </w:r>
        <w:r w:rsidR="000B4071" w:rsidDel="002705BF">
          <w:rPr>
            <w:rFonts w:ascii="Times New Roman" w:hAnsi="Times New Roman" w:cs="Times New Roman"/>
          </w:rPr>
          <w:delText>method</w:delText>
        </w:r>
        <w:r w:rsidR="00297609" w:rsidDel="002705BF">
          <w:rPr>
            <w:rFonts w:ascii="Times New Roman" w:hAnsi="Times New Roman" w:cs="Times New Roman"/>
          </w:rPr>
          <w:delText xml:space="preserve"> that could offer </w:delText>
        </w:r>
        <w:r w:rsidR="000D06F9" w:rsidDel="002705BF">
          <w:rPr>
            <w:rFonts w:ascii="Times New Roman" w:hAnsi="Times New Roman" w:cs="Times New Roman"/>
          </w:rPr>
          <w:delText xml:space="preserve">a </w:delText>
        </w:r>
        <w:r w:rsidR="00A8729D" w:rsidDel="002705BF">
          <w:rPr>
            <w:rFonts w:ascii="Times New Roman" w:hAnsi="Times New Roman" w:cs="Times New Roman"/>
          </w:rPr>
          <w:delText>potential solution to the</w:delText>
        </w:r>
        <w:r w:rsidR="000B4071" w:rsidDel="002705BF">
          <w:rPr>
            <w:rFonts w:ascii="Times New Roman" w:hAnsi="Times New Roman" w:cs="Times New Roman"/>
          </w:rPr>
          <w:delText>ir problem</w:delText>
        </w:r>
        <w:r w:rsidR="00A8729D" w:rsidDel="002705BF">
          <w:rPr>
            <w:rFonts w:ascii="Times New Roman" w:hAnsi="Times New Roman" w:cs="Times New Roman"/>
          </w:rPr>
          <w:delText>.</w:delText>
        </w:r>
        <w:r w:rsidR="002C4071" w:rsidDel="002705BF">
          <w:rPr>
            <w:rFonts w:ascii="Times New Roman" w:hAnsi="Times New Roman" w:cs="Times New Roman"/>
          </w:rPr>
          <w:delText xml:space="preserve"> </w:delText>
        </w:r>
        <w:r w:rsidR="00675B79" w:rsidDel="002705BF">
          <w:rPr>
            <w:rFonts w:ascii="Times New Roman" w:hAnsi="Times New Roman" w:cs="Times New Roman"/>
          </w:rPr>
          <w:delText>T</w:delText>
        </w:r>
        <w:r w:rsidR="006A3185" w:rsidDel="002705BF">
          <w:rPr>
            <w:rFonts w:ascii="Times New Roman" w:hAnsi="Times New Roman" w:cs="Times New Roman"/>
          </w:rPr>
          <w:delText xml:space="preserve">hey </w:delText>
        </w:r>
        <w:r w:rsidR="007527A2" w:rsidDel="002705BF">
          <w:rPr>
            <w:rFonts w:ascii="Times New Roman" w:hAnsi="Times New Roman" w:cs="Times New Roman"/>
          </w:rPr>
          <w:delText xml:space="preserve">were either not taking any kinds of treatments or were trying other systems of medicine or alternate forms of </w:delText>
        </w:r>
        <w:r w:rsidR="006A3185" w:rsidDel="002705BF">
          <w:rPr>
            <w:rFonts w:ascii="Times New Roman" w:hAnsi="Times New Roman" w:cs="Times New Roman"/>
          </w:rPr>
          <w:delText>remedy</w:delText>
        </w:r>
        <w:r w:rsidR="007527A2" w:rsidDel="002705BF">
          <w:rPr>
            <w:rFonts w:ascii="Times New Roman" w:hAnsi="Times New Roman" w:cs="Times New Roman"/>
          </w:rPr>
          <w:delText xml:space="preserve">. </w:delText>
        </w:r>
      </w:del>
    </w:p>
    <w:p w14:paraId="0F40D37E" w14:textId="77777777" w:rsidR="0068527A" w:rsidRDefault="0068527A" w:rsidP="003916AE">
      <w:pPr>
        <w:jc w:val="both"/>
        <w:rPr>
          <w:rFonts w:ascii="Times New Roman" w:hAnsi="Times New Roman" w:cs="Times New Roman"/>
        </w:rPr>
      </w:pPr>
    </w:p>
    <w:p w14:paraId="44FE5487" w14:textId="1323EA9D" w:rsidR="006930C5" w:rsidRDefault="006F3BE5" w:rsidP="003916AE">
      <w:pPr>
        <w:pStyle w:val="NormalWeb"/>
        <w:spacing w:before="0" w:beforeAutospacing="0" w:after="0" w:afterAutospacing="0"/>
        <w:jc w:val="both"/>
        <w:rPr>
          <w:color w:val="000000"/>
        </w:rPr>
      </w:pPr>
      <w:r w:rsidRPr="006F3BE5">
        <w:t xml:space="preserve">It is important here to state my position </w:t>
      </w:r>
      <w:ins w:id="39" w:author="Sunu C Thomas" w:date="2020-07-18T10:02:00Z">
        <w:r w:rsidR="00F07157" w:rsidRPr="006F3BE5">
          <w:t>as t</w:t>
        </w:r>
        <w:r w:rsidR="00F07157">
          <w:t>hat w</w:t>
        </w:r>
        <w:r w:rsidR="00F07157" w:rsidRPr="006F3BE5">
          <w:t>o</w:t>
        </w:r>
        <w:r w:rsidR="00F07157">
          <w:t>uld</w:t>
        </w:r>
        <w:r w:rsidR="00F07157" w:rsidRPr="006F3BE5">
          <w:t xml:space="preserve"> enable </w:t>
        </w:r>
      </w:ins>
      <w:del w:id="40" w:author="Sunu C Thomas" w:date="2020-07-18T10:02:00Z">
        <w:r w:rsidRPr="006F3BE5" w:rsidDel="00F07157">
          <w:delText xml:space="preserve">so as to enable </w:delText>
        </w:r>
        <w:r w:rsidR="0090612D" w:rsidDel="00F07157">
          <w:delText xml:space="preserve">the </w:delText>
        </w:r>
      </w:del>
      <w:r w:rsidR="0090612D">
        <w:t xml:space="preserve">readers </w:t>
      </w:r>
      <w:r w:rsidRPr="006F3BE5">
        <w:t>understand</w:t>
      </w:r>
      <w:r w:rsidR="002C4071">
        <w:t xml:space="preserve"> </w:t>
      </w:r>
      <w:r w:rsidRPr="006F3BE5">
        <w:t>the dilemma</w:t>
      </w:r>
      <w:r>
        <w:t>s</w:t>
      </w:r>
      <w:r w:rsidRPr="006F3BE5">
        <w:t xml:space="preserve"> I faced. </w:t>
      </w:r>
      <w:r w:rsidR="00AD6CEC">
        <w:t>First and foremost being a woman researching th</w:t>
      </w:r>
      <w:r w:rsidR="004363DA">
        <w:t>is</w:t>
      </w:r>
      <w:r w:rsidR="002C4071">
        <w:t xml:space="preserve"> </w:t>
      </w:r>
      <w:r w:rsidR="00AD6CEC">
        <w:t xml:space="preserve">particular problem, I was not able to </w:t>
      </w:r>
      <w:r w:rsidR="004E2E01">
        <w:t>detach</w:t>
      </w:r>
      <w:r w:rsidR="00AD6CEC">
        <w:t xml:space="preserve"> my reproductive body from the</w:t>
      </w:r>
      <w:r w:rsidR="004363DA">
        <w:t xml:space="preserve"> women I was interviewing</w:t>
      </w:r>
      <w:r w:rsidR="00AD6CEC">
        <w:t xml:space="preserve">. </w:t>
      </w:r>
      <w:r w:rsidR="007B7B0F">
        <w:t xml:space="preserve">I could feel </w:t>
      </w:r>
      <w:r w:rsidR="0053006F">
        <w:t xml:space="preserve">for </w:t>
      </w:r>
      <w:r w:rsidR="007B7B0F">
        <w:t xml:space="preserve">myself how the meaning of motherhood resonated with those women. </w:t>
      </w:r>
      <w:r>
        <w:t xml:space="preserve">I </w:t>
      </w:r>
      <w:r w:rsidRPr="006930C5">
        <w:t xml:space="preserve">am </w:t>
      </w:r>
      <w:r w:rsidR="00D70DAB">
        <w:t xml:space="preserve">also </w:t>
      </w:r>
      <w:r w:rsidRPr="006930C5">
        <w:t xml:space="preserve">a trained nurse and </w:t>
      </w:r>
      <w:r w:rsidR="00560C2F" w:rsidRPr="006930C5">
        <w:rPr>
          <w:color w:val="000000"/>
        </w:rPr>
        <w:t xml:space="preserve">a </w:t>
      </w:r>
      <w:r w:rsidR="000D3CFB">
        <w:rPr>
          <w:color w:val="000000"/>
        </w:rPr>
        <w:t xml:space="preserve">public health </w:t>
      </w:r>
      <w:r w:rsidR="00FD165E">
        <w:rPr>
          <w:color w:val="000000"/>
        </w:rPr>
        <w:t>doctoral student</w:t>
      </w:r>
      <w:r w:rsidR="002C4071">
        <w:rPr>
          <w:color w:val="000000"/>
        </w:rPr>
        <w:t xml:space="preserve"> </w:t>
      </w:r>
      <w:r w:rsidR="007F49D2">
        <w:rPr>
          <w:color w:val="000000"/>
        </w:rPr>
        <w:t xml:space="preserve">studying the </w:t>
      </w:r>
      <w:r w:rsidR="007F49D2" w:rsidRPr="006930C5">
        <w:rPr>
          <w:color w:val="000000"/>
        </w:rPr>
        <w:t>infertility</w:t>
      </w:r>
      <w:r w:rsidR="00560C2F" w:rsidRPr="006930C5">
        <w:rPr>
          <w:color w:val="000000"/>
        </w:rPr>
        <w:t xml:space="preserve"> treatment seeking pathway</w:t>
      </w:r>
      <w:r w:rsidR="00FD165E">
        <w:rPr>
          <w:color w:val="000000"/>
        </w:rPr>
        <w:t xml:space="preserve"> of couples</w:t>
      </w:r>
      <w:r w:rsidR="00560C2F">
        <w:t xml:space="preserve">. </w:t>
      </w:r>
      <w:ins w:id="41" w:author="Sunu C Thomas" w:date="2020-07-18T10:02:00Z">
        <w:r w:rsidR="00DD3A34">
          <w:rPr>
            <w:color w:val="000000"/>
          </w:rPr>
          <w:t>A</w:t>
        </w:r>
        <w:r w:rsidR="00DD3A34" w:rsidRPr="006930C5">
          <w:rPr>
            <w:color w:val="000000"/>
          </w:rPr>
          <w:t>s a trained person</w:t>
        </w:r>
        <w:r w:rsidR="00DD3A34">
          <w:rPr>
            <w:color w:val="000000"/>
          </w:rPr>
          <w:t xml:space="preserve"> in  modern medicine</w:t>
        </w:r>
        <w:r w:rsidR="00DD3A34" w:rsidRPr="006930C5">
          <w:rPr>
            <w:color w:val="000000"/>
          </w:rPr>
          <w:t xml:space="preserve"> </w:t>
        </w:r>
      </w:ins>
      <w:del w:id="42" w:author="Sunu C Thomas" w:date="2020-07-18T10:02:00Z">
        <w:r w:rsidR="00560C2F" w:rsidDel="00DD3A34">
          <w:rPr>
            <w:color w:val="000000"/>
          </w:rPr>
          <w:delText>A</w:delText>
        </w:r>
        <w:r w:rsidR="006930C5" w:rsidRPr="006930C5" w:rsidDel="00DD3A34">
          <w:rPr>
            <w:color w:val="000000"/>
          </w:rPr>
          <w:delText>s a medically trained person</w:delText>
        </w:r>
        <w:r w:rsidR="000F3DDA" w:rsidDel="00DD3A34">
          <w:rPr>
            <w:color w:val="000000"/>
          </w:rPr>
          <w:delText xml:space="preserve"> in the modern medical tradition</w:delText>
        </w:r>
        <w:r w:rsidR="006930C5" w:rsidRPr="006930C5" w:rsidDel="00DD3A34">
          <w:rPr>
            <w:color w:val="000000"/>
          </w:rPr>
          <w:delText xml:space="preserve"> </w:delText>
        </w:r>
      </w:del>
      <w:r w:rsidR="006930C5" w:rsidRPr="006930C5">
        <w:rPr>
          <w:color w:val="000000"/>
        </w:rPr>
        <w:t>and a researcher looking into the infertility treatment seeking pathway, I have sufficient understanding of infertility and its treatment</w:t>
      </w:r>
      <w:r w:rsidR="00560C2F">
        <w:rPr>
          <w:color w:val="000000"/>
        </w:rPr>
        <w:t>.</w:t>
      </w:r>
      <w:r w:rsidR="002C4071">
        <w:rPr>
          <w:color w:val="000000"/>
        </w:rPr>
        <w:t xml:space="preserve"> </w:t>
      </w:r>
      <w:r w:rsidR="00560C2F">
        <w:rPr>
          <w:color w:val="000000"/>
        </w:rPr>
        <w:t>B</w:t>
      </w:r>
      <w:r w:rsidR="006930C5" w:rsidRPr="006930C5">
        <w:rPr>
          <w:color w:val="000000"/>
        </w:rPr>
        <w:t xml:space="preserve">ut I was not </w:t>
      </w:r>
      <w:r w:rsidR="00FD165E">
        <w:rPr>
          <w:color w:val="000000"/>
        </w:rPr>
        <w:t xml:space="preserve">a </w:t>
      </w:r>
      <w:r w:rsidR="006930C5" w:rsidRPr="006930C5">
        <w:rPr>
          <w:color w:val="000000"/>
        </w:rPr>
        <w:t xml:space="preserve">specialist doctor who would have been able to suggest with definite authority that </w:t>
      </w:r>
      <w:r w:rsidR="000F3DDA">
        <w:rPr>
          <w:color w:val="000000"/>
        </w:rPr>
        <w:t xml:space="preserve">a </w:t>
      </w:r>
      <w:r w:rsidR="006930C5" w:rsidRPr="006930C5">
        <w:rPr>
          <w:color w:val="000000"/>
        </w:rPr>
        <w:t>certain treatment was better than the other for the participants in my study.</w:t>
      </w:r>
      <w:ins w:id="43" w:author="Sunu C Thomas" w:date="2020-07-18T10:03:00Z">
        <w:r w:rsidR="00DD3A34">
          <w:rPr>
            <w:color w:val="000000"/>
          </w:rPr>
          <w:t xml:space="preserve"> I do have a strong biomedical orientation due to my training</w:t>
        </w:r>
        <w:r w:rsidR="00ED3E66">
          <w:rPr>
            <w:color w:val="000000"/>
          </w:rPr>
          <w:t>.</w:t>
        </w:r>
      </w:ins>
      <w:r w:rsidR="002C4071">
        <w:rPr>
          <w:color w:val="000000"/>
        </w:rPr>
        <w:t xml:space="preserve"> </w:t>
      </w:r>
      <w:r w:rsidR="0037471B">
        <w:rPr>
          <w:color w:val="000000"/>
        </w:rPr>
        <w:t xml:space="preserve">I had approached the participants of the study through the health system and </w:t>
      </w:r>
      <w:r w:rsidR="00796B5D">
        <w:rPr>
          <w:color w:val="000000"/>
        </w:rPr>
        <w:t xml:space="preserve">most of my participants were informed </w:t>
      </w:r>
      <w:r w:rsidR="007F49D2">
        <w:rPr>
          <w:color w:val="000000"/>
        </w:rPr>
        <w:t xml:space="preserve">of my research topic </w:t>
      </w:r>
      <w:r w:rsidR="00796B5D">
        <w:rPr>
          <w:color w:val="000000"/>
        </w:rPr>
        <w:t>by the health system representative</w:t>
      </w:r>
      <w:r w:rsidR="00AB4F51">
        <w:rPr>
          <w:color w:val="000000"/>
        </w:rPr>
        <w:t xml:space="preserve">, the </w:t>
      </w:r>
      <w:r w:rsidR="005A1BEB">
        <w:rPr>
          <w:color w:val="000000"/>
        </w:rPr>
        <w:t>Accredited Social Health Activist</w:t>
      </w:r>
      <w:r w:rsidR="00AB4F51">
        <w:rPr>
          <w:color w:val="000000"/>
        </w:rPr>
        <w:t xml:space="preserve"> (ASHA</w:t>
      </w:r>
      <w:r w:rsidR="00796B5D">
        <w:rPr>
          <w:color w:val="000000"/>
        </w:rPr>
        <w:t xml:space="preserve"> worker)</w:t>
      </w:r>
      <w:ins w:id="44" w:author="Sunu C Thomas" w:date="2020-07-18T10:03:00Z">
        <w:r w:rsidR="002019F6">
          <w:rPr>
            <w:color w:val="000000"/>
          </w:rPr>
          <w:t>.</w:t>
        </w:r>
      </w:ins>
      <w:ins w:id="45" w:author="Sunu C Thomas" w:date="2020-07-18T10:04:00Z">
        <w:r w:rsidR="002019F6" w:rsidRPr="002019F6">
          <w:rPr>
            <w:color w:val="000000"/>
          </w:rPr>
          <w:t xml:space="preserve"> </w:t>
        </w:r>
        <w:r w:rsidR="002019F6">
          <w:rPr>
            <w:color w:val="000000"/>
          </w:rPr>
          <w:t>She in turn had informed them</w:t>
        </w:r>
      </w:ins>
      <w:r w:rsidR="00796B5D">
        <w:rPr>
          <w:color w:val="000000"/>
        </w:rPr>
        <w:t xml:space="preserve"> that someone will be coming to talk to them abou</w:t>
      </w:r>
      <w:r w:rsidR="00F60F7F">
        <w:rPr>
          <w:color w:val="000000"/>
        </w:rPr>
        <w:t>t</w:t>
      </w:r>
      <w:r w:rsidR="00796B5D">
        <w:rPr>
          <w:color w:val="000000"/>
        </w:rPr>
        <w:t xml:space="preserve"> their treatment. H</w:t>
      </w:r>
      <w:r w:rsidR="0037471B">
        <w:rPr>
          <w:color w:val="000000"/>
        </w:rPr>
        <w:t xml:space="preserve">ence for the </w:t>
      </w:r>
      <w:r w:rsidR="007F49D2">
        <w:rPr>
          <w:color w:val="000000"/>
        </w:rPr>
        <w:t>participants, I</w:t>
      </w:r>
      <w:r w:rsidR="00B6301B">
        <w:rPr>
          <w:color w:val="000000"/>
        </w:rPr>
        <w:t xml:space="preserve"> </w:t>
      </w:r>
      <w:r w:rsidR="0037471B">
        <w:rPr>
          <w:color w:val="000000"/>
        </w:rPr>
        <w:t xml:space="preserve">also </w:t>
      </w:r>
      <w:r w:rsidR="00CF02D1">
        <w:rPr>
          <w:color w:val="000000"/>
        </w:rPr>
        <w:t xml:space="preserve">embodied </w:t>
      </w:r>
      <w:r w:rsidR="007F49D2">
        <w:rPr>
          <w:color w:val="000000"/>
        </w:rPr>
        <w:t>‘</w:t>
      </w:r>
      <w:r w:rsidR="00CF02D1">
        <w:rPr>
          <w:color w:val="000000"/>
        </w:rPr>
        <w:t>hope</w:t>
      </w:r>
      <w:r w:rsidR="007F49D2">
        <w:rPr>
          <w:color w:val="000000"/>
        </w:rPr>
        <w:t>’</w:t>
      </w:r>
      <w:r w:rsidR="00B6301B">
        <w:rPr>
          <w:color w:val="000000"/>
        </w:rPr>
        <w:t xml:space="preserve"> </w:t>
      </w:r>
      <w:r w:rsidR="00796B5D">
        <w:rPr>
          <w:color w:val="000000"/>
        </w:rPr>
        <w:t>as someone who could offer them some sort of help to bring in resolution to their problem</w:t>
      </w:r>
      <w:r w:rsidR="00CF02D1">
        <w:rPr>
          <w:color w:val="000000"/>
        </w:rPr>
        <w:t xml:space="preserve">. </w:t>
      </w:r>
    </w:p>
    <w:p w14:paraId="6BFD8B05" w14:textId="77777777" w:rsidR="00CD1C37" w:rsidRDefault="00CD1C37" w:rsidP="003916AE">
      <w:pPr>
        <w:pStyle w:val="NormalWeb"/>
        <w:spacing w:before="0" w:beforeAutospacing="0" w:after="0" w:afterAutospacing="0"/>
        <w:jc w:val="both"/>
        <w:rPr>
          <w:color w:val="000000"/>
        </w:rPr>
      </w:pPr>
    </w:p>
    <w:p w14:paraId="78CB1FB2" w14:textId="63EB3D6D" w:rsidR="00CD1C37" w:rsidRDefault="00CD1C37" w:rsidP="003916AE">
      <w:pPr>
        <w:pStyle w:val="NormalWeb"/>
        <w:spacing w:before="0" w:beforeAutospacing="0" w:after="0" w:afterAutospacing="0"/>
        <w:jc w:val="both"/>
        <w:rPr>
          <w:ins w:id="46" w:author="Sunu C Thomas" w:date="2020-07-18T10:31:00Z"/>
          <w:b/>
          <w:bCs/>
          <w:color w:val="000000"/>
        </w:rPr>
      </w:pPr>
      <w:r w:rsidRPr="001637DC">
        <w:rPr>
          <w:b/>
          <w:bCs/>
          <w:color w:val="000000"/>
        </w:rPr>
        <w:t>Ethic</w:t>
      </w:r>
      <w:del w:id="47" w:author="Sunu C Thomas" w:date="2020-07-18T10:31:00Z">
        <w:r w:rsidRPr="001637DC" w:rsidDel="00EB322B">
          <w:rPr>
            <w:b/>
            <w:bCs/>
            <w:color w:val="000000"/>
          </w:rPr>
          <w:delText xml:space="preserve">al </w:delText>
        </w:r>
        <w:r w:rsidR="00636AD0" w:rsidRPr="001637DC" w:rsidDel="00EB322B">
          <w:rPr>
            <w:b/>
            <w:bCs/>
            <w:color w:val="000000"/>
          </w:rPr>
          <w:delText>considerations</w:delText>
        </w:r>
      </w:del>
      <w:ins w:id="48" w:author="Sunu C Thomas" w:date="2020-07-18T10:31:00Z">
        <w:r w:rsidR="00EB322B">
          <w:rPr>
            <w:b/>
            <w:bCs/>
            <w:color w:val="000000"/>
          </w:rPr>
          <w:t>s Approval</w:t>
        </w:r>
      </w:ins>
    </w:p>
    <w:p w14:paraId="52A07762" w14:textId="77777777" w:rsidR="00EB322B" w:rsidRPr="001637DC" w:rsidRDefault="00EB322B" w:rsidP="003916AE">
      <w:pPr>
        <w:pStyle w:val="NormalWeb"/>
        <w:spacing w:before="0" w:beforeAutospacing="0" w:after="0" w:afterAutospacing="0"/>
        <w:jc w:val="both"/>
        <w:rPr>
          <w:b/>
          <w:bCs/>
          <w:color w:val="000000"/>
        </w:rPr>
      </w:pPr>
    </w:p>
    <w:p w14:paraId="6BFE8E50" w14:textId="77777777" w:rsidR="00EB322B" w:rsidRDefault="00EB322B" w:rsidP="00EB322B">
      <w:pPr>
        <w:pStyle w:val="NormalWeb"/>
        <w:spacing w:before="0" w:beforeAutospacing="0" w:after="0" w:afterAutospacing="0"/>
        <w:jc w:val="both"/>
        <w:rPr>
          <w:ins w:id="49" w:author="Sunu C Thomas" w:date="2020-07-18T10:31:00Z"/>
          <w:color w:val="000000"/>
        </w:rPr>
      </w:pPr>
      <w:ins w:id="50" w:author="Sunu C Thomas" w:date="2020-07-18T10:31:00Z">
        <w:r>
          <w:rPr>
            <w:color w:val="000000"/>
          </w:rPr>
          <w:t>The study was cleared by the Institutional Ethics Committee of SCTIMST, the IEC clearance number SCT/IEC/1112/JULY-2018 dated 03.08.2018. Written informed consent was obtained from all the participants prior to the interview. The participants were first contacted through ASHA worker and permission was sought for interview. Only if the participant gave permission I visited them at their home. After explaining to them the purpose of the study and getting their permission did I started collecting the data.</w:t>
        </w:r>
      </w:ins>
    </w:p>
    <w:p w14:paraId="1FA691D8" w14:textId="77777777" w:rsidR="00EB322B" w:rsidRDefault="00EB322B" w:rsidP="00EB322B">
      <w:pPr>
        <w:pStyle w:val="NormalWeb"/>
        <w:spacing w:before="0" w:beforeAutospacing="0" w:after="0" w:afterAutospacing="0"/>
        <w:jc w:val="both"/>
        <w:rPr>
          <w:ins w:id="51" w:author="Sunu C Thomas" w:date="2020-07-18T10:31:00Z"/>
          <w:color w:val="000000"/>
        </w:rPr>
      </w:pPr>
    </w:p>
    <w:p w14:paraId="238BEAA0" w14:textId="4786AF31" w:rsidR="00CD1C37" w:rsidDel="00EB322B" w:rsidRDefault="007F49D2" w:rsidP="003916AE">
      <w:pPr>
        <w:pStyle w:val="NormalWeb"/>
        <w:spacing w:before="0" w:beforeAutospacing="0" w:after="0" w:afterAutospacing="0"/>
        <w:jc w:val="both"/>
        <w:rPr>
          <w:del w:id="52" w:author="Sunu C Thomas" w:date="2020-07-18T10:31:00Z"/>
          <w:color w:val="000000"/>
        </w:rPr>
      </w:pPr>
      <w:del w:id="53" w:author="Sunu C Thomas" w:date="2020-07-18T10:31:00Z">
        <w:r w:rsidDel="00EB322B">
          <w:rPr>
            <w:color w:val="000000"/>
          </w:rPr>
          <w:delText xml:space="preserve">The study was designed in multiple phases. The qualitative component constituted phase 1 and the quantitative survey component constituted phase 3 of the study. </w:delText>
        </w:r>
        <w:r w:rsidR="00CD1C37" w:rsidDel="00EB322B">
          <w:rPr>
            <w:color w:val="000000"/>
          </w:rPr>
          <w:delText xml:space="preserve">The phase 1 qualitative study </w:delText>
        </w:r>
        <w:r w:rsidR="006425E3" w:rsidDel="00EB322B">
          <w:rPr>
            <w:color w:val="000000"/>
          </w:rPr>
          <w:delText xml:space="preserve">and the phase 3 survey </w:delText>
        </w:r>
        <w:r w:rsidR="00CD1C37" w:rsidDel="00EB322B">
          <w:rPr>
            <w:color w:val="000000"/>
          </w:rPr>
          <w:delText xml:space="preserve">was </w:delText>
        </w:r>
        <w:r w:rsidR="006425E3" w:rsidDel="00EB322B">
          <w:rPr>
            <w:color w:val="000000"/>
          </w:rPr>
          <w:delText xml:space="preserve">cleared by the Institutional Ethics Committee of SCTIMST, the IEC clearance number </w:delText>
        </w:r>
        <w:r w:rsidR="002F14D7" w:rsidDel="00EB322B">
          <w:rPr>
            <w:color w:val="000000"/>
          </w:rPr>
          <w:delText xml:space="preserve">for Phase 1: </w:delText>
        </w:r>
        <w:r w:rsidR="006425E3" w:rsidDel="00EB322B">
          <w:rPr>
            <w:color w:val="000000"/>
          </w:rPr>
          <w:delText>SCT/IEC/1112/NOVEMBER-2017 dated 23.11.2017</w:delText>
        </w:r>
        <w:r w:rsidR="002F14D7" w:rsidDel="00EB322B">
          <w:rPr>
            <w:color w:val="000000"/>
          </w:rPr>
          <w:delText xml:space="preserve"> and for phase 3: SCT/IEC/1112/JULY-2018 dated 03.08.2018.</w:delText>
        </w:r>
        <w:r w:rsidR="00636AD0" w:rsidDel="00EB322B">
          <w:rPr>
            <w:color w:val="000000"/>
          </w:rPr>
          <w:delText xml:space="preserve"> Written informed consent was obtained from all the participants prior to the interview. </w:delText>
        </w:r>
        <w:r w:rsidR="001F3059" w:rsidDel="00EB322B">
          <w:delText xml:space="preserve">The names of the respondents where ever they appear are changed to maintain anonymity. </w:delText>
        </w:r>
      </w:del>
    </w:p>
    <w:p w14:paraId="49B4B273" w14:textId="14FBCF5C" w:rsidR="0068527A" w:rsidDel="00EB322B" w:rsidRDefault="0068527A" w:rsidP="003916AE">
      <w:pPr>
        <w:pStyle w:val="NormalWeb"/>
        <w:spacing w:before="0" w:beforeAutospacing="0" w:after="0" w:afterAutospacing="0"/>
        <w:jc w:val="both"/>
        <w:rPr>
          <w:del w:id="54" w:author="Sunu C Thomas" w:date="2020-07-18T10:31:00Z"/>
          <w:color w:val="000000"/>
        </w:rPr>
      </w:pPr>
    </w:p>
    <w:p w14:paraId="342EB3B4" w14:textId="3E3EBE74" w:rsidR="00C35714" w:rsidRDefault="008A122B" w:rsidP="003916AE">
      <w:pPr>
        <w:pStyle w:val="NormalWeb"/>
        <w:spacing w:before="0" w:beforeAutospacing="0" w:after="0" w:afterAutospacing="0"/>
        <w:jc w:val="both"/>
        <w:rPr>
          <w:ins w:id="55" w:author="Sunu C Thomas" w:date="2020-07-18T10:32:00Z"/>
          <w:b/>
          <w:bCs/>
        </w:rPr>
      </w:pPr>
      <w:r w:rsidRPr="00B6699D">
        <w:rPr>
          <w:b/>
          <w:bCs/>
        </w:rPr>
        <w:t>Methods</w:t>
      </w:r>
    </w:p>
    <w:p w14:paraId="081D3073" w14:textId="77777777" w:rsidR="0025380A" w:rsidRPr="00B6699D" w:rsidRDefault="0025380A" w:rsidP="003916AE">
      <w:pPr>
        <w:pStyle w:val="NormalWeb"/>
        <w:spacing w:before="0" w:beforeAutospacing="0" w:after="0" w:afterAutospacing="0"/>
        <w:jc w:val="both"/>
        <w:rPr>
          <w:b/>
          <w:bCs/>
        </w:rPr>
      </w:pPr>
    </w:p>
    <w:p w14:paraId="33C43769" w14:textId="77777777" w:rsidR="004F0428" w:rsidRDefault="004F0428" w:rsidP="004F0428">
      <w:pPr>
        <w:pStyle w:val="ListParagraph"/>
        <w:spacing w:after="0" w:line="240" w:lineRule="auto"/>
        <w:ind w:left="0"/>
        <w:jc w:val="both"/>
        <w:rPr>
          <w:ins w:id="56" w:author="Sunu C Thomas" w:date="2020-07-18T10:32:00Z"/>
          <w:rFonts w:ascii="Times" w:hAnsi="Times" w:cs="Times"/>
          <w:color w:val="000000"/>
          <w:sz w:val="24"/>
          <w:szCs w:val="24"/>
        </w:rPr>
      </w:pPr>
      <w:ins w:id="57" w:author="Sunu C Thomas" w:date="2020-07-18T10:32:00Z">
        <w:r w:rsidRPr="007F6120">
          <w:rPr>
            <w:rFonts w:ascii="Times" w:hAnsi="Times" w:cs="Times"/>
            <w:color w:val="000000"/>
            <w:sz w:val="24"/>
            <w:szCs w:val="24"/>
          </w:rPr>
          <w:t xml:space="preserve">The objective of the research study was to describe the care seeking pathway of couples with infertility. The study method was a community-based survey, where 604 women who were part of a couple seeking </w:t>
        </w:r>
        <w:r>
          <w:rPr>
            <w:rFonts w:ascii="Times" w:hAnsi="Times" w:cs="Times"/>
            <w:color w:val="000000"/>
            <w:sz w:val="24"/>
            <w:szCs w:val="24"/>
          </w:rPr>
          <w:t xml:space="preserve">care for </w:t>
        </w:r>
        <w:r w:rsidRPr="007F6120">
          <w:rPr>
            <w:rFonts w:ascii="Times" w:hAnsi="Times" w:cs="Times"/>
            <w:color w:val="000000"/>
            <w:sz w:val="24"/>
            <w:szCs w:val="24"/>
          </w:rPr>
          <w:t xml:space="preserve">infertility  (one or both of the couple were diagnosed to have a problem) were interviewed using a structured interview schedule.  These women were either currently seeking care or had a history of seeking care for infertility. </w:t>
        </w:r>
        <w:r>
          <w:rPr>
            <w:rFonts w:ascii="Times" w:hAnsi="Times" w:cs="Times"/>
            <w:color w:val="000000"/>
            <w:sz w:val="24"/>
            <w:szCs w:val="24"/>
          </w:rPr>
          <w:t xml:space="preserve"> Women were the primary respondents in the study although the data was collected for a couple. This was because of the assumption that women may be recalling the treatment details better than men, as in most cases some form of treatment may be happen on the women’s body. </w:t>
        </w:r>
      </w:ins>
    </w:p>
    <w:p w14:paraId="098E7C4F" w14:textId="77777777" w:rsidR="004F0428" w:rsidRDefault="004F0428" w:rsidP="004F0428">
      <w:pPr>
        <w:pStyle w:val="ListParagraph"/>
        <w:spacing w:after="0" w:line="240" w:lineRule="auto"/>
        <w:ind w:left="0"/>
        <w:jc w:val="both"/>
        <w:rPr>
          <w:ins w:id="58" w:author="Sunu C Thomas" w:date="2020-07-18T10:32:00Z"/>
          <w:rFonts w:ascii="Times New Roman" w:hAnsi="Times New Roman"/>
          <w:color w:val="222222"/>
          <w:sz w:val="24"/>
          <w:szCs w:val="24"/>
          <w:shd w:val="clear" w:color="auto" w:fill="FFFFFF"/>
        </w:rPr>
      </w:pPr>
      <w:ins w:id="59" w:author="Sunu C Thomas" w:date="2020-07-18T10:32:00Z">
        <w:r w:rsidRPr="002213C5">
          <w:rPr>
            <w:rFonts w:ascii="Times New Roman" w:hAnsi="Times New Roman"/>
            <w:color w:val="222222"/>
            <w:sz w:val="24"/>
            <w:szCs w:val="24"/>
            <w:shd w:val="clear" w:color="auto" w:fill="FFFFFF"/>
          </w:rPr>
          <w:t xml:space="preserve">Care seeking is defined in the study to include all the methods adopted by the couples to resolve infertility. It includes biomedical treatment, alternate systems of medicine, alternate methods like religious methods, faith based and magic remedies, traditional medicine etc. Treatment would include here only modern medicine and AYUSH. </w:t>
        </w:r>
        <w:r>
          <w:rPr>
            <w:rFonts w:ascii="Times New Roman" w:hAnsi="Times New Roman"/>
            <w:color w:val="222222"/>
            <w:sz w:val="24"/>
            <w:szCs w:val="24"/>
            <w:shd w:val="clear" w:color="auto" w:fill="FFFFFF"/>
          </w:rPr>
          <w:t xml:space="preserve"> </w:t>
        </w:r>
      </w:ins>
    </w:p>
    <w:p w14:paraId="3A4388EA" w14:textId="77777777" w:rsidR="004F0428" w:rsidRDefault="004F0428" w:rsidP="004F0428">
      <w:pPr>
        <w:pStyle w:val="ListParagraph"/>
        <w:spacing w:after="0" w:line="240" w:lineRule="auto"/>
        <w:ind w:left="0"/>
        <w:jc w:val="both"/>
        <w:rPr>
          <w:ins w:id="60" w:author="Sunu C Thomas" w:date="2020-07-18T10:32:00Z"/>
          <w:rFonts w:ascii="Times" w:hAnsi="Times" w:cs="Times"/>
          <w:color w:val="000000"/>
          <w:sz w:val="24"/>
          <w:szCs w:val="24"/>
        </w:rPr>
      </w:pPr>
    </w:p>
    <w:p w14:paraId="4BE844E9" w14:textId="77777777" w:rsidR="004F0428" w:rsidRDefault="004F0428" w:rsidP="004F0428">
      <w:pPr>
        <w:pStyle w:val="ListParagraph"/>
        <w:spacing w:after="0" w:line="240" w:lineRule="auto"/>
        <w:ind w:left="0"/>
        <w:jc w:val="both"/>
        <w:rPr>
          <w:ins w:id="61" w:author="Sunu C Thomas" w:date="2020-07-18T10:32:00Z"/>
          <w:rFonts w:ascii="Times New Roman" w:hAnsi="Times New Roman"/>
          <w:sz w:val="24"/>
          <w:szCs w:val="24"/>
        </w:rPr>
      </w:pPr>
      <w:ins w:id="62" w:author="Sunu C Thomas" w:date="2020-07-18T10:32:00Z">
        <w:r w:rsidRPr="007F6120">
          <w:rPr>
            <w:rFonts w:ascii="Times" w:hAnsi="Times" w:cs="Times"/>
            <w:color w:val="000000"/>
            <w:sz w:val="24"/>
            <w:szCs w:val="24"/>
          </w:rPr>
          <w:t>The study sample included women from three districts of Kerala, Thiruvananthapuram, Kottayam and Malappuram</w:t>
        </w:r>
        <w:r w:rsidRPr="007F6120">
          <w:rPr>
            <w:rFonts w:ascii="Times New Roman" w:hAnsi="Times New Roman"/>
            <w:color w:val="000000"/>
            <w:sz w:val="24"/>
            <w:szCs w:val="24"/>
          </w:rPr>
          <w:t xml:space="preserve">. </w:t>
        </w:r>
        <w:r w:rsidRPr="007F6120">
          <w:rPr>
            <w:rFonts w:ascii="Times New Roman" w:hAnsi="Times New Roman"/>
            <w:sz w:val="24"/>
            <w:szCs w:val="24"/>
          </w:rPr>
          <w:t xml:space="preserve">The </w:t>
        </w:r>
        <w:r w:rsidRPr="008822AD">
          <w:rPr>
            <w:rFonts w:ascii="Times New Roman" w:hAnsi="Times New Roman"/>
            <w:sz w:val="24"/>
            <w:szCs w:val="24"/>
          </w:rPr>
          <w:t xml:space="preserve">14 </w:t>
        </w:r>
        <w:r w:rsidRPr="007F6120">
          <w:rPr>
            <w:rFonts w:ascii="Times New Roman" w:hAnsi="Times New Roman"/>
            <w:sz w:val="24"/>
            <w:szCs w:val="24"/>
          </w:rPr>
          <w:t xml:space="preserve">districts </w:t>
        </w:r>
        <w:r w:rsidRPr="008822AD">
          <w:rPr>
            <w:rFonts w:ascii="Times New Roman" w:hAnsi="Times New Roman"/>
            <w:sz w:val="24"/>
            <w:szCs w:val="24"/>
          </w:rPr>
          <w:t>of K</w:t>
        </w:r>
        <w:r w:rsidRPr="007F6120">
          <w:rPr>
            <w:rFonts w:ascii="Times New Roman" w:hAnsi="Times New Roman"/>
            <w:sz w:val="24"/>
            <w:szCs w:val="24"/>
          </w:rPr>
          <w:t xml:space="preserve">erala were </w:t>
        </w:r>
        <w:r w:rsidRPr="008822AD">
          <w:rPr>
            <w:rFonts w:ascii="Times New Roman" w:hAnsi="Times New Roman"/>
            <w:sz w:val="24"/>
            <w:szCs w:val="24"/>
          </w:rPr>
          <w:t>ranke</w:t>
        </w:r>
        <w:r w:rsidRPr="007F6120">
          <w:rPr>
            <w:rFonts w:ascii="Times New Roman" w:hAnsi="Times New Roman"/>
            <w:sz w:val="24"/>
            <w:szCs w:val="24"/>
          </w:rPr>
          <w:t>d based on the expected level of infertility</w:t>
        </w:r>
        <w:r w:rsidRPr="008822AD">
          <w:rPr>
            <w:rFonts w:ascii="Times New Roman" w:hAnsi="Times New Roman"/>
            <w:sz w:val="24"/>
            <w:szCs w:val="24"/>
          </w:rPr>
          <w:t>. Th</w:t>
        </w:r>
        <w:r w:rsidRPr="007F6120">
          <w:rPr>
            <w:rFonts w:ascii="Times New Roman" w:hAnsi="Times New Roman"/>
            <w:sz w:val="24"/>
            <w:szCs w:val="24"/>
          </w:rPr>
          <w:t>e district</w:t>
        </w:r>
        <w:r>
          <w:rPr>
            <w:rFonts w:ascii="Times New Roman" w:hAnsi="Times New Roman"/>
            <w:sz w:val="24"/>
            <w:szCs w:val="24"/>
          </w:rPr>
          <w:t>s</w:t>
        </w:r>
        <w:r w:rsidRPr="007F6120">
          <w:rPr>
            <w:rFonts w:ascii="Times New Roman" w:hAnsi="Times New Roman"/>
            <w:sz w:val="24"/>
            <w:szCs w:val="24"/>
          </w:rPr>
          <w:t xml:space="preserve"> were grouped </w:t>
        </w:r>
        <w:r w:rsidRPr="008822AD">
          <w:rPr>
            <w:rFonts w:ascii="Times New Roman" w:hAnsi="Times New Roman"/>
            <w:sz w:val="24"/>
            <w:szCs w:val="24"/>
          </w:rPr>
          <w:t xml:space="preserve">into </w:t>
        </w:r>
        <w:r w:rsidRPr="007F6120">
          <w:rPr>
            <w:rFonts w:ascii="Times New Roman" w:hAnsi="Times New Roman"/>
            <w:sz w:val="24"/>
            <w:szCs w:val="24"/>
          </w:rPr>
          <w:t xml:space="preserve">three categories based on their expected </w:t>
        </w:r>
        <w:r w:rsidRPr="007F6120">
          <w:rPr>
            <w:rFonts w:ascii="Times New Roman" w:hAnsi="Times New Roman"/>
            <w:sz w:val="24"/>
            <w:szCs w:val="24"/>
          </w:rPr>
          <w:lastRenderedPageBreak/>
          <w:t>level of infertility as low</w:t>
        </w:r>
        <w:r w:rsidRPr="008822AD">
          <w:rPr>
            <w:rFonts w:ascii="Times New Roman" w:hAnsi="Times New Roman"/>
            <w:sz w:val="24"/>
            <w:szCs w:val="24"/>
          </w:rPr>
          <w:t>,</w:t>
        </w:r>
        <w:r w:rsidRPr="007F6120">
          <w:rPr>
            <w:rFonts w:ascii="Times New Roman" w:hAnsi="Times New Roman"/>
            <w:sz w:val="24"/>
            <w:szCs w:val="24"/>
          </w:rPr>
          <w:t xml:space="preserve"> middle and high level</w:t>
        </w:r>
        <w:r w:rsidRPr="008822AD">
          <w:rPr>
            <w:rFonts w:ascii="Times New Roman" w:hAnsi="Times New Roman"/>
            <w:sz w:val="24"/>
            <w:szCs w:val="24"/>
          </w:rPr>
          <w:t xml:space="preserve">s of </w:t>
        </w:r>
        <w:r w:rsidRPr="007F6120">
          <w:rPr>
            <w:rFonts w:ascii="Times New Roman" w:hAnsi="Times New Roman"/>
            <w:sz w:val="24"/>
            <w:szCs w:val="24"/>
          </w:rPr>
          <w:t xml:space="preserve">infertility. </w:t>
        </w:r>
        <w:r>
          <w:rPr>
            <w:rFonts w:ascii="Times New Roman" w:hAnsi="Times New Roman"/>
            <w:sz w:val="24"/>
            <w:szCs w:val="24"/>
          </w:rPr>
          <w:t xml:space="preserve">One district from </w:t>
        </w:r>
        <w:r w:rsidRPr="007F6120">
          <w:rPr>
            <w:rFonts w:ascii="Times New Roman" w:hAnsi="Times New Roman"/>
            <w:sz w:val="24"/>
            <w:szCs w:val="24"/>
          </w:rPr>
          <w:t xml:space="preserve">each group </w:t>
        </w:r>
        <w:r w:rsidRPr="008822AD">
          <w:rPr>
            <w:rFonts w:ascii="Times New Roman" w:hAnsi="Times New Roman"/>
            <w:sz w:val="24"/>
            <w:szCs w:val="24"/>
          </w:rPr>
          <w:t>was s</w:t>
        </w:r>
        <w:r w:rsidRPr="007F6120">
          <w:rPr>
            <w:rFonts w:ascii="Times New Roman" w:hAnsi="Times New Roman"/>
            <w:sz w:val="24"/>
            <w:szCs w:val="24"/>
          </w:rPr>
          <w:t xml:space="preserve">elected. </w:t>
        </w:r>
        <w:r w:rsidRPr="007F6120">
          <w:rPr>
            <w:rFonts w:ascii="Times" w:hAnsi="Times" w:cs="Times"/>
            <w:color w:val="000000"/>
            <w:sz w:val="24"/>
            <w:szCs w:val="24"/>
          </w:rPr>
          <w:t xml:space="preserve">This brought in necessary variation in the infertility treatment seeking experiences in terms of age at marriage, educational levels and religious denominations. The study documented the various treatment options used to resolve infertility across all types of centres and the reasons, if any for discontinuing treatment at specific centres. </w:t>
        </w:r>
        <w:r w:rsidRPr="009C7B0A">
          <w:rPr>
            <w:rFonts w:ascii="Times New Roman" w:hAnsi="Times New Roman"/>
            <w:sz w:val="24"/>
            <w:szCs w:val="24"/>
          </w:rPr>
          <w:t>The data analysis was done using R software version 1.2.1335. A descriptive analysis of the care seeking pathway of the couples across 11 centers was done</w:t>
        </w:r>
        <w:r>
          <w:rPr>
            <w:rFonts w:ascii="Times New Roman" w:hAnsi="Times New Roman"/>
            <w:sz w:val="24"/>
            <w:szCs w:val="24"/>
          </w:rPr>
          <w:t>. This was done</w:t>
        </w:r>
        <w:r w:rsidRPr="009C7B0A">
          <w:rPr>
            <w:rFonts w:ascii="Times New Roman" w:hAnsi="Times New Roman"/>
            <w:sz w:val="24"/>
            <w:szCs w:val="24"/>
          </w:rPr>
          <w:t xml:space="preserve"> to understand the</w:t>
        </w:r>
        <w:r>
          <w:rPr>
            <w:rFonts w:ascii="Times New Roman" w:hAnsi="Times New Roman"/>
            <w:sz w:val="24"/>
            <w:szCs w:val="24"/>
          </w:rPr>
          <w:t xml:space="preserve"> treatments suggested to the couples and the </w:t>
        </w:r>
        <w:r w:rsidRPr="009C7B0A">
          <w:rPr>
            <w:rFonts w:ascii="Times New Roman" w:hAnsi="Times New Roman"/>
            <w:sz w:val="24"/>
            <w:szCs w:val="24"/>
          </w:rPr>
          <w:t xml:space="preserve">reasons for transition from one center to another. </w:t>
        </w:r>
      </w:ins>
    </w:p>
    <w:p w14:paraId="28A8788F" w14:textId="77777777" w:rsidR="004F0428" w:rsidRPr="009C7B0A" w:rsidRDefault="004F0428" w:rsidP="004F0428">
      <w:pPr>
        <w:pStyle w:val="ListParagraph"/>
        <w:spacing w:after="0" w:line="240" w:lineRule="auto"/>
        <w:ind w:left="0"/>
        <w:jc w:val="both"/>
        <w:rPr>
          <w:ins w:id="63" w:author="Sunu C Thomas" w:date="2020-07-18T10:32:00Z"/>
          <w:rFonts w:ascii="Times New Roman" w:hAnsi="Times New Roman"/>
          <w:sz w:val="24"/>
          <w:szCs w:val="24"/>
        </w:rPr>
      </w:pPr>
    </w:p>
    <w:p w14:paraId="6225DE96" w14:textId="77777777" w:rsidR="004F0428" w:rsidRPr="00D45DAB" w:rsidRDefault="004F0428" w:rsidP="004F0428">
      <w:pPr>
        <w:jc w:val="both"/>
        <w:rPr>
          <w:ins w:id="64" w:author="Sunu C Thomas" w:date="2020-07-18T10:32:00Z"/>
          <w:rFonts w:ascii="Times New Roman" w:hAnsi="Times New Roman" w:cs="Times New Roman"/>
        </w:rPr>
      </w:pPr>
      <w:ins w:id="65" w:author="Sunu C Thomas" w:date="2020-07-18T10:32:00Z">
        <w:r w:rsidRPr="008C5514">
          <w:rPr>
            <w:rFonts w:ascii="Times New Roman" w:hAnsi="Times New Roman" w:cs="Times New Roman"/>
          </w:rPr>
          <w:t>I look</w:t>
        </w:r>
        <w:r>
          <w:rPr>
            <w:rFonts w:ascii="Times New Roman" w:hAnsi="Times New Roman" w:cs="Times New Roman"/>
          </w:rPr>
          <w:t>ed at</w:t>
        </w:r>
        <w:r w:rsidRPr="008C5514">
          <w:rPr>
            <w:rFonts w:ascii="Times New Roman" w:hAnsi="Times New Roman" w:cs="Times New Roman"/>
          </w:rPr>
          <w:t xml:space="preserve"> th</w:t>
        </w:r>
        <w:r>
          <w:rPr>
            <w:rFonts w:ascii="Times New Roman" w:hAnsi="Times New Roman" w:cs="Times New Roman"/>
          </w:rPr>
          <w:t>is</w:t>
        </w:r>
        <w:r w:rsidRPr="008C5514">
          <w:rPr>
            <w:rFonts w:ascii="Times New Roman" w:hAnsi="Times New Roman" w:cs="Times New Roman"/>
          </w:rPr>
          <w:t xml:space="preserve"> study </w:t>
        </w:r>
        <w:r>
          <w:rPr>
            <w:rFonts w:ascii="Times New Roman" w:hAnsi="Times New Roman" w:cs="Times New Roman"/>
          </w:rPr>
          <w:t>from a feminist</w:t>
        </w:r>
        <w:r w:rsidRPr="008C5514">
          <w:rPr>
            <w:rFonts w:ascii="Times New Roman" w:hAnsi="Times New Roman" w:cs="Times New Roman"/>
          </w:rPr>
          <w:t xml:space="preserve"> perspective. The study is </w:t>
        </w:r>
        <w:r>
          <w:rPr>
            <w:rFonts w:ascii="Times New Roman" w:hAnsi="Times New Roman" w:cs="Times New Roman"/>
          </w:rPr>
          <w:t xml:space="preserve">rooted in the understanding that </w:t>
        </w:r>
        <w:r w:rsidRPr="008C5514">
          <w:rPr>
            <w:rFonts w:ascii="Times New Roman" w:hAnsi="Times New Roman" w:cs="Times New Roman"/>
          </w:rPr>
          <w:t>the</w:t>
        </w:r>
        <w:r>
          <w:rPr>
            <w:rFonts w:ascii="Times New Roman" w:hAnsi="Times New Roman" w:cs="Times New Roman"/>
          </w:rPr>
          <w:t xml:space="preserve">re is a social burden to infertility and that it is gendered. This means, </w:t>
        </w:r>
        <w:r w:rsidRPr="008C5514">
          <w:rPr>
            <w:rFonts w:ascii="Times New Roman" w:hAnsi="Times New Roman" w:cs="Times New Roman"/>
          </w:rPr>
          <w:t xml:space="preserve"> </w:t>
        </w:r>
        <w:r w:rsidRPr="00AA155B">
          <w:rPr>
            <w:rFonts w:ascii="Times New Roman" w:hAnsi="Times New Roman" w:cs="Times New Roman"/>
          </w:rPr>
          <w:t xml:space="preserve">even when the inability to reproduce is caused by male factor infertility, </w:t>
        </w:r>
        <w:r>
          <w:rPr>
            <w:rFonts w:ascii="Times New Roman" w:hAnsi="Times New Roman" w:cs="Times New Roman"/>
          </w:rPr>
          <w:t>its burden</w:t>
        </w:r>
        <w:r w:rsidRPr="00AA155B">
          <w:rPr>
            <w:rFonts w:ascii="Times New Roman" w:hAnsi="Times New Roman" w:cs="Times New Roman"/>
          </w:rPr>
          <w:t xml:space="preserve"> has to be borne by women. </w:t>
        </w:r>
        <w:r>
          <w:rPr>
            <w:rFonts w:ascii="Times New Roman" w:hAnsi="Times New Roman" w:cs="Times New Roman"/>
          </w:rPr>
          <w:t xml:space="preserve">The </w:t>
        </w:r>
        <w:r w:rsidRPr="008C5514">
          <w:rPr>
            <w:rFonts w:ascii="Times New Roman" w:hAnsi="Times New Roman" w:cs="Times New Roman"/>
          </w:rPr>
          <w:t xml:space="preserve">presence of reproductive technology </w:t>
        </w:r>
        <w:r>
          <w:rPr>
            <w:rFonts w:ascii="Times New Roman" w:hAnsi="Times New Roman" w:cs="Times New Roman"/>
          </w:rPr>
          <w:t xml:space="preserve">which offers solutions to couples with infertility  burdens women unequally when compared to the men. That these services are more frequently located in the private sector creates  additional barriers to access. </w:t>
        </w:r>
        <w:r w:rsidRPr="008C5514">
          <w:rPr>
            <w:rFonts w:ascii="Times New Roman" w:hAnsi="Times New Roman" w:cs="Times New Roman"/>
          </w:rPr>
          <w:t xml:space="preserve"> </w:t>
        </w:r>
      </w:ins>
    </w:p>
    <w:p w14:paraId="7EB0D6A1" w14:textId="51BCF852" w:rsidR="00B4049D" w:rsidDel="004F0428" w:rsidRDefault="00283145" w:rsidP="003916AE">
      <w:pPr>
        <w:jc w:val="both"/>
        <w:rPr>
          <w:del w:id="66" w:author="Sunu C Thomas" w:date="2020-07-18T10:32:00Z"/>
          <w:rFonts w:ascii="Times" w:hAnsi="Times" w:cs="Times"/>
          <w:color w:val="000000"/>
        </w:rPr>
      </w:pPr>
      <w:del w:id="67" w:author="Sunu C Thomas" w:date="2020-07-18T10:32:00Z">
        <w:r w:rsidDel="004F0428">
          <w:rPr>
            <w:rFonts w:ascii="Times" w:hAnsi="Times" w:cs="Times"/>
            <w:color w:val="000000"/>
          </w:rPr>
          <w:delText>In this</w:delText>
        </w:r>
        <w:r w:rsidR="00B4049D" w:rsidDel="004F0428">
          <w:rPr>
            <w:rFonts w:ascii="Times" w:hAnsi="Times" w:cs="Times"/>
            <w:color w:val="000000"/>
          </w:rPr>
          <w:delText xml:space="preserve"> article </w:delText>
        </w:r>
        <w:r w:rsidDel="004F0428">
          <w:rPr>
            <w:rFonts w:ascii="Times" w:hAnsi="Times" w:cs="Times"/>
            <w:color w:val="000000"/>
          </w:rPr>
          <w:delText xml:space="preserve">I </w:delText>
        </w:r>
        <w:r w:rsidR="007F49D2" w:rsidDel="004F0428">
          <w:rPr>
            <w:rFonts w:ascii="Times" w:hAnsi="Times" w:cs="Times"/>
            <w:color w:val="000000"/>
          </w:rPr>
          <w:delText xml:space="preserve">would </w:delText>
        </w:r>
        <w:r w:rsidR="00B4049D" w:rsidDel="004F0428">
          <w:rPr>
            <w:rFonts w:ascii="Times" w:hAnsi="Times" w:cs="Times"/>
            <w:color w:val="000000"/>
          </w:rPr>
          <w:delText xml:space="preserve">like to </w:delText>
        </w:r>
        <w:r w:rsidR="00AB4F51" w:rsidDel="004F0428">
          <w:rPr>
            <w:rFonts w:ascii="Times" w:hAnsi="Times" w:cs="Times"/>
            <w:color w:val="000000"/>
          </w:rPr>
          <w:delText xml:space="preserve">discuss </w:delText>
        </w:r>
        <w:r w:rsidR="00B4049D" w:rsidDel="004F0428">
          <w:rPr>
            <w:rFonts w:ascii="Times" w:hAnsi="Times" w:cs="Times"/>
            <w:color w:val="000000"/>
          </w:rPr>
          <w:delText>the moral dilemmas encountered during the data collection</w:delText>
        </w:r>
        <w:r w:rsidR="00AB4F51" w:rsidDel="004F0428">
          <w:rPr>
            <w:rFonts w:ascii="Times" w:hAnsi="Times" w:cs="Times"/>
            <w:color w:val="000000"/>
          </w:rPr>
          <w:delText>. The identification of these dilemmas</w:delText>
        </w:r>
        <w:r w:rsidR="00B4049D" w:rsidDel="004F0428">
          <w:rPr>
            <w:rFonts w:ascii="Times" w:hAnsi="Times" w:cs="Times"/>
            <w:color w:val="000000"/>
          </w:rPr>
          <w:delText xml:space="preserve"> will be supported by the empirical evidence from </w:delText>
        </w:r>
        <w:r w:rsidR="007F49D2" w:rsidDel="004F0428">
          <w:rPr>
            <w:rFonts w:ascii="Times" w:hAnsi="Times" w:cs="Times"/>
            <w:color w:val="000000"/>
          </w:rPr>
          <w:delText>the narratives</w:delText>
        </w:r>
        <w:r w:rsidR="00AB4F51" w:rsidDel="004F0428">
          <w:rPr>
            <w:rFonts w:ascii="Times" w:hAnsi="Times" w:cs="Times"/>
            <w:color w:val="000000"/>
          </w:rPr>
          <w:delText xml:space="preserve"> from the qualitative component of the study</w:delText>
        </w:r>
        <w:r w:rsidR="00B4049D" w:rsidDel="004F0428">
          <w:rPr>
            <w:rFonts w:ascii="Times" w:hAnsi="Times" w:cs="Times"/>
            <w:color w:val="000000"/>
          </w:rPr>
          <w:delText xml:space="preserve"> and </w:delText>
        </w:r>
        <w:r w:rsidR="00552607" w:rsidDel="004F0428">
          <w:rPr>
            <w:rFonts w:ascii="Times" w:hAnsi="Times" w:cs="Times"/>
            <w:color w:val="000000"/>
          </w:rPr>
          <w:delText xml:space="preserve">the </w:delText>
        </w:r>
        <w:r w:rsidR="00B4049D" w:rsidDel="004F0428">
          <w:rPr>
            <w:rFonts w:ascii="Times" w:hAnsi="Times" w:cs="Times"/>
            <w:color w:val="000000"/>
          </w:rPr>
          <w:delText>survey dat</w:delText>
        </w:r>
        <w:r w:rsidR="00552607" w:rsidDel="004F0428">
          <w:rPr>
            <w:rFonts w:ascii="Times" w:hAnsi="Times" w:cs="Times"/>
            <w:color w:val="000000"/>
          </w:rPr>
          <w:delText>a</w:delText>
        </w:r>
        <w:r w:rsidR="00B6301B" w:rsidDel="004F0428">
          <w:rPr>
            <w:rFonts w:ascii="Times" w:hAnsi="Times" w:cs="Times"/>
            <w:color w:val="000000"/>
          </w:rPr>
          <w:delText xml:space="preserve"> </w:delText>
        </w:r>
        <w:r w:rsidR="007F49D2" w:rsidDel="004F0428">
          <w:rPr>
            <w:rFonts w:ascii="Times" w:hAnsi="Times" w:cs="Times"/>
            <w:color w:val="000000"/>
          </w:rPr>
          <w:delText>of women</w:delText>
        </w:r>
        <w:r w:rsidR="00552607" w:rsidDel="004F0428">
          <w:rPr>
            <w:rFonts w:ascii="Times" w:hAnsi="Times" w:cs="Times"/>
            <w:color w:val="000000"/>
          </w:rPr>
          <w:delText xml:space="preserve"> with the history of treatment sought for infertility</w:delText>
        </w:r>
        <w:r w:rsidR="00B4049D" w:rsidDel="004F0428">
          <w:rPr>
            <w:rFonts w:ascii="Times" w:hAnsi="Times" w:cs="Times"/>
            <w:color w:val="000000"/>
          </w:rPr>
          <w:delText xml:space="preserve">. </w:delText>
        </w:r>
        <w:r w:rsidR="0095444A" w:rsidDel="004F0428">
          <w:rPr>
            <w:rFonts w:ascii="Times" w:hAnsi="Times" w:cs="Times"/>
            <w:color w:val="000000"/>
          </w:rPr>
          <w:delText>This study used both qualitative and quantitative methods to collect the data on the treatment seeking pathways of infertility</w:delText>
        </w:r>
        <w:r w:rsidR="0012270D" w:rsidDel="004F0428">
          <w:rPr>
            <w:rFonts w:ascii="Times" w:hAnsi="Times" w:cs="Times"/>
            <w:color w:val="000000"/>
          </w:rPr>
          <w:delText xml:space="preserve">. </w:delText>
        </w:r>
        <w:r w:rsidR="0095444A" w:rsidDel="004F0428">
          <w:rPr>
            <w:rFonts w:ascii="Times" w:hAnsi="Times" w:cs="Times"/>
            <w:color w:val="000000"/>
          </w:rPr>
          <w:delText>It</w:delText>
        </w:r>
        <w:r w:rsidR="00B4049D" w:rsidDel="004F0428">
          <w:rPr>
            <w:rFonts w:ascii="Times" w:hAnsi="Times" w:cs="Times"/>
            <w:color w:val="000000"/>
          </w:rPr>
          <w:delText xml:space="preserve"> was done </w:delText>
        </w:r>
        <w:r w:rsidR="002E30D1" w:rsidDel="004F0428">
          <w:rPr>
            <w:rFonts w:ascii="Times" w:hAnsi="Times" w:cs="Times"/>
            <w:color w:val="000000"/>
          </w:rPr>
          <w:delText xml:space="preserve">in </w:delText>
        </w:r>
        <w:r w:rsidR="00B4049D" w:rsidDel="004F0428">
          <w:rPr>
            <w:rFonts w:ascii="Times" w:hAnsi="Times" w:cs="Times"/>
            <w:color w:val="000000"/>
          </w:rPr>
          <w:delText>Thiruvananthapuram, Kollam, Kottayam and Malappuram</w:delText>
        </w:r>
        <w:r w:rsidR="002E30D1" w:rsidDel="004F0428">
          <w:rPr>
            <w:rFonts w:ascii="Times" w:hAnsi="Times" w:cs="Times"/>
            <w:color w:val="000000"/>
          </w:rPr>
          <w:delText xml:space="preserve"> districts</w:delText>
        </w:r>
        <w:r w:rsidR="0095444A" w:rsidDel="004F0428">
          <w:rPr>
            <w:rFonts w:ascii="Times" w:hAnsi="Times" w:cs="Times"/>
            <w:color w:val="000000"/>
          </w:rPr>
          <w:delText xml:space="preserve">. </w:delText>
        </w:r>
        <w:r w:rsidR="00B4049D" w:rsidDel="004F0428">
          <w:rPr>
            <w:rFonts w:ascii="Times" w:hAnsi="Times" w:cs="Times"/>
            <w:color w:val="000000"/>
          </w:rPr>
          <w:delText>This g</w:delText>
        </w:r>
        <w:r w:rsidR="00630021" w:rsidDel="004F0428">
          <w:rPr>
            <w:rFonts w:ascii="Times" w:hAnsi="Times" w:cs="Times"/>
            <w:color w:val="000000"/>
          </w:rPr>
          <w:delText>a</w:delText>
        </w:r>
        <w:r w:rsidR="00B4049D" w:rsidDel="004F0428">
          <w:rPr>
            <w:rFonts w:ascii="Times" w:hAnsi="Times" w:cs="Times"/>
            <w:color w:val="000000"/>
          </w:rPr>
          <w:delText xml:space="preserve">ve the wide variation in the nature of participants with respect to their age at marriage, </w:delText>
        </w:r>
        <w:r w:rsidR="007F49D2" w:rsidDel="004F0428">
          <w:rPr>
            <w:rFonts w:ascii="Times" w:hAnsi="Times" w:cs="Times"/>
            <w:color w:val="000000"/>
          </w:rPr>
          <w:delText>education, and</w:delText>
        </w:r>
        <w:r w:rsidR="00B6301B" w:rsidDel="004F0428">
          <w:rPr>
            <w:rFonts w:ascii="Times" w:hAnsi="Times" w:cs="Times"/>
            <w:color w:val="000000"/>
          </w:rPr>
          <w:delText xml:space="preserve"> </w:delText>
        </w:r>
        <w:r w:rsidR="00B4049D" w:rsidDel="004F0428">
          <w:rPr>
            <w:rFonts w:ascii="Times" w:hAnsi="Times" w:cs="Times"/>
            <w:color w:val="000000"/>
          </w:rPr>
          <w:delText>religious</w:delText>
        </w:r>
        <w:r w:rsidR="007F49D2" w:rsidDel="004F0428">
          <w:rPr>
            <w:rFonts w:ascii="Times" w:hAnsi="Times" w:cs="Times"/>
            <w:color w:val="000000"/>
          </w:rPr>
          <w:delText xml:space="preserve"> denomination</w:delText>
        </w:r>
        <w:r w:rsidR="00B4049D" w:rsidDel="004F0428">
          <w:rPr>
            <w:rFonts w:ascii="Times" w:hAnsi="Times" w:cs="Times"/>
            <w:color w:val="000000"/>
          </w:rPr>
          <w:delText xml:space="preserve">. This </w:delText>
        </w:r>
        <w:r w:rsidR="00630021" w:rsidDel="004F0428">
          <w:rPr>
            <w:rFonts w:ascii="Times" w:hAnsi="Times" w:cs="Times"/>
            <w:color w:val="000000"/>
          </w:rPr>
          <w:delText>was</w:delText>
        </w:r>
        <w:r w:rsidR="00B4049D" w:rsidDel="004F0428">
          <w:rPr>
            <w:rFonts w:ascii="Times" w:hAnsi="Times" w:cs="Times"/>
            <w:color w:val="000000"/>
          </w:rPr>
          <w:delText xml:space="preserve"> importan</w:delText>
        </w:r>
        <w:r w:rsidR="00630021" w:rsidDel="004F0428">
          <w:rPr>
            <w:rFonts w:ascii="Times" w:hAnsi="Times" w:cs="Times"/>
            <w:color w:val="000000"/>
          </w:rPr>
          <w:delText>t</w:delText>
        </w:r>
        <w:r w:rsidR="00B4049D" w:rsidDel="004F0428">
          <w:rPr>
            <w:rFonts w:ascii="Times" w:hAnsi="Times" w:cs="Times"/>
            <w:color w:val="000000"/>
          </w:rPr>
          <w:delText xml:space="preserve"> in infertility research specially when dealing with the treatments like </w:delText>
        </w:r>
        <w:r w:rsidR="003F28E0" w:rsidDel="004F0428">
          <w:rPr>
            <w:rFonts w:ascii="Times" w:hAnsi="Times" w:cs="Times"/>
            <w:color w:val="000000"/>
          </w:rPr>
          <w:delText>In Vitro Fertilisation (</w:delText>
        </w:r>
        <w:r w:rsidR="00B4049D" w:rsidDel="004F0428">
          <w:rPr>
            <w:rFonts w:ascii="Times" w:hAnsi="Times" w:cs="Times"/>
            <w:color w:val="000000"/>
          </w:rPr>
          <w:delText>IVF</w:delText>
        </w:r>
        <w:r w:rsidR="003F28E0" w:rsidDel="004F0428">
          <w:rPr>
            <w:rFonts w:ascii="Times" w:hAnsi="Times" w:cs="Times"/>
            <w:color w:val="000000"/>
          </w:rPr>
          <w:delText>)</w:delText>
        </w:r>
        <w:r w:rsidR="00B4049D" w:rsidDel="004F0428">
          <w:rPr>
            <w:rFonts w:ascii="Times" w:hAnsi="Times" w:cs="Times"/>
            <w:color w:val="000000"/>
          </w:rPr>
          <w:delText>, artificial insemination etc.</w:delText>
        </w:r>
      </w:del>
    </w:p>
    <w:p w14:paraId="598F3AF4" w14:textId="77777777" w:rsidR="004F0428" w:rsidRPr="00916CAB" w:rsidRDefault="004F0428" w:rsidP="003916AE">
      <w:pPr>
        <w:jc w:val="both"/>
        <w:rPr>
          <w:ins w:id="68" w:author="Sunu C Thomas" w:date="2020-07-18T10:32:00Z"/>
          <w:rFonts w:ascii="Times New Roman" w:hAnsi="Times New Roman" w:cs="Times New Roman"/>
        </w:rPr>
      </w:pPr>
    </w:p>
    <w:p w14:paraId="6126E150" w14:textId="0F3D3271" w:rsidR="00413B21" w:rsidDel="004F0428" w:rsidRDefault="00413B21" w:rsidP="003916AE">
      <w:pPr>
        <w:jc w:val="both"/>
        <w:rPr>
          <w:del w:id="69" w:author="Sunu C Thomas" w:date="2020-07-18T10:32:00Z"/>
          <w:rFonts w:ascii="Times New Roman" w:hAnsi="Times New Roman" w:cs="Times New Roman"/>
        </w:rPr>
      </w:pPr>
    </w:p>
    <w:p w14:paraId="2B9E9999" w14:textId="593AA3ED" w:rsidR="002B1D87" w:rsidDel="004F0428" w:rsidRDefault="000068C6" w:rsidP="003916AE">
      <w:pPr>
        <w:jc w:val="both"/>
        <w:rPr>
          <w:del w:id="70" w:author="Sunu C Thomas" w:date="2020-07-18T10:32:00Z"/>
          <w:rFonts w:ascii="Times New Roman" w:hAnsi="Times New Roman" w:cs="Times New Roman"/>
        </w:rPr>
      </w:pPr>
      <w:del w:id="71" w:author="Sunu C Thomas" w:date="2020-07-18T10:32:00Z">
        <w:r w:rsidDel="004F0428">
          <w:rPr>
            <w:rFonts w:ascii="Times New Roman" w:hAnsi="Times New Roman" w:cs="Times New Roman"/>
          </w:rPr>
          <w:delText xml:space="preserve">The first phase was </w:delText>
        </w:r>
        <w:r w:rsidR="00B66B65" w:rsidDel="004F0428">
          <w:rPr>
            <w:rFonts w:ascii="Times New Roman" w:hAnsi="Times New Roman" w:cs="Times New Roman"/>
          </w:rPr>
          <w:delText>t</w:delText>
        </w:r>
        <w:r w:rsidR="005A5BFA" w:rsidDel="004F0428">
          <w:rPr>
            <w:rFonts w:ascii="Times New Roman" w:hAnsi="Times New Roman" w:cs="Times New Roman"/>
          </w:rPr>
          <w:delText>he qualitative phase</w:delText>
        </w:r>
        <w:r w:rsidR="00421070" w:rsidDel="004F0428">
          <w:rPr>
            <w:rFonts w:ascii="Times New Roman" w:hAnsi="Times New Roman" w:cs="Times New Roman"/>
          </w:rPr>
          <w:delText xml:space="preserve">, which was done </w:delText>
        </w:r>
        <w:r w:rsidDel="004F0428">
          <w:rPr>
            <w:rFonts w:ascii="Times New Roman" w:hAnsi="Times New Roman" w:cs="Times New Roman"/>
          </w:rPr>
          <w:delText xml:space="preserve">in </w:delText>
        </w:r>
        <w:r w:rsidR="00CA501B" w:rsidDel="004F0428">
          <w:rPr>
            <w:rFonts w:ascii="Times New Roman" w:hAnsi="Times New Roman" w:cs="Times New Roman"/>
          </w:rPr>
          <w:delText>Thiruvananthapuram</w:delText>
        </w:r>
        <w:r w:rsidDel="004F0428">
          <w:rPr>
            <w:rFonts w:ascii="Times New Roman" w:hAnsi="Times New Roman" w:cs="Times New Roman"/>
          </w:rPr>
          <w:delText xml:space="preserve"> and Kollam districts</w:delText>
        </w:r>
        <w:r w:rsidR="005425A3" w:rsidDel="004F0428">
          <w:rPr>
            <w:rFonts w:ascii="Times New Roman" w:hAnsi="Times New Roman" w:cs="Times New Roman"/>
          </w:rPr>
          <w:delText xml:space="preserve"> of Kerala state, India</w:delText>
        </w:r>
        <w:r w:rsidDel="004F0428">
          <w:rPr>
            <w:rFonts w:ascii="Times New Roman" w:hAnsi="Times New Roman" w:cs="Times New Roman"/>
          </w:rPr>
          <w:delText xml:space="preserve">. In this phase a </w:delText>
        </w:r>
        <w:r w:rsidR="00633486" w:rsidRPr="00916CAB" w:rsidDel="004F0428">
          <w:rPr>
            <w:rFonts w:ascii="Times New Roman" w:hAnsi="Times New Roman" w:cs="Times New Roman"/>
          </w:rPr>
          <w:delText>total of</w:delText>
        </w:r>
        <w:r w:rsidR="0002466B" w:rsidDel="004F0428">
          <w:rPr>
            <w:rFonts w:ascii="Times New Roman" w:hAnsi="Times New Roman" w:cs="Times New Roman"/>
          </w:rPr>
          <w:delText xml:space="preserve"> 18 persons,</w:delText>
        </w:r>
        <w:r w:rsidR="00925F5C" w:rsidRPr="00916CAB" w:rsidDel="004F0428">
          <w:rPr>
            <w:rFonts w:ascii="Times New Roman" w:hAnsi="Times New Roman" w:cs="Times New Roman"/>
          </w:rPr>
          <w:delText xml:space="preserve">16 </w:delText>
        </w:r>
        <w:r w:rsidR="00633486" w:rsidRPr="00916CAB" w:rsidDel="004F0428">
          <w:rPr>
            <w:rFonts w:ascii="Times New Roman" w:hAnsi="Times New Roman" w:cs="Times New Roman"/>
          </w:rPr>
          <w:delText xml:space="preserve">women and two husbands (of the </w:delText>
        </w:r>
        <w:r w:rsidR="00925F5C" w:rsidRPr="00916CAB" w:rsidDel="004F0428">
          <w:rPr>
            <w:rFonts w:ascii="Times New Roman" w:hAnsi="Times New Roman" w:cs="Times New Roman"/>
          </w:rPr>
          <w:delText>participants</w:delText>
        </w:r>
        <w:r w:rsidR="00633486" w:rsidRPr="00916CAB" w:rsidDel="004F0428">
          <w:rPr>
            <w:rFonts w:ascii="Times New Roman" w:hAnsi="Times New Roman" w:cs="Times New Roman"/>
          </w:rPr>
          <w:delText>) were interviewed.</w:delText>
        </w:r>
        <w:r w:rsidR="00B6301B" w:rsidDel="004F0428">
          <w:rPr>
            <w:rFonts w:ascii="Times New Roman" w:hAnsi="Times New Roman" w:cs="Times New Roman"/>
          </w:rPr>
          <w:delText xml:space="preserve"> </w:delText>
        </w:r>
        <w:r w:rsidR="00633486" w:rsidRPr="00916CAB" w:rsidDel="004F0428">
          <w:rPr>
            <w:rFonts w:ascii="Times New Roman" w:hAnsi="Times New Roman" w:cs="Times New Roman"/>
          </w:rPr>
          <w:delText xml:space="preserve">Out of these </w:delText>
        </w:r>
        <w:r w:rsidR="00925F5C" w:rsidRPr="00916CAB" w:rsidDel="004F0428">
          <w:rPr>
            <w:rFonts w:ascii="Times New Roman" w:hAnsi="Times New Roman" w:cs="Times New Roman"/>
          </w:rPr>
          <w:delText xml:space="preserve">only </w:delText>
        </w:r>
        <w:r w:rsidR="00633486" w:rsidRPr="00916CAB" w:rsidDel="004F0428">
          <w:rPr>
            <w:rFonts w:ascii="Times New Roman" w:hAnsi="Times New Roman" w:cs="Times New Roman"/>
          </w:rPr>
          <w:delText>three</w:delText>
        </w:r>
        <w:r w:rsidR="00925F5C" w:rsidRPr="00916CAB" w:rsidDel="004F0428">
          <w:rPr>
            <w:rFonts w:ascii="Times New Roman" w:hAnsi="Times New Roman" w:cs="Times New Roman"/>
          </w:rPr>
          <w:delText xml:space="preserve"> were upper middle class, rest of the women belonged to lower and middles class socio-economic status. At the time of interview, eight had children born through treatment and via adoption (</w:delText>
        </w:r>
        <w:r w:rsidR="00421070" w:rsidDel="004F0428">
          <w:rPr>
            <w:rFonts w:ascii="Times New Roman" w:hAnsi="Times New Roman" w:cs="Times New Roman"/>
          </w:rPr>
          <w:delText>two</w:delText>
        </w:r>
        <w:r w:rsidR="00B6301B" w:rsidDel="004F0428">
          <w:rPr>
            <w:rFonts w:ascii="Times New Roman" w:hAnsi="Times New Roman" w:cs="Times New Roman"/>
          </w:rPr>
          <w:delText xml:space="preserve"> </w:delText>
        </w:r>
        <w:r w:rsidR="0002466B" w:rsidDel="004F0428">
          <w:rPr>
            <w:rFonts w:ascii="Times New Roman" w:hAnsi="Times New Roman" w:cs="Times New Roman"/>
          </w:rPr>
          <w:delText>women</w:delText>
        </w:r>
        <w:r w:rsidR="00925F5C" w:rsidRPr="00916CAB" w:rsidDel="004F0428">
          <w:rPr>
            <w:rFonts w:ascii="Times New Roman" w:hAnsi="Times New Roman" w:cs="Times New Roman"/>
          </w:rPr>
          <w:delText>), others were either continuing treatment or has not yet initiated formal treatment for their fertility problem</w:delText>
        </w:r>
        <w:r w:rsidR="00633486" w:rsidRPr="00916CAB" w:rsidDel="004F0428">
          <w:rPr>
            <w:rFonts w:ascii="Times New Roman" w:hAnsi="Times New Roman" w:cs="Times New Roman"/>
          </w:rPr>
          <w:delText>, while some had discontinued formal treatment</w:delText>
        </w:r>
        <w:r w:rsidR="00925F5C" w:rsidRPr="00916CAB" w:rsidDel="004F0428">
          <w:rPr>
            <w:rFonts w:ascii="Times New Roman" w:hAnsi="Times New Roman" w:cs="Times New Roman"/>
          </w:rPr>
          <w:delText>.  The infertility diagnosis of the couples included male factor, female factor and unexplained causes. The female factor included women with PCOD, tubal blockage and primary ovarian failure. Male factors included mainly azoospermia.</w:delText>
        </w:r>
        <w:r w:rsidR="00B6301B" w:rsidDel="004F0428">
          <w:rPr>
            <w:rFonts w:ascii="Times New Roman" w:hAnsi="Times New Roman" w:cs="Times New Roman"/>
          </w:rPr>
          <w:delText xml:space="preserve"> </w:delText>
        </w:r>
        <w:r w:rsidR="000778E4" w:rsidRPr="00916CAB" w:rsidDel="004F0428">
          <w:rPr>
            <w:rFonts w:ascii="Times New Roman" w:hAnsi="Times New Roman" w:cs="Times New Roman"/>
          </w:rPr>
          <w:delText xml:space="preserve">The respondents were asked to elaborate on their care seeking pathway for infertility. The results of the exercise </w:delText>
        </w:r>
        <w:r w:rsidR="0002466B" w:rsidDel="004F0428">
          <w:rPr>
            <w:rFonts w:ascii="Times New Roman" w:hAnsi="Times New Roman" w:cs="Times New Roman"/>
          </w:rPr>
          <w:delText xml:space="preserve">described </w:delText>
        </w:r>
        <w:r w:rsidR="000778E4" w:rsidRPr="00916CAB" w:rsidDel="004F0428">
          <w:rPr>
            <w:rFonts w:ascii="Times New Roman" w:hAnsi="Times New Roman" w:cs="Times New Roman"/>
          </w:rPr>
          <w:delText xml:space="preserve">why and how the couples seek care </w:delText>
        </w:r>
        <w:r w:rsidR="005425A3" w:rsidRPr="00916CAB" w:rsidDel="004F0428">
          <w:rPr>
            <w:rFonts w:ascii="Times New Roman" w:hAnsi="Times New Roman" w:cs="Times New Roman"/>
          </w:rPr>
          <w:delText>for infertility</w:delText>
        </w:r>
        <w:r w:rsidR="000778E4" w:rsidRPr="00916CAB" w:rsidDel="004F0428">
          <w:rPr>
            <w:rFonts w:ascii="Times New Roman" w:hAnsi="Times New Roman" w:cs="Times New Roman"/>
          </w:rPr>
          <w:delText>.</w:delText>
        </w:r>
      </w:del>
    </w:p>
    <w:p w14:paraId="7E774CC2" w14:textId="39AFA20D" w:rsidR="00413B21" w:rsidDel="004F0428" w:rsidRDefault="00413B21" w:rsidP="003916AE">
      <w:pPr>
        <w:jc w:val="both"/>
        <w:rPr>
          <w:del w:id="72" w:author="Sunu C Thomas" w:date="2020-07-18T10:32:00Z"/>
          <w:rFonts w:ascii="Times New Roman" w:hAnsi="Times New Roman" w:cs="Times New Roman"/>
        </w:rPr>
      </w:pPr>
    </w:p>
    <w:p w14:paraId="41C8A7EF" w14:textId="59131D30" w:rsidR="00E344F4" w:rsidDel="004F0428" w:rsidRDefault="00E344F4" w:rsidP="003916AE">
      <w:pPr>
        <w:jc w:val="both"/>
        <w:rPr>
          <w:del w:id="73" w:author="Sunu C Thomas" w:date="2020-07-18T10:32:00Z"/>
          <w:rFonts w:ascii="Times New Roman" w:hAnsi="Times New Roman" w:cs="Times New Roman"/>
        </w:rPr>
      </w:pPr>
      <w:del w:id="74" w:author="Sunu C Thomas" w:date="2020-07-18T10:32:00Z">
        <w:r w:rsidDel="004F0428">
          <w:rPr>
            <w:rFonts w:ascii="Times New Roman" w:hAnsi="Times New Roman" w:cs="Times New Roman"/>
          </w:rPr>
          <w:delText xml:space="preserve">The </w:delText>
        </w:r>
        <w:r w:rsidR="005425A3" w:rsidDel="004F0428">
          <w:rPr>
            <w:rFonts w:ascii="Times New Roman" w:hAnsi="Times New Roman" w:cs="Times New Roman"/>
          </w:rPr>
          <w:delText>community-based</w:delText>
        </w:r>
        <w:r w:rsidDel="004F0428">
          <w:rPr>
            <w:rFonts w:ascii="Times New Roman" w:hAnsi="Times New Roman" w:cs="Times New Roman"/>
          </w:rPr>
          <w:delText xml:space="preserve"> survey was done among 605 women who were either seeking care for infertility or had history of treatment seeking for infertility. It was </w:delText>
        </w:r>
        <w:r w:rsidR="005425A3" w:rsidDel="004F0428">
          <w:rPr>
            <w:rFonts w:ascii="Times New Roman" w:hAnsi="Times New Roman" w:cs="Times New Roman"/>
          </w:rPr>
          <w:delText>done in</w:delText>
        </w:r>
        <w:r w:rsidDel="004F0428">
          <w:rPr>
            <w:rFonts w:ascii="Times New Roman" w:hAnsi="Times New Roman" w:cs="Times New Roman"/>
          </w:rPr>
          <w:delText xml:space="preserve"> three districts</w:delText>
        </w:r>
        <w:r w:rsidR="005425A3" w:rsidDel="004F0428">
          <w:rPr>
            <w:rFonts w:ascii="Times New Roman" w:hAnsi="Times New Roman" w:cs="Times New Roman"/>
          </w:rPr>
          <w:delText xml:space="preserve"> of Kerala</w:delText>
        </w:r>
        <w:r w:rsidDel="004F0428">
          <w:rPr>
            <w:rFonts w:ascii="Times New Roman" w:hAnsi="Times New Roman" w:cs="Times New Roman"/>
          </w:rPr>
          <w:delText xml:space="preserve"> viz., Thiruvananthapuram, Kottayam and Malappuram using a</w:delText>
        </w:r>
        <w:r w:rsidR="005425A3" w:rsidDel="004F0428">
          <w:rPr>
            <w:rFonts w:ascii="Times New Roman" w:hAnsi="Times New Roman" w:cs="Times New Roman"/>
          </w:rPr>
          <w:delText xml:space="preserve"> structured </w:delText>
        </w:r>
        <w:r w:rsidDel="004F0428">
          <w:rPr>
            <w:rFonts w:ascii="Times New Roman" w:hAnsi="Times New Roman" w:cs="Times New Roman"/>
          </w:rPr>
          <w:delText xml:space="preserve">interview schedule. </w:delText>
        </w:r>
      </w:del>
    </w:p>
    <w:p w14:paraId="49DF6699" w14:textId="4D538D4F" w:rsidR="00413B21" w:rsidDel="004F0428" w:rsidRDefault="00413B21" w:rsidP="003916AE">
      <w:pPr>
        <w:jc w:val="both"/>
        <w:rPr>
          <w:del w:id="75" w:author="Sunu C Thomas" w:date="2020-07-18T10:32:00Z"/>
          <w:rFonts w:ascii="Times New Roman" w:hAnsi="Times New Roman" w:cs="Times New Roman"/>
        </w:rPr>
      </w:pPr>
    </w:p>
    <w:p w14:paraId="1A6FCF34" w14:textId="7225CFB6" w:rsidR="00B66B65" w:rsidDel="004F0428" w:rsidRDefault="00A57791" w:rsidP="003916AE">
      <w:pPr>
        <w:jc w:val="both"/>
        <w:rPr>
          <w:del w:id="76" w:author="Sunu C Thomas" w:date="2020-07-18T10:32:00Z"/>
          <w:rFonts w:ascii="Times New Roman" w:hAnsi="Times New Roman" w:cs="Times New Roman"/>
        </w:rPr>
      </w:pPr>
      <w:del w:id="77" w:author="Sunu C Thomas" w:date="2020-07-18T10:32:00Z">
        <w:r w:rsidDel="004F0428">
          <w:rPr>
            <w:rFonts w:ascii="Times New Roman" w:hAnsi="Times New Roman" w:cs="Times New Roman"/>
          </w:rPr>
          <w:delText>The qualitative findings help</w:delText>
        </w:r>
        <w:r w:rsidR="005425A3" w:rsidDel="004F0428">
          <w:rPr>
            <w:rFonts w:ascii="Times New Roman" w:hAnsi="Times New Roman" w:cs="Times New Roman"/>
          </w:rPr>
          <w:delText>ed</w:delText>
        </w:r>
        <w:r w:rsidDel="004F0428">
          <w:rPr>
            <w:rFonts w:ascii="Times New Roman" w:hAnsi="Times New Roman" w:cs="Times New Roman"/>
          </w:rPr>
          <w:delText xml:space="preserve"> to ground the </w:delText>
        </w:r>
        <w:r w:rsidR="00B66B65" w:rsidDel="004F0428">
          <w:rPr>
            <w:rFonts w:ascii="Times New Roman" w:hAnsi="Times New Roman" w:cs="Times New Roman"/>
          </w:rPr>
          <w:delText>rationale for the</w:delText>
        </w:r>
        <w:r w:rsidR="00B6301B" w:rsidDel="004F0428">
          <w:rPr>
            <w:rFonts w:ascii="Times New Roman" w:hAnsi="Times New Roman" w:cs="Times New Roman"/>
          </w:rPr>
          <w:delText xml:space="preserve"> </w:delText>
        </w:r>
        <w:r w:rsidR="004025D6" w:rsidDel="004F0428">
          <w:rPr>
            <w:rFonts w:ascii="Times New Roman" w:hAnsi="Times New Roman" w:cs="Times New Roman"/>
          </w:rPr>
          <w:delText xml:space="preserve">deliberation of multiple centres by the </w:delText>
        </w:r>
        <w:r w:rsidDel="004F0428">
          <w:rPr>
            <w:rFonts w:ascii="Times New Roman" w:hAnsi="Times New Roman" w:cs="Times New Roman"/>
          </w:rPr>
          <w:delText xml:space="preserve">couples </w:delText>
        </w:r>
        <w:r w:rsidR="004025D6" w:rsidDel="004F0428">
          <w:rPr>
            <w:rFonts w:ascii="Times New Roman" w:hAnsi="Times New Roman" w:cs="Times New Roman"/>
          </w:rPr>
          <w:delText xml:space="preserve">for the treatment </w:delText>
        </w:r>
        <w:r w:rsidR="00B66B65" w:rsidDel="004F0428">
          <w:rPr>
            <w:rFonts w:ascii="Times New Roman" w:hAnsi="Times New Roman" w:cs="Times New Roman"/>
          </w:rPr>
          <w:delText xml:space="preserve">and during the quantitative phase of the study the actual treatment seeking pathway was elicited using interview schedule to understand the exact movement of the couples within the treatment seeking trajectory. </w:delText>
        </w:r>
        <w:r w:rsidR="00AB4F51" w:rsidDel="004F0428">
          <w:rPr>
            <w:rFonts w:ascii="Times New Roman" w:hAnsi="Times New Roman" w:cs="Times New Roman"/>
          </w:rPr>
          <w:delText>While the whole process was morally challenging in multiple ways, this paper discusses the particular dilemma that I faced while interviewing women who were in the care seeking pathway, using a structured interview schedule.</w:delText>
        </w:r>
      </w:del>
    </w:p>
    <w:p w14:paraId="4E6CCCA4" w14:textId="2F9E7859" w:rsidR="00253C90" w:rsidDel="004F0428" w:rsidRDefault="00253C90" w:rsidP="003916AE">
      <w:pPr>
        <w:jc w:val="both"/>
        <w:rPr>
          <w:del w:id="78" w:author="Sunu C Thomas" w:date="2020-07-18T10:32:00Z"/>
          <w:rFonts w:ascii="Times New Roman" w:hAnsi="Times New Roman" w:cs="Times New Roman"/>
        </w:rPr>
      </w:pPr>
    </w:p>
    <w:p w14:paraId="3EF385BF" w14:textId="54947BA4" w:rsidR="00AA4CBA" w:rsidDel="004F0428" w:rsidRDefault="00AA4CBA" w:rsidP="003916AE">
      <w:pPr>
        <w:jc w:val="both"/>
        <w:rPr>
          <w:del w:id="79" w:author="Sunu C Thomas" w:date="2020-07-18T10:32:00Z"/>
          <w:rFonts w:ascii="Times New Roman" w:hAnsi="Times New Roman" w:cs="Times New Roman"/>
        </w:rPr>
      </w:pPr>
      <w:del w:id="80" w:author="Sunu C Thomas" w:date="2020-07-18T10:32:00Z">
        <w:r w:rsidDel="004F0428">
          <w:rPr>
            <w:rFonts w:ascii="Times New Roman" w:hAnsi="Times New Roman" w:cs="Times New Roman"/>
          </w:rPr>
          <w:delText xml:space="preserve">The following sections situates </w:delText>
        </w:r>
        <w:r w:rsidR="004955D3" w:rsidDel="004F0428">
          <w:rPr>
            <w:rFonts w:ascii="Times New Roman" w:hAnsi="Times New Roman" w:cs="Times New Roman"/>
          </w:rPr>
          <w:delText xml:space="preserve">the care seeking for infertility in Kerala by explaining how and why couples seek care for infertility. </w:delText>
        </w:r>
        <w:r w:rsidR="00E626BB" w:rsidDel="004F0428">
          <w:rPr>
            <w:rFonts w:ascii="Times New Roman" w:hAnsi="Times New Roman" w:cs="Times New Roman"/>
          </w:rPr>
          <w:delText xml:space="preserve">This will be followed by </w:delText>
        </w:r>
        <w:r w:rsidR="00C21105" w:rsidDel="004F0428">
          <w:rPr>
            <w:rFonts w:ascii="Times New Roman" w:hAnsi="Times New Roman" w:cs="Times New Roman"/>
          </w:rPr>
          <w:delText xml:space="preserve">demonstrating the pathway of those who decide to </w:delText>
        </w:r>
        <w:r w:rsidR="00150DF1" w:rsidDel="004F0428">
          <w:rPr>
            <w:rFonts w:ascii="Times New Roman" w:hAnsi="Times New Roman" w:cs="Times New Roman"/>
          </w:rPr>
          <w:delText xml:space="preserve">deviate from the conventional modern medical treatment to other systems of medicine or alternate forms of finding a resolution to their problem and the reasons for it. </w:delText>
        </w:r>
        <w:r w:rsidR="005425A3" w:rsidDel="004F0428">
          <w:rPr>
            <w:rFonts w:ascii="Times New Roman" w:hAnsi="Times New Roman" w:cs="Times New Roman"/>
          </w:rPr>
          <w:delText xml:space="preserve"> I conclude by highlighting the specific moral dilemma that I faced undertaking this research.</w:delText>
        </w:r>
      </w:del>
    </w:p>
    <w:p w14:paraId="1F5EC5E2" w14:textId="5F58288E" w:rsidR="004F2291" w:rsidDel="004F0428" w:rsidRDefault="004F2291" w:rsidP="003916AE">
      <w:pPr>
        <w:jc w:val="both"/>
        <w:rPr>
          <w:del w:id="81" w:author="Sunu C Thomas" w:date="2020-07-18T10:32:00Z"/>
          <w:rFonts w:ascii="Times New Roman" w:hAnsi="Times New Roman" w:cs="Times New Roman"/>
        </w:rPr>
      </w:pPr>
    </w:p>
    <w:p w14:paraId="11DA2C3F" w14:textId="4DF4A2CA" w:rsidR="000778E4" w:rsidDel="000D07ED" w:rsidRDefault="000D07ED" w:rsidP="003916AE">
      <w:pPr>
        <w:jc w:val="both"/>
        <w:rPr>
          <w:del w:id="82" w:author="Sunu C Thomas" w:date="2020-07-18T10:33:00Z"/>
          <w:rFonts w:ascii="Times New Roman" w:hAnsi="Times New Roman" w:cs="Times New Roman"/>
          <w:b/>
          <w:bCs/>
        </w:rPr>
      </w:pPr>
      <w:ins w:id="83" w:author="Sunu C Thomas" w:date="2020-07-18T10:33:00Z">
        <w:r>
          <w:rPr>
            <w:rFonts w:ascii="Times New Roman" w:hAnsi="Times New Roman" w:cs="Times New Roman"/>
            <w:b/>
            <w:bCs/>
          </w:rPr>
          <w:t>Care-seeking trajectory for infertility</w:t>
        </w:r>
      </w:ins>
      <w:del w:id="84" w:author="Sunu C Thomas" w:date="2020-07-18T10:33:00Z">
        <w:r w:rsidR="00905B9C" w:rsidRPr="00916CAB" w:rsidDel="000D07ED">
          <w:rPr>
            <w:rFonts w:ascii="Times New Roman" w:hAnsi="Times New Roman" w:cs="Times New Roman"/>
            <w:b/>
            <w:bCs/>
          </w:rPr>
          <w:delText>Stages</w:delText>
        </w:r>
        <w:r w:rsidR="00BA33B8" w:rsidRPr="00916CAB" w:rsidDel="000D07ED">
          <w:rPr>
            <w:rFonts w:ascii="Times New Roman" w:hAnsi="Times New Roman" w:cs="Times New Roman"/>
            <w:b/>
            <w:bCs/>
          </w:rPr>
          <w:delText xml:space="preserve"> of care-seeking</w:delText>
        </w:r>
      </w:del>
    </w:p>
    <w:p w14:paraId="3D1607C2" w14:textId="77777777" w:rsidR="000D07ED" w:rsidRPr="00B66B65" w:rsidRDefault="000D07ED" w:rsidP="003916AE">
      <w:pPr>
        <w:jc w:val="both"/>
        <w:rPr>
          <w:ins w:id="85" w:author="Sunu C Thomas" w:date="2020-07-18T10:33:00Z"/>
          <w:rFonts w:ascii="Times New Roman" w:hAnsi="Times New Roman" w:cs="Times New Roman"/>
        </w:rPr>
      </w:pPr>
    </w:p>
    <w:p w14:paraId="79E028C0" w14:textId="70845391" w:rsidR="003E55B3" w:rsidDel="000D07ED" w:rsidRDefault="003E55B3" w:rsidP="003916AE">
      <w:pPr>
        <w:jc w:val="both"/>
        <w:rPr>
          <w:del w:id="86" w:author="Sunu C Thomas" w:date="2020-07-18T10:33:00Z"/>
          <w:rFonts w:ascii="Times New Roman" w:hAnsi="Times New Roman" w:cs="Times New Roman"/>
        </w:rPr>
      </w:pPr>
      <w:del w:id="87" w:author="Sunu C Thomas" w:date="2020-07-18T10:33:00Z">
        <w:r w:rsidRPr="00916CAB" w:rsidDel="000D07ED">
          <w:rPr>
            <w:rFonts w:ascii="Times New Roman" w:hAnsi="Times New Roman" w:cs="Times New Roman"/>
          </w:rPr>
          <w:delText xml:space="preserve">There are </w:delText>
        </w:r>
        <w:r w:rsidR="00863419" w:rsidRPr="00916CAB" w:rsidDel="000D07ED">
          <w:rPr>
            <w:rFonts w:ascii="Times New Roman" w:hAnsi="Times New Roman" w:cs="Times New Roman"/>
          </w:rPr>
          <w:delText xml:space="preserve">mainly three to four stages of care seeking and depending on each couples’ characteristics </w:delText>
        </w:r>
        <w:r w:rsidR="001D701C" w:rsidRPr="00916CAB" w:rsidDel="000D07ED">
          <w:rPr>
            <w:rFonts w:ascii="Times New Roman" w:hAnsi="Times New Roman" w:cs="Times New Roman"/>
          </w:rPr>
          <w:delText>the</w:delText>
        </w:r>
        <w:r w:rsidR="00B83A37" w:rsidRPr="00916CAB" w:rsidDel="000D07ED">
          <w:rPr>
            <w:rFonts w:ascii="Times New Roman" w:hAnsi="Times New Roman" w:cs="Times New Roman"/>
          </w:rPr>
          <w:delText xml:space="preserve"> stage</w:delText>
        </w:r>
        <w:r w:rsidR="00863419" w:rsidRPr="00916CAB" w:rsidDel="000D07ED">
          <w:rPr>
            <w:rFonts w:ascii="Times New Roman" w:hAnsi="Times New Roman" w:cs="Times New Roman"/>
          </w:rPr>
          <w:delText xml:space="preserve"> varies in length of time. </w:delText>
        </w:r>
        <w:r w:rsidR="001D701C" w:rsidRPr="00916CAB" w:rsidDel="000D07ED">
          <w:rPr>
            <w:rFonts w:ascii="Times New Roman" w:hAnsi="Times New Roman" w:cs="Times New Roman"/>
          </w:rPr>
          <w:delText>First</w:delText>
        </w:r>
        <w:r w:rsidR="004F28E0" w:rsidRPr="00916CAB" w:rsidDel="000D07ED">
          <w:rPr>
            <w:rFonts w:ascii="Times New Roman" w:hAnsi="Times New Roman" w:cs="Times New Roman"/>
          </w:rPr>
          <w:delText xml:space="preserve"> is a self-identification stage, where the couples think they may be having difficult</w:delText>
        </w:r>
        <w:r w:rsidR="00C86B61" w:rsidDel="000D07ED">
          <w:rPr>
            <w:rFonts w:ascii="Times New Roman" w:hAnsi="Times New Roman" w:cs="Times New Roman"/>
          </w:rPr>
          <w:delText>y</w:delText>
        </w:r>
        <w:r w:rsidR="004F28E0" w:rsidRPr="00916CAB" w:rsidDel="000D07ED">
          <w:rPr>
            <w:rFonts w:ascii="Times New Roman" w:hAnsi="Times New Roman" w:cs="Times New Roman"/>
          </w:rPr>
          <w:delText xml:space="preserve"> to get pregnant, which put</w:delText>
        </w:r>
        <w:r w:rsidR="00430675" w:rsidDel="000D07ED">
          <w:rPr>
            <w:rFonts w:ascii="Times New Roman" w:hAnsi="Times New Roman" w:cs="Times New Roman"/>
          </w:rPr>
          <w:delText>s</w:delText>
        </w:r>
        <w:r w:rsidR="004F28E0" w:rsidRPr="00916CAB" w:rsidDel="000D07ED">
          <w:rPr>
            <w:rFonts w:ascii="Times New Roman" w:hAnsi="Times New Roman" w:cs="Times New Roman"/>
          </w:rPr>
          <w:delText xml:space="preserve"> them into the </w:delText>
        </w:r>
        <w:r w:rsidR="00B83A37" w:rsidRPr="00916CAB" w:rsidDel="000D07ED">
          <w:rPr>
            <w:rFonts w:ascii="Times New Roman" w:hAnsi="Times New Roman" w:cs="Times New Roman"/>
          </w:rPr>
          <w:delText xml:space="preserve">next stage which is the </w:delText>
        </w:r>
        <w:r w:rsidR="004F28E0" w:rsidRPr="00916CAB" w:rsidDel="000D07ED">
          <w:rPr>
            <w:rFonts w:ascii="Times New Roman" w:hAnsi="Times New Roman" w:cs="Times New Roman"/>
          </w:rPr>
          <w:delText xml:space="preserve">initiation of treatment seeking, </w:delText>
        </w:r>
        <w:r w:rsidR="00B83A37" w:rsidRPr="00916CAB" w:rsidDel="000D07ED">
          <w:rPr>
            <w:rFonts w:ascii="Times New Roman" w:hAnsi="Times New Roman" w:cs="Times New Roman"/>
          </w:rPr>
          <w:delText xml:space="preserve">which is </w:delText>
        </w:r>
        <w:r w:rsidR="004F28E0" w:rsidRPr="00916CAB" w:rsidDel="000D07ED">
          <w:rPr>
            <w:rFonts w:ascii="Times New Roman" w:hAnsi="Times New Roman" w:cs="Times New Roman"/>
          </w:rPr>
          <w:delText xml:space="preserve">followed by the actual treatment stage, </w:delText>
        </w:r>
        <w:r w:rsidR="001339EF" w:rsidRPr="00916CAB" w:rsidDel="000D07ED">
          <w:rPr>
            <w:rFonts w:ascii="Times New Roman" w:hAnsi="Times New Roman" w:cs="Times New Roman"/>
          </w:rPr>
          <w:delText xml:space="preserve">which is replete with multiple trajectories and finally the </w:delText>
        </w:r>
        <w:r w:rsidR="00B5255A" w:rsidRPr="00916CAB" w:rsidDel="000D07ED">
          <w:rPr>
            <w:rFonts w:ascii="Times New Roman" w:hAnsi="Times New Roman" w:cs="Times New Roman"/>
          </w:rPr>
          <w:delText xml:space="preserve">treatment </w:delText>
        </w:r>
        <w:r w:rsidR="001339EF" w:rsidRPr="00916CAB" w:rsidDel="000D07ED">
          <w:rPr>
            <w:rFonts w:ascii="Times New Roman" w:hAnsi="Times New Roman" w:cs="Times New Roman"/>
          </w:rPr>
          <w:delText>discontinuation stage.</w:delText>
        </w:r>
      </w:del>
    </w:p>
    <w:p w14:paraId="278852F9" w14:textId="1F86DB83" w:rsidR="00B24E98" w:rsidRPr="00916CAB" w:rsidDel="000D07ED" w:rsidRDefault="00B24E98" w:rsidP="003916AE">
      <w:pPr>
        <w:jc w:val="both"/>
        <w:rPr>
          <w:del w:id="88" w:author="Sunu C Thomas" w:date="2020-07-18T10:33:00Z"/>
          <w:rFonts w:ascii="Times New Roman" w:hAnsi="Times New Roman" w:cs="Times New Roman"/>
        </w:rPr>
      </w:pPr>
    </w:p>
    <w:p w14:paraId="33E3F2CC" w14:textId="733EEF95" w:rsidR="00A74E7B" w:rsidDel="000D07ED" w:rsidRDefault="00706F4A" w:rsidP="003916AE">
      <w:pPr>
        <w:jc w:val="both"/>
        <w:rPr>
          <w:del w:id="89" w:author="Sunu C Thomas" w:date="2020-07-18T10:33:00Z"/>
          <w:rFonts w:ascii="Times New Roman" w:hAnsi="Times New Roman" w:cs="Times New Roman"/>
        </w:rPr>
      </w:pPr>
      <w:del w:id="90" w:author="Sunu C Thomas" w:date="2020-07-18T10:33:00Z">
        <w:r w:rsidRPr="00916CAB" w:rsidDel="000D07ED">
          <w:rPr>
            <w:rFonts w:ascii="Times New Roman" w:hAnsi="Times New Roman" w:cs="Times New Roman"/>
          </w:rPr>
          <w:delText xml:space="preserve">The treatment for infertility takes multiple trajectories with long or short breaks and the trajectory of care </w:delText>
        </w:r>
        <w:r w:rsidR="006B7921" w:rsidDel="000D07ED">
          <w:rPr>
            <w:rFonts w:ascii="Times New Roman" w:hAnsi="Times New Roman" w:cs="Times New Roman"/>
          </w:rPr>
          <w:delText>ha</w:delText>
        </w:r>
        <w:r w:rsidRPr="00916CAB" w:rsidDel="000D07ED">
          <w:rPr>
            <w:rFonts w:ascii="Times New Roman" w:hAnsi="Times New Roman" w:cs="Times New Roman"/>
          </w:rPr>
          <w:delText xml:space="preserve">s couples resorting to alternative modes of care to find a solution to the problem. </w:delText>
        </w:r>
        <w:r w:rsidR="00EE65F1" w:rsidRPr="00916CAB" w:rsidDel="000D07ED">
          <w:rPr>
            <w:rFonts w:ascii="Times New Roman" w:hAnsi="Times New Roman" w:cs="Times New Roman"/>
          </w:rPr>
          <w:delText>The care seeking for infertility last</w:delText>
        </w:r>
        <w:r w:rsidR="009A2D3E" w:rsidRPr="00916CAB" w:rsidDel="000D07ED">
          <w:rPr>
            <w:rFonts w:ascii="Times New Roman" w:hAnsi="Times New Roman" w:cs="Times New Roman"/>
          </w:rPr>
          <w:delText>s</w:delText>
        </w:r>
        <w:r w:rsidR="00B6301B" w:rsidDel="000D07ED">
          <w:rPr>
            <w:rFonts w:ascii="Times New Roman" w:hAnsi="Times New Roman" w:cs="Times New Roman"/>
          </w:rPr>
          <w:delText xml:space="preserve"> </w:delText>
        </w:r>
        <w:r w:rsidR="008E0152" w:rsidRPr="00916CAB" w:rsidDel="000D07ED">
          <w:rPr>
            <w:rFonts w:ascii="Times New Roman" w:hAnsi="Times New Roman" w:cs="Times New Roman"/>
          </w:rPr>
          <w:delText>one</w:delText>
        </w:r>
        <w:r w:rsidR="00EE65F1" w:rsidRPr="00916CAB" w:rsidDel="000D07ED">
          <w:rPr>
            <w:rFonts w:ascii="Times New Roman" w:hAnsi="Times New Roman" w:cs="Times New Roman"/>
          </w:rPr>
          <w:delText xml:space="preserve"> month to many years depending on the reproductive impairment that the couple </w:delText>
        </w:r>
        <w:r w:rsidR="006B7921" w:rsidDel="000D07ED">
          <w:rPr>
            <w:rFonts w:ascii="Times New Roman" w:hAnsi="Times New Roman" w:cs="Times New Roman"/>
          </w:rPr>
          <w:delText xml:space="preserve">has </w:delText>
        </w:r>
        <w:r w:rsidR="00EE65F1" w:rsidRPr="00916CAB" w:rsidDel="000D07ED">
          <w:rPr>
            <w:rFonts w:ascii="Times New Roman" w:hAnsi="Times New Roman" w:cs="Times New Roman"/>
          </w:rPr>
          <w:delText xml:space="preserve">along with other physical and structural factors in treatment seeking. </w:delText>
        </w:r>
      </w:del>
    </w:p>
    <w:p w14:paraId="4AE65BDE" w14:textId="507A1965" w:rsidR="00B24E98" w:rsidRPr="00916CAB" w:rsidDel="000D07ED" w:rsidRDefault="00B24E98" w:rsidP="003916AE">
      <w:pPr>
        <w:jc w:val="both"/>
        <w:rPr>
          <w:del w:id="91" w:author="Sunu C Thomas" w:date="2020-07-18T10:33:00Z"/>
          <w:rFonts w:ascii="Times New Roman" w:hAnsi="Times New Roman" w:cs="Times New Roman"/>
        </w:rPr>
      </w:pPr>
    </w:p>
    <w:p w14:paraId="025F32BD" w14:textId="0201EFD3" w:rsidR="001E1F61" w:rsidDel="000D07ED" w:rsidRDefault="00E65A5C" w:rsidP="003916AE">
      <w:pPr>
        <w:jc w:val="both"/>
        <w:rPr>
          <w:del w:id="92" w:author="Sunu C Thomas" w:date="2020-07-18T10:33:00Z"/>
          <w:rFonts w:ascii="Times New Roman" w:hAnsi="Times New Roman"/>
        </w:rPr>
      </w:pPr>
      <w:del w:id="93" w:author="Sunu C Thomas" w:date="2020-07-18T10:33:00Z">
        <w:r w:rsidRPr="00916CAB" w:rsidDel="000D07ED">
          <w:rPr>
            <w:rFonts w:ascii="Times New Roman" w:hAnsi="Times New Roman"/>
          </w:rPr>
          <w:delText xml:space="preserve">The couples usually start care-seeking with </w:delText>
        </w:r>
        <w:r w:rsidR="008E0152" w:rsidRPr="00916CAB" w:rsidDel="000D07ED">
          <w:rPr>
            <w:rFonts w:ascii="Times New Roman" w:hAnsi="Times New Roman"/>
          </w:rPr>
          <w:delText>modern</w:delText>
        </w:r>
        <w:r w:rsidRPr="00916CAB" w:rsidDel="000D07ED">
          <w:rPr>
            <w:rFonts w:ascii="Times New Roman" w:hAnsi="Times New Roman"/>
          </w:rPr>
          <w:delText xml:space="preserve"> medicine.</w:delText>
        </w:r>
        <w:r w:rsidR="00C8123B" w:rsidRPr="00916CAB" w:rsidDel="000D07ED">
          <w:rPr>
            <w:rFonts w:ascii="Times New Roman" w:hAnsi="Times New Roman"/>
          </w:rPr>
          <w:delText xml:space="preserve"> The treatment seeking starts with the initial investigations and diagnostic evaluations. The subsequent visits </w:delText>
        </w:r>
        <w:r w:rsidR="006B7921" w:rsidDel="000D07ED">
          <w:rPr>
            <w:rFonts w:ascii="Times New Roman" w:hAnsi="Times New Roman"/>
          </w:rPr>
          <w:delText>serve t</w:delText>
        </w:r>
        <w:r w:rsidR="00F97BA2" w:rsidDel="000D07ED">
          <w:rPr>
            <w:rFonts w:ascii="Times New Roman" w:hAnsi="Times New Roman"/>
          </w:rPr>
          <w:delText>o</w:delText>
        </w:r>
        <w:r w:rsidR="00CE69A3" w:rsidDel="000D07ED">
          <w:rPr>
            <w:rFonts w:ascii="Times New Roman" w:hAnsi="Times New Roman"/>
          </w:rPr>
          <w:delText xml:space="preserve"> </w:delText>
        </w:r>
        <w:r w:rsidRPr="00916CAB" w:rsidDel="000D07ED">
          <w:rPr>
            <w:rFonts w:ascii="Times New Roman" w:hAnsi="Times New Roman"/>
          </w:rPr>
          <w:delText>decide on</w:delText>
        </w:r>
        <w:r w:rsidR="00C8123B" w:rsidRPr="00916CAB" w:rsidDel="000D07ED">
          <w:rPr>
            <w:rFonts w:ascii="Times New Roman" w:hAnsi="Times New Roman"/>
          </w:rPr>
          <w:delText xml:space="preserve"> further action depend</w:delText>
        </w:r>
        <w:r w:rsidRPr="00916CAB" w:rsidDel="000D07ED">
          <w:rPr>
            <w:rFonts w:ascii="Times New Roman" w:hAnsi="Times New Roman"/>
          </w:rPr>
          <w:delText>ing</w:delText>
        </w:r>
        <w:r w:rsidR="00C8123B" w:rsidRPr="00916CAB" w:rsidDel="000D07ED">
          <w:rPr>
            <w:rFonts w:ascii="Times New Roman" w:hAnsi="Times New Roman"/>
          </w:rPr>
          <w:delText xml:space="preserve"> on the </w:delText>
        </w:r>
        <w:r w:rsidR="001A11D0" w:rsidRPr="00916CAB" w:rsidDel="000D07ED">
          <w:rPr>
            <w:rFonts w:ascii="Times New Roman" w:hAnsi="Times New Roman"/>
          </w:rPr>
          <w:delText>results of the preliminary investigations</w:delText>
        </w:r>
        <w:r w:rsidR="007C71B9" w:rsidRPr="00916CAB" w:rsidDel="000D07ED">
          <w:rPr>
            <w:rFonts w:ascii="Times New Roman" w:hAnsi="Times New Roman"/>
          </w:rPr>
          <w:delText xml:space="preserve">. </w:delText>
        </w:r>
        <w:r w:rsidR="00C8123B" w:rsidRPr="00916CAB" w:rsidDel="000D07ED">
          <w:rPr>
            <w:rFonts w:ascii="Times New Roman" w:hAnsi="Times New Roman"/>
          </w:rPr>
          <w:delText xml:space="preserve">This phase continues for a minimum of </w:delText>
        </w:r>
        <w:r w:rsidR="00B000B2" w:rsidRPr="00916CAB" w:rsidDel="000D07ED">
          <w:rPr>
            <w:rFonts w:ascii="Times New Roman" w:hAnsi="Times New Roman"/>
          </w:rPr>
          <w:delText>few</w:delText>
        </w:r>
        <w:r w:rsidR="007C71B9" w:rsidRPr="00916CAB" w:rsidDel="000D07ED">
          <w:rPr>
            <w:rFonts w:ascii="Times New Roman" w:hAnsi="Times New Roman"/>
          </w:rPr>
          <w:delText xml:space="preserve"> days </w:delText>
        </w:r>
        <w:r w:rsidR="00C8123B" w:rsidRPr="00916CAB" w:rsidDel="000D07ED">
          <w:rPr>
            <w:rFonts w:ascii="Times New Roman" w:hAnsi="Times New Roman"/>
          </w:rPr>
          <w:delText xml:space="preserve">to less than 6 months at one centre, after which there is a tendency to seek care in another centre if the couple is unable to get a definitive diagnosis. If a diagnosis is made, then the next phase of the treatment </w:delText>
        </w:r>
        <w:r w:rsidR="006D323E" w:rsidRPr="00916CAB" w:rsidDel="000D07ED">
          <w:rPr>
            <w:rFonts w:ascii="Times New Roman" w:hAnsi="Times New Roman"/>
          </w:rPr>
          <w:delText>is deliberated</w:delText>
        </w:r>
        <w:r w:rsidR="00B6301B" w:rsidDel="000D07ED">
          <w:rPr>
            <w:rFonts w:ascii="Times New Roman" w:hAnsi="Times New Roman"/>
          </w:rPr>
          <w:delText xml:space="preserve"> </w:delText>
        </w:r>
        <w:r w:rsidR="006B7921" w:rsidDel="000D07ED">
          <w:rPr>
            <w:rFonts w:ascii="Times New Roman" w:hAnsi="Times New Roman"/>
          </w:rPr>
          <w:delText>at</w:delText>
        </w:r>
        <w:r w:rsidR="006D323E" w:rsidRPr="00916CAB" w:rsidDel="000D07ED">
          <w:rPr>
            <w:rFonts w:ascii="Times New Roman" w:hAnsi="Times New Roman"/>
          </w:rPr>
          <w:delText xml:space="preserve"> the same centre, </w:delText>
        </w:r>
        <w:r w:rsidR="001A11D0" w:rsidRPr="00916CAB" w:rsidDel="000D07ED">
          <w:rPr>
            <w:rFonts w:ascii="Times New Roman" w:hAnsi="Times New Roman"/>
          </w:rPr>
          <w:delText>while another centre</w:delText>
        </w:r>
        <w:r w:rsidR="006D323E" w:rsidRPr="00916CAB" w:rsidDel="000D07ED">
          <w:rPr>
            <w:rFonts w:ascii="Times New Roman" w:hAnsi="Times New Roman"/>
          </w:rPr>
          <w:delText xml:space="preserve"> may </w:delText>
        </w:r>
        <w:r w:rsidR="001A11D0" w:rsidRPr="00916CAB" w:rsidDel="000D07ED">
          <w:rPr>
            <w:rFonts w:ascii="Times New Roman" w:hAnsi="Times New Roman"/>
          </w:rPr>
          <w:delText xml:space="preserve">be </w:delText>
        </w:r>
        <w:r w:rsidR="001E2F55" w:rsidRPr="00916CAB" w:rsidDel="000D07ED">
          <w:rPr>
            <w:rFonts w:ascii="Times New Roman" w:hAnsi="Times New Roman"/>
          </w:rPr>
          <w:delText>considered if</w:delText>
        </w:r>
        <w:r w:rsidR="00C8123B" w:rsidRPr="00916CAB" w:rsidDel="000D07ED">
          <w:rPr>
            <w:rFonts w:ascii="Times New Roman" w:hAnsi="Times New Roman"/>
          </w:rPr>
          <w:delText xml:space="preserve"> the expected result is not achieved. </w:delText>
        </w:r>
      </w:del>
    </w:p>
    <w:p w14:paraId="192A1D08" w14:textId="1F5A322B" w:rsidR="008768C9" w:rsidRPr="00916CAB" w:rsidDel="000D07ED" w:rsidRDefault="008768C9" w:rsidP="003916AE">
      <w:pPr>
        <w:jc w:val="both"/>
        <w:rPr>
          <w:del w:id="94" w:author="Sunu C Thomas" w:date="2020-07-18T10:33:00Z"/>
          <w:rFonts w:ascii="Times New Roman" w:hAnsi="Times New Roman"/>
        </w:rPr>
      </w:pPr>
    </w:p>
    <w:p w14:paraId="7FA8815D" w14:textId="55F9C3B4" w:rsidR="003E55B3" w:rsidDel="000D07ED" w:rsidRDefault="00C8123B" w:rsidP="003916AE">
      <w:pPr>
        <w:jc w:val="both"/>
        <w:rPr>
          <w:del w:id="95" w:author="Sunu C Thomas" w:date="2020-07-18T10:33:00Z"/>
          <w:rFonts w:ascii="Times New Roman" w:hAnsi="Times New Roman"/>
        </w:rPr>
      </w:pPr>
      <w:del w:id="96" w:author="Sunu C Thomas" w:date="2020-07-18T10:33:00Z">
        <w:r w:rsidRPr="00916CAB" w:rsidDel="000D07ED">
          <w:rPr>
            <w:rFonts w:ascii="Times New Roman" w:hAnsi="Times New Roman"/>
          </w:rPr>
          <w:delText>The treatment phase is usually the longest and can range from 6 months to many years with multiple breaks, different trajectories</w:delText>
        </w:r>
        <w:r w:rsidR="001E1F61" w:rsidRPr="00916CAB" w:rsidDel="000D07ED">
          <w:rPr>
            <w:rFonts w:ascii="Times New Roman" w:hAnsi="Times New Roman"/>
          </w:rPr>
          <w:delText xml:space="preserve">, </w:delText>
        </w:r>
        <w:r w:rsidR="00583BAE" w:rsidRPr="00916CAB" w:rsidDel="000D07ED">
          <w:rPr>
            <w:rFonts w:ascii="Times New Roman" w:hAnsi="Times New Roman"/>
          </w:rPr>
          <w:delText xml:space="preserve">and </w:delText>
        </w:r>
        <w:r w:rsidRPr="00916CAB" w:rsidDel="000D07ED">
          <w:rPr>
            <w:rFonts w:ascii="Times New Roman" w:hAnsi="Times New Roman"/>
          </w:rPr>
          <w:delText xml:space="preserve">changes of site. </w:delText>
        </w:r>
        <w:r w:rsidR="00583BAE" w:rsidRPr="00916CAB" w:rsidDel="000D07ED">
          <w:rPr>
            <w:rFonts w:ascii="Times New Roman" w:hAnsi="Times New Roman"/>
          </w:rPr>
          <w:delText>This phase is where the couples are drained physically and emotionally due to different invasive procedure</w:delText>
        </w:r>
        <w:r w:rsidR="00AF26E2" w:rsidDel="000D07ED">
          <w:rPr>
            <w:rFonts w:ascii="Times New Roman" w:hAnsi="Times New Roman"/>
          </w:rPr>
          <w:delText>s</w:delText>
        </w:r>
        <w:r w:rsidR="00583BAE" w:rsidRPr="00916CAB" w:rsidDel="000D07ED">
          <w:rPr>
            <w:rFonts w:ascii="Times New Roman" w:hAnsi="Times New Roman"/>
          </w:rPr>
          <w:delText xml:space="preserve"> with both success and failure</w:delText>
        </w:r>
        <w:r w:rsidR="00E15FB6" w:rsidRPr="00916CAB" w:rsidDel="000D07ED">
          <w:rPr>
            <w:rFonts w:ascii="Times New Roman" w:hAnsi="Times New Roman"/>
          </w:rPr>
          <w:delText xml:space="preserve"> as outcome</w:delText>
        </w:r>
        <w:r w:rsidR="00AF26E2" w:rsidDel="000D07ED">
          <w:rPr>
            <w:rFonts w:ascii="Times New Roman" w:hAnsi="Times New Roman"/>
          </w:rPr>
          <w:delText>s</w:delText>
        </w:r>
        <w:r w:rsidR="00E15FB6" w:rsidRPr="00916CAB" w:rsidDel="000D07ED">
          <w:rPr>
            <w:rFonts w:ascii="Times New Roman" w:hAnsi="Times New Roman"/>
          </w:rPr>
          <w:delText>.</w:delText>
        </w:r>
        <w:r w:rsidRPr="00916CAB" w:rsidDel="000D07ED">
          <w:rPr>
            <w:rFonts w:ascii="Times New Roman" w:hAnsi="Times New Roman"/>
          </w:rPr>
          <w:delText xml:space="preserve"> The treatment phase usually </w:delText>
        </w:r>
        <w:r w:rsidR="006B7921" w:rsidDel="000D07ED">
          <w:rPr>
            <w:rFonts w:ascii="Times New Roman" w:hAnsi="Times New Roman"/>
          </w:rPr>
          <w:delText xml:space="preserve">is </w:delText>
        </w:r>
        <w:r w:rsidR="00E15FB6" w:rsidRPr="00916CAB" w:rsidDel="000D07ED">
          <w:rPr>
            <w:rFonts w:ascii="Times New Roman" w:hAnsi="Times New Roman"/>
          </w:rPr>
          <w:delText>characterised by</w:delText>
        </w:r>
        <w:r w:rsidRPr="00916CAB" w:rsidDel="000D07ED">
          <w:rPr>
            <w:rFonts w:ascii="Times New Roman" w:hAnsi="Times New Roman"/>
          </w:rPr>
          <w:delText xml:space="preserve"> multiple trajectories </w:delText>
        </w:r>
        <w:r w:rsidR="00E15FB6" w:rsidRPr="00916CAB" w:rsidDel="000D07ED">
          <w:rPr>
            <w:rFonts w:ascii="Times New Roman" w:hAnsi="Times New Roman"/>
          </w:rPr>
          <w:delText xml:space="preserve">where the couples use </w:delText>
        </w:r>
        <w:r w:rsidRPr="00916CAB" w:rsidDel="000D07ED">
          <w:rPr>
            <w:rFonts w:ascii="Times New Roman" w:hAnsi="Times New Roman"/>
          </w:rPr>
          <w:delText xml:space="preserve">different systems of medicines </w:delText>
        </w:r>
        <w:r w:rsidR="00E15FB6" w:rsidRPr="00916CAB" w:rsidDel="000D07ED">
          <w:rPr>
            <w:rFonts w:ascii="Times New Roman" w:hAnsi="Times New Roman"/>
          </w:rPr>
          <w:delText>or</w:delText>
        </w:r>
        <w:r w:rsidRPr="00916CAB" w:rsidDel="000D07ED">
          <w:rPr>
            <w:rFonts w:ascii="Times New Roman" w:hAnsi="Times New Roman"/>
          </w:rPr>
          <w:delText xml:space="preserve"> different kinds of options being tried</w:delText>
        </w:r>
        <w:r w:rsidR="00E15FB6" w:rsidRPr="00916CAB" w:rsidDel="000D07ED">
          <w:rPr>
            <w:rFonts w:ascii="Times New Roman" w:hAnsi="Times New Roman"/>
          </w:rPr>
          <w:delText>, sometimes even</w:delText>
        </w:r>
        <w:r w:rsidRPr="00916CAB" w:rsidDel="000D07ED">
          <w:rPr>
            <w:rFonts w:ascii="Times New Roman" w:hAnsi="Times New Roman"/>
          </w:rPr>
          <w:delText xml:space="preserve"> simultaneously.</w:delText>
        </w:r>
        <w:r w:rsidR="00583BAE" w:rsidRPr="00916CAB" w:rsidDel="000D07ED">
          <w:rPr>
            <w:rFonts w:ascii="Times New Roman" w:hAnsi="Times New Roman"/>
          </w:rPr>
          <w:delText xml:space="preserve"> This phase can be shorter or longer for different couples</w:delText>
        </w:r>
        <w:r w:rsidRPr="00916CAB" w:rsidDel="000D07ED">
          <w:rPr>
            <w:rFonts w:ascii="Times New Roman" w:hAnsi="Times New Roman"/>
          </w:rPr>
          <w:delText xml:space="preserve">. It is shorter for those who achieve the desired result earlier or those who abandon the treatment in between. </w:delText>
        </w:r>
      </w:del>
    </w:p>
    <w:p w14:paraId="7E77CC3C" w14:textId="77777777" w:rsidR="00F73606" w:rsidRDefault="00F73606" w:rsidP="003916AE">
      <w:pPr>
        <w:jc w:val="both"/>
        <w:rPr>
          <w:rFonts w:ascii="Times New Roman" w:hAnsi="Times New Roman"/>
        </w:rPr>
      </w:pPr>
    </w:p>
    <w:p w14:paraId="54E318F3" w14:textId="66FF458F" w:rsidR="005D15ED" w:rsidRDefault="005D15ED"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A total of 60</w:t>
      </w:r>
      <w:ins w:id="97" w:author="Sunu C Thomas" w:date="2020-07-18T10:33:00Z">
        <w:r w:rsidR="000D07ED">
          <w:rPr>
            <w:rFonts w:ascii="Times New Roman" w:hAnsi="Times New Roman" w:cs="Times New Roman"/>
            <w:sz w:val="24"/>
            <w:szCs w:val="24"/>
            <w:lang w:val="en-GB"/>
          </w:rPr>
          <w:t>4</w:t>
        </w:r>
      </w:ins>
      <w:del w:id="98" w:author="Sunu C Thomas" w:date="2020-07-18T10:33:00Z">
        <w:r w:rsidRPr="00916CAB" w:rsidDel="000D07ED">
          <w:rPr>
            <w:rFonts w:ascii="Times New Roman" w:hAnsi="Times New Roman" w:cs="Times New Roman"/>
            <w:sz w:val="24"/>
            <w:szCs w:val="24"/>
            <w:lang w:val="en-GB"/>
          </w:rPr>
          <w:delText>5</w:delText>
        </w:r>
      </w:del>
      <w:r w:rsidRPr="00916CAB">
        <w:rPr>
          <w:rFonts w:ascii="Times New Roman" w:hAnsi="Times New Roman" w:cs="Times New Roman"/>
          <w:sz w:val="24"/>
          <w:szCs w:val="24"/>
          <w:lang w:val="en-GB"/>
        </w:rPr>
        <w:t xml:space="preserve"> women were interviewed regarding </w:t>
      </w:r>
      <w:r w:rsidR="0002466B" w:rsidRPr="00916CAB">
        <w:rPr>
          <w:rFonts w:ascii="Times New Roman" w:hAnsi="Times New Roman" w:cs="Times New Roman"/>
          <w:sz w:val="24"/>
          <w:szCs w:val="24"/>
          <w:lang w:val="en-GB"/>
        </w:rPr>
        <w:t>their treatment</w:t>
      </w:r>
      <w:r w:rsidRPr="00916CAB">
        <w:rPr>
          <w:rFonts w:ascii="Times New Roman" w:hAnsi="Times New Roman" w:cs="Times New Roman"/>
          <w:sz w:val="24"/>
          <w:szCs w:val="24"/>
          <w:lang w:val="en-GB"/>
        </w:rPr>
        <w:t xml:space="preserve"> seeking pathway, out of which 75.</w:t>
      </w:r>
      <w:ins w:id="99" w:author="Sunu C Thomas" w:date="2020-07-18T10:34:00Z">
        <w:r w:rsidR="00B228C7">
          <w:rPr>
            <w:rFonts w:ascii="Times New Roman" w:hAnsi="Times New Roman" w:cs="Times New Roman"/>
            <w:sz w:val="24"/>
            <w:szCs w:val="24"/>
            <w:lang w:val="en-GB"/>
          </w:rPr>
          <w:t>7</w:t>
        </w:r>
      </w:ins>
      <w:del w:id="100" w:author="Sunu C Thomas" w:date="2020-07-18T10:34:00Z">
        <w:r w:rsidRPr="00916CAB" w:rsidDel="00B228C7">
          <w:rPr>
            <w:rFonts w:ascii="Times New Roman" w:hAnsi="Times New Roman" w:cs="Times New Roman"/>
            <w:sz w:val="24"/>
            <w:szCs w:val="24"/>
            <w:lang w:val="en-GB"/>
          </w:rPr>
          <w:delText>5</w:delText>
        </w:r>
      </w:del>
      <w:r w:rsidRPr="00916CAB">
        <w:rPr>
          <w:rFonts w:ascii="Times New Roman" w:hAnsi="Times New Roman" w:cs="Times New Roman"/>
          <w:sz w:val="24"/>
          <w:szCs w:val="24"/>
          <w:lang w:val="en-GB"/>
        </w:rPr>
        <w:t xml:space="preserve">% (457) of the women </w:t>
      </w:r>
      <w:del w:id="101" w:author="Sunu C Thomas" w:date="2020-07-18T10:33:00Z">
        <w:r w:rsidRPr="00916CAB" w:rsidDel="000D07ED">
          <w:rPr>
            <w:rFonts w:ascii="Times New Roman" w:hAnsi="Times New Roman" w:cs="Times New Roman"/>
            <w:sz w:val="24"/>
            <w:szCs w:val="24"/>
            <w:lang w:val="en-GB"/>
          </w:rPr>
          <w:delText>did not ha</w:delText>
        </w:r>
        <w:r w:rsidR="0002466B" w:rsidDel="000D07ED">
          <w:rPr>
            <w:rFonts w:ascii="Times New Roman" w:hAnsi="Times New Roman" w:cs="Times New Roman"/>
            <w:sz w:val="24"/>
            <w:szCs w:val="24"/>
            <w:lang w:val="en-GB"/>
          </w:rPr>
          <w:delText>ve</w:delText>
        </w:r>
        <w:r w:rsidRPr="00916CAB" w:rsidDel="000D07ED">
          <w:rPr>
            <w:rFonts w:ascii="Times New Roman" w:hAnsi="Times New Roman" w:cs="Times New Roman"/>
            <w:sz w:val="24"/>
            <w:szCs w:val="24"/>
            <w:lang w:val="en-GB"/>
          </w:rPr>
          <w:delText xml:space="preserve"> a</w:delText>
        </w:r>
      </w:del>
      <w:ins w:id="102" w:author="Sunu C Thomas" w:date="2020-07-18T10:33:00Z">
        <w:r w:rsidR="000D07ED">
          <w:rPr>
            <w:rFonts w:ascii="Times New Roman" w:hAnsi="Times New Roman" w:cs="Times New Roman"/>
            <w:sz w:val="24"/>
            <w:szCs w:val="24"/>
            <w:lang w:val="en-GB"/>
          </w:rPr>
          <w:t>no</w:t>
        </w:r>
      </w:ins>
      <w:r w:rsidRPr="00916CAB">
        <w:rPr>
          <w:rFonts w:ascii="Times New Roman" w:hAnsi="Times New Roman" w:cs="Times New Roman"/>
          <w:sz w:val="24"/>
          <w:szCs w:val="24"/>
          <w:lang w:val="en-GB"/>
        </w:rPr>
        <w:t xml:space="preserve"> child at the time of interview and they were either continuing treatment(35.9%), stopped treatment completely (24.1%), were taking a break from treatment (36.8%), others </w:t>
      </w:r>
      <w:r w:rsidR="00D7386B">
        <w:rPr>
          <w:rFonts w:ascii="Times New Roman" w:hAnsi="Times New Roman" w:cs="Times New Roman"/>
          <w:sz w:val="24"/>
          <w:szCs w:val="24"/>
          <w:lang w:val="en-GB"/>
        </w:rPr>
        <w:t>mentioned that the</w:t>
      </w:r>
      <w:r w:rsidRPr="00916CAB">
        <w:rPr>
          <w:rFonts w:ascii="Times New Roman" w:hAnsi="Times New Roman" w:cs="Times New Roman"/>
          <w:sz w:val="24"/>
          <w:szCs w:val="24"/>
          <w:lang w:val="en-GB"/>
        </w:rPr>
        <w:t xml:space="preserve"> doctor </w:t>
      </w:r>
      <w:r w:rsidR="00C86B61">
        <w:rPr>
          <w:rFonts w:ascii="Times New Roman" w:hAnsi="Times New Roman" w:cs="Times New Roman"/>
          <w:sz w:val="24"/>
          <w:szCs w:val="24"/>
          <w:lang w:val="en-GB"/>
        </w:rPr>
        <w:t>asked</w:t>
      </w:r>
      <w:r w:rsidR="00B6301B">
        <w:rPr>
          <w:rFonts w:ascii="Times New Roman" w:hAnsi="Times New Roman" w:cs="Times New Roman"/>
          <w:sz w:val="24"/>
          <w:szCs w:val="24"/>
          <w:lang w:val="en-GB"/>
        </w:rPr>
        <w:t xml:space="preserve"> </w:t>
      </w:r>
      <w:r w:rsidR="00D7386B">
        <w:rPr>
          <w:rFonts w:ascii="Times New Roman" w:hAnsi="Times New Roman" w:cs="Times New Roman"/>
          <w:sz w:val="24"/>
          <w:szCs w:val="24"/>
          <w:lang w:val="en-GB"/>
        </w:rPr>
        <w:t xml:space="preserve">them </w:t>
      </w:r>
      <w:r w:rsidRPr="00916CAB">
        <w:rPr>
          <w:rFonts w:ascii="Times New Roman" w:hAnsi="Times New Roman" w:cs="Times New Roman"/>
          <w:sz w:val="24"/>
          <w:szCs w:val="24"/>
          <w:lang w:val="en-GB"/>
        </w:rPr>
        <w:t>to wait,</w:t>
      </w:r>
      <w:r w:rsidR="00D7386B">
        <w:rPr>
          <w:rFonts w:ascii="Times New Roman" w:hAnsi="Times New Roman" w:cs="Times New Roman"/>
          <w:sz w:val="24"/>
          <w:szCs w:val="24"/>
          <w:lang w:val="en-GB"/>
        </w:rPr>
        <w:t xml:space="preserve"> or that </w:t>
      </w:r>
      <w:r w:rsidRPr="00916CAB">
        <w:rPr>
          <w:rFonts w:ascii="Times New Roman" w:hAnsi="Times New Roman" w:cs="Times New Roman"/>
          <w:sz w:val="24"/>
          <w:szCs w:val="24"/>
          <w:lang w:val="en-GB"/>
        </w:rPr>
        <w:t xml:space="preserve">partner </w:t>
      </w:r>
      <w:r w:rsidR="00D7386B">
        <w:rPr>
          <w:rFonts w:ascii="Times New Roman" w:hAnsi="Times New Roman" w:cs="Times New Roman"/>
          <w:sz w:val="24"/>
          <w:szCs w:val="24"/>
          <w:lang w:val="en-GB"/>
        </w:rPr>
        <w:t xml:space="preserve">was </w:t>
      </w:r>
      <w:r w:rsidRPr="00916CAB">
        <w:rPr>
          <w:rFonts w:ascii="Times New Roman" w:hAnsi="Times New Roman" w:cs="Times New Roman"/>
          <w:sz w:val="24"/>
          <w:szCs w:val="24"/>
          <w:lang w:val="en-GB"/>
        </w:rPr>
        <w:t xml:space="preserve">unwilling </w:t>
      </w:r>
      <w:r w:rsidR="00D7386B">
        <w:rPr>
          <w:rFonts w:ascii="Times New Roman" w:hAnsi="Times New Roman" w:cs="Times New Roman"/>
          <w:sz w:val="24"/>
          <w:szCs w:val="24"/>
          <w:lang w:val="en-GB"/>
        </w:rPr>
        <w:t>or they were</w:t>
      </w:r>
      <w:r w:rsidRPr="00916CAB">
        <w:rPr>
          <w:rFonts w:ascii="Times New Roman" w:hAnsi="Times New Roman" w:cs="Times New Roman"/>
          <w:sz w:val="24"/>
          <w:szCs w:val="24"/>
          <w:lang w:val="en-GB"/>
        </w:rPr>
        <w:t xml:space="preserve"> trying religious methods (3.</w:t>
      </w:r>
      <w:r w:rsidR="00D844F2">
        <w:rPr>
          <w:rFonts w:ascii="Times New Roman" w:hAnsi="Times New Roman" w:cs="Times New Roman"/>
          <w:sz w:val="24"/>
          <w:szCs w:val="24"/>
          <w:lang w:val="en-GB"/>
        </w:rPr>
        <w:t>2</w:t>
      </w:r>
      <w:r w:rsidRPr="00916CAB">
        <w:rPr>
          <w:rFonts w:ascii="Times New Roman" w:hAnsi="Times New Roman" w:cs="Times New Roman"/>
          <w:sz w:val="24"/>
          <w:szCs w:val="24"/>
          <w:lang w:val="en-GB"/>
        </w:rPr>
        <w:t>%).</w:t>
      </w:r>
      <w:r w:rsidR="008F6321">
        <w:rPr>
          <w:rFonts w:ascii="Times New Roman" w:hAnsi="Times New Roman" w:cs="Times New Roman"/>
          <w:sz w:val="24"/>
          <w:szCs w:val="24"/>
          <w:lang w:val="en-GB"/>
        </w:rPr>
        <w:t xml:space="preserve"> Table 1 below shows the status of treatment of women who were not having child at the time of interview. </w:t>
      </w:r>
    </w:p>
    <w:p w14:paraId="2741058F" w14:textId="77777777" w:rsidR="008768C9" w:rsidRDefault="008768C9" w:rsidP="003916AE">
      <w:pPr>
        <w:pStyle w:val="Default"/>
        <w:jc w:val="both"/>
        <w:rPr>
          <w:rFonts w:ascii="Times New Roman" w:hAnsi="Times New Roman" w:cs="Times New Roman"/>
          <w:sz w:val="24"/>
          <w:szCs w:val="24"/>
          <w:lang w:val="en-GB"/>
        </w:rPr>
      </w:pPr>
    </w:p>
    <w:p w14:paraId="2DBBEA82" w14:textId="77777777" w:rsidR="00FE364A" w:rsidDel="00B228C7" w:rsidRDefault="00FE364A" w:rsidP="003916AE">
      <w:pPr>
        <w:pStyle w:val="Default"/>
        <w:rPr>
          <w:del w:id="103" w:author="Sunu C Thomas" w:date="2020-07-18T10:34:00Z"/>
          <w:rFonts w:ascii="Times New Roman" w:hAnsi="Times New Roman" w:cs="Times New Roman"/>
          <w:sz w:val="24"/>
          <w:szCs w:val="24"/>
          <w:lang w:val="en-GB"/>
        </w:rPr>
      </w:pPr>
    </w:p>
    <w:p w14:paraId="7D097539" w14:textId="77777777" w:rsidR="00FE364A" w:rsidDel="00B228C7" w:rsidRDefault="00FE364A" w:rsidP="003916AE">
      <w:pPr>
        <w:pStyle w:val="Default"/>
        <w:rPr>
          <w:del w:id="104" w:author="Sunu C Thomas" w:date="2020-07-18T10:34:00Z"/>
          <w:rFonts w:ascii="Times New Roman" w:hAnsi="Times New Roman" w:cs="Times New Roman"/>
          <w:sz w:val="24"/>
          <w:szCs w:val="24"/>
          <w:lang w:val="en-GB"/>
        </w:rPr>
      </w:pPr>
    </w:p>
    <w:p w14:paraId="172FFCB0" w14:textId="77777777" w:rsidR="00FE364A" w:rsidDel="00B228C7" w:rsidRDefault="00FE364A" w:rsidP="003916AE">
      <w:pPr>
        <w:pStyle w:val="Default"/>
        <w:rPr>
          <w:del w:id="105" w:author="Sunu C Thomas" w:date="2020-07-18T10:34:00Z"/>
          <w:rFonts w:ascii="Times New Roman" w:hAnsi="Times New Roman" w:cs="Times New Roman"/>
          <w:sz w:val="24"/>
          <w:szCs w:val="24"/>
          <w:lang w:val="en-GB"/>
        </w:rPr>
      </w:pPr>
    </w:p>
    <w:p w14:paraId="6C43A6E2" w14:textId="77777777" w:rsidR="00FE364A" w:rsidDel="00B228C7" w:rsidRDefault="00FE364A" w:rsidP="003916AE">
      <w:pPr>
        <w:pStyle w:val="Default"/>
        <w:rPr>
          <w:del w:id="106" w:author="Sunu C Thomas" w:date="2020-07-18T10:34:00Z"/>
          <w:rFonts w:ascii="Times New Roman" w:hAnsi="Times New Roman" w:cs="Times New Roman"/>
          <w:sz w:val="24"/>
          <w:szCs w:val="24"/>
          <w:lang w:val="en-GB"/>
        </w:rPr>
      </w:pPr>
    </w:p>
    <w:p w14:paraId="047F0C47" w14:textId="594BCCD5" w:rsidR="002150C5" w:rsidRDefault="002150C5" w:rsidP="003916AE">
      <w:pPr>
        <w:pStyle w:val="Default"/>
        <w:rPr>
          <w:rFonts w:ascii="Times New Roman" w:hAnsi="Times New Roman" w:cs="Times New Roman"/>
          <w:sz w:val="24"/>
          <w:szCs w:val="24"/>
          <w:lang w:val="en-GB"/>
        </w:rPr>
      </w:pPr>
      <w:r>
        <w:rPr>
          <w:rFonts w:ascii="Times New Roman" w:hAnsi="Times New Roman" w:cs="Times New Roman"/>
          <w:sz w:val="24"/>
          <w:szCs w:val="24"/>
          <w:lang w:val="en-GB"/>
        </w:rPr>
        <w:t xml:space="preserve">Table1: </w:t>
      </w:r>
      <w:r w:rsidR="00711EDD">
        <w:rPr>
          <w:rFonts w:ascii="Times New Roman" w:hAnsi="Times New Roman" w:cs="Times New Roman"/>
          <w:sz w:val="24"/>
          <w:szCs w:val="24"/>
          <w:lang w:val="en-GB"/>
        </w:rPr>
        <w:t xml:space="preserve">The status of treatment </w:t>
      </w:r>
      <w:r w:rsidR="00AF26E2">
        <w:rPr>
          <w:rFonts w:ascii="Times New Roman" w:hAnsi="Times New Roman" w:cs="Times New Roman"/>
          <w:sz w:val="24"/>
          <w:szCs w:val="24"/>
          <w:lang w:val="en-GB"/>
        </w:rPr>
        <w:t xml:space="preserve">for women </w:t>
      </w:r>
      <w:r w:rsidR="00EE6E25">
        <w:rPr>
          <w:rFonts w:ascii="Times New Roman" w:hAnsi="Times New Roman" w:cs="Times New Roman"/>
          <w:sz w:val="24"/>
          <w:szCs w:val="24"/>
          <w:lang w:val="en-GB"/>
        </w:rPr>
        <w:t xml:space="preserve">who did not </w:t>
      </w:r>
      <w:r w:rsidR="00AF26E2">
        <w:rPr>
          <w:rFonts w:ascii="Times New Roman" w:hAnsi="Times New Roman" w:cs="Times New Roman"/>
          <w:sz w:val="24"/>
          <w:szCs w:val="24"/>
          <w:lang w:val="en-GB"/>
        </w:rPr>
        <w:t xml:space="preserve">have a </w:t>
      </w:r>
      <w:r w:rsidR="00EE6E25">
        <w:rPr>
          <w:rFonts w:ascii="Times New Roman" w:hAnsi="Times New Roman" w:cs="Times New Roman"/>
          <w:sz w:val="24"/>
          <w:szCs w:val="24"/>
          <w:lang w:val="en-GB"/>
        </w:rPr>
        <w:t xml:space="preserve">child </w:t>
      </w:r>
      <w:r w:rsidR="00711EDD">
        <w:rPr>
          <w:rFonts w:ascii="Times New Roman" w:hAnsi="Times New Roman" w:cs="Times New Roman"/>
          <w:sz w:val="24"/>
          <w:szCs w:val="24"/>
          <w:lang w:val="en-GB"/>
        </w:rPr>
        <w:t xml:space="preserve">at the time of interview, </w:t>
      </w:r>
      <w:r w:rsidR="00AF26E2">
        <w:rPr>
          <w:rFonts w:ascii="Times New Roman" w:hAnsi="Times New Roman" w:cs="Times New Roman"/>
          <w:sz w:val="24"/>
          <w:szCs w:val="24"/>
          <w:lang w:val="en-GB"/>
        </w:rPr>
        <w:t>(</w:t>
      </w:r>
      <w:r w:rsidR="00711EDD">
        <w:rPr>
          <w:rFonts w:ascii="Times New Roman" w:hAnsi="Times New Roman" w:cs="Times New Roman"/>
          <w:sz w:val="24"/>
          <w:szCs w:val="24"/>
          <w:lang w:val="en-GB"/>
        </w:rPr>
        <w:t>n=60</w:t>
      </w:r>
      <w:ins w:id="107" w:author="Sunu C Thomas" w:date="2020-07-18T10:34:00Z">
        <w:r w:rsidR="00B228C7">
          <w:rPr>
            <w:rFonts w:ascii="Times New Roman" w:hAnsi="Times New Roman" w:cs="Times New Roman"/>
            <w:sz w:val="24"/>
            <w:szCs w:val="24"/>
            <w:lang w:val="en-GB"/>
          </w:rPr>
          <w:t>4</w:t>
        </w:r>
      </w:ins>
      <w:del w:id="108" w:author="Sunu C Thomas" w:date="2020-07-18T10:34:00Z">
        <w:r w:rsidR="00711EDD" w:rsidDel="00B228C7">
          <w:rPr>
            <w:rFonts w:ascii="Times New Roman" w:hAnsi="Times New Roman" w:cs="Times New Roman"/>
            <w:sz w:val="24"/>
            <w:szCs w:val="24"/>
            <w:lang w:val="en-GB"/>
          </w:rPr>
          <w:delText>5</w:delText>
        </w:r>
      </w:del>
      <w:r w:rsidR="00AF26E2">
        <w:rPr>
          <w:rFonts w:ascii="Times New Roman" w:hAnsi="Times New Roman" w:cs="Times New Roman"/>
          <w:sz w:val="24"/>
          <w:szCs w:val="24"/>
          <w:lang w:val="en-GB"/>
        </w:rPr>
        <w:t>)</w:t>
      </w:r>
    </w:p>
    <w:tbl>
      <w:tblPr>
        <w:tblStyle w:val="TableGrid"/>
        <w:tblW w:w="9464" w:type="dxa"/>
        <w:tblLayout w:type="fixed"/>
        <w:tblLook w:val="04A0" w:firstRow="1" w:lastRow="0" w:firstColumn="1" w:lastColumn="0" w:noHBand="0" w:noVBand="1"/>
      </w:tblPr>
      <w:tblGrid>
        <w:gridCol w:w="1101"/>
        <w:gridCol w:w="1134"/>
        <w:gridCol w:w="1417"/>
        <w:gridCol w:w="1134"/>
        <w:gridCol w:w="1134"/>
        <w:gridCol w:w="1134"/>
        <w:gridCol w:w="1276"/>
        <w:gridCol w:w="1134"/>
      </w:tblGrid>
      <w:tr w:rsidR="00001392" w14:paraId="14B3DBCA" w14:textId="77777777" w:rsidTr="00473A22">
        <w:trPr>
          <w:trHeight w:val="1338"/>
        </w:trPr>
        <w:tc>
          <w:tcPr>
            <w:tcW w:w="2235" w:type="dxa"/>
            <w:gridSpan w:val="2"/>
            <w:tcBorders>
              <w:right w:val="single" w:sz="8" w:space="0" w:color="auto"/>
            </w:tcBorders>
          </w:tcPr>
          <w:p w14:paraId="1906C4A8" w14:textId="77777777" w:rsidR="00A66DFE"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4"/>
                <w:szCs w:val="24"/>
                <w:lang w:val="en-GB"/>
              </w:rPr>
            </w:pPr>
            <w:r w:rsidRPr="00306B71">
              <w:rPr>
                <w:rFonts w:ascii="Times New Roman" w:hAnsi="Times New Roman" w:cs="Times New Roman"/>
                <w:b/>
                <w:bCs/>
                <w:sz w:val="24"/>
                <w:szCs w:val="24"/>
                <w:lang w:val="en-GB"/>
              </w:rPr>
              <w:t xml:space="preserve">Status of women </w:t>
            </w:r>
          </w:p>
          <w:p w14:paraId="33B311BC" w14:textId="77777777" w:rsidR="00306B71" w:rsidRP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sz w:val="24"/>
                <w:szCs w:val="24"/>
                <w:lang w:val="en-GB"/>
              </w:rPr>
            </w:pPr>
            <w:r w:rsidRPr="00306B71">
              <w:rPr>
                <w:rFonts w:ascii="Times New Roman" w:hAnsi="Times New Roman" w:cs="Times New Roman"/>
                <w:b/>
                <w:bCs/>
                <w:sz w:val="24"/>
                <w:szCs w:val="24"/>
                <w:lang w:val="en-GB"/>
              </w:rPr>
              <w:t>at the time of interview</w:t>
            </w:r>
          </w:p>
        </w:tc>
        <w:tc>
          <w:tcPr>
            <w:tcW w:w="1417" w:type="dxa"/>
            <w:tcBorders>
              <w:left w:val="single" w:sz="8" w:space="0" w:color="auto"/>
            </w:tcBorders>
          </w:tcPr>
          <w:p w14:paraId="77BC35AE"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C</w:t>
            </w:r>
            <w:r w:rsidRPr="00916CAB">
              <w:rPr>
                <w:rFonts w:ascii="Times New Roman" w:hAnsi="Times New Roman" w:cs="Times New Roman"/>
                <w:sz w:val="24"/>
                <w:szCs w:val="24"/>
                <w:lang w:val="en-GB"/>
              </w:rPr>
              <w:t>ontinuing treatment</w:t>
            </w:r>
          </w:p>
        </w:tc>
        <w:tc>
          <w:tcPr>
            <w:tcW w:w="1134" w:type="dxa"/>
          </w:tcPr>
          <w:p w14:paraId="0A6452FE" w14:textId="77777777" w:rsidR="00306B71"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S</w:t>
            </w:r>
            <w:r w:rsidR="00306B71" w:rsidRPr="00916CAB">
              <w:rPr>
                <w:rFonts w:ascii="Times New Roman" w:hAnsi="Times New Roman" w:cs="Times New Roman"/>
                <w:sz w:val="24"/>
                <w:szCs w:val="24"/>
                <w:lang w:val="en-GB"/>
              </w:rPr>
              <w:t>topped treatment completely</w:t>
            </w:r>
          </w:p>
        </w:tc>
        <w:tc>
          <w:tcPr>
            <w:tcW w:w="1134" w:type="dxa"/>
          </w:tcPr>
          <w:p w14:paraId="45D09AA3"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Taking </w:t>
            </w:r>
            <w:r w:rsidRPr="00916CAB">
              <w:rPr>
                <w:rFonts w:ascii="Times New Roman" w:hAnsi="Times New Roman" w:cs="Times New Roman"/>
                <w:sz w:val="24"/>
                <w:szCs w:val="24"/>
                <w:lang w:val="en-GB"/>
              </w:rPr>
              <w:t>break from treatment</w:t>
            </w:r>
          </w:p>
        </w:tc>
        <w:tc>
          <w:tcPr>
            <w:tcW w:w="1134" w:type="dxa"/>
          </w:tcPr>
          <w:p w14:paraId="6EC93A2D"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Partner un</w:t>
            </w:r>
            <w:r w:rsidR="00A66DFE">
              <w:rPr>
                <w:rFonts w:ascii="Times New Roman" w:hAnsi="Times New Roman" w:cs="Times New Roman"/>
                <w:sz w:val="24"/>
                <w:szCs w:val="24"/>
                <w:lang w:val="en-GB"/>
              </w:rPr>
              <w:t>-</w:t>
            </w:r>
            <w:r>
              <w:rPr>
                <w:rFonts w:ascii="Times New Roman" w:hAnsi="Times New Roman" w:cs="Times New Roman"/>
                <w:sz w:val="24"/>
                <w:szCs w:val="24"/>
                <w:lang w:val="en-GB"/>
              </w:rPr>
              <w:t xml:space="preserve">willing to continue </w:t>
            </w:r>
          </w:p>
        </w:tc>
        <w:tc>
          <w:tcPr>
            <w:tcW w:w="1276" w:type="dxa"/>
          </w:tcPr>
          <w:p w14:paraId="38C9BDD2"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Currently no treatment suggested</w:t>
            </w:r>
          </w:p>
        </w:tc>
        <w:tc>
          <w:tcPr>
            <w:tcW w:w="1134" w:type="dxa"/>
          </w:tcPr>
          <w:p w14:paraId="2E83E34D"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Trying religious methods</w:t>
            </w:r>
          </w:p>
        </w:tc>
      </w:tr>
      <w:tr w:rsidR="00001392" w14:paraId="23B9FD65" w14:textId="77777777" w:rsidTr="00473A22">
        <w:trPr>
          <w:trHeight w:val="521"/>
        </w:trPr>
        <w:tc>
          <w:tcPr>
            <w:tcW w:w="1101" w:type="dxa"/>
          </w:tcPr>
          <w:p w14:paraId="53038D8D" w14:textId="77777777" w:rsidR="00B411A5"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No child </w:t>
            </w:r>
          </w:p>
        </w:tc>
        <w:tc>
          <w:tcPr>
            <w:tcW w:w="1134" w:type="dxa"/>
            <w:tcBorders>
              <w:right w:val="single" w:sz="8" w:space="0" w:color="auto"/>
            </w:tcBorders>
          </w:tcPr>
          <w:p w14:paraId="4A5A4AC4" w14:textId="77777777" w:rsidR="001E2334"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457</w:t>
            </w:r>
          </w:p>
          <w:p w14:paraId="04F3144D" w14:textId="17E58C0C" w:rsidR="00B411A5"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(75.</w:t>
            </w:r>
            <w:ins w:id="109" w:author="Sunu C Thomas" w:date="2020-07-18T10:34:00Z">
              <w:r w:rsidR="00B228C7">
                <w:rPr>
                  <w:rFonts w:ascii="Times New Roman" w:hAnsi="Times New Roman" w:cs="Times New Roman"/>
                  <w:sz w:val="24"/>
                  <w:szCs w:val="24"/>
                  <w:lang w:val="en-GB"/>
                </w:rPr>
                <w:t>7</w:t>
              </w:r>
            </w:ins>
            <w:del w:id="110" w:author="Sunu C Thomas" w:date="2020-07-18T10:34:00Z">
              <w:r w:rsidDel="00B228C7">
                <w:rPr>
                  <w:rFonts w:ascii="Times New Roman" w:hAnsi="Times New Roman" w:cs="Times New Roman"/>
                  <w:sz w:val="24"/>
                  <w:szCs w:val="24"/>
                  <w:lang w:val="en-GB"/>
                </w:rPr>
                <w:delText>5</w:delText>
              </w:r>
            </w:del>
            <w:r>
              <w:rPr>
                <w:rFonts w:ascii="Times New Roman" w:hAnsi="Times New Roman" w:cs="Times New Roman"/>
                <w:sz w:val="24"/>
                <w:szCs w:val="24"/>
                <w:lang w:val="en-GB"/>
              </w:rPr>
              <w:t>%)</w:t>
            </w:r>
          </w:p>
        </w:tc>
        <w:tc>
          <w:tcPr>
            <w:tcW w:w="1417" w:type="dxa"/>
            <w:tcBorders>
              <w:left w:val="single" w:sz="8" w:space="0" w:color="auto"/>
            </w:tcBorders>
          </w:tcPr>
          <w:p w14:paraId="7C5E924E"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16</w:t>
            </w:r>
            <w:r w:rsidR="001E2334">
              <w:rPr>
                <w:rFonts w:ascii="Times New Roman" w:hAnsi="Times New Roman" w:cs="Times New Roman"/>
                <w:sz w:val="24"/>
                <w:szCs w:val="24"/>
                <w:lang w:val="en-GB"/>
              </w:rPr>
              <w:t>4</w:t>
            </w:r>
          </w:p>
          <w:p w14:paraId="531FAD5A" w14:textId="77777777" w:rsidR="00306B71"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w:t>
            </w:r>
            <w:r w:rsidR="001E2334">
              <w:rPr>
                <w:rFonts w:ascii="Times New Roman" w:hAnsi="Times New Roman" w:cs="Times New Roman"/>
                <w:sz w:val="24"/>
                <w:szCs w:val="24"/>
                <w:lang w:val="en-GB"/>
              </w:rPr>
              <w:t>5</w:t>
            </w:r>
            <w:r>
              <w:rPr>
                <w:rFonts w:ascii="Times New Roman" w:hAnsi="Times New Roman" w:cs="Times New Roman"/>
                <w:sz w:val="24"/>
                <w:szCs w:val="24"/>
                <w:lang w:val="en-GB"/>
              </w:rPr>
              <w:t>.</w:t>
            </w:r>
            <w:r w:rsidR="001E2334">
              <w:rPr>
                <w:rFonts w:ascii="Times New Roman" w:hAnsi="Times New Roman" w:cs="Times New Roman"/>
                <w:sz w:val="24"/>
                <w:szCs w:val="24"/>
                <w:lang w:val="en-GB"/>
              </w:rPr>
              <w:t>9</w:t>
            </w:r>
            <w:r>
              <w:rPr>
                <w:rFonts w:ascii="Times New Roman" w:hAnsi="Times New Roman" w:cs="Times New Roman"/>
                <w:sz w:val="24"/>
                <w:szCs w:val="24"/>
                <w:lang w:val="en-GB"/>
              </w:rPr>
              <w:t>%)</w:t>
            </w:r>
          </w:p>
        </w:tc>
        <w:tc>
          <w:tcPr>
            <w:tcW w:w="1134" w:type="dxa"/>
          </w:tcPr>
          <w:p w14:paraId="014A28A5" w14:textId="77777777" w:rsidR="00B411A5"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110</w:t>
            </w:r>
          </w:p>
          <w:p w14:paraId="1505F858" w14:textId="77777777" w:rsidR="001E2334"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(24.1%)</w:t>
            </w:r>
          </w:p>
        </w:tc>
        <w:tc>
          <w:tcPr>
            <w:tcW w:w="1134" w:type="dxa"/>
          </w:tcPr>
          <w:p w14:paraId="2114F681" w14:textId="77777777" w:rsidR="00B411A5"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168</w:t>
            </w:r>
          </w:p>
          <w:p w14:paraId="3C416A20" w14:textId="77777777" w:rsidR="001E2334" w:rsidRDefault="001E2334"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(36.8%)</w:t>
            </w:r>
          </w:p>
        </w:tc>
        <w:tc>
          <w:tcPr>
            <w:tcW w:w="1134" w:type="dxa"/>
          </w:tcPr>
          <w:p w14:paraId="349112BF" w14:textId="77777777" w:rsidR="00B411A5"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w:t>
            </w:r>
          </w:p>
          <w:p w14:paraId="3C8905B3" w14:textId="77777777" w:rsidR="00D844F2"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(0.2%)</w:t>
            </w:r>
          </w:p>
        </w:tc>
        <w:tc>
          <w:tcPr>
            <w:tcW w:w="1276" w:type="dxa"/>
          </w:tcPr>
          <w:p w14:paraId="6FAC7579" w14:textId="77777777" w:rsidR="00B411A5"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12</w:t>
            </w:r>
          </w:p>
          <w:p w14:paraId="46238DCE" w14:textId="77777777" w:rsidR="00D844F2"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(2.6%)</w:t>
            </w:r>
          </w:p>
        </w:tc>
        <w:tc>
          <w:tcPr>
            <w:tcW w:w="1134" w:type="dxa"/>
          </w:tcPr>
          <w:p w14:paraId="5D03F293" w14:textId="77777777" w:rsidR="00B411A5"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7B7DC9F7" w14:textId="77777777" w:rsidR="00D844F2" w:rsidRDefault="00D844F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(0.4%)</w:t>
            </w:r>
          </w:p>
        </w:tc>
      </w:tr>
      <w:tr w:rsidR="00001392" w14:paraId="504C1365" w14:textId="77777777" w:rsidTr="00473A22">
        <w:trPr>
          <w:trHeight w:val="789"/>
        </w:trPr>
        <w:tc>
          <w:tcPr>
            <w:tcW w:w="1101" w:type="dxa"/>
          </w:tcPr>
          <w:p w14:paraId="313ADE7D" w14:textId="77777777" w:rsidR="00A66DFE"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Had child/</w:t>
            </w:r>
          </w:p>
          <w:p w14:paraId="3A76303C" w14:textId="77777777" w:rsidR="00B411A5"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Pregnant </w:t>
            </w:r>
          </w:p>
        </w:tc>
        <w:tc>
          <w:tcPr>
            <w:tcW w:w="1134" w:type="dxa"/>
            <w:tcBorders>
              <w:right w:val="single" w:sz="8" w:space="0" w:color="auto"/>
            </w:tcBorders>
          </w:tcPr>
          <w:p w14:paraId="63254AEE" w14:textId="77777777" w:rsidR="00B411A5" w:rsidRDefault="00B411A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148 (24.5%)</w:t>
            </w:r>
          </w:p>
        </w:tc>
        <w:tc>
          <w:tcPr>
            <w:tcW w:w="1417" w:type="dxa"/>
            <w:tcBorders>
              <w:left w:val="single" w:sz="8" w:space="0" w:color="auto"/>
            </w:tcBorders>
          </w:tcPr>
          <w:p w14:paraId="28B88433"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34" w:type="dxa"/>
          </w:tcPr>
          <w:p w14:paraId="49B4560B"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34" w:type="dxa"/>
          </w:tcPr>
          <w:p w14:paraId="2655C2B5"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34" w:type="dxa"/>
          </w:tcPr>
          <w:p w14:paraId="431B6402"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276" w:type="dxa"/>
          </w:tcPr>
          <w:p w14:paraId="0CD87ACB" w14:textId="77777777" w:rsidR="00B411A5" w:rsidRDefault="00306B71"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34" w:type="dxa"/>
          </w:tcPr>
          <w:p w14:paraId="67EB7DF5" w14:textId="77777777" w:rsidR="00B411A5" w:rsidRDefault="00001392"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r>
    </w:tbl>
    <w:p w14:paraId="1190D90B" w14:textId="77777777" w:rsidR="009A3DCE" w:rsidRPr="00916CAB" w:rsidRDefault="009A3DCE" w:rsidP="003916AE">
      <w:pPr>
        <w:pStyle w:val="Default"/>
        <w:jc w:val="both"/>
        <w:rPr>
          <w:rFonts w:ascii="Times New Roman" w:hAnsi="Times New Roman" w:cs="Times New Roman"/>
          <w:sz w:val="24"/>
          <w:szCs w:val="24"/>
          <w:lang w:val="en-GB"/>
        </w:rPr>
      </w:pPr>
    </w:p>
    <w:p w14:paraId="11E798E7" w14:textId="77777777" w:rsidR="001B52CD" w:rsidRDefault="009B43E9" w:rsidP="001B52CD">
      <w:pPr>
        <w:pStyle w:val="Default"/>
        <w:jc w:val="both"/>
        <w:rPr>
          <w:ins w:id="111" w:author="Sunu C Thomas" w:date="2020-07-18T10:37:00Z"/>
          <w:rFonts w:ascii="Times New Roman" w:hAnsi="Times New Roman" w:cs="Times New Roman"/>
          <w:sz w:val="24"/>
          <w:szCs w:val="24"/>
          <w:lang w:val="en-GB"/>
        </w:rPr>
      </w:pPr>
      <w:r w:rsidRPr="007A0265">
        <w:rPr>
          <w:rFonts w:ascii="Times New Roman" w:hAnsi="Times New Roman" w:cs="Times New Roman"/>
          <w:sz w:val="24"/>
          <w:szCs w:val="24"/>
          <w:lang w:val="en-GB"/>
        </w:rPr>
        <w:t>Women visited any number of cent</w:t>
      </w:r>
      <w:r w:rsidR="007A0265" w:rsidRPr="007A0265">
        <w:rPr>
          <w:rFonts w:ascii="Times New Roman" w:hAnsi="Times New Roman" w:cs="Times New Roman"/>
          <w:sz w:val="24"/>
          <w:szCs w:val="24"/>
          <w:lang w:val="en-GB"/>
        </w:rPr>
        <w:t>re</w:t>
      </w:r>
      <w:r w:rsidRPr="007A0265">
        <w:rPr>
          <w:rFonts w:ascii="Times New Roman" w:hAnsi="Times New Roman" w:cs="Times New Roman"/>
          <w:sz w:val="24"/>
          <w:szCs w:val="24"/>
          <w:lang w:val="en-GB"/>
        </w:rPr>
        <w:t xml:space="preserve">s, </w:t>
      </w:r>
      <w:ins w:id="112" w:author="Sunu C Thomas" w:date="2020-07-18T10:34:00Z">
        <w:r w:rsidR="00B228C7">
          <w:rPr>
            <w:rFonts w:ascii="Times New Roman" w:hAnsi="Times New Roman" w:cs="Times New Roman"/>
            <w:sz w:val="24"/>
            <w:szCs w:val="24"/>
            <w:lang w:val="en-GB"/>
          </w:rPr>
          <w:t xml:space="preserve">ranging </w:t>
        </w:r>
      </w:ins>
      <w:r w:rsidRPr="007A0265">
        <w:rPr>
          <w:rFonts w:ascii="Times New Roman" w:hAnsi="Times New Roman" w:cs="Times New Roman"/>
          <w:sz w:val="24"/>
          <w:szCs w:val="24"/>
          <w:lang w:val="en-GB"/>
        </w:rPr>
        <w:t>from to 1 to 1</w:t>
      </w:r>
      <w:ins w:id="113" w:author="Sunu C Thomas" w:date="2020-07-18T10:34:00Z">
        <w:r w:rsidR="00B228C7">
          <w:rPr>
            <w:rFonts w:ascii="Times New Roman" w:hAnsi="Times New Roman" w:cs="Times New Roman"/>
            <w:sz w:val="24"/>
            <w:szCs w:val="24"/>
            <w:lang w:val="en-GB"/>
          </w:rPr>
          <w:t>1</w:t>
        </w:r>
      </w:ins>
      <w:del w:id="114" w:author="Sunu C Thomas" w:date="2020-07-18T10:34:00Z">
        <w:r w:rsidRPr="007A0265" w:rsidDel="00B228C7">
          <w:rPr>
            <w:rFonts w:ascii="Times New Roman" w:hAnsi="Times New Roman" w:cs="Times New Roman"/>
            <w:sz w:val="24"/>
            <w:szCs w:val="24"/>
            <w:lang w:val="en-GB"/>
          </w:rPr>
          <w:delText>2</w:delText>
        </w:r>
      </w:del>
      <w:r w:rsidRPr="007A0265">
        <w:rPr>
          <w:rFonts w:ascii="Times New Roman" w:hAnsi="Times New Roman" w:cs="Times New Roman"/>
          <w:sz w:val="24"/>
          <w:szCs w:val="24"/>
          <w:lang w:val="en-GB"/>
        </w:rPr>
        <w:t xml:space="preserve"> cent</w:t>
      </w:r>
      <w:r w:rsidR="007A0265" w:rsidRPr="007A0265">
        <w:rPr>
          <w:rFonts w:ascii="Times New Roman" w:hAnsi="Times New Roman" w:cs="Times New Roman"/>
          <w:sz w:val="24"/>
          <w:szCs w:val="24"/>
          <w:lang w:val="en-GB"/>
        </w:rPr>
        <w:t>re</w:t>
      </w:r>
      <w:r w:rsidRPr="007A0265">
        <w:rPr>
          <w:rFonts w:ascii="Times New Roman" w:hAnsi="Times New Roman" w:cs="Times New Roman"/>
          <w:sz w:val="24"/>
          <w:szCs w:val="24"/>
          <w:lang w:val="en-GB"/>
        </w:rPr>
        <w:t>s</w:t>
      </w:r>
      <w:ins w:id="115" w:author="Sunu C Thomas" w:date="2020-07-18T10:34:00Z">
        <w:r w:rsidR="00B228C7">
          <w:rPr>
            <w:rFonts w:ascii="Times New Roman" w:hAnsi="Times New Roman" w:cs="Times New Roman"/>
            <w:sz w:val="24"/>
            <w:szCs w:val="24"/>
            <w:lang w:val="en-GB"/>
          </w:rPr>
          <w:t>, while</w:t>
        </w:r>
      </w:ins>
      <w:r w:rsidRPr="007A0265">
        <w:rPr>
          <w:rFonts w:ascii="Times New Roman" w:hAnsi="Times New Roman" w:cs="Times New Roman"/>
          <w:sz w:val="24"/>
          <w:szCs w:val="24"/>
          <w:lang w:val="en-GB"/>
        </w:rPr>
        <w:t xml:space="preserve"> </w:t>
      </w:r>
      <w:del w:id="116" w:author="Sunu C Thomas" w:date="2020-07-18T10:34:00Z">
        <w:r w:rsidRPr="007A0265" w:rsidDel="00B228C7">
          <w:rPr>
            <w:rFonts w:ascii="Times New Roman" w:hAnsi="Times New Roman" w:cs="Times New Roman"/>
            <w:sz w:val="24"/>
            <w:szCs w:val="24"/>
            <w:lang w:val="en-GB"/>
          </w:rPr>
          <w:delText xml:space="preserve">at the time of interview, with </w:delText>
        </w:r>
      </w:del>
      <w:r w:rsidRPr="007A0265">
        <w:rPr>
          <w:rFonts w:ascii="Times New Roman" w:hAnsi="Times New Roman" w:cs="Times New Roman"/>
          <w:sz w:val="24"/>
          <w:szCs w:val="24"/>
          <w:lang w:val="en-GB"/>
        </w:rPr>
        <w:t xml:space="preserve">some </w:t>
      </w:r>
      <w:del w:id="117" w:author="Sunu C Thomas" w:date="2020-07-18T10:35:00Z">
        <w:r w:rsidRPr="007A0265" w:rsidDel="00921DB4">
          <w:rPr>
            <w:rFonts w:ascii="Times New Roman" w:hAnsi="Times New Roman" w:cs="Times New Roman"/>
            <w:sz w:val="24"/>
            <w:szCs w:val="24"/>
            <w:lang w:val="en-GB"/>
          </w:rPr>
          <w:delText>continuin</w:delText>
        </w:r>
      </w:del>
      <w:ins w:id="118" w:author="Sunu C Thomas" w:date="2020-07-18T10:35:00Z">
        <w:r w:rsidR="00921DB4" w:rsidRPr="007A0265">
          <w:rPr>
            <w:rFonts w:ascii="Times New Roman" w:hAnsi="Times New Roman" w:cs="Times New Roman"/>
            <w:sz w:val="24"/>
            <w:szCs w:val="24"/>
            <w:lang w:val="en-GB"/>
          </w:rPr>
          <w:t>continued</w:t>
        </w:r>
      </w:ins>
      <w:del w:id="119" w:author="Sunu C Thomas" w:date="2020-07-18T10:34:00Z">
        <w:r w:rsidRPr="007A0265" w:rsidDel="00B228C7">
          <w:rPr>
            <w:rFonts w:ascii="Times New Roman" w:hAnsi="Times New Roman" w:cs="Times New Roman"/>
            <w:sz w:val="24"/>
            <w:szCs w:val="24"/>
            <w:lang w:val="en-GB"/>
          </w:rPr>
          <w:delText>g</w:delText>
        </w:r>
      </w:del>
      <w:r w:rsidRPr="007A0265">
        <w:rPr>
          <w:rFonts w:ascii="Times New Roman" w:hAnsi="Times New Roman" w:cs="Times New Roman"/>
          <w:sz w:val="24"/>
          <w:szCs w:val="24"/>
          <w:lang w:val="en-GB"/>
        </w:rPr>
        <w:t xml:space="preserve"> to seek treatment, some dropp</w:t>
      </w:r>
      <w:del w:id="120" w:author="Sunu C Thomas" w:date="2020-07-18T10:35:00Z">
        <w:r w:rsidRPr="007A0265" w:rsidDel="008C6B61">
          <w:rPr>
            <w:rFonts w:ascii="Times New Roman" w:hAnsi="Times New Roman" w:cs="Times New Roman"/>
            <w:sz w:val="24"/>
            <w:szCs w:val="24"/>
            <w:lang w:val="en-GB"/>
          </w:rPr>
          <w:delText>in</w:delText>
        </w:r>
      </w:del>
      <w:ins w:id="121" w:author="Sunu C Thomas" w:date="2020-07-18T10:35:00Z">
        <w:r w:rsidR="00B228C7">
          <w:rPr>
            <w:rFonts w:ascii="Times New Roman" w:hAnsi="Times New Roman" w:cs="Times New Roman"/>
            <w:sz w:val="24"/>
            <w:szCs w:val="24"/>
            <w:lang w:val="en-GB"/>
          </w:rPr>
          <w:t>ed</w:t>
        </w:r>
      </w:ins>
      <w:del w:id="122" w:author="Sunu C Thomas" w:date="2020-07-18T10:35:00Z">
        <w:r w:rsidRPr="007A0265" w:rsidDel="00B228C7">
          <w:rPr>
            <w:rFonts w:ascii="Times New Roman" w:hAnsi="Times New Roman" w:cs="Times New Roman"/>
            <w:sz w:val="24"/>
            <w:szCs w:val="24"/>
            <w:lang w:val="en-GB"/>
          </w:rPr>
          <w:delText>g</w:delText>
        </w:r>
      </w:del>
      <w:r w:rsidRPr="007A0265">
        <w:rPr>
          <w:rFonts w:ascii="Times New Roman" w:hAnsi="Times New Roman" w:cs="Times New Roman"/>
          <w:sz w:val="24"/>
          <w:szCs w:val="24"/>
          <w:lang w:val="en-GB"/>
        </w:rPr>
        <w:t xml:space="preserve"> out of treatment temporarily and others stopp</w:t>
      </w:r>
      <w:ins w:id="123" w:author="Sunu C Thomas" w:date="2020-07-18T10:35:00Z">
        <w:r w:rsidR="00921DB4">
          <w:rPr>
            <w:rFonts w:ascii="Times New Roman" w:hAnsi="Times New Roman" w:cs="Times New Roman"/>
            <w:sz w:val="24"/>
            <w:szCs w:val="24"/>
            <w:lang w:val="en-GB"/>
          </w:rPr>
          <w:t>ed</w:t>
        </w:r>
      </w:ins>
      <w:del w:id="124" w:author="Sunu C Thomas" w:date="2020-07-18T10:35:00Z">
        <w:r w:rsidRPr="007A0265" w:rsidDel="00921DB4">
          <w:rPr>
            <w:rFonts w:ascii="Times New Roman" w:hAnsi="Times New Roman" w:cs="Times New Roman"/>
            <w:sz w:val="24"/>
            <w:szCs w:val="24"/>
            <w:lang w:val="en-GB"/>
          </w:rPr>
          <w:delText>ing</w:delText>
        </w:r>
      </w:del>
      <w:r w:rsidRPr="007A0265">
        <w:rPr>
          <w:rFonts w:ascii="Times New Roman" w:hAnsi="Times New Roman" w:cs="Times New Roman"/>
          <w:sz w:val="24"/>
          <w:szCs w:val="24"/>
          <w:lang w:val="en-GB"/>
        </w:rPr>
        <w:t xml:space="preserve"> treatment permanently.</w:t>
      </w:r>
      <w:r w:rsidR="00B6301B">
        <w:rPr>
          <w:rFonts w:ascii="Times New Roman" w:hAnsi="Times New Roman" w:cs="Times New Roman"/>
          <w:sz w:val="24"/>
          <w:szCs w:val="24"/>
          <w:lang w:val="en-GB"/>
        </w:rPr>
        <w:t xml:space="preserve"> </w:t>
      </w:r>
      <w:ins w:id="125" w:author="Sunu C Thomas" w:date="2020-07-18T10:36:00Z">
        <w:r w:rsidR="008C6B61">
          <w:rPr>
            <w:rFonts w:ascii="Times New Roman" w:hAnsi="Times New Roman" w:cs="Times New Roman"/>
            <w:sz w:val="24"/>
            <w:szCs w:val="24"/>
            <w:lang w:val="en-GB"/>
          </w:rPr>
          <w:t>They reported multiple reasons for exiting each centre. Among these reasons some said  that they abandoned treatment at one centre because they did not want to undergo the treatment suggested at that particular centre. This was often mentioned when the suggested treatment was IUI or IVF</w:t>
        </w:r>
        <w:r w:rsidR="008C6B61" w:rsidRPr="00D5608C">
          <w:rPr>
            <w:rStyle w:val="FootnoteReference"/>
          </w:rPr>
          <w:footnoteReference w:id="1"/>
        </w:r>
        <w:r w:rsidR="008C6B61">
          <w:rPr>
            <w:rFonts w:ascii="Times New Roman" w:hAnsi="Times New Roman" w:cs="Times New Roman"/>
            <w:sz w:val="24"/>
            <w:szCs w:val="24"/>
            <w:lang w:val="en-GB"/>
          </w:rPr>
          <w:t xml:space="preserve">. The respondents either proceeded to the next centre or stopped the treatment altogether. </w:t>
        </w:r>
        <w:r w:rsidR="008C6B61" w:rsidRPr="0024062C">
          <w:rPr>
            <w:rFonts w:ascii="Times New Roman" w:hAnsi="Times New Roman" w:cs="Times New Roman"/>
            <w:sz w:val="24"/>
            <w:szCs w:val="24"/>
            <w:lang w:val="en-GB"/>
          </w:rPr>
          <w:t>The specific reason for stopping</w:t>
        </w:r>
        <w:r w:rsidR="008C6B61">
          <w:rPr>
            <w:rFonts w:ascii="Times New Roman" w:hAnsi="Times New Roman" w:cs="Times New Roman"/>
            <w:sz w:val="24"/>
            <w:szCs w:val="24"/>
            <w:lang w:val="en-GB"/>
          </w:rPr>
          <w:t xml:space="preserve"> </w:t>
        </w:r>
        <w:r w:rsidR="008C6B61" w:rsidRPr="0024062C">
          <w:rPr>
            <w:rFonts w:ascii="Times New Roman" w:hAnsi="Times New Roman" w:cs="Times New Roman"/>
            <w:sz w:val="24"/>
            <w:szCs w:val="24"/>
            <w:lang w:val="en-GB"/>
          </w:rPr>
          <w:t xml:space="preserve">ART treatments were </w:t>
        </w:r>
      </w:ins>
      <w:ins w:id="128" w:author="Sunu C Thomas" w:date="2020-07-18T10:37:00Z">
        <w:r w:rsidR="001B52CD" w:rsidRPr="0024062C">
          <w:rPr>
            <w:rFonts w:ascii="Times New Roman" w:hAnsi="Times New Roman" w:cs="Times New Roman"/>
            <w:sz w:val="24"/>
            <w:szCs w:val="24"/>
            <w:lang w:val="en-GB"/>
          </w:rPr>
          <w:t xml:space="preserve">personal including the  unacceptability of use of donor sperm and financial difficulties. </w:t>
        </w:r>
        <w:r w:rsidR="001B52CD">
          <w:rPr>
            <w:rFonts w:ascii="Times New Roman" w:hAnsi="Times New Roman" w:cs="Times New Roman"/>
            <w:sz w:val="24"/>
            <w:szCs w:val="24"/>
            <w:lang w:val="en-GB"/>
          </w:rPr>
          <w:t>Couples do not exhibit the same level of reluctance with respect to donor eggs when compared to donor sperms</w:t>
        </w:r>
        <w:r w:rsidR="001B52CD">
          <w:rPr>
            <w:rFonts w:ascii="Times New Roman" w:hAnsi="Times New Roman" w:cs="Times New Roman"/>
            <w:noProof/>
            <w:sz w:val="24"/>
            <w:szCs w:val="24"/>
            <w:lang w:val="en-GB"/>
          </w:rPr>
          <w:t>(10)</w:t>
        </w:r>
        <w:r w:rsidR="001B52CD" w:rsidRPr="0024062C">
          <w:rPr>
            <w:rFonts w:ascii="Times New Roman" w:hAnsi="Times New Roman" w:cs="Times New Roman"/>
            <w:sz w:val="24"/>
            <w:szCs w:val="24"/>
            <w:lang w:val="en-GB"/>
          </w:rPr>
          <w:t xml:space="preserve">. </w:t>
        </w:r>
        <w:r w:rsidR="001B52CD">
          <w:rPr>
            <w:rFonts w:ascii="Times New Roman" w:hAnsi="Times New Roman" w:cs="Times New Roman"/>
            <w:sz w:val="24"/>
            <w:szCs w:val="24"/>
            <w:lang w:val="en-GB"/>
          </w:rPr>
          <w:t xml:space="preserve"> </w:t>
        </w:r>
        <w:r w:rsidR="001B52CD" w:rsidRPr="00464D57">
          <w:rPr>
            <w:rFonts w:ascii="Times New Roman" w:hAnsi="Times New Roman" w:cs="Times New Roman"/>
            <w:sz w:val="24"/>
            <w:szCs w:val="24"/>
            <w:lang w:val="en-GB"/>
          </w:rPr>
          <w:t xml:space="preserve">The use of donor sperm was not acceptable compared to </w:t>
        </w:r>
        <w:r w:rsidR="001B52CD" w:rsidRPr="00464D57">
          <w:rPr>
            <w:rFonts w:ascii="Times New Roman" w:hAnsi="Times New Roman" w:cs="Times New Roman"/>
            <w:sz w:val="24"/>
            <w:szCs w:val="24"/>
            <w:lang w:val="en-GB"/>
          </w:rPr>
          <w:lastRenderedPageBreak/>
          <w:t xml:space="preserve">donor eggs because maternal relatedness was not considered as importance as a father’s in a patriarchal society </w:t>
        </w:r>
        <w:r w:rsidR="001B52CD">
          <w:rPr>
            <w:rFonts w:ascii="Times New Roman" w:hAnsi="Times New Roman" w:cs="Times New Roman"/>
            <w:noProof/>
            <w:sz w:val="24"/>
            <w:szCs w:val="24"/>
            <w:lang w:val="en-GB"/>
          </w:rPr>
          <w:t>(11)</w:t>
        </w:r>
        <w:r w:rsidR="001B52CD" w:rsidRPr="00464D57">
          <w:rPr>
            <w:rFonts w:ascii="Times New Roman" w:hAnsi="Times New Roman" w:cs="Times New Roman"/>
            <w:sz w:val="24"/>
            <w:szCs w:val="24"/>
            <w:lang w:val="en-GB"/>
          </w:rPr>
          <w:t>.</w:t>
        </w:r>
        <w:r w:rsidR="001B52CD" w:rsidRPr="000831F1">
          <w:rPr>
            <w:rFonts w:ascii="Times New Roman" w:hAnsi="Times New Roman" w:cs="Times New Roman"/>
            <w:sz w:val="24"/>
            <w:szCs w:val="24"/>
            <w:lang w:val="en-GB"/>
          </w:rPr>
          <w:t xml:space="preserve">  </w:t>
        </w:r>
        <w:r w:rsidR="001B52CD" w:rsidRPr="00464D57">
          <w:rPr>
            <w:rFonts w:ascii="Times New Roman" w:hAnsi="Times New Roman" w:cs="Times New Roman"/>
            <w:sz w:val="24"/>
            <w:szCs w:val="24"/>
            <w:lang w:val="en-GB"/>
          </w:rPr>
          <w:t>Men and women felt that use of donor sperm will lead to marital issues. The negative attitude to use of donor sperm was also attributed to an incomplete gestational experience, societal opinions</w:t>
        </w:r>
        <w:r w:rsidR="001B52CD">
          <w:rPr>
            <w:rFonts w:ascii="Times New Roman" w:hAnsi="Times New Roman" w:cs="Times New Roman"/>
            <w:sz w:val="24"/>
            <w:szCs w:val="24"/>
            <w:lang w:val="en-GB"/>
          </w:rPr>
          <w:t>(11)</w:t>
        </w:r>
        <w:r w:rsidR="001B52CD" w:rsidRPr="00464D57">
          <w:rPr>
            <w:rFonts w:ascii="Times New Roman" w:hAnsi="Times New Roman" w:cs="Times New Roman"/>
            <w:sz w:val="24"/>
            <w:szCs w:val="24"/>
            <w:lang w:val="en-GB"/>
          </w:rPr>
          <w:t xml:space="preserve">. </w:t>
        </w:r>
      </w:ins>
    </w:p>
    <w:p w14:paraId="7CE182F2" w14:textId="77777777" w:rsidR="001B52CD" w:rsidRDefault="001B52CD" w:rsidP="001B52CD">
      <w:pPr>
        <w:pStyle w:val="Default"/>
        <w:jc w:val="both"/>
        <w:rPr>
          <w:ins w:id="129" w:author="Sunu C Thomas" w:date="2020-07-18T10:37:00Z"/>
          <w:rFonts w:ascii="Times New Roman" w:hAnsi="Times New Roman" w:cs="Times New Roman"/>
          <w:sz w:val="24"/>
          <w:szCs w:val="24"/>
          <w:lang w:val="en-GB"/>
        </w:rPr>
      </w:pPr>
    </w:p>
    <w:p w14:paraId="7269847C" w14:textId="77777777" w:rsidR="001B52CD" w:rsidRDefault="001B52CD" w:rsidP="001B52CD">
      <w:pPr>
        <w:pStyle w:val="Default"/>
        <w:jc w:val="both"/>
        <w:rPr>
          <w:ins w:id="130" w:author="Sunu C Thomas" w:date="2020-07-18T10:37:00Z"/>
          <w:rFonts w:ascii="Times New Roman" w:hAnsi="Times New Roman" w:cs="Times New Roman"/>
          <w:sz w:val="24"/>
          <w:szCs w:val="24"/>
          <w:lang w:val="en-GB"/>
        </w:rPr>
      </w:pPr>
      <w:ins w:id="131" w:author="Sunu C Thomas" w:date="2020-07-18T10:37:00Z">
        <w:r w:rsidRPr="00916CAB">
          <w:rPr>
            <w:rFonts w:ascii="Times New Roman" w:hAnsi="Times New Roman" w:cs="Times New Roman"/>
            <w:sz w:val="24"/>
            <w:szCs w:val="24"/>
            <w:lang w:val="en-GB"/>
          </w:rPr>
          <w:t xml:space="preserve">During the </w:t>
        </w:r>
        <w:r>
          <w:rPr>
            <w:rFonts w:ascii="Times New Roman" w:hAnsi="Times New Roman" w:cs="Times New Roman"/>
            <w:sz w:val="24"/>
            <w:szCs w:val="24"/>
            <w:lang w:val="en-GB"/>
          </w:rPr>
          <w:t>community based survey</w:t>
        </w:r>
        <w:r w:rsidRPr="00916CAB">
          <w:rPr>
            <w:rFonts w:ascii="Times New Roman" w:hAnsi="Times New Roman" w:cs="Times New Roman"/>
            <w:sz w:val="24"/>
            <w:szCs w:val="24"/>
            <w:lang w:val="en-GB"/>
          </w:rPr>
          <w:t xml:space="preserve"> the researcher encountered couples in this category who abandon treatment when IUI or IVF was suggested,</w:t>
        </w:r>
        <w:r>
          <w:rPr>
            <w:rFonts w:ascii="Times New Roman" w:hAnsi="Times New Roman" w:cs="Times New Roman"/>
            <w:sz w:val="24"/>
            <w:szCs w:val="24"/>
            <w:lang w:val="en-GB"/>
          </w:rPr>
          <w:t xml:space="preserve"> even though the treatment did</w:t>
        </w:r>
        <w:r w:rsidRPr="00916CAB">
          <w:rPr>
            <w:rFonts w:ascii="Times New Roman" w:hAnsi="Times New Roman" w:cs="Times New Roman"/>
            <w:sz w:val="24"/>
            <w:szCs w:val="24"/>
            <w:lang w:val="en-GB"/>
          </w:rPr>
          <w:t xml:space="preserve"> not always </w:t>
        </w:r>
        <w:r>
          <w:rPr>
            <w:rFonts w:ascii="Times New Roman" w:hAnsi="Times New Roman" w:cs="Times New Roman"/>
            <w:sz w:val="24"/>
            <w:szCs w:val="24"/>
            <w:lang w:val="en-GB"/>
          </w:rPr>
          <w:t>include use of</w:t>
        </w:r>
        <w:r w:rsidRPr="00916CAB">
          <w:rPr>
            <w:rFonts w:ascii="Times New Roman" w:hAnsi="Times New Roman" w:cs="Times New Roman"/>
            <w:sz w:val="24"/>
            <w:szCs w:val="24"/>
            <w:lang w:val="en-GB"/>
          </w:rPr>
          <w:t xml:space="preserve"> donor sperm. The couples </w:t>
        </w:r>
        <w:r>
          <w:rPr>
            <w:rFonts w:ascii="Times New Roman" w:hAnsi="Times New Roman" w:cs="Times New Roman"/>
            <w:sz w:val="24"/>
            <w:szCs w:val="24"/>
            <w:lang w:val="en-GB"/>
          </w:rPr>
          <w:t xml:space="preserve">choose not to </w:t>
        </w:r>
        <w:r w:rsidRPr="00916CAB">
          <w:rPr>
            <w:rFonts w:ascii="Times New Roman" w:hAnsi="Times New Roman" w:cs="Times New Roman"/>
            <w:sz w:val="24"/>
            <w:szCs w:val="24"/>
            <w:lang w:val="en-GB"/>
          </w:rPr>
          <w:t>attempt</w:t>
        </w:r>
        <w:r>
          <w:rPr>
            <w:rFonts w:ascii="Times New Roman" w:hAnsi="Times New Roman" w:cs="Times New Roman"/>
            <w:sz w:val="24"/>
            <w:szCs w:val="24"/>
            <w:lang w:val="en-GB"/>
          </w:rPr>
          <w:t xml:space="preserve"> </w:t>
        </w:r>
        <w:r w:rsidRPr="00916CAB">
          <w:rPr>
            <w:rFonts w:ascii="Times New Roman" w:hAnsi="Times New Roman" w:cs="Times New Roman"/>
            <w:sz w:val="24"/>
            <w:szCs w:val="24"/>
            <w:lang w:val="en-GB"/>
          </w:rPr>
          <w:t xml:space="preserve">IUI and IVF/ICSI, as they </w:t>
        </w:r>
        <w:r>
          <w:rPr>
            <w:rFonts w:ascii="Times New Roman" w:hAnsi="Times New Roman" w:cs="Times New Roman"/>
            <w:sz w:val="24"/>
            <w:szCs w:val="24"/>
            <w:lang w:val="en-GB"/>
          </w:rPr>
          <w:t>we</w:t>
        </w:r>
        <w:r w:rsidRPr="00916CAB">
          <w:rPr>
            <w:rFonts w:ascii="Times New Roman" w:hAnsi="Times New Roman" w:cs="Times New Roman"/>
            <w:sz w:val="24"/>
            <w:szCs w:val="24"/>
            <w:lang w:val="en-GB"/>
          </w:rPr>
          <w:t xml:space="preserve">re reluctant to undergo such treatments due to the fear of using donor sperm, even when the option of using one’s own sperm </w:t>
        </w:r>
        <w:r>
          <w:rPr>
            <w:rFonts w:ascii="Times New Roman" w:hAnsi="Times New Roman" w:cs="Times New Roman"/>
            <w:sz w:val="24"/>
            <w:szCs w:val="24"/>
            <w:lang w:val="en-GB"/>
          </w:rPr>
          <w:t>was</w:t>
        </w:r>
        <w:r w:rsidRPr="00916CAB">
          <w:rPr>
            <w:rFonts w:ascii="Times New Roman" w:hAnsi="Times New Roman" w:cs="Times New Roman"/>
            <w:sz w:val="24"/>
            <w:szCs w:val="24"/>
            <w:lang w:val="en-GB"/>
          </w:rPr>
          <w:t xml:space="preserve"> suggested. </w:t>
        </w:r>
      </w:ins>
    </w:p>
    <w:p w14:paraId="7CE33C2E" w14:textId="550C6B94" w:rsidR="009E0393" w:rsidRDefault="009E0393" w:rsidP="003916AE">
      <w:pPr>
        <w:pStyle w:val="Default"/>
        <w:jc w:val="both"/>
        <w:rPr>
          <w:rFonts w:ascii="Times New Roman" w:hAnsi="Times New Roman" w:cs="Times New Roman"/>
          <w:sz w:val="24"/>
          <w:szCs w:val="24"/>
          <w:lang w:val="en-GB"/>
        </w:rPr>
      </w:pPr>
      <w:del w:id="132" w:author="Sunu C Thomas" w:date="2020-07-18T10:35:00Z">
        <w:r w:rsidRPr="007A0265" w:rsidDel="008C6B61">
          <w:rPr>
            <w:rFonts w:ascii="Times New Roman" w:hAnsi="Times New Roman" w:cs="Times New Roman"/>
            <w:sz w:val="24"/>
            <w:szCs w:val="24"/>
            <w:lang w:val="en-GB"/>
          </w:rPr>
          <w:delText>Out of the total 605 women who were interviewed, at the time of interview</w:delText>
        </w:r>
        <w:r w:rsidR="006B7921" w:rsidDel="008C6B61">
          <w:rPr>
            <w:rFonts w:ascii="Times New Roman" w:hAnsi="Times New Roman" w:cs="Times New Roman"/>
            <w:sz w:val="24"/>
            <w:szCs w:val="24"/>
            <w:lang w:val="en-GB"/>
          </w:rPr>
          <w:delText xml:space="preserve">- </w:delText>
        </w:r>
        <w:r w:rsidRPr="007A0265" w:rsidDel="008C6B61">
          <w:rPr>
            <w:rFonts w:ascii="Times New Roman" w:hAnsi="Times New Roman" w:cs="Times New Roman"/>
            <w:sz w:val="24"/>
            <w:szCs w:val="24"/>
            <w:lang w:val="en-GB"/>
          </w:rPr>
          <w:delText xml:space="preserve"> 494 (81.7%) </w:delText>
        </w:r>
        <w:r w:rsidR="00F20790" w:rsidRPr="007A0265" w:rsidDel="008C6B61">
          <w:rPr>
            <w:rFonts w:ascii="Times New Roman" w:hAnsi="Times New Roman" w:cs="Times New Roman"/>
            <w:sz w:val="24"/>
            <w:szCs w:val="24"/>
            <w:lang w:val="en-GB"/>
          </w:rPr>
          <w:delText xml:space="preserve">women </w:delText>
        </w:r>
        <w:r w:rsidRPr="007A0265" w:rsidDel="008C6B61">
          <w:rPr>
            <w:rFonts w:ascii="Times New Roman" w:hAnsi="Times New Roman" w:cs="Times New Roman"/>
            <w:sz w:val="24"/>
            <w:szCs w:val="24"/>
            <w:lang w:val="en-GB"/>
          </w:rPr>
          <w:delText>ha</w:delText>
        </w:r>
        <w:r w:rsidR="00D8625E" w:rsidDel="008C6B61">
          <w:rPr>
            <w:rFonts w:ascii="Times New Roman" w:hAnsi="Times New Roman" w:cs="Times New Roman"/>
            <w:sz w:val="24"/>
            <w:szCs w:val="24"/>
            <w:lang w:val="en-GB"/>
          </w:rPr>
          <w:delText>d</w:delText>
        </w:r>
        <w:r w:rsidRPr="007A0265" w:rsidDel="008C6B61">
          <w:rPr>
            <w:rFonts w:ascii="Times New Roman" w:hAnsi="Times New Roman" w:cs="Times New Roman"/>
            <w:sz w:val="24"/>
            <w:szCs w:val="24"/>
            <w:lang w:val="en-GB"/>
          </w:rPr>
          <w:delText xml:space="preserve"> visited at least two centres, 366(60.5%) visited at least </w:delText>
        </w:r>
        <w:r w:rsidR="008A183F" w:rsidRPr="007A0265" w:rsidDel="008C6B61">
          <w:rPr>
            <w:rFonts w:ascii="Times New Roman" w:hAnsi="Times New Roman" w:cs="Times New Roman"/>
            <w:sz w:val="24"/>
            <w:szCs w:val="24"/>
            <w:lang w:val="en-GB"/>
          </w:rPr>
          <w:delText xml:space="preserve">three centres, 249(41.2%) visited at least </w:delText>
        </w:r>
        <w:r w:rsidR="000F3F83" w:rsidRPr="007A0265" w:rsidDel="008C6B61">
          <w:rPr>
            <w:rFonts w:ascii="Times New Roman" w:hAnsi="Times New Roman" w:cs="Times New Roman"/>
            <w:sz w:val="24"/>
            <w:szCs w:val="24"/>
            <w:lang w:val="en-GB"/>
          </w:rPr>
          <w:delText>four</w:delText>
        </w:r>
        <w:r w:rsidR="00B6301B" w:rsidDel="008C6B61">
          <w:rPr>
            <w:rFonts w:ascii="Times New Roman" w:hAnsi="Times New Roman" w:cs="Times New Roman"/>
            <w:sz w:val="24"/>
            <w:szCs w:val="24"/>
            <w:lang w:val="en-GB"/>
          </w:rPr>
          <w:delText xml:space="preserve"> </w:delText>
        </w:r>
        <w:r w:rsidR="007A0265" w:rsidRPr="007A0265" w:rsidDel="008C6B61">
          <w:rPr>
            <w:rFonts w:ascii="Times New Roman" w:hAnsi="Times New Roman" w:cs="Times New Roman"/>
            <w:sz w:val="24"/>
            <w:szCs w:val="24"/>
            <w:lang w:val="en-GB"/>
          </w:rPr>
          <w:delText>centres</w:delText>
        </w:r>
        <w:r w:rsidR="006B7921" w:rsidDel="008C6B61">
          <w:rPr>
            <w:rFonts w:ascii="Times New Roman" w:hAnsi="Times New Roman" w:cs="Times New Roman"/>
            <w:sz w:val="24"/>
            <w:szCs w:val="24"/>
            <w:lang w:val="en-GB"/>
          </w:rPr>
          <w:delText xml:space="preserve"> and </w:delText>
        </w:r>
        <w:r w:rsidR="008A183F" w:rsidRPr="007A0265" w:rsidDel="008C6B61">
          <w:rPr>
            <w:rFonts w:ascii="Times New Roman" w:hAnsi="Times New Roman" w:cs="Times New Roman"/>
            <w:sz w:val="24"/>
            <w:szCs w:val="24"/>
            <w:lang w:val="en-GB"/>
          </w:rPr>
          <w:delText xml:space="preserve">approximately one-fourth </w:delText>
        </w:r>
        <w:r w:rsidR="000F3F83" w:rsidRPr="007A0265" w:rsidDel="008C6B61">
          <w:rPr>
            <w:rFonts w:ascii="Times New Roman" w:hAnsi="Times New Roman" w:cs="Times New Roman"/>
            <w:sz w:val="24"/>
            <w:szCs w:val="24"/>
            <w:lang w:val="en-GB"/>
          </w:rPr>
          <w:delText xml:space="preserve">(23.8%) </w:delText>
        </w:r>
        <w:r w:rsidR="008A183F" w:rsidRPr="007A0265" w:rsidDel="008C6B61">
          <w:rPr>
            <w:rFonts w:ascii="Times New Roman" w:hAnsi="Times New Roman" w:cs="Times New Roman"/>
            <w:sz w:val="24"/>
            <w:szCs w:val="24"/>
            <w:lang w:val="en-GB"/>
          </w:rPr>
          <w:delText>of them visit</w:delText>
        </w:r>
        <w:r w:rsidR="00D8625E" w:rsidDel="008C6B61">
          <w:rPr>
            <w:rFonts w:ascii="Times New Roman" w:hAnsi="Times New Roman" w:cs="Times New Roman"/>
            <w:sz w:val="24"/>
            <w:szCs w:val="24"/>
            <w:lang w:val="en-GB"/>
          </w:rPr>
          <w:delText>ed</w:delText>
        </w:r>
        <w:r w:rsidR="008A183F" w:rsidRPr="007A0265" w:rsidDel="008C6B61">
          <w:rPr>
            <w:rFonts w:ascii="Times New Roman" w:hAnsi="Times New Roman" w:cs="Times New Roman"/>
            <w:sz w:val="24"/>
            <w:szCs w:val="24"/>
            <w:lang w:val="en-GB"/>
          </w:rPr>
          <w:delText xml:space="preserve"> at least f</w:delText>
        </w:r>
        <w:r w:rsidR="000F3F83" w:rsidRPr="007A0265" w:rsidDel="008C6B61">
          <w:rPr>
            <w:rFonts w:ascii="Times New Roman" w:hAnsi="Times New Roman" w:cs="Times New Roman"/>
            <w:sz w:val="24"/>
            <w:szCs w:val="24"/>
            <w:lang w:val="en-GB"/>
          </w:rPr>
          <w:delText>ive</w:delText>
        </w:r>
        <w:r w:rsidR="008A183F" w:rsidRPr="007A0265" w:rsidDel="008C6B61">
          <w:rPr>
            <w:rFonts w:ascii="Times New Roman" w:hAnsi="Times New Roman" w:cs="Times New Roman"/>
            <w:sz w:val="24"/>
            <w:szCs w:val="24"/>
            <w:lang w:val="en-GB"/>
          </w:rPr>
          <w:delText xml:space="preserve"> centres</w:delText>
        </w:r>
        <w:r w:rsidR="000F3F83" w:rsidRPr="007A0265" w:rsidDel="008C6B61">
          <w:rPr>
            <w:rFonts w:ascii="Times New Roman" w:hAnsi="Times New Roman" w:cs="Times New Roman"/>
            <w:sz w:val="24"/>
            <w:szCs w:val="24"/>
            <w:lang w:val="en-GB"/>
          </w:rPr>
          <w:delText xml:space="preserve">. While a little more than half of those who visited at least five centres took to a sixth centre (13.6%), similarly only 7.6% continued in the treatment trajectory by visiting a seventh centre. Only half </w:delText>
        </w:r>
        <w:r w:rsidR="00F20790" w:rsidRPr="007A0265" w:rsidDel="008C6B61">
          <w:rPr>
            <w:rFonts w:ascii="Times New Roman" w:hAnsi="Times New Roman" w:cs="Times New Roman"/>
            <w:sz w:val="24"/>
            <w:szCs w:val="24"/>
            <w:lang w:val="en-GB"/>
          </w:rPr>
          <w:delText xml:space="preserve">of those who visited at least seven centres </w:delText>
        </w:r>
        <w:r w:rsidR="000F3F83" w:rsidRPr="007A0265" w:rsidDel="008C6B61">
          <w:rPr>
            <w:rFonts w:ascii="Times New Roman" w:hAnsi="Times New Roman" w:cs="Times New Roman"/>
            <w:sz w:val="24"/>
            <w:szCs w:val="24"/>
            <w:lang w:val="en-GB"/>
          </w:rPr>
          <w:delText>moved on to an eight</w:delText>
        </w:r>
        <w:r w:rsidR="00F20790" w:rsidRPr="007A0265" w:rsidDel="008C6B61">
          <w:rPr>
            <w:rFonts w:ascii="Times New Roman" w:hAnsi="Times New Roman" w:cs="Times New Roman"/>
            <w:sz w:val="24"/>
            <w:szCs w:val="24"/>
            <w:lang w:val="en-GB"/>
          </w:rPr>
          <w:delText>h</w:delText>
        </w:r>
        <w:r w:rsidR="000F3F83" w:rsidRPr="007A0265" w:rsidDel="008C6B61">
          <w:rPr>
            <w:rFonts w:ascii="Times New Roman" w:hAnsi="Times New Roman" w:cs="Times New Roman"/>
            <w:sz w:val="24"/>
            <w:szCs w:val="24"/>
            <w:lang w:val="en-GB"/>
          </w:rPr>
          <w:delText xml:space="preserve"> centre</w:delText>
        </w:r>
        <w:r w:rsidR="00894BB7" w:rsidRPr="007A0265" w:rsidDel="008C6B61">
          <w:rPr>
            <w:rFonts w:ascii="Times New Roman" w:hAnsi="Times New Roman" w:cs="Times New Roman"/>
            <w:sz w:val="24"/>
            <w:szCs w:val="24"/>
            <w:lang w:val="en-GB"/>
          </w:rPr>
          <w:delText>(3.6%)</w:delText>
        </w:r>
        <w:r w:rsidR="000F3F83" w:rsidRPr="007A0265" w:rsidDel="008C6B61">
          <w:rPr>
            <w:rFonts w:ascii="Times New Roman" w:hAnsi="Times New Roman" w:cs="Times New Roman"/>
            <w:sz w:val="24"/>
            <w:szCs w:val="24"/>
            <w:lang w:val="en-GB"/>
          </w:rPr>
          <w:delText xml:space="preserve">, </w:delText>
        </w:r>
        <w:r w:rsidR="003A2C22" w:rsidDel="008C6B61">
          <w:rPr>
            <w:rFonts w:ascii="Times New Roman" w:hAnsi="Times New Roman" w:cs="Times New Roman"/>
            <w:sz w:val="24"/>
            <w:szCs w:val="24"/>
            <w:lang w:val="en-GB"/>
          </w:rPr>
          <w:delText>and only 9 (</w:delText>
        </w:r>
        <w:r w:rsidR="00DC7457" w:rsidDel="008C6B61">
          <w:rPr>
            <w:rFonts w:ascii="Times New Roman" w:hAnsi="Times New Roman" w:cs="Times New Roman"/>
            <w:sz w:val="24"/>
            <w:szCs w:val="24"/>
            <w:lang w:val="en-GB"/>
          </w:rPr>
          <w:delText>1.5%</w:delText>
        </w:r>
        <w:r w:rsidR="003A2C22" w:rsidDel="008C6B61">
          <w:rPr>
            <w:rFonts w:ascii="Times New Roman" w:hAnsi="Times New Roman" w:cs="Times New Roman"/>
            <w:sz w:val="24"/>
            <w:szCs w:val="24"/>
            <w:lang w:val="en-GB"/>
          </w:rPr>
          <w:delText>)</w:delText>
        </w:r>
        <w:r w:rsidR="000F3F83" w:rsidRPr="007A0265" w:rsidDel="008C6B61">
          <w:rPr>
            <w:rFonts w:ascii="Times New Roman" w:hAnsi="Times New Roman" w:cs="Times New Roman"/>
            <w:sz w:val="24"/>
            <w:szCs w:val="24"/>
            <w:lang w:val="en-GB"/>
          </w:rPr>
          <w:delText xml:space="preserve"> visited at least 9 centres and </w:delText>
        </w:r>
        <w:r w:rsidR="007A2A7E" w:rsidDel="008C6B61">
          <w:rPr>
            <w:rFonts w:ascii="Times New Roman" w:hAnsi="Times New Roman" w:cs="Times New Roman"/>
            <w:sz w:val="24"/>
            <w:szCs w:val="24"/>
            <w:lang w:val="en-GB"/>
          </w:rPr>
          <w:delText xml:space="preserve"> only 5 (0.8%) proceeded to the </w:delText>
        </w:r>
        <w:r w:rsidR="000F3F83" w:rsidRPr="007A0265" w:rsidDel="008C6B61">
          <w:rPr>
            <w:rFonts w:ascii="Times New Roman" w:hAnsi="Times New Roman" w:cs="Times New Roman"/>
            <w:sz w:val="24"/>
            <w:szCs w:val="24"/>
            <w:lang w:val="en-GB"/>
          </w:rPr>
          <w:delText>ten</w:delText>
        </w:r>
        <w:r w:rsidR="007A2A7E" w:rsidDel="008C6B61">
          <w:rPr>
            <w:rFonts w:ascii="Times New Roman" w:hAnsi="Times New Roman" w:cs="Times New Roman"/>
            <w:sz w:val="24"/>
            <w:szCs w:val="24"/>
            <w:lang w:val="en-GB"/>
          </w:rPr>
          <w:delText>th centre</w:delText>
        </w:r>
        <w:r w:rsidR="000F3F83" w:rsidRPr="007A0265" w:rsidDel="008C6B61">
          <w:rPr>
            <w:rFonts w:ascii="Times New Roman" w:hAnsi="Times New Roman" w:cs="Times New Roman"/>
            <w:sz w:val="24"/>
            <w:szCs w:val="24"/>
            <w:lang w:val="en-GB"/>
          </w:rPr>
          <w:delText>. Only one person (0.2%) persisted the pathway of care seeking by visiting 11 centres</w:delText>
        </w:r>
        <w:r w:rsidR="004630F2" w:rsidRPr="007A0265" w:rsidDel="008C6B61">
          <w:rPr>
            <w:rFonts w:ascii="Times New Roman" w:hAnsi="Times New Roman" w:cs="Times New Roman"/>
            <w:sz w:val="24"/>
            <w:szCs w:val="24"/>
            <w:lang w:val="en-GB"/>
          </w:rPr>
          <w:delText xml:space="preserve">. </w:delText>
        </w:r>
      </w:del>
    </w:p>
    <w:p w14:paraId="43A7EF78" w14:textId="77777777" w:rsidR="00D14007" w:rsidRDefault="00D14007" w:rsidP="00D14007">
      <w:pPr>
        <w:pStyle w:val="Default"/>
        <w:jc w:val="both"/>
        <w:rPr>
          <w:ins w:id="133" w:author="Sunu C Thomas" w:date="2020-07-18T10:39:00Z"/>
          <w:rFonts w:ascii="Times New Roman" w:hAnsi="Times New Roman" w:cs="Times New Roman"/>
          <w:sz w:val="24"/>
          <w:szCs w:val="24"/>
          <w:lang w:val="en-GB"/>
        </w:rPr>
      </w:pPr>
      <w:ins w:id="134" w:author="Sunu C Thomas" w:date="2020-07-18T10:39:00Z">
        <w:r w:rsidRPr="00916CAB">
          <w:rPr>
            <w:rFonts w:ascii="Times New Roman" w:hAnsi="Times New Roman" w:cs="Times New Roman"/>
            <w:sz w:val="24"/>
            <w:szCs w:val="24"/>
            <w:lang w:val="en-GB"/>
          </w:rPr>
          <w:t xml:space="preserve">They </w:t>
        </w:r>
        <w:r>
          <w:rPr>
            <w:rFonts w:ascii="Times New Roman" w:hAnsi="Times New Roman" w:cs="Times New Roman"/>
            <w:sz w:val="24"/>
            <w:szCs w:val="24"/>
            <w:lang w:val="en-GB"/>
          </w:rPr>
          <w:t xml:space="preserve">were </w:t>
        </w:r>
        <w:r w:rsidRPr="00916CAB">
          <w:rPr>
            <w:rFonts w:ascii="Times New Roman" w:hAnsi="Times New Roman" w:cs="Times New Roman"/>
            <w:sz w:val="24"/>
            <w:szCs w:val="24"/>
            <w:lang w:val="en-GB"/>
          </w:rPr>
          <w:t xml:space="preserve">confused by the understanding that if their partner has sperm, then why do they have to undergo the ART procedure?  In many cases they also </w:t>
        </w:r>
        <w:r>
          <w:rPr>
            <w:rFonts w:ascii="Times New Roman" w:hAnsi="Times New Roman" w:cs="Times New Roman"/>
            <w:sz w:val="24"/>
            <w:szCs w:val="24"/>
            <w:lang w:val="en-GB"/>
          </w:rPr>
          <w:t xml:space="preserve">mentioned </w:t>
        </w:r>
        <w:r w:rsidRPr="00916CAB">
          <w:rPr>
            <w:rFonts w:ascii="Times New Roman" w:hAnsi="Times New Roman" w:cs="Times New Roman"/>
            <w:sz w:val="24"/>
            <w:szCs w:val="24"/>
            <w:lang w:val="en-GB"/>
          </w:rPr>
          <w:t xml:space="preserve">religious reasons as one of the factors hindering the use of this technology. They also reported that they continue to live with the hope that pregnancy will happen in the due course due to the presence of sperm. </w:t>
        </w:r>
        <w:r>
          <w:rPr>
            <w:rFonts w:ascii="Times New Roman" w:hAnsi="Times New Roman" w:cs="Times New Roman"/>
            <w:sz w:val="24"/>
            <w:szCs w:val="24"/>
            <w:lang w:val="en-GB"/>
          </w:rPr>
          <w:t xml:space="preserve">Many abandoned the modern medicine treatment to try Ayurveda or Homeopathy or other alternate methods like religious or folk remedies to achieve pregnancy. </w:t>
        </w:r>
      </w:ins>
    </w:p>
    <w:p w14:paraId="3488B1F7" w14:textId="77777777" w:rsidR="00D36EE0" w:rsidRPr="007A0265" w:rsidRDefault="00D36EE0" w:rsidP="003916AE">
      <w:pPr>
        <w:pStyle w:val="Default"/>
        <w:jc w:val="both"/>
        <w:rPr>
          <w:rFonts w:ascii="Times New Roman" w:hAnsi="Times New Roman" w:cs="Times New Roman"/>
          <w:sz w:val="24"/>
          <w:szCs w:val="24"/>
          <w:lang w:val="en-GB"/>
        </w:rPr>
      </w:pPr>
    </w:p>
    <w:p w14:paraId="7B2010F1" w14:textId="6D133E75" w:rsidR="005D15ED" w:rsidDel="008C6B61" w:rsidRDefault="00BD2524" w:rsidP="003916AE">
      <w:pPr>
        <w:pStyle w:val="Default"/>
        <w:jc w:val="both"/>
        <w:rPr>
          <w:del w:id="135" w:author="Sunu C Thomas" w:date="2020-07-18T10:35:00Z"/>
          <w:rFonts w:ascii="Times New Roman" w:hAnsi="Times New Roman" w:cs="Times New Roman"/>
          <w:sz w:val="24"/>
          <w:szCs w:val="24"/>
          <w:lang w:val="en-GB"/>
        </w:rPr>
      </w:pPr>
      <w:del w:id="136" w:author="Sunu C Thomas" w:date="2020-07-18T10:35:00Z">
        <w:r w:rsidRPr="00916CAB" w:rsidDel="008C6B61">
          <w:rPr>
            <w:rFonts w:ascii="Times New Roman" w:hAnsi="Times New Roman" w:cs="Times New Roman"/>
            <w:sz w:val="24"/>
            <w:szCs w:val="24"/>
            <w:lang w:val="en-GB"/>
          </w:rPr>
          <w:delText xml:space="preserve">Among those who </w:delText>
        </w:r>
        <w:r w:rsidR="00D8625E" w:rsidDel="008C6B61">
          <w:rPr>
            <w:rFonts w:ascii="Times New Roman" w:hAnsi="Times New Roman" w:cs="Times New Roman"/>
            <w:sz w:val="24"/>
            <w:szCs w:val="24"/>
            <w:lang w:val="en-GB"/>
          </w:rPr>
          <w:delText>we</w:delText>
        </w:r>
        <w:r w:rsidRPr="00916CAB" w:rsidDel="008C6B61">
          <w:rPr>
            <w:rFonts w:ascii="Times New Roman" w:hAnsi="Times New Roman" w:cs="Times New Roman"/>
            <w:sz w:val="24"/>
            <w:szCs w:val="24"/>
            <w:lang w:val="en-GB"/>
          </w:rPr>
          <w:delText>re still continuing the treatment at the time of the interview,</w:delText>
        </w:r>
        <w:r w:rsidR="005D15ED" w:rsidRPr="00916CAB" w:rsidDel="008C6B61">
          <w:rPr>
            <w:rFonts w:ascii="Times New Roman" w:hAnsi="Times New Roman" w:cs="Times New Roman"/>
            <w:sz w:val="24"/>
            <w:szCs w:val="24"/>
            <w:lang w:val="en-GB"/>
          </w:rPr>
          <w:delText>20% visit</w:delText>
        </w:r>
        <w:r w:rsidDel="008C6B61">
          <w:rPr>
            <w:rFonts w:ascii="Times New Roman" w:hAnsi="Times New Roman" w:cs="Times New Roman"/>
            <w:sz w:val="24"/>
            <w:szCs w:val="24"/>
            <w:lang w:val="en-GB"/>
          </w:rPr>
          <w:delText>ed</w:delText>
        </w:r>
        <w:r w:rsidR="005D15ED" w:rsidRPr="00916CAB" w:rsidDel="008C6B61">
          <w:rPr>
            <w:rFonts w:ascii="Times New Roman" w:hAnsi="Times New Roman" w:cs="Times New Roman"/>
            <w:sz w:val="24"/>
            <w:szCs w:val="24"/>
            <w:lang w:val="en-GB"/>
          </w:rPr>
          <w:delText xml:space="preserve"> at least 2 centres. While those who had stopped all treatment, maximum of </w:delText>
        </w:r>
        <w:r w:rsidR="006C6AEA" w:rsidDel="008C6B61">
          <w:rPr>
            <w:rFonts w:ascii="Times New Roman" w:hAnsi="Times New Roman" w:cs="Times New Roman"/>
            <w:sz w:val="24"/>
            <w:szCs w:val="24"/>
            <w:lang w:val="en-GB"/>
          </w:rPr>
          <w:delText xml:space="preserve">12 </w:delText>
        </w:r>
        <w:r w:rsidR="005D15ED" w:rsidRPr="00916CAB" w:rsidDel="008C6B61">
          <w:rPr>
            <w:rFonts w:ascii="Times New Roman" w:hAnsi="Times New Roman" w:cs="Times New Roman"/>
            <w:sz w:val="24"/>
            <w:szCs w:val="24"/>
            <w:lang w:val="en-GB"/>
          </w:rPr>
          <w:delText xml:space="preserve">centres has been visited by the women with 20.9% of them having visited at least 3 centres. Those who were on break from treatment, 10 centres has been visited and among them 21.4% had visited at least 3 centres during the time up to the interview. </w:delText>
        </w:r>
      </w:del>
    </w:p>
    <w:p w14:paraId="1836E0F1" w14:textId="164FF708" w:rsidR="00132E07" w:rsidRPr="00916CAB" w:rsidDel="008C6B61" w:rsidRDefault="00132E07" w:rsidP="003916AE">
      <w:pPr>
        <w:pStyle w:val="Default"/>
        <w:jc w:val="both"/>
        <w:rPr>
          <w:del w:id="137" w:author="Sunu C Thomas" w:date="2020-07-18T10:35:00Z"/>
          <w:rFonts w:ascii="Times New Roman" w:hAnsi="Times New Roman" w:cs="Times New Roman"/>
          <w:sz w:val="24"/>
          <w:szCs w:val="24"/>
          <w:lang w:val="en-GB"/>
        </w:rPr>
      </w:pPr>
    </w:p>
    <w:p w14:paraId="071815B3" w14:textId="576273F4" w:rsidR="001D701C" w:rsidRPr="0072757B" w:rsidDel="008C6B61" w:rsidRDefault="00D8625E" w:rsidP="003916AE">
      <w:pPr>
        <w:jc w:val="both"/>
        <w:rPr>
          <w:del w:id="138" w:author="Sunu C Thomas" w:date="2020-07-18T10:36:00Z"/>
          <w:rFonts w:ascii="Times New Roman" w:hAnsi="Times New Roman" w:cs="Times New Roman"/>
        </w:rPr>
      </w:pPr>
      <w:del w:id="139" w:author="Sunu C Thomas" w:date="2020-07-18T10:35:00Z">
        <w:r w:rsidDel="008C6B61">
          <w:rPr>
            <w:rFonts w:ascii="Times New Roman" w:hAnsi="Times New Roman" w:cs="Times New Roman"/>
          </w:rPr>
          <w:delText xml:space="preserve">Examining the </w:delText>
        </w:r>
        <w:r w:rsidR="005D15ED" w:rsidRPr="00916CAB" w:rsidDel="008C6B61">
          <w:rPr>
            <w:rFonts w:ascii="Times New Roman" w:hAnsi="Times New Roman" w:cs="Times New Roman"/>
          </w:rPr>
          <w:delText>couples</w:delText>
        </w:r>
        <w:r w:rsidDel="008C6B61">
          <w:rPr>
            <w:rFonts w:ascii="Times New Roman" w:hAnsi="Times New Roman" w:cs="Times New Roman"/>
          </w:rPr>
          <w:delText>’</w:delText>
        </w:r>
        <w:r w:rsidR="005D15ED" w:rsidRPr="00916CAB" w:rsidDel="008C6B61">
          <w:rPr>
            <w:rFonts w:ascii="Times New Roman" w:hAnsi="Times New Roman" w:cs="Times New Roman"/>
          </w:rPr>
          <w:delText xml:space="preserve"> progress f</w:delText>
        </w:r>
        <w:r w:rsidR="00285F80" w:rsidDel="008C6B61">
          <w:rPr>
            <w:rFonts w:ascii="Times New Roman" w:hAnsi="Times New Roman" w:cs="Times New Roman"/>
          </w:rPr>
          <w:delText>ro</w:delText>
        </w:r>
        <w:r w:rsidR="005D15ED" w:rsidRPr="00916CAB" w:rsidDel="008C6B61">
          <w:rPr>
            <w:rFonts w:ascii="Times New Roman" w:hAnsi="Times New Roman" w:cs="Times New Roman"/>
          </w:rPr>
          <w:delText>m centre (n) to centre (n+1)</w:delText>
        </w:r>
        <w:r w:rsidR="005D15ED" w:rsidDel="008C6B61">
          <w:rPr>
            <w:rFonts w:ascii="Times New Roman" w:hAnsi="Times New Roman" w:cs="Times New Roman"/>
          </w:rPr>
          <w:delText xml:space="preserve">, there are some who drop the first centre due to not wanting to continue the treatment that </w:delText>
        </w:r>
        <w:r w:rsidDel="008C6B61">
          <w:rPr>
            <w:rFonts w:ascii="Times New Roman" w:hAnsi="Times New Roman" w:cs="Times New Roman"/>
          </w:rPr>
          <w:delText>wa</w:delText>
        </w:r>
        <w:r w:rsidR="005D15ED" w:rsidDel="008C6B61">
          <w:rPr>
            <w:rFonts w:ascii="Times New Roman" w:hAnsi="Times New Roman" w:cs="Times New Roman"/>
          </w:rPr>
          <w:delText xml:space="preserve">s suggested. Here, when the </w:delText>
        </w:r>
      </w:del>
      <w:del w:id="140" w:author="Sunu C Thomas" w:date="2020-07-18T10:36:00Z">
        <w:r w:rsidR="005D15ED" w:rsidDel="008C6B61">
          <w:rPr>
            <w:rFonts w:ascii="Times New Roman" w:hAnsi="Times New Roman" w:cs="Times New Roman"/>
          </w:rPr>
          <w:delText xml:space="preserve">treatment </w:delText>
        </w:r>
        <w:r w:rsidR="006B7921" w:rsidDel="008C6B61">
          <w:rPr>
            <w:rFonts w:ascii="Times New Roman" w:hAnsi="Times New Roman" w:cs="Times New Roman"/>
          </w:rPr>
          <w:delText>suggested was</w:delText>
        </w:r>
        <w:r w:rsidR="005D15ED" w:rsidDel="008C6B61">
          <w:rPr>
            <w:rFonts w:ascii="Times New Roman" w:hAnsi="Times New Roman" w:cs="Times New Roman"/>
          </w:rPr>
          <w:delText xml:space="preserve"> IUI or IVF</w:delText>
        </w:r>
        <w:r w:rsidR="0046499A" w:rsidRPr="00D5608C" w:rsidDel="008C6B61">
          <w:rPr>
            <w:rStyle w:val="FootnoteReference"/>
          </w:rPr>
          <w:footnoteReference w:id="2"/>
        </w:r>
        <w:r w:rsidR="005D15ED" w:rsidDel="008C6B61">
          <w:rPr>
            <w:rFonts w:ascii="Times New Roman" w:hAnsi="Times New Roman" w:cs="Times New Roman"/>
          </w:rPr>
          <w:delText>, there is chance that they may drop the particular centre and proceed to the next or they may stop treatment altogethe</w:delText>
        </w:r>
        <w:r w:rsidR="003239B7" w:rsidRPr="00916CAB" w:rsidDel="008C6B61">
          <w:rPr>
            <w:rFonts w:ascii="Times New Roman" w:hAnsi="Times New Roman"/>
            <w:b/>
            <w:bCs/>
          </w:rPr>
          <w:delText>Why do the couples seek care?</w:delText>
        </w:r>
      </w:del>
    </w:p>
    <w:p w14:paraId="4205342B" w14:textId="59279007" w:rsidR="003D6277" w:rsidDel="008C6B61" w:rsidRDefault="003239B7" w:rsidP="003916AE">
      <w:pPr>
        <w:jc w:val="both"/>
        <w:rPr>
          <w:del w:id="143" w:author="Sunu C Thomas" w:date="2020-07-18T10:36:00Z"/>
          <w:rFonts w:ascii="Times New Roman" w:hAnsi="Times New Roman"/>
        </w:rPr>
      </w:pPr>
      <w:del w:id="144" w:author="Sunu C Thomas" w:date="2020-07-18T10:36:00Z">
        <w:r w:rsidRPr="00916CAB" w:rsidDel="008C6B61">
          <w:rPr>
            <w:rFonts w:ascii="Times New Roman" w:hAnsi="Times New Roman"/>
          </w:rPr>
          <w:delText xml:space="preserve">This </w:delText>
        </w:r>
        <w:r w:rsidR="00D579D1" w:rsidDel="008C6B61">
          <w:rPr>
            <w:rFonts w:ascii="Times New Roman" w:hAnsi="Times New Roman"/>
          </w:rPr>
          <w:delText xml:space="preserve">section </w:delText>
        </w:r>
        <w:r w:rsidR="00B65A3F" w:rsidDel="008C6B61">
          <w:rPr>
            <w:rFonts w:ascii="Times New Roman" w:hAnsi="Times New Roman"/>
          </w:rPr>
          <w:delText xml:space="preserve">aims to </w:delText>
        </w:r>
        <w:r w:rsidRPr="00916CAB" w:rsidDel="008C6B61">
          <w:rPr>
            <w:rFonts w:ascii="Times New Roman" w:hAnsi="Times New Roman"/>
          </w:rPr>
          <w:delText xml:space="preserve">give </w:delText>
        </w:r>
        <w:r w:rsidR="00B65A3F" w:rsidDel="008C6B61">
          <w:rPr>
            <w:rFonts w:ascii="Times New Roman" w:hAnsi="Times New Roman"/>
          </w:rPr>
          <w:delText xml:space="preserve">the </w:delText>
        </w:r>
        <w:r w:rsidRPr="00916CAB" w:rsidDel="008C6B61">
          <w:rPr>
            <w:rFonts w:ascii="Times New Roman" w:hAnsi="Times New Roman"/>
          </w:rPr>
          <w:delText>rationale to my arguments</w:delText>
        </w:r>
        <w:r w:rsidR="00B6301B" w:rsidDel="008C6B61">
          <w:rPr>
            <w:rFonts w:ascii="Times New Roman" w:hAnsi="Times New Roman"/>
          </w:rPr>
          <w:delText xml:space="preserve"> </w:delText>
        </w:r>
        <w:r w:rsidRPr="00916CAB" w:rsidDel="008C6B61">
          <w:rPr>
            <w:rFonts w:ascii="Times New Roman" w:hAnsi="Times New Roman"/>
          </w:rPr>
          <w:delText xml:space="preserve">on the moral dilemmas as a researcher </w:delText>
        </w:r>
        <w:r w:rsidR="00D8625E" w:rsidDel="008C6B61">
          <w:rPr>
            <w:rFonts w:ascii="Times New Roman" w:hAnsi="Times New Roman"/>
          </w:rPr>
          <w:delText xml:space="preserve">confronted </w:delText>
        </w:r>
        <w:r w:rsidRPr="00916CAB" w:rsidDel="008C6B61">
          <w:rPr>
            <w:rFonts w:ascii="Times New Roman" w:hAnsi="Times New Roman"/>
          </w:rPr>
          <w:delText>with the women who were unable to proceed with the suggested treatment. This doesn’t mean they take them</w:delText>
        </w:r>
        <w:r w:rsidR="00D8625E" w:rsidDel="008C6B61">
          <w:rPr>
            <w:rFonts w:ascii="Times New Roman" w:hAnsi="Times New Roman"/>
          </w:rPr>
          <w:delText>selves</w:delText>
        </w:r>
        <w:r w:rsidRPr="00916CAB" w:rsidDel="008C6B61">
          <w:rPr>
            <w:rFonts w:ascii="Times New Roman" w:hAnsi="Times New Roman"/>
          </w:rPr>
          <w:delText xml:space="preserve"> out completely from the care pathway, except for a few.</w:delText>
        </w:r>
      </w:del>
    </w:p>
    <w:p w14:paraId="5CAF1BAD" w14:textId="5DCD5002" w:rsidR="00F9170C" w:rsidRPr="00916CAB" w:rsidDel="008C6B61" w:rsidRDefault="00F9170C" w:rsidP="003916AE">
      <w:pPr>
        <w:jc w:val="both"/>
        <w:rPr>
          <w:del w:id="145" w:author="Sunu C Thomas" w:date="2020-07-18T10:36:00Z"/>
          <w:rFonts w:ascii="Times New Roman" w:hAnsi="Times New Roman"/>
        </w:rPr>
      </w:pPr>
    </w:p>
    <w:p w14:paraId="44C5B5AE" w14:textId="34C7B1AC" w:rsidR="003D6277" w:rsidRPr="00916CAB" w:rsidDel="008C6B61" w:rsidRDefault="003D6277" w:rsidP="003916AE">
      <w:pPr>
        <w:pStyle w:val="Default"/>
        <w:pBdr>
          <w:top w:val="none" w:sz="0" w:space="0" w:color="auto"/>
        </w:pBdr>
        <w:jc w:val="both"/>
        <w:rPr>
          <w:del w:id="146" w:author="Sunu C Thomas" w:date="2020-07-18T10:36:00Z"/>
          <w:rFonts w:ascii="Times New Roman" w:hAnsi="Times New Roman" w:cs="Times New Roman"/>
          <w:sz w:val="24"/>
          <w:szCs w:val="24"/>
          <w:lang w:val="en-GB"/>
        </w:rPr>
      </w:pPr>
      <w:del w:id="147" w:author="Sunu C Thomas" w:date="2020-07-18T10:36:00Z">
        <w:r w:rsidRPr="00916CAB" w:rsidDel="008C6B61">
          <w:rPr>
            <w:rFonts w:ascii="Times New Roman" w:hAnsi="Times New Roman" w:cs="Times New Roman"/>
            <w:sz w:val="24"/>
            <w:szCs w:val="24"/>
            <w:lang w:val="en-GB"/>
          </w:rPr>
          <w:delText>The discourse of infertility emphas</w:delText>
        </w:r>
        <w:r w:rsidR="00D7386B" w:rsidDel="008C6B61">
          <w:rPr>
            <w:rFonts w:ascii="Times New Roman" w:hAnsi="Times New Roman" w:cs="Times New Roman"/>
            <w:sz w:val="24"/>
            <w:szCs w:val="24"/>
            <w:lang w:val="en-GB"/>
          </w:rPr>
          <w:delText>es on</w:delText>
        </w:r>
        <w:r w:rsidRPr="00916CAB" w:rsidDel="008C6B61">
          <w:rPr>
            <w:rFonts w:ascii="Times New Roman" w:hAnsi="Times New Roman" w:cs="Times New Roman"/>
            <w:sz w:val="24"/>
            <w:szCs w:val="24"/>
            <w:lang w:val="en-GB"/>
          </w:rPr>
          <w:delText xml:space="preserve"> the social construction of infertility</w:delText>
        </w:r>
        <w:r w:rsidR="000156F7" w:rsidDel="008C6B61">
          <w:rPr>
            <w:rFonts w:ascii="Times New Roman" w:hAnsi="Times New Roman" w:cs="Times New Roman"/>
            <w:noProof/>
            <w:sz w:val="24"/>
            <w:szCs w:val="24"/>
            <w:lang w:val="en-GB"/>
          </w:rPr>
          <w:delText>(7)</w:delText>
        </w:r>
        <w:r w:rsidRPr="00916CAB" w:rsidDel="008C6B61">
          <w:rPr>
            <w:rFonts w:ascii="Times New Roman" w:hAnsi="Times New Roman" w:cs="Times New Roman"/>
            <w:sz w:val="24"/>
            <w:szCs w:val="24"/>
            <w:lang w:val="en-GB"/>
          </w:rPr>
          <w:delText xml:space="preserve"> and</w:delText>
        </w:r>
        <w:r w:rsidR="00D8625E" w:rsidDel="008C6B61">
          <w:rPr>
            <w:rFonts w:ascii="Times New Roman" w:hAnsi="Times New Roman" w:cs="Times New Roman"/>
            <w:sz w:val="24"/>
            <w:szCs w:val="24"/>
            <w:lang w:val="en-GB"/>
          </w:rPr>
          <w:delText xml:space="preserve"> how such a construction shapes the </w:delText>
        </w:r>
        <w:r w:rsidR="006B7921" w:rsidDel="008C6B61">
          <w:rPr>
            <w:rFonts w:ascii="Times New Roman" w:hAnsi="Times New Roman" w:cs="Times New Roman"/>
            <w:sz w:val="24"/>
            <w:szCs w:val="24"/>
            <w:lang w:val="en-GB"/>
          </w:rPr>
          <w:delText>decision-making</w:delText>
        </w:r>
        <w:r w:rsidR="00D8625E" w:rsidDel="008C6B61">
          <w:rPr>
            <w:rFonts w:ascii="Times New Roman" w:hAnsi="Times New Roman" w:cs="Times New Roman"/>
            <w:sz w:val="24"/>
            <w:szCs w:val="24"/>
            <w:lang w:val="en-GB"/>
          </w:rPr>
          <w:delText xml:space="preserve"> process for treatment and its effect on the men and women seeking treatment</w:delText>
        </w:r>
        <w:r w:rsidRPr="00916CAB" w:rsidDel="008C6B61">
          <w:rPr>
            <w:rFonts w:ascii="Times New Roman" w:hAnsi="Times New Roman" w:cs="Times New Roman"/>
            <w:sz w:val="24"/>
            <w:szCs w:val="24"/>
            <w:lang w:val="en-GB"/>
          </w:rPr>
          <w:delText>.  This social construction of infertility puts the onus of reproduction on women. Thus</w:delText>
        </w:r>
        <w:r w:rsidR="006B7921" w:rsidDel="008C6B61">
          <w:rPr>
            <w:rFonts w:ascii="Times New Roman" w:hAnsi="Times New Roman" w:cs="Times New Roman"/>
            <w:sz w:val="24"/>
            <w:szCs w:val="24"/>
            <w:lang w:val="en-GB"/>
          </w:rPr>
          <w:delText>,</w:delText>
        </w:r>
        <w:r w:rsidRPr="00916CAB" w:rsidDel="008C6B61">
          <w:rPr>
            <w:rFonts w:ascii="Times New Roman" w:hAnsi="Times New Roman" w:cs="Times New Roman"/>
            <w:sz w:val="24"/>
            <w:szCs w:val="24"/>
            <w:lang w:val="en-GB"/>
          </w:rPr>
          <w:delText xml:space="preserve"> women become the primary reproductive agents among the couple and hence the inability to reproduce </w:delText>
        </w:r>
        <w:r w:rsidR="00D8625E" w:rsidDel="008C6B61">
          <w:rPr>
            <w:rFonts w:ascii="Times New Roman" w:hAnsi="Times New Roman" w:cs="Times New Roman"/>
            <w:sz w:val="24"/>
            <w:szCs w:val="24"/>
            <w:lang w:val="en-GB"/>
          </w:rPr>
          <w:delText xml:space="preserve">challenges </w:delText>
        </w:r>
        <w:r w:rsidRPr="00916CAB" w:rsidDel="008C6B61">
          <w:rPr>
            <w:rFonts w:ascii="Times New Roman" w:hAnsi="Times New Roman" w:cs="Times New Roman"/>
            <w:sz w:val="24"/>
            <w:szCs w:val="24"/>
            <w:lang w:val="en-GB"/>
          </w:rPr>
          <w:delText>their ability</w:delText>
        </w:r>
        <w:r w:rsidR="00D8625E" w:rsidDel="008C6B61">
          <w:rPr>
            <w:rFonts w:ascii="Times New Roman" w:hAnsi="Times New Roman" w:cs="Times New Roman"/>
            <w:sz w:val="24"/>
            <w:szCs w:val="24"/>
            <w:lang w:val="en-GB"/>
          </w:rPr>
          <w:delText xml:space="preserve"> to so primarily</w:delText>
        </w:r>
        <w:r w:rsidRPr="00916CAB" w:rsidDel="008C6B61">
          <w:rPr>
            <w:rFonts w:ascii="Times New Roman" w:hAnsi="Times New Roman" w:cs="Times New Roman"/>
            <w:sz w:val="24"/>
            <w:szCs w:val="24"/>
            <w:lang w:val="en-GB"/>
          </w:rPr>
          <w:delText xml:space="preserve">. This idea that </w:delText>
        </w:r>
        <w:r w:rsidR="00693C6B" w:rsidRPr="00916CAB" w:rsidDel="008C6B61">
          <w:rPr>
            <w:rFonts w:ascii="Times New Roman" w:hAnsi="Times New Roman" w:cs="Times New Roman"/>
            <w:sz w:val="24"/>
            <w:szCs w:val="24"/>
            <w:lang w:val="en-GB"/>
          </w:rPr>
          <w:delText>women’s</w:delText>
        </w:r>
        <w:r w:rsidRPr="00916CAB" w:rsidDel="008C6B61">
          <w:rPr>
            <w:rFonts w:ascii="Times New Roman" w:hAnsi="Times New Roman" w:cs="Times New Roman"/>
            <w:sz w:val="24"/>
            <w:szCs w:val="24"/>
            <w:lang w:val="en-GB"/>
          </w:rPr>
          <w:delText xml:space="preserve"> bodies as </w:delText>
        </w:r>
        <w:r w:rsidR="006B7921" w:rsidRPr="00916CAB" w:rsidDel="008C6B61">
          <w:rPr>
            <w:rFonts w:ascii="Times New Roman" w:hAnsi="Times New Roman" w:cs="Times New Roman"/>
            <w:sz w:val="24"/>
            <w:szCs w:val="24"/>
            <w:lang w:val="en-GB"/>
          </w:rPr>
          <w:delText>the bearers</w:delText>
        </w:r>
        <w:r w:rsidRPr="00916CAB" w:rsidDel="008C6B61">
          <w:rPr>
            <w:rFonts w:ascii="Times New Roman" w:hAnsi="Times New Roman" w:cs="Times New Roman"/>
            <w:sz w:val="24"/>
            <w:szCs w:val="24"/>
            <w:lang w:val="en-GB"/>
          </w:rPr>
          <w:delText xml:space="preserve"> of reproductive impairment </w:delText>
        </w:r>
        <w:r w:rsidR="00D8625E" w:rsidDel="008C6B61">
          <w:rPr>
            <w:rFonts w:ascii="Times New Roman" w:hAnsi="Times New Roman" w:cs="Times New Roman"/>
            <w:sz w:val="24"/>
            <w:szCs w:val="24"/>
            <w:lang w:val="en-GB"/>
          </w:rPr>
          <w:delText>within</w:delText>
        </w:r>
        <w:r w:rsidRPr="00916CAB" w:rsidDel="008C6B61">
          <w:rPr>
            <w:rFonts w:ascii="Times New Roman" w:hAnsi="Times New Roman" w:cs="Times New Roman"/>
            <w:sz w:val="24"/>
            <w:szCs w:val="24"/>
            <w:lang w:val="en-GB"/>
          </w:rPr>
          <w:delText xml:space="preserve"> the couple in the absence of a pregnancy makes the women embody the idea that inability to reproduce is their fault</w:delText>
        </w:r>
        <w:r w:rsidR="00E404A5" w:rsidRPr="00E404A5" w:rsidDel="008C6B61">
          <w:rPr>
            <w:rFonts w:ascii="Times New Roman" w:hAnsi="Times New Roman" w:cs="Times New Roman"/>
            <w:sz w:val="24"/>
            <w:lang w:val="en-GB"/>
          </w:rPr>
          <w:delText>(8–10)</w:delText>
        </w:r>
        <w:r w:rsidRPr="00916CAB" w:rsidDel="008C6B61">
          <w:rPr>
            <w:rFonts w:ascii="Times New Roman" w:hAnsi="Times New Roman" w:cs="Times New Roman"/>
            <w:sz w:val="24"/>
            <w:szCs w:val="24"/>
            <w:lang w:val="en-GB"/>
          </w:rPr>
          <w:delText xml:space="preserve">. This in turn also makes the men embody this notion that reproductive impairment can happen only in the women’s bodies. This </w:delText>
        </w:r>
        <w:r w:rsidR="00D8625E" w:rsidDel="008C6B61">
          <w:rPr>
            <w:rFonts w:ascii="Times New Roman" w:hAnsi="Times New Roman" w:cs="Times New Roman"/>
            <w:sz w:val="24"/>
            <w:szCs w:val="24"/>
            <w:lang w:val="en-GB"/>
          </w:rPr>
          <w:delText xml:space="preserve">is </w:delText>
        </w:r>
        <w:r w:rsidRPr="00916CAB" w:rsidDel="008C6B61">
          <w:rPr>
            <w:rFonts w:ascii="Times New Roman" w:hAnsi="Times New Roman" w:cs="Times New Roman"/>
            <w:sz w:val="24"/>
            <w:szCs w:val="24"/>
            <w:lang w:val="en-GB"/>
          </w:rPr>
          <w:delText>drawn from the narratives of the women reinforcing th</w:delText>
        </w:r>
        <w:r w:rsidR="006B7921" w:rsidDel="008C6B61">
          <w:rPr>
            <w:rFonts w:ascii="Times New Roman" w:hAnsi="Times New Roman" w:cs="Times New Roman"/>
            <w:sz w:val="24"/>
            <w:szCs w:val="24"/>
            <w:lang w:val="en-GB"/>
          </w:rPr>
          <w:delText>e</w:delText>
        </w:r>
        <w:r w:rsidRPr="00916CAB" w:rsidDel="008C6B61">
          <w:rPr>
            <w:rFonts w:ascii="Times New Roman" w:hAnsi="Times New Roman" w:cs="Times New Roman"/>
            <w:sz w:val="24"/>
            <w:szCs w:val="24"/>
            <w:lang w:val="en-GB"/>
          </w:rPr>
          <w:delText xml:space="preserve"> idea that  reproductive responsibilities are embodied in women. Here they add that the men believe that they may not harbouring any problems which means that they also go with the popular notion that it will </w:delText>
        </w:r>
        <w:r w:rsidR="002A4AFE" w:rsidDel="008C6B61">
          <w:rPr>
            <w:rFonts w:ascii="Times New Roman" w:hAnsi="Times New Roman" w:cs="Times New Roman"/>
            <w:sz w:val="24"/>
            <w:szCs w:val="24"/>
            <w:lang w:val="en-GB"/>
          </w:rPr>
          <w:delText xml:space="preserve">be </w:delText>
        </w:r>
        <w:r w:rsidRPr="00916CAB" w:rsidDel="008C6B61">
          <w:rPr>
            <w:rFonts w:ascii="Times New Roman" w:hAnsi="Times New Roman" w:cs="Times New Roman"/>
            <w:sz w:val="24"/>
            <w:szCs w:val="24"/>
            <w:lang w:val="en-GB"/>
          </w:rPr>
          <w:delText>the women’s body that may be having the problem.</w:delText>
        </w:r>
      </w:del>
    </w:p>
    <w:p w14:paraId="6FD7BB62" w14:textId="5FD0FAC1" w:rsidR="003D6277" w:rsidRPr="00916CAB" w:rsidDel="008C6B61" w:rsidRDefault="003D6277" w:rsidP="003916AE">
      <w:pPr>
        <w:pStyle w:val="Body"/>
        <w:jc w:val="both"/>
        <w:rPr>
          <w:del w:id="148" w:author="Sunu C Thomas" w:date="2020-07-18T10:36:00Z"/>
          <w:rFonts w:ascii="Times New Roman" w:eastAsia="Times New Roman" w:hAnsi="Times New Roman" w:cs="Times New Roman"/>
          <w:sz w:val="24"/>
          <w:szCs w:val="24"/>
          <w:lang w:val="en-GB"/>
        </w:rPr>
      </w:pPr>
      <w:del w:id="149" w:author="Sunu C Thomas" w:date="2020-07-18T10:36:00Z">
        <w:r w:rsidRPr="00916CAB" w:rsidDel="008C6B61">
          <w:rPr>
            <w:rFonts w:ascii="Times New Roman" w:hAnsi="Times New Roman"/>
            <w:i/>
            <w:iCs/>
            <w:sz w:val="24"/>
            <w:szCs w:val="24"/>
            <w:lang w:val="en-GB"/>
          </w:rPr>
          <w:delText xml:space="preserve">“Husband thought he did not have any problem I will be having problem but when the results came he became upset.” </w:delText>
        </w:r>
        <w:r w:rsidRPr="00916CAB" w:rsidDel="008C6B61">
          <w:rPr>
            <w:rFonts w:ascii="Times New Roman" w:hAnsi="Times New Roman"/>
            <w:sz w:val="24"/>
            <w:szCs w:val="24"/>
            <w:lang w:val="en-GB"/>
          </w:rPr>
          <w:delText xml:space="preserve">(Alice,38 years, Husband having azoospermia) </w:delText>
        </w:r>
      </w:del>
    </w:p>
    <w:p w14:paraId="423CA360" w14:textId="150569B4" w:rsidR="003D6277" w:rsidRPr="00A43CFD" w:rsidDel="008C6B61" w:rsidRDefault="003D6277" w:rsidP="003916AE">
      <w:pPr>
        <w:rPr>
          <w:del w:id="150" w:author="Sunu C Thomas" w:date="2020-07-18T10:36:00Z"/>
          <w:rFonts w:ascii="Times New Roman" w:eastAsia="Times New Roman" w:hAnsi="Times New Roman" w:cs="Times New Roman"/>
          <w:lang w:val="en-IN" w:eastAsia="en-GB"/>
        </w:rPr>
      </w:pPr>
      <w:del w:id="151" w:author="Sunu C Thomas" w:date="2020-07-18T10:36:00Z">
        <w:r w:rsidRPr="00916CAB" w:rsidDel="008C6B61">
          <w:rPr>
            <w:rFonts w:ascii="Times New Roman" w:hAnsi="Times New Roman"/>
            <w:i/>
            <w:iCs/>
          </w:rPr>
          <w:delText xml:space="preserve">“…that time this operation </w:delText>
        </w:r>
        <w:r w:rsidRPr="00916CAB" w:rsidDel="008C6B61">
          <w:rPr>
            <w:rFonts w:ascii="Times New Roman" w:hAnsi="Times New Roman"/>
          </w:rPr>
          <w:delText>(for husband-</w:delText>
        </w:r>
        <w:r w:rsidR="00A43CFD" w:rsidRPr="00A43CFD" w:rsidDel="008C6B61">
          <w:rPr>
            <w:rFonts w:ascii="Times New Roman" w:eastAsia="Times New Roman" w:hAnsi="Times New Roman" w:cs="Times New Roman"/>
            <w:color w:val="000000" w:themeColor="text1"/>
            <w:lang w:val="en-IN" w:eastAsia="en-GB"/>
          </w:rPr>
          <w:delText>Varicocelectomy</w:delText>
        </w:r>
        <w:r w:rsidRPr="00916CAB" w:rsidDel="008C6B61">
          <w:rPr>
            <w:rFonts w:ascii="Times New Roman" w:hAnsi="Times New Roman"/>
          </w:rPr>
          <w:delText>)</w:delText>
        </w:r>
        <w:r w:rsidRPr="00916CAB" w:rsidDel="008C6B61">
          <w:rPr>
            <w:rFonts w:ascii="Times New Roman" w:hAnsi="Times New Roman"/>
            <w:i/>
            <w:iCs/>
          </w:rPr>
          <w:delText>and all he had and then they</w:delText>
        </w:r>
        <w:r w:rsidRPr="00916CAB" w:rsidDel="008C6B61">
          <w:rPr>
            <w:rFonts w:ascii="Times New Roman" w:hAnsi="Times New Roman"/>
          </w:rPr>
          <w:delText>(family members)</w:delText>
        </w:r>
        <w:r w:rsidRPr="00916CAB" w:rsidDel="008C6B61">
          <w:rPr>
            <w:rFonts w:ascii="Times New Roman" w:hAnsi="Times New Roman"/>
            <w:i/>
            <w:iCs/>
          </w:rPr>
          <w:delText xml:space="preserve"> came to know but still they were not able to accept that they said we were saying this to cover up”</w:delText>
        </w:r>
        <w:r w:rsidRPr="00916CAB" w:rsidDel="008C6B61">
          <w:rPr>
            <w:rFonts w:ascii="Times New Roman" w:hAnsi="Times New Roman"/>
          </w:rPr>
          <w:delText>(Alice, 38 years,  Husband having azoospermia)</w:delText>
        </w:r>
      </w:del>
    </w:p>
    <w:p w14:paraId="2B546E9F" w14:textId="7B1BE89F" w:rsidR="00DA1149" w:rsidDel="008C6B61" w:rsidRDefault="003D6277" w:rsidP="003916AE">
      <w:pPr>
        <w:pStyle w:val="Default"/>
        <w:jc w:val="both"/>
        <w:rPr>
          <w:del w:id="152" w:author="Sunu C Thomas" w:date="2020-07-18T10:36:00Z"/>
          <w:rFonts w:ascii="Times New Roman" w:hAnsi="Times New Roman"/>
          <w:sz w:val="24"/>
          <w:szCs w:val="24"/>
          <w:lang w:val="en-GB"/>
        </w:rPr>
      </w:pPr>
      <w:del w:id="153" w:author="Sunu C Thomas" w:date="2020-07-18T10:36:00Z">
        <w:r w:rsidRPr="00916CAB" w:rsidDel="008C6B61">
          <w:rPr>
            <w:rFonts w:ascii="Times New Roman" w:hAnsi="Times New Roman"/>
            <w:i/>
            <w:iCs/>
            <w:sz w:val="24"/>
            <w:szCs w:val="24"/>
            <w:lang w:val="en-GB"/>
          </w:rPr>
          <w:delText>“What we read and hear, in everything what is being told is being a woman is getting pregnant and having a baby, after that only there are other things.”</w:delText>
        </w:r>
        <w:r w:rsidRPr="00916CAB" w:rsidDel="008C6B61">
          <w:rPr>
            <w:rFonts w:ascii="Times New Roman" w:hAnsi="Times New Roman"/>
            <w:sz w:val="24"/>
            <w:szCs w:val="24"/>
            <w:lang w:val="en-GB"/>
          </w:rPr>
          <w:delText>(Elizabeth, 62 years, Unexplained infertility)</w:delText>
        </w:r>
      </w:del>
    </w:p>
    <w:p w14:paraId="1AF39AC7" w14:textId="78B807E1" w:rsidR="00CE69A3" w:rsidRPr="00916CAB" w:rsidDel="008C6B61" w:rsidRDefault="00CE69A3" w:rsidP="003916AE">
      <w:pPr>
        <w:pStyle w:val="Default"/>
        <w:jc w:val="both"/>
        <w:rPr>
          <w:del w:id="154" w:author="Sunu C Thomas" w:date="2020-07-18T10:36:00Z"/>
          <w:rFonts w:ascii="Times New Roman" w:eastAsia="Times New Roman" w:hAnsi="Times New Roman" w:cs="Times New Roman"/>
          <w:sz w:val="24"/>
          <w:szCs w:val="24"/>
          <w:lang w:val="en-GB"/>
        </w:rPr>
      </w:pPr>
    </w:p>
    <w:p w14:paraId="61248DF2" w14:textId="01D5FDE7" w:rsidR="00DA1149" w:rsidDel="008C6B61" w:rsidRDefault="00DA1149" w:rsidP="003916AE">
      <w:pPr>
        <w:pStyle w:val="Default"/>
        <w:jc w:val="both"/>
        <w:rPr>
          <w:del w:id="155" w:author="Sunu C Thomas" w:date="2020-07-18T10:36:00Z"/>
          <w:rFonts w:ascii="Times New Roman" w:hAnsi="Times New Roman" w:cs="Times New Roman"/>
          <w:sz w:val="24"/>
          <w:szCs w:val="24"/>
          <w:lang w:val="en-GB"/>
        </w:rPr>
      </w:pPr>
      <w:del w:id="156" w:author="Sunu C Thomas" w:date="2020-07-18T10:36:00Z">
        <w:r w:rsidRPr="00916CAB" w:rsidDel="008C6B61">
          <w:rPr>
            <w:rFonts w:ascii="Times New Roman" w:hAnsi="Times New Roman" w:cs="Times New Roman"/>
            <w:sz w:val="24"/>
            <w:szCs w:val="24"/>
            <w:lang w:val="en-GB"/>
          </w:rPr>
          <w:delText xml:space="preserve">The idea that </w:delText>
        </w:r>
        <w:r w:rsidR="003D6277" w:rsidRPr="00916CAB" w:rsidDel="008C6B61">
          <w:rPr>
            <w:rFonts w:ascii="Times New Roman" w:hAnsi="Times New Roman" w:cs="Times New Roman"/>
            <w:sz w:val="24"/>
            <w:szCs w:val="24"/>
            <w:lang w:val="en-GB"/>
          </w:rPr>
          <w:delText>women</w:delText>
        </w:r>
        <w:r w:rsidRPr="00916CAB" w:rsidDel="008C6B61">
          <w:rPr>
            <w:rFonts w:ascii="Times New Roman" w:hAnsi="Times New Roman" w:cs="Times New Roman"/>
            <w:sz w:val="24"/>
            <w:szCs w:val="24"/>
            <w:lang w:val="en-GB"/>
          </w:rPr>
          <w:delText xml:space="preserve"> may be having the reproductive impairment </w:delText>
        </w:r>
        <w:r w:rsidR="006B7921" w:rsidDel="008C6B61">
          <w:rPr>
            <w:rFonts w:ascii="Times New Roman" w:hAnsi="Times New Roman" w:cs="Times New Roman"/>
            <w:sz w:val="24"/>
            <w:szCs w:val="24"/>
            <w:lang w:val="en-GB"/>
          </w:rPr>
          <w:delText xml:space="preserve">coupled with </w:delText>
        </w:r>
        <w:r w:rsidRPr="00916CAB" w:rsidDel="008C6B61">
          <w:rPr>
            <w:rFonts w:ascii="Times New Roman" w:hAnsi="Times New Roman" w:cs="Times New Roman"/>
            <w:sz w:val="24"/>
            <w:szCs w:val="24"/>
            <w:lang w:val="en-GB"/>
          </w:rPr>
          <w:delText xml:space="preserve"> social ridicule and </w:delText>
        </w:r>
        <w:r w:rsidR="00D8625E" w:rsidDel="008C6B61">
          <w:rPr>
            <w:rFonts w:ascii="Times New Roman" w:hAnsi="Times New Roman" w:cs="Times New Roman"/>
            <w:sz w:val="24"/>
            <w:szCs w:val="24"/>
            <w:lang w:val="en-GB"/>
          </w:rPr>
          <w:delText>facing prying questions from family and friends</w:delText>
        </w:r>
        <w:r w:rsidRPr="00916CAB" w:rsidDel="008C6B61">
          <w:rPr>
            <w:rFonts w:ascii="Times New Roman" w:hAnsi="Times New Roman" w:cs="Times New Roman"/>
            <w:sz w:val="24"/>
            <w:szCs w:val="24"/>
            <w:lang w:val="en-GB"/>
          </w:rPr>
          <w:delText xml:space="preserve"> regarding the pregnancy status</w:delText>
        </w:r>
        <w:r w:rsidR="006B7921" w:rsidDel="008C6B61">
          <w:rPr>
            <w:rFonts w:ascii="Times New Roman" w:hAnsi="Times New Roman" w:cs="Times New Roman"/>
            <w:sz w:val="24"/>
            <w:szCs w:val="24"/>
            <w:lang w:val="en-GB"/>
          </w:rPr>
          <w:delText>,</w:delText>
        </w:r>
        <w:r w:rsidRPr="00916CAB" w:rsidDel="008C6B61">
          <w:rPr>
            <w:rFonts w:ascii="Times New Roman" w:hAnsi="Times New Roman" w:cs="Times New Roman"/>
            <w:sz w:val="24"/>
            <w:szCs w:val="24"/>
            <w:lang w:val="en-GB"/>
          </w:rPr>
          <w:delText xml:space="preserve"> drive</w:delText>
        </w:r>
        <w:r w:rsidR="006B7921" w:rsidDel="008C6B61">
          <w:rPr>
            <w:rFonts w:ascii="Times New Roman" w:hAnsi="Times New Roman" w:cs="Times New Roman"/>
            <w:sz w:val="24"/>
            <w:szCs w:val="24"/>
            <w:lang w:val="en-GB"/>
          </w:rPr>
          <w:delText>s</w:delText>
        </w:r>
        <w:r w:rsidRPr="00916CAB" w:rsidDel="008C6B61">
          <w:rPr>
            <w:rFonts w:ascii="Times New Roman" w:hAnsi="Times New Roman" w:cs="Times New Roman"/>
            <w:sz w:val="24"/>
            <w:szCs w:val="24"/>
            <w:lang w:val="en-GB"/>
          </w:rPr>
          <w:delText xml:space="preserve"> them into the treatment seeking pathway. They are also worried about their future, be it their problem or their husband’s problem</w:delText>
        </w:r>
        <w:r w:rsidR="00D8625E" w:rsidDel="008C6B61">
          <w:rPr>
            <w:rFonts w:ascii="Times New Roman" w:hAnsi="Times New Roman" w:cs="Times New Roman"/>
            <w:sz w:val="24"/>
            <w:szCs w:val="24"/>
            <w:lang w:val="en-GB"/>
          </w:rPr>
          <w:delText>,</w:delText>
        </w:r>
        <w:r w:rsidRPr="00916CAB" w:rsidDel="008C6B61">
          <w:rPr>
            <w:rFonts w:ascii="Times New Roman" w:hAnsi="Times New Roman" w:cs="Times New Roman"/>
            <w:sz w:val="24"/>
            <w:szCs w:val="24"/>
            <w:lang w:val="en-GB"/>
          </w:rPr>
          <w:delText xml:space="preserve"> the burden of </w:delText>
        </w:r>
        <w:r w:rsidR="00D8625E" w:rsidDel="008C6B61">
          <w:rPr>
            <w:rFonts w:ascii="Times New Roman" w:hAnsi="Times New Roman" w:cs="Times New Roman"/>
            <w:sz w:val="24"/>
            <w:szCs w:val="24"/>
            <w:lang w:val="en-GB"/>
          </w:rPr>
          <w:delText xml:space="preserve">care </w:delText>
        </w:r>
        <w:r w:rsidRPr="00916CAB" w:rsidDel="008C6B61">
          <w:rPr>
            <w:rFonts w:ascii="Times New Roman" w:hAnsi="Times New Roman" w:cs="Times New Roman"/>
            <w:sz w:val="24"/>
            <w:szCs w:val="24"/>
            <w:lang w:val="en-GB"/>
          </w:rPr>
          <w:delText xml:space="preserve">lies </w:delText>
        </w:r>
        <w:r w:rsidR="00D8625E" w:rsidDel="008C6B61">
          <w:rPr>
            <w:rFonts w:ascii="Times New Roman" w:hAnsi="Times New Roman" w:cs="Times New Roman"/>
            <w:sz w:val="24"/>
            <w:szCs w:val="24"/>
            <w:lang w:val="en-GB"/>
          </w:rPr>
          <w:delText>with</w:delText>
        </w:r>
        <w:r w:rsidRPr="00916CAB" w:rsidDel="008C6B61">
          <w:rPr>
            <w:rFonts w:ascii="Times New Roman" w:hAnsi="Times New Roman" w:cs="Times New Roman"/>
            <w:sz w:val="24"/>
            <w:szCs w:val="24"/>
            <w:lang w:val="en-GB"/>
          </w:rPr>
          <w:delText xml:space="preserve"> the women. Women are fraught within the whole infertility conundrum, where they have to take the ‘burden’ (of infertility and its treatment) and the ‘blame’. It is their bodies that pass through the scrutiny of the family, </w:delText>
        </w:r>
        <w:r w:rsidR="006B7921" w:rsidRPr="00916CAB" w:rsidDel="008C6B61">
          <w:rPr>
            <w:rFonts w:ascii="Times New Roman" w:hAnsi="Times New Roman" w:cs="Times New Roman"/>
            <w:sz w:val="24"/>
            <w:szCs w:val="24"/>
            <w:lang w:val="en-GB"/>
          </w:rPr>
          <w:delText>society and</w:delText>
        </w:r>
        <w:r w:rsidRPr="00916CAB" w:rsidDel="008C6B61">
          <w:rPr>
            <w:rFonts w:ascii="Times New Roman" w:hAnsi="Times New Roman" w:cs="Times New Roman"/>
            <w:sz w:val="24"/>
            <w:szCs w:val="24"/>
            <w:lang w:val="en-GB"/>
          </w:rPr>
          <w:delText xml:space="preserve"> the medical tests and procedures</w:delText>
        </w:r>
        <w:r w:rsidR="00B94148" w:rsidDel="008C6B61">
          <w:rPr>
            <w:rFonts w:ascii="Times New Roman" w:hAnsi="Times New Roman" w:cs="Times New Roman"/>
            <w:noProof/>
            <w:sz w:val="24"/>
            <w:szCs w:val="24"/>
            <w:lang w:val="en-GB"/>
          </w:rPr>
          <w:delText>(11,12)</w:delText>
        </w:r>
        <w:r w:rsidRPr="00916CAB" w:rsidDel="008C6B61">
          <w:rPr>
            <w:rFonts w:ascii="Times New Roman" w:hAnsi="Times New Roman" w:cs="Times New Roman"/>
            <w:sz w:val="24"/>
            <w:szCs w:val="24"/>
            <w:lang w:val="en-GB"/>
          </w:rPr>
          <w:delText>. Men are able to detach themselves from the responsibility of the blame due to the social construction of infertility and from the invasive treatments due to the biology of reproduction.</w:delText>
        </w:r>
      </w:del>
    </w:p>
    <w:p w14:paraId="526661FE" w14:textId="097A2C9C" w:rsidR="00AC12DA" w:rsidRPr="00916CAB" w:rsidDel="008C6B61" w:rsidRDefault="00AC12DA" w:rsidP="003916AE">
      <w:pPr>
        <w:pStyle w:val="Default"/>
        <w:jc w:val="both"/>
        <w:rPr>
          <w:del w:id="157" w:author="Sunu C Thomas" w:date="2020-07-18T10:36:00Z"/>
          <w:rFonts w:ascii="Times New Roman" w:hAnsi="Times New Roman" w:cs="Times New Roman"/>
          <w:sz w:val="24"/>
          <w:szCs w:val="24"/>
          <w:lang w:val="en-GB"/>
        </w:rPr>
      </w:pPr>
    </w:p>
    <w:p w14:paraId="3CCA2863" w14:textId="16A396BB" w:rsidR="00DA1149" w:rsidDel="008C6B61" w:rsidRDefault="00DA1149" w:rsidP="003916AE">
      <w:pPr>
        <w:pStyle w:val="Default"/>
        <w:jc w:val="both"/>
        <w:rPr>
          <w:del w:id="158" w:author="Sunu C Thomas" w:date="2020-07-18T10:36:00Z"/>
          <w:rFonts w:ascii="Times New Roman" w:hAnsi="Times New Roman" w:cs="Times New Roman"/>
          <w:sz w:val="24"/>
          <w:szCs w:val="24"/>
          <w:lang w:val="en-GB"/>
        </w:rPr>
      </w:pPr>
      <w:del w:id="159" w:author="Sunu C Thomas" w:date="2020-07-18T10:36:00Z">
        <w:r w:rsidRPr="00916CAB" w:rsidDel="008C6B61">
          <w:rPr>
            <w:rFonts w:ascii="Times New Roman" w:hAnsi="Times New Roman" w:cs="Times New Roman"/>
            <w:sz w:val="24"/>
            <w:szCs w:val="24"/>
            <w:lang w:val="en-GB"/>
          </w:rPr>
          <w:delText xml:space="preserve">This position of women makes it imperative to prove that their bodies are functional and hence put them through the battery of invasive procedures. Here </w:delText>
        </w:r>
        <w:r w:rsidR="006B7921" w:rsidDel="008C6B61">
          <w:rPr>
            <w:rFonts w:ascii="Times New Roman" w:hAnsi="Times New Roman" w:cs="Times New Roman"/>
            <w:sz w:val="24"/>
            <w:szCs w:val="24"/>
            <w:lang w:val="en-GB"/>
          </w:rPr>
          <w:delText>‘</w:delText>
        </w:r>
        <w:r w:rsidRPr="00916CAB" w:rsidDel="008C6B61">
          <w:rPr>
            <w:rFonts w:ascii="Times New Roman" w:hAnsi="Times New Roman" w:cs="Times New Roman"/>
            <w:sz w:val="24"/>
            <w:szCs w:val="24"/>
            <w:lang w:val="en-GB"/>
          </w:rPr>
          <w:delText>hope</w:delText>
        </w:r>
        <w:r w:rsidR="006B7921" w:rsidDel="008C6B61">
          <w:rPr>
            <w:rFonts w:ascii="Times New Roman" w:hAnsi="Times New Roman" w:cs="Times New Roman"/>
            <w:sz w:val="24"/>
            <w:szCs w:val="24"/>
            <w:lang w:val="en-GB"/>
          </w:rPr>
          <w:delText>’</w:delText>
        </w:r>
        <w:r w:rsidRPr="00916CAB" w:rsidDel="008C6B61">
          <w:rPr>
            <w:rFonts w:ascii="Times New Roman" w:hAnsi="Times New Roman" w:cs="Times New Roman"/>
            <w:sz w:val="24"/>
            <w:szCs w:val="24"/>
            <w:lang w:val="en-GB"/>
          </w:rPr>
          <w:delText xml:space="preserve"> that is portrayed by the technology plays a role in helping the women to prove their bodies as capable of conforming to the social norm.  This also is the reason for them relentlessly </w:delText>
        </w:r>
        <w:r w:rsidR="00D7386B" w:rsidDel="008C6B61">
          <w:rPr>
            <w:rFonts w:ascii="Times New Roman" w:hAnsi="Times New Roman" w:cs="Times New Roman"/>
            <w:sz w:val="24"/>
            <w:szCs w:val="24"/>
            <w:lang w:val="en-GB"/>
          </w:rPr>
          <w:delText xml:space="preserve">going through the </w:delText>
        </w:r>
        <w:r w:rsidR="0026128B" w:rsidDel="008C6B61">
          <w:rPr>
            <w:rFonts w:ascii="Times New Roman" w:hAnsi="Times New Roman" w:cs="Times New Roman"/>
            <w:sz w:val="24"/>
            <w:szCs w:val="24"/>
            <w:lang w:val="en-GB"/>
          </w:rPr>
          <w:delText>rigorous</w:delText>
        </w:r>
        <w:r w:rsidR="00D7386B" w:rsidDel="008C6B61">
          <w:rPr>
            <w:rFonts w:ascii="Times New Roman" w:hAnsi="Times New Roman" w:cs="Times New Roman"/>
            <w:sz w:val="24"/>
            <w:szCs w:val="24"/>
            <w:lang w:val="en-GB"/>
          </w:rPr>
          <w:delText xml:space="preserve"> treatment processes</w:delText>
        </w:r>
        <w:r w:rsidR="00D8625E" w:rsidDel="008C6B61">
          <w:rPr>
            <w:rFonts w:ascii="Times New Roman" w:hAnsi="Times New Roman" w:cs="Times New Roman"/>
            <w:sz w:val="24"/>
            <w:szCs w:val="24"/>
            <w:lang w:val="en-GB"/>
          </w:rPr>
          <w:delText>,</w:delText>
        </w:r>
        <w:r w:rsidRPr="00916CAB" w:rsidDel="008C6B61">
          <w:rPr>
            <w:rFonts w:ascii="Times New Roman" w:hAnsi="Times New Roman" w:cs="Times New Roman"/>
            <w:sz w:val="24"/>
            <w:szCs w:val="24"/>
            <w:lang w:val="en-GB"/>
          </w:rPr>
          <w:delText xml:space="preserve"> making use of multiple centres even though they are tired both physically and emotionally </w:delText>
        </w:r>
        <w:r w:rsidR="00D7386B" w:rsidDel="008C6B61">
          <w:rPr>
            <w:rFonts w:ascii="Times New Roman" w:hAnsi="Times New Roman" w:cs="Times New Roman"/>
            <w:sz w:val="24"/>
            <w:szCs w:val="24"/>
            <w:lang w:val="en-GB"/>
          </w:rPr>
          <w:delText xml:space="preserve">due to </w:delText>
        </w:r>
        <w:r w:rsidRPr="00916CAB" w:rsidDel="008C6B61">
          <w:rPr>
            <w:rFonts w:ascii="Times New Roman" w:hAnsi="Times New Roman" w:cs="Times New Roman"/>
            <w:sz w:val="24"/>
            <w:szCs w:val="24"/>
            <w:lang w:val="en-GB"/>
          </w:rPr>
          <w:delText xml:space="preserve">the invasiveness of the procedures and the absence of the desired results. </w:delText>
        </w:r>
      </w:del>
    </w:p>
    <w:p w14:paraId="327C3302" w14:textId="1CDA39A9" w:rsidR="00747FAD" w:rsidRPr="00916CAB" w:rsidDel="008C6B61" w:rsidRDefault="00747FAD" w:rsidP="003916AE">
      <w:pPr>
        <w:pStyle w:val="Default"/>
        <w:jc w:val="both"/>
        <w:rPr>
          <w:del w:id="160" w:author="Sunu C Thomas" w:date="2020-07-18T10:36:00Z"/>
          <w:rFonts w:ascii="Times New Roman" w:hAnsi="Times New Roman" w:cs="Times New Roman"/>
          <w:sz w:val="24"/>
          <w:szCs w:val="24"/>
          <w:lang w:val="en-GB"/>
        </w:rPr>
      </w:pPr>
    </w:p>
    <w:p w14:paraId="61BDB3C8" w14:textId="2D28CB03" w:rsidR="003239B7" w:rsidDel="008C6B61" w:rsidRDefault="00DA1149" w:rsidP="003916AE">
      <w:pPr>
        <w:jc w:val="both"/>
        <w:rPr>
          <w:del w:id="161" w:author="Sunu C Thomas" w:date="2020-07-18T10:36:00Z"/>
          <w:rFonts w:ascii="Times New Roman" w:hAnsi="Times New Roman"/>
        </w:rPr>
      </w:pPr>
      <w:del w:id="162" w:author="Sunu C Thomas" w:date="2020-07-18T10:36:00Z">
        <w:r w:rsidRPr="00916CAB" w:rsidDel="008C6B61">
          <w:rPr>
            <w:rFonts w:ascii="Times New Roman" w:hAnsi="Times New Roman"/>
          </w:rPr>
          <w:delText>This also means when they are unable to undergo a specific test that they are advised due to the recalcitrance of their husbands</w:delText>
        </w:r>
        <w:r w:rsidR="007D406A" w:rsidRPr="00916CAB" w:rsidDel="008C6B61">
          <w:rPr>
            <w:rFonts w:ascii="Times New Roman" w:hAnsi="Times New Roman"/>
          </w:rPr>
          <w:delText xml:space="preserve"> to continue the treatment</w:delText>
        </w:r>
        <w:r w:rsidR="00B6301B" w:rsidDel="008C6B61">
          <w:rPr>
            <w:rFonts w:ascii="Times New Roman" w:hAnsi="Times New Roman"/>
          </w:rPr>
          <w:delText xml:space="preserve"> </w:delText>
        </w:r>
        <w:r w:rsidR="00606DDB" w:rsidRPr="00916CAB" w:rsidDel="008C6B61">
          <w:rPr>
            <w:rFonts w:ascii="Times New Roman" w:hAnsi="Times New Roman"/>
          </w:rPr>
          <w:delText>they</w:delText>
        </w:r>
        <w:r w:rsidRPr="00916CAB" w:rsidDel="008C6B61">
          <w:rPr>
            <w:rFonts w:ascii="Times New Roman" w:hAnsi="Times New Roman"/>
          </w:rPr>
          <w:delText xml:space="preserve"> may resort to other measure</w:delText>
        </w:r>
        <w:r w:rsidR="00285F80" w:rsidDel="008C6B61">
          <w:rPr>
            <w:rFonts w:ascii="Times New Roman" w:hAnsi="Times New Roman"/>
          </w:rPr>
          <w:delText>s</w:delText>
        </w:r>
        <w:r w:rsidRPr="00916CAB" w:rsidDel="008C6B61">
          <w:rPr>
            <w:rFonts w:ascii="Times New Roman" w:hAnsi="Times New Roman"/>
          </w:rPr>
          <w:delText xml:space="preserve"> to prove themselves as functional</w:delText>
        </w:r>
        <w:r w:rsidR="004740FD" w:rsidRPr="00916CAB" w:rsidDel="008C6B61">
          <w:rPr>
            <w:rFonts w:ascii="Times New Roman" w:hAnsi="Times New Roman"/>
          </w:rPr>
          <w:delText xml:space="preserve"> viz., the alternate methods. </w:delText>
        </w:r>
      </w:del>
    </w:p>
    <w:p w14:paraId="45A6FA9D" w14:textId="77777777" w:rsidR="00747FAD" w:rsidRPr="00916CAB" w:rsidRDefault="00747FAD" w:rsidP="003916AE">
      <w:pPr>
        <w:jc w:val="both"/>
        <w:rPr>
          <w:rFonts w:ascii="Times New Roman" w:hAnsi="Times New Roman"/>
        </w:rPr>
      </w:pPr>
    </w:p>
    <w:p w14:paraId="31E935A6" w14:textId="62985687" w:rsidR="003239B7" w:rsidRPr="00916CAB" w:rsidDel="008C6B61" w:rsidRDefault="00374C97" w:rsidP="003916AE">
      <w:pPr>
        <w:jc w:val="both"/>
        <w:rPr>
          <w:del w:id="163" w:author="Sunu C Thomas" w:date="2020-07-18T10:36:00Z"/>
          <w:rFonts w:ascii="Times New Roman" w:hAnsi="Times New Roman"/>
          <w:b/>
          <w:bCs/>
        </w:rPr>
      </w:pPr>
      <w:del w:id="164" w:author="Sunu C Thomas" w:date="2020-07-18T10:36:00Z">
        <w:r w:rsidRPr="00916CAB" w:rsidDel="008C6B61">
          <w:rPr>
            <w:rFonts w:ascii="Times New Roman" w:hAnsi="Times New Roman"/>
            <w:b/>
            <w:bCs/>
          </w:rPr>
          <w:delText xml:space="preserve">Women who are left “hopeless” </w:delText>
        </w:r>
      </w:del>
    </w:p>
    <w:p w14:paraId="5ABBE843" w14:textId="7B1AFF1F" w:rsidR="00433F92" w:rsidRPr="00916CAB" w:rsidDel="008C6B61" w:rsidRDefault="00BB3C03" w:rsidP="003916AE">
      <w:pPr>
        <w:jc w:val="both"/>
        <w:rPr>
          <w:del w:id="165" w:author="Sunu C Thomas" w:date="2020-07-18T10:36:00Z"/>
          <w:rFonts w:ascii="Times New Roman" w:hAnsi="Times New Roman"/>
        </w:rPr>
      </w:pPr>
      <w:del w:id="166" w:author="Sunu C Thomas" w:date="2020-07-18T10:36:00Z">
        <w:r w:rsidRPr="00916CAB" w:rsidDel="008C6B61">
          <w:rPr>
            <w:rFonts w:ascii="Times New Roman" w:hAnsi="Times New Roman"/>
          </w:rPr>
          <w:delText xml:space="preserve">These are </w:delText>
        </w:r>
        <w:r w:rsidR="00433F92" w:rsidRPr="00916CAB" w:rsidDel="008C6B61">
          <w:rPr>
            <w:rFonts w:ascii="Times New Roman" w:hAnsi="Times New Roman"/>
          </w:rPr>
          <w:delText xml:space="preserve">women who were not undergoing any modern medicine treatment at the time of interview, </w:delText>
        </w:r>
        <w:r w:rsidR="00A2504B" w:rsidDel="008C6B61">
          <w:rPr>
            <w:rFonts w:ascii="Times New Roman" w:hAnsi="Times New Roman"/>
          </w:rPr>
          <w:delText>i.e.</w:delText>
        </w:r>
        <w:r w:rsidR="0093645D" w:rsidDel="008C6B61">
          <w:rPr>
            <w:rFonts w:ascii="Times New Roman" w:hAnsi="Times New Roman"/>
          </w:rPr>
          <w:delText>,</w:delText>
        </w:r>
        <w:r w:rsidR="00433F92" w:rsidRPr="00916CAB" w:rsidDel="008C6B61">
          <w:rPr>
            <w:rFonts w:ascii="Times New Roman" w:hAnsi="Times New Roman"/>
          </w:rPr>
          <w:delText xml:space="preserve"> are those who had either abandoned all the treatment </w:delText>
        </w:r>
        <w:r w:rsidR="00A27437" w:rsidDel="008C6B61">
          <w:rPr>
            <w:rFonts w:ascii="Times New Roman" w:hAnsi="Times New Roman"/>
          </w:rPr>
          <w:delText>(24.1%)</w:delText>
        </w:r>
        <w:r w:rsidR="00433F92" w:rsidRPr="00916CAB" w:rsidDel="008C6B61">
          <w:rPr>
            <w:rFonts w:ascii="Times New Roman" w:hAnsi="Times New Roman"/>
          </w:rPr>
          <w:delText xml:space="preserve">or those who </w:delText>
        </w:r>
        <w:r w:rsidR="002568F8" w:rsidRPr="00916CAB" w:rsidDel="008C6B61">
          <w:rPr>
            <w:rFonts w:ascii="Times New Roman" w:hAnsi="Times New Roman"/>
          </w:rPr>
          <w:delText>were in</w:delText>
        </w:r>
        <w:r w:rsidR="00433F92" w:rsidRPr="00916CAB" w:rsidDel="008C6B61">
          <w:rPr>
            <w:rFonts w:ascii="Times New Roman" w:hAnsi="Times New Roman"/>
          </w:rPr>
          <w:delText xml:space="preserve"> the initial phase or treatment phase but </w:delText>
        </w:r>
        <w:r w:rsidR="00FA264D" w:rsidRPr="00916CAB" w:rsidDel="008C6B61">
          <w:rPr>
            <w:rFonts w:ascii="Times New Roman" w:hAnsi="Times New Roman"/>
          </w:rPr>
          <w:delText>were</w:delText>
        </w:r>
        <w:r w:rsidR="00433F92" w:rsidRPr="00916CAB" w:rsidDel="008C6B61">
          <w:rPr>
            <w:rFonts w:ascii="Times New Roman" w:hAnsi="Times New Roman"/>
          </w:rPr>
          <w:delText xml:space="preserve"> on a break from </w:delText>
        </w:r>
        <w:r w:rsidR="0093645D" w:rsidDel="008C6B61">
          <w:rPr>
            <w:rFonts w:ascii="Times New Roman" w:hAnsi="Times New Roman"/>
          </w:rPr>
          <w:delText xml:space="preserve">the </w:delText>
        </w:r>
        <w:r w:rsidR="00433F92" w:rsidRPr="00916CAB" w:rsidDel="008C6B61">
          <w:rPr>
            <w:rFonts w:ascii="Times New Roman" w:hAnsi="Times New Roman"/>
          </w:rPr>
          <w:delText>treatment</w:delText>
        </w:r>
        <w:r w:rsidR="00614F3F" w:rsidDel="008C6B61">
          <w:rPr>
            <w:rFonts w:ascii="Times New Roman" w:hAnsi="Times New Roman"/>
          </w:rPr>
          <w:delText xml:space="preserve"> (36.8%)</w:delText>
        </w:r>
        <w:r w:rsidR="00433F92" w:rsidRPr="00916CAB" w:rsidDel="008C6B61">
          <w:rPr>
            <w:rFonts w:ascii="Times New Roman" w:hAnsi="Times New Roman"/>
          </w:rPr>
          <w:delText xml:space="preserve">. </w:delText>
        </w:r>
      </w:del>
    </w:p>
    <w:p w14:paraId="75CA2CB3" w14:textId="24530273" w:rsidR="00583BAE" w:rsidRPr="00916CAB" w:rsidDel="008C6B61" w:rsidRDefault="00D87CB2" w:rsidP="003916AE">
      <w:pPr>
        <w:jc w:val="both"/>
        <w:rPr>
          <w:del w:id="167" w:author="Sunu C Thomas" w:date="2020-07-18T10:36:00Z"/>
          <w:rFonts w:ascii="Times New Roman" w:hAnsi="Times New Roman"/>
        </w:rPr>
      </w:pPr>
      <w:del w:id="168" w:author="Sunu C Thomas" w:date="2020-07-18T10:36:00Z">
        <w:r w:rsidRPr="00916CAB" w:rsidDel="008C6B61">
          <w:rPr>
            <w:rFonts w:ascii="Times New Roman" w:hAnsi="Times New Roman"/>
          </w:rPr>
          <w:delText xml:space="preserve">There are some </w:delText>
        </w:r>
        <w:r w:rsidR="006B466D" w:rsidRPr="00916CAB" w:rsidDel="008C6B61">
          <w:rPr>
            <w:rFonts w:ascii="Times New Roman" w:hAnsi="Times New Roman"/>
          </w:rPr>
          <w:delText xml:space="preserve">couples </w:delText>
        </w:r>
        <w:r w:rsidRPr="00916CAB" w:rsidDel="008C6B61">
          <w:rPr>
            <w:rFonts w:ascii="Times New Roman" w:hAnsi="Times New Roman"/>
          </w:rPr>
          <w:delText xml:space="preserve">who decide to not </w:delText>
        </w:r>
        <w:r w:rsidR="00DD56F9" w:rsidRPr="00916CAB" w:rsidDel="008C6B61">
          <w:rPr>
            <w:rFonts w:ascii="Times New Roman" w:hAnsi="Times New Roman"/>
          </w:rPr>
          <w:delText xml:space="preserve">further the treatment suggested by the treating doctor due to various reasons. Mostly the abrupt decision to abandon the treatment happens when the absolute male factor is the reason for the infertility in the couple. </w:delText>
        </w:r>
        <w:r w:rsidR="003E55B3" w:rsidRPr="00916CAB" w:rsidDel="008C6B61">
          <w:rPr>
            <w:rFonts w:ascii="Times New Roman" w:hAnsi="Times New Roman"/>
          </w:rPr>
          <w:delText xml:space="preserve">Here the treating doctor may suggest a </w:delText>
        </w:r>
        <w:r w:rsidR="00433F92" w:rsidRPr="00916CAB" w:rsidDel="008C6B61">
          <w:rPr>
            <w:rFonts w:ascii="Times New Roman" w:hAnsi="Times New Roman"/>
          </w:rPr>
          <w:delText>particular method to achieve the desired outcome but the couple or either of the partner</w:delText>
        </w:r>
        <w:r w:rsidR="002568F8" w:rsidDel="008C6B61">
          <w:rPr>
            <w:rFonts w:ascii="Times New Roman" w:hAnsi="Times New Roman"/>
          </w:rPr>
          <w:delText>s</w:delText>
        </w:r>
        <w:r w:rsidR="00433F92" w:rsidRPr="00916CAB" w:rsidDel="008C6B61">
          <w:rPr>
            <w:rFonts w:ascii="Times New Roman" w:hAnsi="Times New Roman"/>
          </w:rPr>
          <w:delText xml:space="preserve"> may be unwilling to undergo that treatment. </w:delText>
        </w:r>
      </w:del>
    </w:p>
    <w:p w14:paraId="6821D17A" w14:textId="4BDCA8A2" w:rsidR="001B6CB0" w:rsidDel="008C6B61" w:rsidRDefault="001B6CB0" w:rsidP="003916AE">
      <w:pPr>
        <w:ind w:left="720"/>
        <w:jc w:val="both"/>
        <w:rPr>
          <w:del w:id="169" w:author="Sunu C Thomas" w:date="2020-07-18T10:36:00Z"/>
          <w:rFonts w:ascii="Times New Roman" w:hAnsi="Times New Roman" w:cs="Times New Roman"/>
          <w:color w:val="000000"/>
        </w:rPr>
      </w:pPr>
      <w:del w:id="170" w:author="Sunu C Thomas" w:date="2020-07-18T10:36:00Z">
        <w:r w:rsidRPr="00916CAB" w:rsidDel="008C6B61">
          <w:rPr>
            <w:rFonts w:ascii="Times New Roman" w:hAnsi="Times New Roman" w:cs="Times New Roman"/>
            <w:i/>
            <w:iCs/>
            <w:color w:val="000000"/>
          </w:rPr>
          <w:delText>“In xxx hospital they told about test tube[…] then they told about another sperm, that we were not interested so we said no”</w:delText>
        </w:r>
        <w:r w:rsidRPr="00916CAB" w:rsidDel="008C6B61">
          <w:rPr>
            <w:rFonts w:ascii="Times New Roman" w:hAnsi="Times New Roman" w:cs="Times New Roman"/>
            <w:color w:val="000000"/>
          </w:rPr>
          <w:delText>(Shirley, Husband having azoospermia)</w:delText>
        </w:r>
      </w:del>
    </w:p>
    <w:p w14:paraId="746E184C" w14:textId="2A39A389" w:rsidR="0093645D" w:rsidDel="008C6B61" w:rsidRDefault="0093645D" w:rsidP="003916AE">
      <w:pPr>
        <w:ind w:left="720"/>
        <w:jc w:val="both"/>
        <w:rPr>
          <w:del w:id="171" w:author="Sunu C Thomas" w:date="2020-07-18T10:36:00Z"/>
          <w:rFonts w:ascii="Times New Roman" w:hAnsi="Times New Roman" w:cs="Times New Roman"/>
        </w:rPr>
      </w:pPr>
      <w:del w:id="172" w:author="Sunu C Thomas" w:date="2020-07-18T10:36:00Z">
        <w:r w:rsidRPr="00916CAB" w:rsidDel="008C6B61">
          <w:rPr>
            <w:rFonts w:ascii="Times New Roman" w:hAnsi="Times New Roman" w:cs="Times New Roman"/>
            <w:i/>
            <w:iCs/>
          </w:rPr>
          <w:delText>“we went to xxx clinic because people were telling those who did not have children had after going there. So one of our friend who went there and asked us to go there. But we did not know this that they are injecting and that is how children are born. People outside doesn’t know. It is injecting other’s sperm in our uterus, like that. We have to stay there. So my husband told we don’t want. We did all the tests there. […] We gave all the tests results from all the places and the doctor did my tests. Then he told since I have AB negative blood it will be difficult to have child. So we will inject donor sperm, since AB negative and positive there will be problem. So I understood they are taking money and injecting others sperm and give children. So they asked us to come again, but we did not go. My husband was afraid.”</w:delText>
        </w:r>
        <w:r w:rsidRPr="00916CAB" w:rsidDel="008C6B61">
          <w:rPr>
            <w:rFonts w:ascii="Times New Roman" w:hAnsi="Times New Roman" w:cs="Times New Roman"/>
          </w:rPr>
          <w:delText xml:space="preserve"> (Ancy, Husband having azoospermia)</w:delText>
        </w:r>
      </w:del>
    </w:p>
    <w:p w14:paraId="3EA719CA" w14:textId="00439803" w:rsidR="00747FAD" w:rsidRPr="0093645D" w:rsidDel="008C6B61" w:rsidRDefault="00747FAD" w:rsidP="003916AE">
      <w:pPr>
        <w:ind w:left="720"/>
        <w:jc w:val="both"/>
        <w:rPr>
          <w:del w:id="173" w:author="Sunu C Thomas" w:date="2020-07-18T10:36:00Z"/>
          <w:rFonts w:ascii="Times New Roman" w:hAnsi="Times New Roman" w:cs="Times New Roman"/>
          <w:i/>
          <w:iCs/>
        </w:rPr>
      </w:pPr>
    </w:p>
    <w:p w14:paraId="2B952FBA" w14:textId="62ABC360" w:rsidR="00D3721C" w:rsidDel="008C6B61" w:rsidRDefault="005451F2" w:rsidP="003916AE">
      <w:pPr>
        <w:pStyle w:val="Default"/>
        <w:jc w:val="both"/>
        <w:rPr>
          <w:del w:id="174" w:author="Sunu C Thomas" w:date="2020-07-18T10:36:00Z"/>
          <w:rFonts w:ascii="Times New Roman" w:hAnsi="Times New Roman" w:cs="Times New Roman"/>
          <w:sz w:val="24"/>
          <w:szCs w:val="24"/>
          <w:lang w:val="en-GB"/>
        </w:rPr>
      </w:pPr>
      <w:del w:id="175" w:author="Sunu C Thomas" w:date="2020-07-18T10:36:00Z">
        <w:r w:rsidRPr="00916CAB" w:rsidDel="008C6B61">
          <w:rPr>
            <w:rFonts w:ascii="Times New Roman" w:hAnsi="Times New Roman" w:cs="Times New Roman"/>
            <w:sz w:val="24"/>
            <w:szCs w:val="24"/>
            <w:lang w:val="en-GB"/>
          </w:rPr>
          <w:delText xml:space="preserve">During the </w:delText>
        </w:r>
        <w:r w:rsidR="004147DE" w:rsidDel="008C6B61">
          <w:rPr>
            <w:rFonts w:ascii="Times New Roman" w:hAnsi="Times New Roman" w:cs="Times New Roman"/>
            <w:sz w:val="24"/>
            <w:szCs w:val="24"/>
            <w:lang w:val="en-GB"/>
          </w:rPr>
          <w:delText>survey</w:delText>
        </w:r>
        <w:r w:rsidRPr="00916CAB" w:rsidDel="008C6B61">
          <w:rPr>
            <w:rFonts w:ascii="Times New Roman" w:hAnsi="Times New Roman" w:cs="Times New Roman"/>
            <w:sz w:val="24"/>
            <w:szCs w:val="24"/>
            <w:lang w:val="en-GB"/>
          </w:rPr>
          <w:delText xml:space="preserve"> the researcher encountered </w:delText>
        </w:r>
        <w:r w:rsidR="004147DE" w:rsidDel="008C6B61">
          <w:rPr>
            <w:rFonts w:ascii="Times New Roman" w:hAnsi="Times New Roman" w:cs="Times New Roman"/>
            <w:sz w:val="24"/>
            <w:szCs w:val="24"/>
            <w:lang w:val="en-GB"/>
          </w:rPr>
          <w:delText xml:space="preserve">many </w:delText>
        </w:r>
        <w:r w:rsidRPr="00916CAB" w:rsidDel="008C6B61">
          <w:rPr>
            <w:rFonts w:ascii="Times New Roman" w:hAnsi="Times New Roman" w:cs="Times New Roman"/>
            <w:sz w:val="24"/>
            <w:szCs w:val="24"/>
            <w:lang w:val="en-GB"/>
          </w:rPr>
          <w:delText>couples in this category who abandon treatment when IUI or IVF was suggested</w:delText>
        </w:r>
        <w:r w:rsidR="00D3721C" w:rsidRPr="00916CAB" w:rsidDel="008C6B61">
          <w:rPr>
            <w:rFonts w:ascii="Times New Roman" w:hAnsi="Times New Roman" w:cs="Times New Roman"/>
            <w:sz w:val="24"/>
            <w:szCs w:val="24"/>
            <w:lang w:val="en-GB"/>
          </w:rPr>
          <w:delText>,</w:delText>
        </w:r>
        <w:r w:rsidR="00B6301B" w:rsidDel="008C6B61">
          <w:rPr>
            <w:rFonts w:ascii="Times New Roman" w:hAnsi="Times New Roman" w:cs="Times New Roman"/>
            <w:sz w:val="24"/>
            <w:szCs w:val="24"/>
            <w:lang w:val="en-GB"/>
          </w:rPr>
          <w:delText xml:space="preserve"> </w:delText>
        </w:r>
        <w:r w:rsidR="00CE1EFE" w:rsidDel="008C6B61">
          <w:rPr>
            <w:rFonts w:ascii="Times New Roman" w:hAnsi="Times New Roman" w:cs="Times New Roman"/>
            <w:sz w:val="24"/>
            <w:szCs w:val="24"/>
            <w:lang w:val="en-GB"/>
          </w:rPr>
          <w:delText>even though the treatment did</w:delText>
        </w:r>
        <w:r w:rsidRPr="00916CAB" w:rsidDel="008C6B61">
          <w:rPr>
            <w:rFonts w:ascii="Times New Roman" w:hAnsi="Times New Roman" w:cs="Times New Roman"/>
            <w:sz w:val="24"/>
            <w:szCs w:val="24"/>
            <w:lang w:val="en-GB"/>
          </w:rPr>
          <w:delText xml:space="preserve"> not always </w:delText>
        </w:r>
        <w:r w:rsidR="00CE1EFE" w:rsidDel="008C6B61">
          <w:rPr>
            <w:rFonts w:ascii="Times New Roman" w:hAnsi="Times New Roman" w:cs="Times New Roman"/>
            <w:sz w:val="24"/>
            <w:szCs w:val="24"/>
            <w:lang w:val="en-GB"/>
          </w:rPr>
          <w:delText>include use of</w:delText>
        </w:r>
        <w:r w:rsidRPr="00916CAB" w:rsidDel="008C6B61">
          <w:rPr>
            <w:rFonts w:ascii="Times New Roman" w:hAnsi="Times New Roman" w:cs="Times New Roman"/>
            <w:sz w:val="24"/>
            <w:szCs w:val="24"/>
            <w:lang w:val="en-GB"/>
          </w:rPr>
          <w:delText xml:space="preserve"> donor sperm. The couples </w:delText>
        </w:r>
        <w:r w:rsidR="00CE1EFE" w:rsidDel="008C6B61">
          <w:rPr>
            <w:rFonts w:ascii="Times New Roman" w:hAnsi="Times New Roman" w:cs="Times New Roman"/>
            <w:sz w:val="24"/>
            <w:szCs w:val="24"/>
            <w:lang w:val="en-GB"/>
          </w:rPr>
          <w:delText xml:space="preserve">choose not to </w:delText>
        </w:r>
        <w:r w:rsidRPr="00916CAB" w:rsidDel="008C6B61">
          <w:rPr>
            <w:rFonts w:ascii="Times New Roman" w:hAnsi="Times New Roman" w:cs="Times New Roman"/>
            <w:sz w:val="24"/>
            <w:szCs w:val="24"/>
            <w:lang w:val="en-GB"/>
          </w:rPr>
          <w:delText>attempt</w:delText>
        </w:r>
        <w:r w:rsidR="00B6301B" w:rsidDel="008C6B61">
          <w:rPr>
            <w:rFonts w:ascii="Times New Roman" w:hAnsi="Times New Roman" w:cs="Times New Roman"/>
            <w:sz w:val="24"/>
            <w:szCs w:val="24"/>
            <w:lang w:val="en-GB"/>
          </w:rPr>
          <w:delText xml:space="preserve"> </w:delText>
        </w:r>
        <w:r w:rsidRPr="00916CAB" w:rsidDel="008C6B61">
          <w:rPr>
            <w:rFonts w:ascii="Times New Roman" w:hAnsi="Times New Roman" w:cs="Times New Roman"/>
            <w:sz w:val="24"/>
            <w:szCs w:val="24"/>
            <w:lang w:val="en-GB"/>
          </w:rPr>
          <w:delText xml:space="preserve">IUI and IVF/ICSI, as they </w:delText>
        </w:r>
        <w:r w:rsidR="00CE1EFE" w:rsidDel="008C6B61">
          <w:rPr>
            <w:rFonts w:ascii="Times New Roman" w:hAnsi="Times New Roman" w:cs="Times New Roman"/>
            <w:sz w:val="24"/>
            <w:szCs w:val="24"/>
            <w:lang w:val="en-GB"/>
          </w:rPr>
          <w:delText>we</w:delText>
        </w:r>
        <w:r w:rsidRPr="00916CAB" w:rsidDel="008C6B61">
          <w:rPr>
            <w:rFonts w:ascii="Times New Roman" w:hAnsi="Times New Roman" w:cs="Times New Roman"/>
            <w:sz w:val="24"/>
            <w:szCs w:val="24"/>
            <w:lang w:val="en-GB"/>
          </w:rPr>
          <w:delText xml:space="preserve">re reluctant to undergo such treatments due to the fear of using donor sperm, even when the option of using one’s own sperm is suggested. These women reported that they were not interested in undergoing ART treatments as they were not sure of the sperm that will be used to impregnate. </w:delText>
        </w:r>
      </w:del>
    </w:p>
    <w:p w14:paraId="1554C824" w14:textId="4D7D5D83" w:rsidR="004147DE" w:rsidDel="008C6B61" w:rsidRDefault="004147DE" w:rsidP="003916AE">
      <w:pPr>
        <w:pStyle w:val="Default"/>
        <w:ind w:left="720"/>
        <w:jc w:val="both"/>
        <w:rPr>
          <w:del w:id="176" w:author="Sunu C Thomas" w:date="2020-07-18T10:36:00Z"/>
          <w:rFonts w:ascii="Times New Roman" w:hAnsi="Times New Roman" w:cs="Times New Roman"/>
          <w:sz w:val="24"/>
          <w:szCs w:val="24"/>
          <w:lang w:val="en-GB"/>
        </w:rPr>
      </w:pPr>
      <w:del w:id="177" w:author="Sunu C Thomas" w:date="2020-07-18T10:36:00Z">
        <w:r w:rsidRPr="00916CAB" w:rsidDel="008C6B61">
          <w:rPr>
            <w:rFonts w:ascii="Times New Roman" w:hAnsi="Times New Roman" w:cs="Times New Roman"/>
            <w:i/>
            <w:iCs/>
            <w:sz w:val="24"/>
            <w:szCs w:val="24"/>
            <w:lang w:val="en-GB"/>
          </w:rPr>
          <w:delText>“When we went to xxx hospital they told 3 lacs when I talked to people there, only 5 people will only get success out of 1000 and then if successful also getting a normal child is difficult and they may not use our semen, even if they tell they will be using our semen”</w:delText>
        </w:r>
        <w:r w:rsidRPr="00916CAB" w:rsidDel="008C6B61">
          <w:rPr>
            <w:rFonts w:ascii="Times New Roman" w:hAnsi="Times New Roman" w:cs="Times New Roman"/>
            <w:sz w:val="24"/>
            <w:szCs w:val="24"/>
            <w:lang w:val="en-GB"/>
          </w:rPr>
          <w:delText xml:space="preserve"> (Husband- Mini)</w:delText>
        </w:r>
      </w:del>
    </w:p>
    <w:p w14:paraId="708ED12F" w14:textId="5D793DAF" w:rsidR="00747FAD" w:rsidRPr="00916CAB" w:rsidDel="008C6B61" w:rsidRDefault="00747FAD" w:rsidP="003916AE">
      <w:pPr>
        <w:pStyle w:val="Default"/>
        <w:ind w:left="720"/>
        <w:jc w:val="both"/>
        <w:rPr>
          <w:del w:id="178" w:author="Sunu C Thomas" w:date="2020-07-18T10:36:00Z"/>
          <w:rFonts w:ascii="Times New Roman" w:hAnsi="Times New Roman" w:cs="Times New Roman"/>
          <w:sz w:val="24"/>
          <w:szCs w:val="24"/>
          <w:lang w:val="en-GB"/>
        </w:rPr>
      </w:pPr>
    </w:p>
    <w:p w14:paraId="31FBFC8C" w14:textId="71E7A8DA" w:rsidR="00794BBF" w:rsidDel="008C6B61" w:rsidRDefault="005451F2" w:rsidP="003916AE">
      <w:pPr>
        <w:pStyle w:val="Default"/>
        <w:jc w:val="both"/>
        <w:rPr>
          <w:del w:id="179" w:author="Sunu C Thomas" w:date="2020-07-18T10:36:00Z"/>
          <w:rFonts w:ascii="Times New Roman" w:hAnsi="Times New Roman" w:cs="Times New Roman"/>
          <w:sz w:val="24"/>
          <w:szCs w:val="24"/>
          <w:lang w:val="en-GB"/>
        </w:rPr>
      </w:pPr>
      <w:del w:id="180" w:author="Sunu C Thomas" w:date="2020-07-18T10:36:00Z">
        <w:r w:rsidRPr="00916CAB" w:rsidDel="008C6B61">
          <w:rPr>
            <w:rFonts w:ascii="Times New Roman" w:hAnsi="Times New Roman" w:cs="Times New Roman"/>
            <w:sz w:val="24"/>
            <w:szCs w:val="24"/>
            <w:lang w:val="en-GB"/>
          </w:rPr>
          <w:delText xml:space="preserve">They are confused by the understanding that if their partner has sperms, then why do they have to undergo the ART procedure?  In many cases they also cited religious reasons as one of the factors hindering the use of this technology. They also reported that they continue to live with the hope that pregnancy will happen in the due course due to the presence of sperms. </w:delText>
        </w:r>
        <w:r w:rsidR="004147DE" w:rsidDel="008C6B61">
          <w:rPr>
            <w:rFonts w:ascii="Times New Roman" w:hAnsi="Times New Roman" w:cs="Times New Roman"/>
            <w:sz w:val="24"/>
            <w:szCs w:val="24"/>
            <w:lang w:val="en-GB"/>
          </w:rPr>
          <w:delText xml:space="preserve">Many abandoned the modern medicine treatment to try Ayurveda or </w:delText>
        </w:r>
        <w:r w:rsidR="00D73C5F" w:rsidDel="008C6B61">
          <w:rPr>
            <w:rFonts w:ascii="Times New Roman" w:hAnsi="Times New Roman" w:cs="Times New Roman"/>
            <w:sz w:val="24"/>
            <w:szCs w:val="24"/>
            <w:lang w:val="en-GB"/>
          </w:rPr>
          <w:delText>H</w:delText>
        </w:r>
        <w:r w:rsidR="004147DE" w:rsidDel="008C6B61">
          <w:rPr>
            <w:rFonts w:ascii="Times New Roman" w:hAnsi="Times New Roman" w:cs="Times New Roman"/>
            <w:sz w:val="24"/>
            <w:szCs w:val="24"/>
            <w:lang w:val="en-GB"/>
          </w:rPr>
          <w:delText xml:space="preserve">omeopathy or other alternate methods like religious or folk remedies to achieve pregnancy. </w:delText>
        </w:r>
      </w:del>
    </w:p>
    <w:p w14:paraId="2B146618" w14:textId="77777777" w:rsidR="00D31D31" w:rsidDel="00D14007" w:rsidRDefault="00D31D31" w:rsidP="003916AE">
      <w:pPr>
        <w:pStyle w:val="Default"/>
        <w:jc w:val="both"/>
        <w:rPr>
          <w:del w:id="181" w:author="Sunu C Thomas" w:date="2020-07-18T10:39:00Z"/>
          <w:rFonts w:ascii="Times New Roman" w:hAnsi="Times New Roman" w:cs="Times New Roman"/>
          <w:sz w:val="24"/>
          <w:szCs w:val="24"/>
          <w:lang w:val="en-GB"/>
        </w:rPr>
      </w:pPr>
    </w:p>
    <w:p w14:paraId="2CFDF857" w14:textId="10D8DF9B" w:rsidR="00D14007" w:rsidRDefault="00AB7638" w:rsidP="00D14007">
      <w:pPr>
        <w:pStyle w:val="Default"/>
        <w:jc w:val="both"/>
        <w:rPr>
          <w:ins w:id="182" w:author="Sunu C Thomas" w:date="2020-07-18T10:39:00Z"/>
          <w:rFonts w:ascii="Times New Roman" w:hAnsi="Times New Roman" w:cs="Times New Roman"/>
          <w:sz w:val="24"/>
          <w:szCs w:val="24"/>
          <w:lang w:val="en-GB"/>
        </w:rPr>
      </w:pPr>
      <w:r>
        <w:rPr>
          <w:rFonts w:ascii="Times New Roman" w:hAnsi="Times New Roman" w:cs="Times New Roman"/>
          <w:sz w:val="24"/>
          <w:szCs w:val="24"/>
          <w:lang w:val="en-GB"/>
        </w:rPr>
        <w:t xml:space="preserve">In the study </w:t>
      </w:r>
      <w:del w:id="183" w:author="Sunu C Thomas" w:date="2020-07-18T10:37:00Z">
        <w:r w:rsidDel="00D14007">
          <w:rPr>
            <w:rFonts w:ascii="Times New Roman" w:hAnsi="Times New Roman" w:cs="Times New Roman"/>
            <w:sz w:val="24"/>
            <w:szCs w:val="24"/>
            <w:lang w:val="en-GB"/>
          </w:rPr>
          <w:delText xml:space="preserve">those who were suggested IUI as the method of treatment were </w:delText>
        </w:r>
      </w:del>
      <w:r>
        <w:rPr>
          <w:rFonts w:ascii="Times New Roman" w:hAnsi="Times New Roman" w:cs="Times New Roman"/>
          <w:sz w:val="24"/>
          <w:szCs w:val="24"/>
          <w:lang w:val="en-GB"/>
        </w:rPr>
        <w:t>32(5.3%)</w:t>
      </w:r>
      <w:ins w:id="184" w:author="Sunu C Thomas" w:date="2020-07-18T10:37:00Z">
        <w:r w:rsidR="00D14007">
          <w:rPr>
            <w:rFonts w:ascii="Times New Roman" w:hAnsi="Times New Roman" w:cs="Times New Roman"/>
            <w:sz w:val="24"/>
            <w:szCs w:val="24"/>
            <w:lang w:val="en-GB"/>
          </w:rPr>
          <w:t xml:space="preserve"> women w</w:t>
        </w:r>
      </w:ins>
      <w:ins w:id="185" w:author="Sunu C Thomas" w:date="2020-07-18T10:38:00Z">
        <w:r w:rsidR="00D14007">
          <w:rPr>
            <w:rFonts w:ascii="Times New Roman" w:hAnsi="Times New Roman" w:cs="Times New Roman"/>
            <w:sz w:val="24"/>
            <w:szCs w:val="24"/>
            <w:lang w:val="en-GB"/>
          </w:rPr>
          <w:t>ere suggested IUI</w:t>
        </w:r>
      </w:ins>
      <w:r>
        <w:rPr>
          <w:rFonts w:ascii="Times New Roman" w:hAnsi="Times New Roman" w:cs="Times New Roman"/>
          <w:sz w:val="24"/>
          <w:szCs w:val="24"/>
          <w:lang w:val="en-GB"/>
        </w:rPr>
        <w:t xml:space="preserve">, and </w:t>
      </w:r>
      <w:del w:id="186" w:author="Sunu C Thomas" w:date="2020-07-18T10:38:00Z">
        <w:r w:rsidDel="00D14007">
          <w:rPr>
            <w:rFonts w:ascii="Times New Roman" w:hAnsi="Times New Roman" w:cs="Times New Roman"/>
            <w:sz w:val="24"/>
            <w:szCs w:val="24"/>
            <w:lang w:val="en-GB"/>
          </w:rPr>
          <w:delText xml:space="preserve">IVF as the method was </w:delText>
        </w:r>
      </w:del>
      <w:r>
        <w:rPr>
          <w:rFonts w:ascii="Times New Roman" w:hAnsi="Times New Roman" w:cs="Times New Roman"/>
          <w:sz w:val="24"/>
          <w:szCs w:val="24"/>
          <w:lang w:val="en-GB"/>
        </w:rPr>
        <w:t>128 (21.2%)</w:t>
      </w:r>
      <w:ins w:id="187" w:author="Sunu C Thomas" w:date="2020-07-18T10:38:00Z">
        <w:r w:rsidR="00D14007">
          <w:rPr>
            <w:rFonts w:ascii="Times New Roman" w:hAnsi="Times New Roman" w:cs="Times New Roman"/>
            <w:sz w:val="24"/>
            <w:szCs w:val="24"/>
            <w:lang w:val="en-GB"/>
          </w:rPr>
          <w:t xml:space="preserve"> were suggested IVF</w:t>
        </w:r>
      </w:ins>
      <w:r>
        <w:rPr>
          <w:rFonts w:ascii="Times New Roman" w:hAnsi="Times New Roman" w:cs="Times New Roman"/>
          <w:sz w:val="24"/>
          <w:szCs w:val="24"/>
          <w:lang w:val="en-GB"/>
        </w:rPr>
        <w:t xml:space="preserve">. </w:t>
      </w:r>
      <w:del w:id="188" w:author="Sunu C Thomas" w:date="2020-07-18T10:38:00Z">
        <w:r w:rsidDel="00D14007">
          <w:rPr>
            <w:rFonts w:ascii="Times New Roman" w:hAnsi="Times New Roman" w:cs="Times New Roman"/>
            <w:sz w:val="24"/>
            <w:szCs w:val="24"/>
            <w:lang w:val="en-GB"/>
          </w:rPr>
          <w:delText>Out of which</w:delText>
        </w:r>
      </w:del>
      <w:ins w:id="189" w:author="Sunu C Thomas" w:date="2020-07-18T10:38:00Z">
        <w:r w:rsidR="00D14007">
          <w:rPr>
            <w:rFonts w:ascii="Times New Roman" w:hAnsi="Times New Roman" w:cs="Times New Roman"/>
            <w:sz w:val="24"/>
            <w:szCs w:val="24"/>
            <w:lang w:val="en-GB"/>
          </w:rPr>
          <w:t>Among this collective group,</w:t>
        </w:r>
      </w:ins>
      <w:r>
        <w:rPr>
          <w:rFonts w:ascii="Times New Roman" w:hAnsi="Times New Roman" w:cs="Times New Roman"/>
          <w:sz w:val="24"/>
          <w:szCs w:val="24"/>
          <w:lang w:val="en-GB"/>
        </w:rPr>
        <w:t xml:space="preserve"> 115 (19.0%) did not want to continue the treatment suggested by the doctor. </w:t>
      </w:r>
      <w:ins w:id="190" w:author="Sunu C Thomas" w:date="2020-07-18T10:38:00Z">
        <w:r w:rsidR="00D14007">
          <w:rPr>
            <w:rFonts w:ascii="Times New Roman" w:hAnsi="Times New Roman" w:cs="Times New Roman"/>
            <w:sz w:val="24"/>
            <w:szCs w:val="24"/>
            <w:lang w:val="en-GB"/>
          </w:rPr>
          <w:t xml:space="preserve">Two fifths of those suggested IUI (40.6%) and more than three fifths of those suggested IFV (62.5%) did not pursue it as they did not want to take up those treatment options.  </w:t>
        </w:r>
      </w:ins>
    </w:p>
    <w:p w14:paraId="6B06E5D8" w14:textId="77777777" w:rsidR="009305B4" w:rsidRDefault="009305B4" w:rsidP="00D14007">
      <w:pPr>
        <w:pStyle w:val="Default"/>
        <w:jc w:val="both"/>
        <w:rPr>
          <w:ins w:id="191" w:author="Sunu C Thomas" w:date="2020-07-18T10:38:00Z"/>
          <w:rFonts w:ascii="Times New Roman" w:hAnsi="Times New Roman" w:cs="Times New Roman"/>
          <w:sz w:val="24"/>
          <w:szCs w:val="24"/>
          <w:lang w:val="en-GB"/>
        </w:rPr>
      </w:pPr>
    </w:p>
    <w:p w14:paraId="489D7B63" w14:textId="262CF29B" w:rsidR="00B37E2B" w:rsidDel="00D14007" w:rsidRDefault="00AB7638" w:rsidP="003916AE">
      <w:pPr>
        <w:pStyle w:val="Default"/>
        <w:jc w:val="both"/>
        <w:rPr>
          <w:del w:id="192" w:author="Sunu C Thomas" w:date="2020-07-18T10:38:00Z"/>
          <w:rFonts w:ascii="Times New Roman" w:hAnsi="Times New Roman" w:cs="Times New Roman"/>
          <w:sz w:val="24"/>
          <w:szCs w:val="24"/>
          <w:lang w:val="en-GB"/>
        </w:rPr>
      </w:pPr>
      <w:del w:id="193" w:author="Sunu C Thomas" w:date="2020-07-18T10:38:00Z">
        <w:r w:rsidDel="00D14007">
          <w:rPr>
            <w:rFonts w:ascii="Times New Roman" w:hAnsi="Times New Roman" w:cs="Times New Roman"/>
            <w:sz w:val="24"/>
            <w:szCs w:val="24"/>
            <w:lang w:val="en-GB"/>
          </w:rPr>
          <w:delText xml:space="preserve">Among those who were suggested IUI, 40.6% and those suggested IVF, 62.5% did not pursue it </w:delText>
        </w:r>
        <w:r w:rsidR="00CD656F" w:rsidDel="00D14007">
          <w:rPr>
            <w:rFonts w:ascii="Times New Roman" w:hAnsi="Times New Roman" w:cs="Times New Roman"/>
            <w:sz w:val="24"/>
            <w:szCs w:val="24"/>
            <w:lang w:val="en-GB"/>
          </w:rPr>
          <w:delText>since they were not</w:delText>
        </w:r>
        <w:r w:rsidDel="00D14007">
          <w:rPr>
            <w:rFonts w:ascii="Times New Roman" w:hAnsi="Times New Roman" w:cs="Times New Roman"/>
            <w:sz w:val="24"/>
            <w:szCs w:val="24"/>
            <w:lang w:val="en-GB"/>
          </w:rPr>
          <w:delText xml:space="preserve"> interested in continuing the suggested treatment. </w:delText>
        </w:r>
      </w:del>
    </w:p>
    <w:p w14:paraId="5C93688B" w14:textId="17092E47" w:rsidR="00C70DAB" w:rsidDel="00D14007" w:rsidRDefault="00C70DAB" w:rsidP="003916AE">
      <w:pPr>
        <w:pStyle w:val="Default"/>
        <w:jc w:val="both"/>
        <w:rPr>
          <w:del w:id="194" w:author="Sunu C Thomas" w:date="2020-07-18T10:38:00Z"/>
          <w:rFonts w:ascii="Times New Roman" w:hAnsi="Times New Roman" w:cs="Times New Roman"/>
          <w:sz w:val="24"/>
          <w:szCs w:val="24"/>
          <w:lang w:val="en-GB"/>
        </w:rPr>
      </w:pPr>
    </w:p>
    <w:p w14:paraId="5DA81038" w14:textId="77777777" w:rsidR="009305B4" w:rsidRDefault="009305B4" w:rsidP="009305B4">
      <w:pPr>
        <w:pStyle w:val="Default"/>
        <w:jc w:val="both"/>
        <w:rPr>
          <w:ins w:id="195" w:author="Sunu C Thomas" w:date="2020-07-18T10:39:00Z"/>
          <w:rFonts w:ascii="Times New Roman" w:hAnsi="Times New Roman" w:cs="Times New Roman"/>
          <w:sz w:val="24"/>
          <w:szCs w:val="24"/>
          <w:lang w:val="en-GB"/>
        </w:rPr>
      </w:pPr>
      <w:ins w:id="196" w:author="Sunu C Thomas" w:date="2020-07-18T10:39:00Z">
        <w:r>
          <w:rPr>
            <w:rFonts w:ascii="Times New Roman" w:hAnsi="Times New Roman" w:cs="Times New Roman"/>
            <w:sz w:val="24"/>
            <w:szCs w:val="24"/>
            <w:lang w:val="en-GB"/>
          </w:rPr>
          <w:t>When couples shift from one centre to another, the reason for transition can be disinterest in continuing the specific treatment that was suggested like IUI or IVF. This also means they tend to move from modern medicine to other alternate systems of medicine for treatment or alternate methods for resolution of their problem. This transition is demonstrated in table 2, when couples move from centre 1 to centre 2. Table 2 shows the transition of couples from one centre to another.</w:t>
        </w:r>
      </w:ins>
    </w:p>
    <w:p w14:paraId="1E1E85B3" w14:textId="7934121E" w:rsidR="00CE1EFE" w:rsidDel="009305B4" w:rsidRDefault="009B64C1" w:rsidP="003916AE">
      <w:pPr>
        <w:pStyle w:val="Default"/>
        <w:jc w:val="both"/>
        <w:rPr>
          <w:del w:id="197" w:author="Sunu C Thomas" w:date="2020-07-18T10:39:00Z"/>
          <w:rFonts w:ascii="Times New Roman" w:hAnsi="Times New Roman" w:cs="Times New Roman"/>
          <w:sz w:val="24"/>
          <w:szCs w:val="24"/>
          <w:lang w:val="en-GB"/>
        </w:rPr>
      </w:pPr>
      <w:del w:id="198" w:author="Sunu C Thomas" w:date="2020-07-18T10:39:00Z">
        <w:r w:rsidDel="009305B4">
          <w:rPr>
            <w:rFonts w:ascii="Times New Roman" w:hAnsi="Times New Roman" w:cs="Times New Roman"/>
            <w:sz w:val="24"/>
            <w:szCs w:val="24"/>
            <w:lang w:val="en-GB"/>
          </w:rPr>
          <w:delText xml:space="preserve">In different centres the couples will be suggested different treatments and due to many reasons couples tend to stop treatment at a particular centre and may proceed to the next or stop treatment. When such movement happens from one centre to another, the reason for transition can be </w:delText>
        </w:r>
        <w:r w:rsidR="004035B7" w:rsidDel="009305B4">
          <w:rPr>
            <w:rFonts w:ascii="Times New Roman" w:hAnsi="Times New Roman" w:cs="Times New Roman"/>
            <w:sz w:val="24"/>
            <w:szCs w:val="24"/>
            <w:lang w:val="en-GB"/>
          </w:rPr>
          <w:delText>disinterest</w:delText>
        </w:r>
        <w:r w:rsidDel="009305B4">
          <w:rPr>
            <w:rFonts w:ascii="Times New Roman" w:hAnsi="Times New Roman" w:cs="Times New Roman"/>
            <w:sz w:val="24"/>
            <w:szCs w:val="24"/>
            <w:lang w:val="en-GB"/>
          </w:rPr>
          <w:delText xml:space="preserve"> in continuing the specific treatment that </w:delText>
        </w:r>
        <w:r w:rsidR="00B8018C" w:rsidDel="009305B4">
          <w:rPr>
            <w:rFonts w:ascii="Times New Roman" w:hAnsi="Times New Roman" w:cs="Times New Roman"/>
            <w:sz w:val="24"/>
            <w:szCs w:val="24"/>
            <w:lang w:val="en-GB"/>
          </w:rPr>
          <w:delText xml:space="preserve">was </w:delText>
        </w:r>
        <w:r w:rsidDel="009305B4">
          <w:rPr>
            <w:rFonts w:ascii="Times New Roman" w:hAnsi="Times New Roman" w:cs="Times New Roman"/>
            <w:sz w:val="24"/>
            <w:szCs w:val="24"/>
            <w:lang w:val="en-GB"/>
          </w:rPr>
          <w:delText xml:space="preserve">suggested like IUI or IVF. </w:delText>
        </w:r>
        <w:r w:rsidR="00142D2B" w:rsidDel="009305B4">
          <w:rPr>
            <w:rFonts w:ascii="Times New Roman" w:hAnsi="Times New Roman" w:cs="Times New Roman"/>
            <w:sz w:val="24"/>
            <w:szCs w:val="24"/>
            <w:lang w:val="en-GB"/>
          </w:rPr>
          <w:delText xml:space="preserve">This also means they tend to move from modern medicine to other alternate systems of medicine for treatment or alternate methods for resolution of their problem. </w:delText>
        </w:r>
        <w:r w:rsidDel="009305B4">
          <w:rPr>
            <w:rFonts w:ascii="Times New Roman" w:hAnsi="Times New Roman" w:cs="Times New Roman"/>
            <w:sz w:val="24"/>
            <w:szCs w:val="24"/>
            <w:lang w:val="en-GB"/>
          </w:rPr>
          <w:delText xml:space="preserve">This transition is </w:delText>
        </w:r>
        <w:r w:rsidR="00FA38BF" w:rsidDel="009305B4">
          <w:rPr>
            <w:rFonts w:ascii="Times New Roman" w:hAnsi="Times New Roman" w:cs="Times New Roman"/>
            <w:sz w:val="24"/>
            <w:szCs w:val="24"/>
            <w:lang w:val="en-GB"/>
          </w:rPr>
          <w:delText>demonstrated</w:delText>
        </w:r>
        <w:r w:rsidDel="009305B4">
          <w:rPr>
            <w:rFonts w:ascii="Times New Roman" w:hAnsi="Times New Roman" w:cs="Times New Roman"/>
            <w:sz w:val="24"/>
            <w:szCs w:val="24"/>
            <w:lang w:val="en-GB"/>
          </w:rPr>
          <w:delText xml:space="preserve"> in table 1 and 2, when couples move from centre 1 to centre 2 and from centre 2 to centre 3. </w:delText>
        </w:r>
        <w:r w:rsidR="00794BBF" w:rsidDel="009305B4">
          <w:rPr>
            <w:rFonts w:ascii="Times New Roman" w:hAnsi="Times New Roman" w:cs="Times New Roman"/>
            <w:sz w:val="24"/>
            <w:szCs w:val="24"/>
            <w:lang w:val="en-GB"/>
          </w:rPr>
          <w:delText xml:space="preserve">Table </w:delText>
        </w:r>
        <w:r w:rsidR="00A23C6A" w:rsidDel="009305B4">
          <w:rPr>
            <w:rFonts w:ascii="Times New Roman" w:hAnsi="Times New Roman" w:cs="Times New Roman"/>
            <w:sz w:val="24"/>
            <w:szCs w:val="24"/>
            <w:lang w:val="en-GB"/>
          </w:rPr>
          <w:delText>2</w:delText>
        </w:r>
        <w:r w:rsidR="00794BBF" w:rsidDel="009305B4">
          <w:rPr>
            <w:rFonts w:ascii="Times New Roman" w:hAnsi="Times New Roman" w:cs="Times New Roman"/>
            <w:sz w:val="24"/>
            <w:szCs w:val="24"/>
            <w:lang w:val="en-GB"/>
          </w:rPr>
          <w:delText xml:space="preserve"> shows the transition of couples </w:delText>
        </w:r>
        <w:r w:rsidR="00CE1EFE" w:rsidDel="009305B4">
          <w:rPr>
            <w:rFonts w:ascii="Times New Roman" w:hAnsi="Times New Roman" w:cs="Times New Roman"/>
            <w:sz w:val="24"/>
            <w:szCs w:val="24"/>
            <w:lang w:val="en-GB"/>
          </w:rPr>
          <w:delText>from one centre to another.</w:delText>
        </w:r>
      </w:del>
    </w:p>
    <w:p w14:paraId="13FBD868" w14:textId="77777777" w:rsidR="005451F2" w:rsidRPr="00916CAB" w:rsidRDefault="005451F2" w:rsidP="003916AE">
      <w:pPr>
        <w:pStyle w:val="Default"/>
        <w:jc w:val="both"/>
        <w:rPr>
          <w:rFonts w:ascii="Times New Roman" w:hAnsi="Times New Roman" w:cs="Times New Roman"/>
          <w:sz w:val="24"/>
          <w:szCs w:val="24"/>
          <w:lang w:val="en-GB"/>
        </w:rPr>
      </w:pPr>
    </w:p>
    <w:p w14:paraId="3999A24B" w14:textId="77777777" w:rsidR="00FE364A" w:rsidDel="009305B4" w:rsidRDefault="00FE364A" w:rsidP="003916AE">
      <w:pPr>
        <w:pStyle w:val="Default"/>
        <w:jc w:val="both"/>
        <w:rPr>
          <w:del w:id="199" w:author="Sunu C Thomas" w:date="2020-07-18T10:39:00Z"/>
          <w:rFonts w:ascii="Times New Roman" w:hAnsi="Times New Roman" w:cs="Times New Roman"/>
          <w:sz w:val="24"/>
          <w:szCs w:val="24"/>
          <w:lang w:val="en-GB"/>
        </w:rPr>
      </w:pPr>
    </w:p>
    <w:p w14:paraId="0BE49A1D" w14:textId="77777777" w:rsidR="00FE364A" w:rsidDel="009305B4" w:rsidRDefault="00FE364A" w:rsidP="003916AE">
      <w:pPr>
        <w:pStyle w:val="Default"/>
        <w:jc w:val="both"/>
        <w:rPr>
          <w:del w:id="200" w:author="Sunu C Thomas" w:date="2020-07-18T10:39:00Z"/>
          <w:rFonts w:ascii="Times New Roman" w:hAnsi="Times New Roman" w:cs="Times New Roman"/>
          <w:sz w:val="24"/>
          <w:szCs w:val="24"/>
          <w:lang w:val="en-GB"/>
        </w:rPr>
      </w:pPr>
    </w:p>
    <w:p w14:paraId="3575A9B9" w14:textId="77777777" w:rsidR="00FE364A" w:rsidDel="009305B4" w:rsidRDefault="00FE364A" w:rsidP="003916AE">
      <w:pPr>
        <w:pStyle w:val="Default"/>
        <w:jc w:val="both"/>
        <w:rPr>
          <w:del w:id="201" w:author="Sunu C Thomas" w:date="2020-07-18T10:39:00Z"/>
          <w:rFonts w:ascii="Times New Roman" w:hAnsi="Times New Roman" w:cs="Times New Roman"/>
          <w:sz w:val="24"/>
          <w:szCs w:val="24"/>
          <w:lang w:val="en-GB"/>
        </w:rPr>
      </w:pPr>
    </w:p>
    <w:p w14:paraId="3FA9BFFC" w14:textId="1758670A" w:rsidR="00BB131A" w:rsidRDefault="00BB131A"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Table</w:t>
      </w:r>
      <w:r w:rsidR="00A23C6A">
        <w:rPr>
          <w:rFonts w:ascii="Times New Roman" w:hAnsi="Times New Roman" w:cs="Times New Roman"/>
          <w:sz w:val="24"/>
          <w:szCs w:val="24"/>
          <w:lang w:val="en-GB"/>
        </w:rPr>
        <w:t xml:space="preserve"> 2</w:t>
      </w:r>
      <w:r>
        <w:rPr>
          <w:rFonts w:ascii="Times New Roman" w:hAnsi="Times New Roman" w:cs="Times New Roman"/>
          <w:sz w:val="24"/>
          <w:szCs w:val="24"/>
          <w:lang w:val="en-GB"/>
        </w:rPr>
        <w:t xml:space="preserve">:The transition of couples from centre 1 to centre 2, when IUI or IVF is suggested as the treatment </w:t>
      </w:r>
    </w:p>
    <w:tbl>
      <w:tblPr>
        <w:tblStyle w:val="TableGrid"/>
        <w:tblW w:w="0" w:type="auto"/>
        <w:tblInd w:w="108" w:type="dxa"/>
        <w:tblLayout w:type="fixed"/>
        <w:tblLook w:val="04A0" w:firstRow="1" w:lastRow="0" w:firstColumn="1" w:lastColumn="0" w:noHBand="0" w:noVBand="1"/>
      </w:tblPr>
      <w:tblGrid>
        <w:gridCol w:w="596"/>
        <w:gridCol w:w="1134"/>
        <w:gridCol w:w="851"/>
        <w:gridCol w:w="925"/>
        <w:gridCol w:w="1367"/>
        <w:gridCol w:w="1367"/>
        <w:gridCol w:w="1331"/>
        <w:gridCol w:w="1331"/>
      </w:tblGrid>
      <w:tr w:rsidR="007C17C5" w14:paraId="79DB2466" w14:textId="77777777" w:rsidTr="00FE364A">
        <w:tc>
          <w:tcPr>
            <w:tcW w:w="596" w:type="dxa"/>
            <w:vMerge w:val="restart"/>
          </w:tcPr>
          <w:p w14:paraId="6E36F4D8"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134" w:type="dxa"/>
            <w:vMerge w:val="restart"/>
          </w:tcPr>
          <w:p w14:paraId="4D5BFB8D" w14:textId="77777777" w:rsidR="007C17C5" w:rsidRDefault="007C17C5" w:rsidP="003916AE">
            <w:pPr>
              <w:pStyle w:val="Default"/>
              <w:jc w:val="both"/>
              <w:rPr>
                <w:rFonts w:ascii="Times New Roman" w:hAnsi="Times New Roman" w:cs="Times New Roman"/>
                <w:sz w:val="24"/>
                <w:szCs w:val="24"/>
                <w:lang w:val="en-GB"/>
              </w:rPr>
            </w:pPr>
            <w:r>
              <w:rPr>
                <w:rFonts w:ascii="Times New Roman" w:hAnsi="Times New Roman" w:cs="Times New Roman"/>
                <w:sz w:val="24"/>
                <w:szCs w:val="24"/>
                <w:lang w:val="en-GB"/>
              </w:rPr>
              <w:t>Another centre visited</w:t>
            </w:r>
          </w:p>
          <w:p w14:paraId="5CCE3E71" w14:textId="77777777" w:rsidR="007C17C5" w:rsidRDefault="007C17C5" w:rsidP="003916AE">
            <w:pPr>
              <w:pStyle w:val="Default"/>
              <w:jc w:val="both"/>
              <w:rPr>
                <w:rFonts w:ascii="Times New Roman" w:hAnsi="Times New Roman" w:cs="Times New Roman"/>
                <w:sz w:val="24"/>
                <w:szCs w:val="24"/>
                <w:lang w:val="en-GB"/>
              </w:rPr>
            </w:pPr>
          </w:p>
          <w:p w14:paraId="6F3E564E" w14:textId="77777777" w:rsidR="007C17C5" w:rsidRDefault="007C17C5" w:rsidP="003916AE">
            <w:pPr>
              <w:pStyle w:val="Default"/>
              <w:jc w:val="both"/>
              <w:rPr>
                <w:rFonts w:ascii="Times New Roman" w:hAnsi="Times New Roman" w:cs="Times New Roman"/>
                <w:sz w:val="24"/>
                <w:szCs w:val="24"/>
                <w:lang w:val="en-GB"/>
              </w:rPr>
            </w:pPr>
          </w:p>
          <w:p w14:paraId="4581E5B2" w14:textId="7594F1F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n=60</w:t>
            </w:r>
            <w:ins w:id="202" w:author="Sunu C Thomas" w:date="2020-07-18T10:40:00Z">
              <w:r w:rsidR="00E066CE">
                <w:rPr>
                  <w:rFonts w:ascii="Times New Roman" w:hAnsi="Times New Roman" w:cs="Times New Roman"/>
                  <w:sz w:val="24"/>
                  <w:szCs w:val="24"/>
                  <w:lang w:val="en-GB"/>
                </w:rPr>
                <w:t>4</w:t>
              </w:r>
            </w:ins>
            <w:del w:id="203" w:author="Sunu C Thomas" w:date="2020-07-18T10:40:00Z">
              <w:r w:rsidDel="00E066CE">
                <w:rPr>
                  <w:rFonts w:ascii="Times New Roman" w:hAnsi="Times New Roman" w:cs="Times New Roman"/>
                  <w:sz w:val="24"/>
                  <w:szCs w:val="24"/>
                  <w:lang w:val="en-GB"/>
                </w:rPr>
                <w:delText>5</w:delText>
              </w:r>
            </w:del>
          </w:p>
          <w:p w14:paraId="2355C524" w14:textId="77777777" w:rsidR="007C17C5" w:rsidRDefault="007C17C5" w:rsidP="003916AE">
            <w:pPr>
              <w:pStyle w:val="Default"/>
              <w:jc w:val="both"/>
              <w:rPr>
                <w:rFonts w:ascii="Times New Roman" w:hAnsi="Times New Roman" w:cs="Times New Roman"/>
                <w:sz w:val="24"/>
                <w:szCs w:val="24"/>
                <w:lang w:val="en-GB"/>
              </w:rPr>
            </w:pPr>
          </w:p>
        </w:tc>
        <w:tc>
          <w:tcPr>
            <w:tcW w:w="1776" w:type="dxa"/>
            <w:gridSpan w:val="2"/>
          </w:tcPr>
          <w:p w14:paraId="2C78CA00" w14:textId="77777777" w:rsidR="006E33FD"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Suggested treatment in this centre</w:t>
            </w:r>
          </w:p>
          <w:p w14:paraId="30EA2643" w14:textId="77777777" w:rsidR="007C17C5" w:rsidRDefault="006E33FD"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(Centre 1)</w:t>
            </w:r>
          </w:p>
        </w:tc>
        <w:tc>
          <w:tcPr>
            <w:tcW w:w="2734" w:type="dxa"/>
            <w:gridSpan w:val="2"/>
          </w:tcPr>
          <w:p w14:paraId="21CA9E06"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Discontinued since not want to continue the suggested treatment</w:t>
            </w:r>
          </w:p>
        </w:tc>
        <w:tc>
          <w:tcPr>
            <w:tcW w:w="2662" w:type="dxa"/>
            <w:gridSpan w:val="2"/>
          </w:tcPr>
          <w:p w14:paraId="751D232B"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Ayurveda or Homeopathy or alternate methods as next point of care by those who were suggested</w:t>
            </w:r>
          </w:p>
        </w:tc>
      </w:tr>
      <w:tr w:rsidR="007C17C5" w14:paraId="44806929" w14:textId="77777777" w:rsidTr="00FE364A">
        <w:tc>
          <w:tcPr>
            <w:tcW w:w="596" w:type="dxa"/>
            <w:vMerge/>
          </w:tcPr>
          <w:p w14:paraId="67105FF4"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134" w:type="dxa"/>
            <w:vMerge/>
          </w:tcPr>
          <w:p w14:paraId="7A3DFA10"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851" w:type="dxa"/>
          </w:tcPr>
          <w:p w14:paraId="36AF43A1"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IUI </w:t>
            </w:r>
          </w:p>
        </w:tc>
        <w:tc>
          <w:tcPr>
            <w:tcW w:w="925" w:type="dxa"/>
          </w:tcPr>
          <w:p w14:paraId="7CC24F3A"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lang w:val="en-GB"/>
              </w:rPr>
            </w:pPr>
            <w:r>
              <w:rPr>
                <w:rFonts w:ascii="Times New Roman" w:hAnsi="Times New Roman" w:cs="Times New Roman"/>
                <w:sz w:val="24"/>
                <w:szCs w:val="24"/>
                <w:lang w:val="en-GB"/>
              </w:rPr>
              <w:t xml:space="preserve">IVF </w:t>
            </w:r>
          </w:p>
        </w:tc>
        <w:tc>
          <w:tcPr>
            <w:tcW w:w="1367" w:type="dxa"/>
          </w:tcPr>
          <w:p w14:paraId="456658CF" w14:textId="4140BD1E"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ins w:id="204" w:author="Sunu C Thomas" w:date="2020-07-18T10:40:00Z"/>
                <w:rFonts w:ascii="Times New Roman" w:hAnsi="Times New Roman" w:cs="Times New Roman"/>
                <w:sz w:val="24"/>
                <w:szCs w:val="24"/>
                <w:lang w:val="en-GB"/>
              </w:rPr>
            </w:pPr>
            <w:r>
              <w:rPr>
                <w:rFonts w:ascii="Times New Roman" w:hAnsi="Times New Roman" w:cs="Times New Roman"/>
                <w:sz w:val="24"/>
                <w:szCs w:val="24"/>
                <w:lang w:val="en-GB"/>
              </w:rPr>
              <w:t>IUI</w:t>
            </w:r>
          </w:p>
          <w:p w14:paraId="6BA411C5" w14:textId="39896C13" w:rsidR="00E066CE" w:rsidRDefault="00E066CE"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ins w:id="205" w:author="Sunu C Thomas" w:date="2020-07-18T10:40:00Z">
              <w:r w:rsidRPr="00550BC0">
                <w:rPr>
                  <w:rFonts w:ascii="Times New Roman" w:hAnsi="Times New Roman" w:cs="Times New Roman"/>
                  <w:sz w:val="24"/>
                  <w:szCs w:val="24"/>
                  <w:lang w:val="en-GB"/>
                </w:rPr>
                <w:t>(n=5)</w:t>
              </w:r>
            </w:ins>
          </w:p>
          <w:p w14:paraId="0269D70B"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p>
        </w:tc>
        <w:tc>
          <w:tcPr>
            <w:tcW w:w="1367" w:type="dxa"/>
          </w:tcPr>
          <w:p w14:paraId="316B6C4E"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IVF</w:t>
            </w:r>
          </w:p>
          <w:p w14:paraId="0126C5BB" w14:textId="5AE688B8" w:rsidR="007C17C5" w:rsidRDefault="00E066CE"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ins w:id="206" w:author="Sunu C Thomas" w:date="2020-07-18T10:40:00Z">
              <w:r w:rsidRPr="00550BC0">
                <w:rPr>
                  <w:rFonts w:ascii="Times New Roman" w:hAnsi="Times New Roman" w:cs="Times New Roman"/>
                  <w:sz w:val="24"/>
                  <w:szCs w:val="24"/>
                  <w:lang w:val="en-GB"/>
                </w:rPr>
                <w:t>(n=11)</w:t>
              </w:r>
            </w:ins>
          </w:p>
        </w:tc>
        <w:tc>
          <w:tcPr>
            <w:tcW w:w="1331" w:type="dxa"/>
          </w:tcPr>
          <w:p w14:paraId="46637C4E"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ins w:id="207" w:author="Sunu C Thomas" w:date="2020-07-18T10:40:00Z"/>
                <w:rFonts w:ascii="Times New Roman" w:hAnsi="Times New Roman" w:cs="Times New Roman"/>
                <w:sz w:val="24"/>
                <w:szCs w:val="24"/>
                <w:lang w:val="en-GB"/>
              </w:rPr>
            </w:pPr>
            <w:r>
              <w:rPr>
                <w:rFonts w:ascii="Times New Roman" w:hAnsi="Times New Roman" w:cs="Times New Roman"/>
                <w:sz w:val="24"/>
                <w:szCs w:val="24"/>
                <w:lang w:val="en-GB"/>
              </w:rPr>
              <w:t>IUI</w:t>
            </w:r>
          </w:p>
          <w:p w14:paraId="477C55CC" w14:textId="59D26E64" w:rsidR="00E066CE" w:rsidRDefault="00E066CE"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ins w:id="208" w:author="Sunu C Thomas" w:date="2020-07-18T10:41:00Z">
              <w:r w:rsidRPr="00550BC0">
                <w:rPr>
                  <w:rFonts w:ascii="Times New Roman" w:hAnsi="Times New Roman" w:cs="Times New Roman"/>
                  <w:sz w:val="24"/>
                  <w:szCs w:val="24"/>
                  <w:lang w:val="en-GB"/>
                </w:rPr>
                <w:t>(n=5)</w:t>
              </w:r>
            </w:ins>
          </w:p>
        </w:tc>
        <w:tc>
          <w:tcPr>
            <w:tcW w:w="1331" w:type="dxa"/>
          </w:tcPr>
          <w:p w14:paraId="213618AE" w14:textId="77777777" w:rsidR="007C17C5" w:rsidRDefault="007C17C5"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ins w:id="209" w:author="Sunu C Thomas" w:date="2020-07-18T10:41:00Z"/>
                <w:rFonts w:ascii="Times New Roman" w:hAnsi="Times New Roman" w:cs="Times New Roman"/>
                <w:sz w:val="24"/>
                <w:szCs w:val="24"/>
                <w:lang w:val="en-GB"/>
              </w:rPr>
            </w:pPr>
            <w:r>
              <w:rPr>
                <w:rFonts w:ascii="Times New Roman" w:hAnsi="Times New Roman" w:cs="Times New Roman"/>
                <w:sz w:val="24"/>
                <w:szCs w:val="24"/>
                <w:lang w:val="en-GB"/>
              </w:rPr>
              <w:t>IVF</w:t>
            </w:r>
          </w:p>
          <w:p w14:paraId="07F45C2A" w14:textId="4131E262" w:rsidR="00E066CE" w:rsidRDefault="00E066CE"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ins w:id="210" w:author="Sunu C Thomas" w:date="2020-07-18T10:41:00Z">
              <w:r w:rsidRPr="00550BC0">
                <w:rPr>
                  <w:rFonts w:ascii="Times New Roman" w:hAnsi="Times New Roman" w:cs="Times New Roman"/>
                  <w:sz w:val="24"/>
                  <w:szCs w:val="24"/>
                  <w:lang w:val="en-GB"/>
                </w:rPr>
                <w:t>(n=11)</w:t>
              </w:r>
            </w:ins>
          </w:p>
        </w:tc>
      </w:tr>
      <w:tr w:rsidR="00BB131A" w14:paraId="13BE035F" w14:textId="77777777" w:rsidTr="00FE364A">
        <w:tc>
          <w:tcPr>
            <w:tcW w:w="596" w:type="dxa"/>
          </w:tcPr>
          <w:p w14:paraId="0D4F22B0"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Yes </w:t>
            </w:r>
          </w:p>
        </w:tc>
        <w:tc>
          <w:tcPr>
            <w:tcW w:w="1134" w:type="dxa"/>
          </w:tcPr>
          <w:p w14:paraId="2FF276C8" w14:textId="67960B9B"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49</w:t>
            </w:r>
            <w:ins w:id="211" w:author="Sunu C Thomas" w:date="2020-07-18T10:40:00Z">
              <w:r w:rsidR="00E066CE">
                <w:rPr>
                  <w:rFonts w:ascii="Times New Roman" w:hAnsi="Times New Roman" w:cs="Times New Roman"/>
                  <w:sz w:val="24"/>
                  <w:szCs w:val="24"/>
                  <w:lang w:val="en-GB"/>
                </w:rPr>
                <w:t>3</w:t>
              </w:r>
            </w:ins>
            <w:del w:id="212" w:author="Sunu C Thomas" w:date="2020-07-18T10:40:00Z">
              <w:r w:rsidDel="00E066CE">
                <w:rPr>
                  <w:rFonts w:ascii="Times New Roman" w:hAnsi="Times New Roman" w:cs="Times New Roman"/>
                  <w:sz w:val="24"/>
                  <w:szCs w:val="24"/>
                  <w:lang w:val="en-GB"/>
                </w:rPr>
                <w:delText>4</w:delText>
              </w:r>
            </w:del>
          </w:p>
          <w:p w14:paraId="03C39D05" w14:textId="501EE26E"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(81.</w:t>
            </w:r>
            <w:ins w:id="213" w:author="Sunu C Thomas" w:date="2020-07-18T10:40:00Z">
              <w:r w:rsidR="00E066CE">
                <w:rPr>
                  <w:rFonts w:ascii="Times New Roman" w:hAnsi="Times New Roman" w:cs="Times New Roman"/>
                  <w:sz w:val="24"/>
                  <w:szCs w:val="24"/>
                  <w:lang w:val="en-GB"/>
                </w:rPr>
                <w:t>6</w:t>
              </w:r>
            </w:ins>
            <w:del w:id="214" w:author="Sunu C Thomas" w:date="2020-07-18T10:40:00Z">
              <w:r w:rsidDel="00E066CE">
                <w:rPr>
                  <w:rFonts w:ascii="Times New Roman" w:hAnsi="Times New Roman" w:cs="Times New Roman"/>
                  <w:sz w:val="24"/>
                  <w:szCs w:val="24"/>
                  <w:lang w:val="en-GB"/>
                </w:rPr>
                <w:delText>7</w:delText>
              </w:r>
            </w:del>
            <w:r>
              <w:rPr>
                <w:rFonts w:ascii="Times New Roman" w:hAnsi="Times New Roman" w:cs="Times New Roman"/>
                <w:sz w:val="24"/>
                <w:szCs w:val="24"/>
                <w:lang w:val="en-GB"/>
              </w:rPr>
              <w:t>)</w:t>
            </w:r>
          </w:p>
        </w:tc>
        <w:tc>
          <w:tcPr>
            <w:tcW w:w="851" w:type="dxa"/>
          </w:tcPr>
          <w:p w14:paraId="026B6B70"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5</w:t>
            </w:r>
          </w:p>
          <w:p w14:paraId="6E055804"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(1.0)</w:t>
            </w:r>
          </w:p>
        </w:tc>
        <w:tc>
          <w:tcPr>
            <w:tcW w:w="925" w:type="dxa"/>
          </w:tcPr>
          <w:p w14:paraId="5E0E715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11</w:t>
            </w:r>
          </w:p>
          <w:p w14:paraId="6B1FDA85"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(2.2)</w:t>
            </w:r>
          </w:p>
        </w:tc>
        <w:tc>
          <w:tcPr>
            <w:tcW w:w="1367" w:type="dxa"/>
          </w:tcPr>
          <w:p w14:paraId="400F0312"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1AF5B2F7"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(40.0)</w:t>
            </w:r>
          </w:p>
        </w:tc>
        <w:tc>
          <w:tcPr>
            <w:tcW w:w="1367" w:type="dxa"/>
          </w:tcPr>
          <w:p w14:paraId="5EDF7702"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7</w:t>
            </w:r>
          </w:p>
          <w:p w14:paraId="3DE57A4B"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(63.6)</w:t>
            </w:r>
          </w:p>
        </w:tc>
        <w:tc>
          <w:tcPr>
            <w:tcW w:w="1331" w:type="dxa"/>
          </w:tcPr>
          <w:p w14:paraId="27915EA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w:t>
            </w:r>
          </w:p>
          <w:p w14:paraId="0EE9B4A5"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(80.0)</w:t>
            </w:r>
          </w:p>
        </w:tc>
        <w:tc>
          <w:tcPr>
            <w:tcW w:w="1331" w:type="dxa"/>
          </w:tcPr>
          <w:p w14:paraId="36C3CE5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4</w:t>
            </w:r>
          </w:p>
          <w:p w14:paraId="10CFECD9"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(36.4)</w:t>
            </w:r>
          </w:p>
        </w:tc>
      </w:tr>
      <w:tr w:rsidR="00BB131A" w14:paraId="0411571C" w14:textId="77777777" w:rsidTr="00FE364A">
        <w:tc>
          <w:tcPr>
            <w:tcW w:w="596" w:type="dxa"/>
          </w:tcPr>
          <w:p w14:paraId="7B941260"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1134" w:type="dxa"/>
          </w:tcPr>
          <w:p w14:paraId="7A91D5EC" w14:textId="7182B6E8"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111 (18.</w:t>
            </w:r>
            <w:ins w:id="215" w:author="Sunu C Thomas" w:date="2020-07-18T10:40:00Z">
              <w:r w:rsidR="00E066CE">
                <w:rPr>
                  <w:rFonts w:ascii="Times New Roman" w:hAnsi="Times New Roman" w:cs="Times New Roman"/>
                  <w:sz w:val="24"/>
                  <w:szCs w:val="24"/>
                  <w:lang w:val="en-GB"/>
                </w:rPr>
                <w:t>4</w:t>
              </w:r>
            </w:ins>
            <w:del w:id="216" w:author="Sunu C Thomas" w:date="2020-07-18T10:40:00Z">
              <w:r w:rsidDel="00E066CE">
                <w:rPr>
                  <w:rFonts w:ascii="Times New Roman" w:hAnsi="Times New Roman" w:cs="Times New Roman"/>
                  <w:sz w:val="24"/>
                  <w:szCs w:val="24"/>
                  <w:lang w:val="en-GB"/>
                </w:rPr>
                <w:delText>3</w:delText>
              </w:r>
            </w:del>
            <w:r>
              <w:rPr>
                <w:rFonts w:ascii="Times New Roman" w:hAnsi="Times New Roman" w:cs="Times New Roman"/>
                <w:sz w:val="24"/>
                <w:szCs w:val="24"/>
                <w:lang w:val="en-GB"/>
              </w:rPr>
              <w:t>)</w:t>
            </w:r>
          </w:p>
        </w:tc>
        <w:tc>
          <w:tcPr>
            <w:tcW w:w="851" w:type="dxa"/>
          </w:tcPr>
          <w:p w14:paraId="47C8B20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w:t>
            </w:r>
          </w:p>
          <w:p w14:paraId="7963652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(1.8)</w:t>
            </w:r>
          </w:p>
        </w:tc>
        <w:tc>
          <w:tcPr>
            <w:tcW w:w="925" w:type="dxa"/>
          </w:tcPr>
          <w:p w14:paraId="752D61FC"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w:t>
            </w:r>
          </w:p>
          <w:p w14:paraId="6914FD73"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(2.7)</w:t>
            </w:r>
          </w:p>
        </w:tc>
        <w:tc>
          <w:tcPr>
            <w:tcW w:w="1367" w:type="dxa"/>
          </w:tcPr>
          <w:p w14:paraId="654C1D2F"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367" w:type="dxa"/>
          </w:tcPr>
          <w:p w14:paraId="3408904E"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1</w:t>
            </w:r>
          </w:p>
          <w:p w14:paraId="4794E052"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(33.3)</w:t>
            </w:r>
          </w:p>
        </w:tc>
        <w:tc>
          <w:tcPr>
            <w:tcW w:w="1331" w:type="dxa"/>
          </w:tcPr>
          <w:p w14:paraId="356E776A"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331" w:type="dxa"/>
          </w:tcPr>
          <w:p w14:paraId="69E7FE3D" w14:textId="77777777" w:rsidR="00BB131A"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cs="Times New Roman"/>
                <w:sz w:val="24"/>
                <w:szCs w:val="24"/>
                <w:lang w:val="en-GB"/>
              </w:rPr>
            </w:pPr>
            <w:r>
              <w:rPr>
                <w:rFonts w:ascii="Times New Roman" w:hAnsi="Times New Roman" w:cs="Times New Roman"/>
                <w:sz w:val="24"/>
                <w:szCs w:val="24"/>
                <w:lang w:val="en-GB"/>
              </w:rPr>
              <w:t>-</w:t>
            </w:r>
          </w:p>
        </w:tc>
      </w:tr>
    </w:tbl>
    <w:p w14:paraId="284784B2" w14:textId="77777777" w:rsidR="00BB131A" w:rsidRDefault="00BB131A" w:rsidP="003916AE">
      <w:pPr>
        <w:pStyle w:val="Default"/>
        <w:jc w:val="both"/>
        <w:rPr>
          <w:rFonts w:ascii="Times New Roman" w:hAnsi="Times New Roman" w:cs="Times New Roman"/>
          <w:sz w:val="24"/>
          <w:szCs w:val="24"/>
          <w:lang w:val="en-GB"/>
        </w:rPr>
      </w:pPr>
    </w:p>
    <w:p w14:paraId="5ABA6AFE" w14:textId="663B23F6" w:rsidR="006C4754" w:rsidDel="002078E6" w:rsidRDefault="006C4754" w:rsidP="003916AE">
      <w:pPr>
        <w:pStyle w:val="Default"/>
        <w:jc w:val="both"/>
        <w:rPr>
          <w:del w:id="217" w:author="Sunu C Thomas" w:date="2020-07-18T10:41:00Z"/>
          <w:rFonts w:ascii="Times New Roman" w:hAnsi="Times New Roman" w:cs="Times New Roman"/>
          <w:sz w:val="24"/>
          <w:szCs w:val="24"/>
          <w:lang w:val="en-GB"/>
        </w:rPr>
      </w:pPr>
      <w:del w:id="218" w:author="Sunu C Thomas" w:date="2020-07-18T10:41:00Z">
        <w:r w:rsidDel="002078E6">
          <w:rPr>
            <w:rFonts w:ascii="Times New Roman" w:hAnsi="Times New Roman" w:cs="Times New Roman"/>
            <w:sz w:val="24"/>
            <w:szCs w:val="24"/>
            <w:lang w:val="en-GB"/>
          </w:rPr>
          <w:delText xml:space="preserve">It is also to be noted here that </w:delText>
        </w:r>
        <w:r w:rsidR="008806EF" w:rsidDel="002078E6">
          <w:rPr>
            <w:rFonts w:ascii="Times New Roman" w:hAnsi="Times New Roman" w:cs="Times New Roman"/>
            <w:sz w:val="24"/>
            <w:szCs w:val="24"/>
            <w:lang w:val="en-GB"/>
          </w:rPr>
          <w:delText xml:space="preserve">among </w:delText>
        </w:r>
        <w:r w:rsidDel="002078E6">
          <w:rPr>
            <w:rFonts w:ascii="Times New Roman" w:hAnsi="Times New Roman" w:cs="Times New Roman"/>
            <w:sz w:val="24"/>
            <w:szCs w:val="24"/>
            <w:lang w:val="en-GB"/>
          </w:rPr>
          <w:delText xml:space="preserve">the couples who were seeking treatment </w:delText>
        </w:r>
        <w:r w:rsidR="008806EF" w:rsidDel="002078E6">
          <w:rPr>
            <w:rFonts w:ascii="Times New Roman" w:hAnsi="Times New Roman" w:cs="Times New Roman"/>
            <w:sz w:val="24"/>
            <w:szCs w:val="24"/>
            <w:lang w:val="en-GB"/>
          </w:rPr>
          <w:delText>in the</w:delText>
        </w:r>
        <w:r w:rsidDel="002078E6">
          <w:rPr>
            <w:rFonts w:ascii="Times New Roman" w:hAnsi="Times New Roman" w:cs="Times New Roman"/>
            <w:sz w:val="24"/>
            <w:szCs w:val="24"/>
            <w:lang w:val="en-GB"/>
          </w:rPr>
          <w:delText xml:space="preserve"> first centre, 39 (6.4%) had </w:delText>
        </w:r>
        <w:r w:rsidR="008806EF" w:rsidDel="002078E6">
          <w:rPr>
            <w:rFonts w:ascii="Times New Roman" w:hAnsi="Times New Roman" w:cs="Times New Roman"/>
            <w:sz w:val="24"/>
            <w:szCs w:val="24"/>
            <w:lang w:val="en-GB"/>
          </w:rPr>
          <w:delText>undergone</w:delText>
        </w:r>
        <w:r w:rsidDel="002078E6">
          <w:rPr>
            <w:rFonts w:ascii="Times New Roman" w:hAnsi="Times New Roman" w:cs="Times New Roman"/>
            <w:sz w:val="24"/>
            <w:szCs w:val="24"/>
            <w:lang w:val="en-GB"/>
          </w:rPr>
          <w:delText xml:space="preserve"> IUI, and 1(0.7%)had undergone IVF</w:delText>
        </w:r>
        <w:r w:rsidR="008806EF" w:rsidDel="002078E6">
          <w:rPr>
            <w:rFonts w:ascii="Times New Roman" w:hAnsi="Times New Roman" w:cs="Times New Roman"/>
            <w:sz w:val="24"/>
            <w:szCs w:val="24"/>
            <w:lang w:val="en-GB"/>
          </w:rPr>
          <w:delText>. While this has increased to 42 (8.5%) who had undergone IUI and 8 (1.6%) had undergone IVF</w:delText>
        </w:r>
        <w:r w:rsidR="00836F1A" w:rsidDel="002078E6">
          <w:rPr>
            <w:rFonts w:ascii="Times New Roman" w:hAnsi="Times New Roman" w:cs="Times New Roman"/>
            <w:sz w:val="24"/>
            <w:szCs w:val="24"/>
            <w:lang w:val="en-GB"/>
          </w:rPr>
          <w:delText xml:space="preserve"> in the second centre</w:delText>
        </w:r>
        <w:r w:rsidR="008806EF" w:rsidDel="002078E6">
          <w:rPr>
            <w:rFonts w:ascii="Times New Roman" w:hAnsi="Times New Roman" w:cs="Times New Roman"/>
            <w:sz w:val="24"/>
            <w:szCs w:val="24"/>
            <w:lang w:val="en-GB"/>
          </w:rPr>
          <w:delText xml:space="preserve">. </w:delText>
        </w:r>
      </w:del>
    </w:p>
    <w:p w14:paraId="7EE7CB99" w14:textId="05DF878A" w:rsidR="00B36CD6" w:rsidDel="002078E6" w:rsidRDefault="00B36CD6" w:rsidP="003916AE">
      <w:pPr>
        <w:pStyle w:val="Default"/>
        <w:jc w:val="both"/>
        <w:rPr>
          <w:del w:id="219" w:author="Sunu C Thomas" w:date="2020-07-18T10:41:00Z"/>
          <w:rFonts w:ascii="Times New Roman" w:hAnsi="Times New Roman" w:cs="Times New Roman"/>
          <w:sz w:val="24"/>
          <w:szCs w:val="24"/>
          <w:lang w:val="en-GB"/>
        </w:rPr>
      </w:pPr>
    </w:p>
    <w:p w14:paraId="7EFF59CA" w14:textId="5F1AE3AD" w:rsidR="00BB131A" w:rsidDel="002078E6" w:rsidRDefault="00BB131A" w:rsidP="003916AE">
      <w:pPr>
        <w:pStyle w:val="Default"/>
        <w:jc w:val="both"/>
        <w:rPr>
          <w:del w:id="220" w:author="Sunu C Thomas" w:date="2020-07-18T10:41:00Z"/>
          <w:rFonts w:ascii="Times New Roman" w:hAnsi="Times New Roman" w:cs="Times New Roman"/>
          <w:sz w:val="24"/>
          <w:szCs w:val="24"/>
          <w:lang w:val="en-GB"/>
        </w:rPr>
      </w:pPr>
      <w:del w:id="221" w:author="Sunu C Thomas" w:date="2020-07-18T10:41:00Z">
        <w:r w:rsidDel="002078E6">
          <w:rPr>
            <w:rFonts w:ascii="Times New Roman" w:hAnsi="Times New Roman" w:cs="Times New Roman"/>
            <w:sz w:val="24"/>
            <w:szCs w:val="24"/>
            <w:lang w:val="en-GB"/>
          </w:rPr>
          <w:delText>Table</w:delText>
        </w:r>
        <w:r w:rsidR="00A23C6A" w:rsidDel="002078E6">
          <w:rPr>
            <w:rFonts w:ascii="Times New Roman" w:hAnsi="Times New Roman" w:cs="Times New Roman"/>
            <w:sz w:val="24"/>
            <w:szCs w:val="24"/>
            <w:lang w:val="en-GB"/>
          </w:rPr>
          <w:delText xml:space="preserve"> 3</w:delText>
        </w:r>
        <w:r w:rsidDel="002078E6">
          <w:rPr>
            <w:rFonts w:ascii="Times New Roman" w:hAnsi="Times New Roman" w:cs="Times New Roman"/>
            <w:sz w:val="24"/>
            <w:szCs w:val="24"/>
            <w:lang w:val="en-GB"/>
          </w:rPr>
          <w:delText xml:space="preserve">:The transition of couples from centre 2 to centre 3, when IUI or IVF is suggested as the treatment </w:delText>
        </w:r>
      </w:del>
    </w:p>
    <w:tbl>
      <w:tblPr>
        <w:tblStyle w:val="TableGrid"/>
        <w:tblW w:w="0" w:type="auto"/>
        <w:tblLayout w:type="fixed"/>
        <w:tblLook w:val="04A0" w:firstRow="1" w:lastRow="0" w:firstColumn="1" w:lastColumn="0" w:noHBand="0" w:noVBand="1"/>
      </w:tblPr>
      <w:tblGrid>
        <w:gridCol w:w="704"/>
        <w:gridCol w:w="1134"/>
        <w:gridCol w:w="851"/>
        <w:gridCol w:w="925"/>
        <w:gridCol w:w="1367"/>
        <w:gridCol w:w="1367"/>
        <w:gridCol w:w="1331"/>
        <w:gridCol w:w="1331"/>
      </w:tblGrid>
      <w:tr w:rsidR="00BB131A" w:rsidDel="002078E6" w14:paraId="5ADFAA29" w14:textId="1C939FD0" w:rsidTr="00B15EE4">
        <w:trPr>
          <w:del w:id="222" w:author="Sunu C Thomas" w:date="2020-07-18T10:41:00Z"/>
        </w:trPr>
        <w:tc>
          <w:tcPr>
            <w:tcW w:w="704" w:type="dxa"/>
          </w:tcPr>
          <w:p w14:paraId="25248E26" w14:textId="259D58AA"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23" w:author="Sunu C Thomas" w:date="2020-07-18T10:41:00Z"/>
                <w:rFonts w:ascii="Times New Roman" w:hAnsi="Times New Roman" w:cs="Times New Roman"/>
                <w:sz w:val="24"/>
                <w:szCs w:val="24"/>
                <w:lang w:val="en-GB"/>
              </w:rPr>
            </w:pPr>
          </w:p>
        </w:tc>
        <w:tc>
          <w:tcPr>
            <w:tcW w:w="1134" w:type="dxa"/>
          </w:tcPr>
          <w:p w14:paraId="066E13B6" w14:textId="7E29D4B2"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24" w:author="Sunu C Thomas" w:date="2020-07-18T10:41:00Z"/>
                <w:rFonts w:ascii="Times New Roman" w:hAnsi="Times New Roman" w:cs="Times New Roman"/>
                <w:sz w:val="24"/>
                <w:szCs w:val="24"/>
                <w:lang w:val="en-GB"/>
              </w:rPr>
            </w:pPr>
            <w:del w:id="225" w:author="Sunu C Thomas" w:date="2020-07-18T10:41:00Z">
              <w:r w:rsidDel="002078E6">
                <w:rPr>
                  <w:rFonts w:ascii="Times New Roman" w:hAnsi="Times New Roman" w:cs="Times New Roman"/>
                  <w:sz w:val="24"/>
                  <w:szCs w:val="24"/>
                  <w:lang w:val="en-GB"/>
                </w:rPr>
                <w:delText>n=494</w:delText>
              </w:r>
            </w:del>
          </w:p>
        </w:tc>
        <w:tc>
          <w:tcPr>
            <w:tcW w:w="1776" w:type="dxa"/>
            <w:gridSpan w:val="2"/>
          </w:tcPr>
          <w:p w14:paraId="47F6E0AB" w14:textId="79B45838"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del w:id="226" w:author="Sunu C Thomas" w:date="2020-07-18T10:41:00Z"/>
                <w:rFonts w:ascii="Times New Roman" w:hAnsi="Times New Roman" w:cs="Times New Roman"/>
                <w:sz w:val="24"/>
                <w:szCs w:val="24"/>
                <w:lang w:val="en-GB"/>
              </w:rPr>
            </w:pPr>
            <w:del w:id="227" w:author="Sunu C Thomas" w:date="2020-07-18T10:41:00Z">
              <w:r w:rsidDel="002078E6">
                <w:rPr>
                  <w:rFonts w:ascii="Times New Roman" w:hAnsi="Times New Roman" w:cs="Times New Roman"/>
                  <w:sz w:val="24"/>
                  <w:szCs w:val="24"/>
                  <w:lang w:val="en-GB"/>
                </w:rPr>
                <w:delText>Suggested treatment in this centre</w:delText>
              </w:r>
            </w:del>
          </w:p>
          <w:p w14:paraId="6515D8C2" w14:textId="7BEB462F" w:rsidR="0019515B" w:rsidDel="002078E6" w:rsidRDefault="0019515B"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del w:id="228" w:author="Sunu C Thomas" w:date="2020-07-18T10:41:00Z"/>
                <w:rFonts w:ascii="Times New Roman" w:hAnsi="Times New Roman" w:cs="Times New Roman"/>
                <w:sz w:val="24"/>
                <w:szCs w:val="24"/>
                <w:lang w:val="en-GB"/>
              </w:rPr>
            </w:pPr>
            <w:del w:id="229" w:author="Sunu C Thomas" w:date="2020-07-18T10:41:00Z">
              <w:r w:rsidDel="002078E6">
                <w:rPr>
                  <w:rFonts w:ascii="Times New Roman" w:hAnsi="Times New Roman" w:cs="Times New Roman"/>
                  <w:sz w:val="24"/>
                  <w:szCs w:val="24"/>
                  <w:lang w:val="en-GB"/>
                </w:rPr>
                <w:delText>(Centre 2)</w:delText>
              </w:r>
            </w:del>
          </w:p>
        </w:tc>
        <w:tc>
          <w:tcPr>
            <w:tcW w:w="2734" w:type="dxa"/>
            <w:gridSpan w:val="2"/>
          </w:tcPr>
          <w:p w14:paraId="1229861D" w14:textId="235B0B43"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30" w:author="Sunu C Thomas" w:date="2020-07-18T10:41:00Z"/>
                <w:rFonts w:ascii="Times New Roman" w:hAnsi="Times New Roman" w:cs="Times New Roman"/>
                <w:sz w:val="24"/>
                <w:szCs w:val="24"/>
                <w:lang w:val="en-GB"/>
              </w:rPr>
            </w:pPr>
            <w:del w:id="231" w:author="Sunu C Thomas" w:date="2020-07-18T10:41:00Z">
              <w:r w:rsidDel="002078E6">
                <w:rPr>
                  <w:rFonts w:ascii="Times New Roman" w:hAnsi="Times New Roman" w:cs="Times New Roman"/>
                  <w:sz w:val="24"/>
                  <w:szCs w:val="24"/>
                  <w:lang w:val="en-GB"/>
                </w:rPr>
                <w:delText>Discontinued since not want to continue the suggested treatment</w:delText>
              </w:r>
            </w:del>
          </w:p>
        </w:tc>
        <w:tc>
          <w:tcPr>
            <w:tcW w:w="2662" w:type="dxa"/>
            <w:gridSpan w:val="2"/>
          </w:tcPr>
          <w:p w14:paraId="5E0AAEC5" w14:textId="7A474E4B" w:rsidR="00BB131A" w:rsidDel="002078E6" w:rsidRDefault="006A3AE6"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del w:id="232" w:author="Sunu C Thomas" w:date="2020-07-18T10:41:00Z"/>
                <w:rFonts w:ascii="Times New Roman" w:hAnsi="Times New Roman" w:cs="Times New Roman"/>
                <w:sz w:val="24"/>
                <w:szCs w:val="24"/>
                <w:lang w:val="en-GB"/>
              </w:rPr>
            </w:pPr>
            <w:del w:id="233" w:author="Sunu C Thomas" w:date="2020-07-18T10:41:00Z">
              <w:r w:rsidDel="002078E6">
                <w:rPr>
                  <w:rFonts w:ascii="Times New Roman" w:hAnsi="Times New Roman" w:cs="Times New Roman"/>
                  <w:sz w:val="24"/>
                  <w:szCs w:val="24"/>
                  <w:lang w:val="en-GB"/>
                </w:rPr>
                <w:delText>Ayurveda or Homeopathy or alternate methods as next point of care by those who were suggested</w:delText>
              </w:r>
            </w:del>
          </w:p>
        </w:tc>
      </w:tr>
      <w:tr w:rsidR="00BB131A" w:rsidDel="002078E6" w14:paraId="1BDB8F01" w14:textId="12563E0E" w:rsidTr="00B15EE4">
        <w:trPr>
          <w:del w:id="234" w:author="Sunu C Thomas" w:date="2020-07-18T10:41:00Z"/>
        </w:trPr>
        <w:tc>
          <w:tcPr>
            <w:tcW w:w="704" w:type="dxa"/>
          </w:tcPr>
          <w:p w14:paraId="518FC4A1" w14:textId="6666BF1C"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35" w:author="Sunu C Thomas" w:date="2020-07-18T10:41:00Z"/>
                <w:rFonts w:ascii="Times New Roman" w:hAnsi="Times New Roman" w:cs="Times New Roman"/>
                <w:sz w:val="24"/>
                <w:szCs w:val="24"/>
                <w:lang w:val="en-GB"/>
              </w:rPr>
            </w:pPr>
          </w:p>
        </w:tc>
        <w:tc>
          <w:tcPr>
            <w:tcW w:w="1134" w:type="dxa"/>
          </w:tcPr>
          <w:p w14:paraId="1377373F" w14:textId="3C39A64E"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36" w:author="Sunu C Thomas" w:date="2020-07-18T10:41:00Z"/>
                <w:rFonts w:ascii="Times New Roman" w:hAnsi="Times New Roman" w:cs="Times New Roman"/>
                <w:sz w:val="24"/>
                <w:szCs w:val="24"/>
                <w:lang w:val="en-GB"/>
              </w:rPr>
            </w:pPr>
            <w:del w:id="237" w:author="Sunu C Thomas" w:date="2020-07-18T10:41:00Z">
              <w:r w:rsidDel="002078E6">
                <w:rPr>
                  <w:rFonts w:ascii="Times New Roman" w:hAnsi="Times New Roman" w:cs="Times New Roman"/>
                  <w:sz w:val="24"/>
                  <w:szCs w:val="24"/>
                  <w:lang w:val="en-GB"/>
                </w:rPr>
                <w:delText>Another centre visited</w:delText>
              </w:r>
            </w:del>
          </w:p>
        </w:tc>
        <w:tc>
          <w:tcPr>
            <w:tcW w:w="851" w:type="dxa"/>
          </w:tcPr>
          <w:p w14:paraId="5F8F2ECC" w14:textId="47570A08"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38" w:author="Sunu C Thomas" w:date="2020-07-18T10:41:00Z"/>
                <w:rFonts w:ascii="Times New Roman" w:hAnsi="Times New Roman" w:cs="Times New Roman"/>
                <w:sz w:val="24"/>
                <w:szCs w:val="24"/>
                <w:lang w:val="en-GB"/>
              </w:rPr>
            </w:pPr>
            <w:del w:id="239" w:author="Sunu C Thomas" w:date="2020-07-18T10:41:00Z">
              <w:r w:rsidDel="002078E6">
                <w:rPr>
                  <w:rFonts w:ascii="Times New Roman" w:hAnsi="Times New Roman" w:cs="Times New Roman"/>
                  <w:sz w:val="24"/>
                  <w:szCs w:val="24"/>
                  <w:lang w:val="en-GB"/>
                </w:rPr>
                <w:delText xml:space="preserve">IUI </w:delText>
              </w:r>
            </w:del>
          </w:p>
        </w:tc>
        <w:tc>
          <w:tcPr>
            <w:tcW w:w="925" w:type="dxa"/>
          </w:tcPr>
          <w:p w14:paraId="130329D2" w14:textId="42263727"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rPr>
                <w:del w:id="240" w:author="Sunu C Thomas" w:date="2020-07-18T10:41:00Z"/>
                <w:rFonts w:ascii="Times New Roman" w:hAnsi="Times New Roman" w:cs="Times New Roman"/>
                <w:sz w:val="24"/>
                <w:szCs w:val="24"/>
                <w:lang w:val="en-GB"/>
              </w:rPr>
            </w:pPr>
            <w:del w:id="241" w:author="Sunu C Thomas" w:date="2020-07-18T10:41:00Z">
              <w:r w:rsidDel="002078E6">
                <w:rPr>
                  <w:rFonts w:ascii="Times New Roman" w:hAnsi="Times New Roman" w:cs="Times New Roman"/>
                  <w:sz w:val="24"/>
                  <w:szCs w:val="24"/>
                  <w:lang w:val="en-GB"/>
                </w:rPr>
                <w:delText xml:space="preserve">IVF </w:delText>
              </w:r>
            </w:del>
          </w:p>
        </w:tc>
        <w:tc>
          <w:tcPr>
            <w:tcW w:w="1367" w:type="dxa"/>
          </w:tcPr>
          <w:p w14:paraId="7B680B5E" w14:textId="65984624"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42" w:author="Sunu C Thomas" w:date="2020-07-18T10:41:00Z"/>
                <w:rFonts w:ascii="Times New Roman" w:hAnsi="Times New Roman" w:cs="Times New Roman"/>
                <w:sz w:val="24"/>
                <w:szCs w:val="24"/>
                <w:lang w:val="en-GB"/>
              </w:rPr>
            </w:pPr>
            <w:del w:id="243" w:author="Sunu C Thomas" w:date="2020-07-18T10:41:00Z">
              <w:r w:rsidDel="002078E6">
                <w:rPr>
                  <w:rFonts w:ascii="Times New Roman" w:hAnsi="Times New Roman" w:cs="Times New Roman"/>
                  <w:sz w:val="24"/>
                  <w:szCs w:val="24"/>
                  <w:lang w:val="en-GB"/>
                </w:rPr>
                <w:delText>IUI</w:delText>
              </w:r>
            </w:del>
          </w:p>
          <w:p w14:paraId="61890A2F" w14:textId="1DC7B5E9"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44" w:author="Sunu C Thomas" w:date="2020-07-18T10:41:00Z"/>
                <w:rFonts w:ascii="Times New Roman" w:hAnsi="Times New Roman" w:cs="Times New Roman"/>
                <w:sz w:val="24"/>
                <w:szCs w:val="24"/>
                <w:lang w:val="en-GB"/>
              </w:rPr>
            </w:pPr>
          </w:p>
        </w:tc>
        <w:tc>
          <w:tcPr>
            <w:tcW w:w="1367" w:type="dxa"/>
          </w:tcPr>
          <w:p w14:paraId="6158A2C9" w14:textId="6D9B7343"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45" w:author="Sunu C Thomas" w:date="2020-07-18T10:41:00Z"/>
                <w:rFonts w:ascii="Times New Roman" w:hAnsi="Times New Roman" w:cs="Times New Roman"/>
                <w:sz w:val="24"/>
                <w:szCs w:val="24"/>
                <w:lang w:val="en-GB"/>
              </w:rPr>
            </w:pPr>
            <w:del w:id="246" w:author="Sunu C Thomas" w:date="2020-07-18T10:41:00Z">
              <w:r w:rsidDel="002078E6">
                <w:rPr>
                  <w:rFonts w:ascii="Times New Roman" w:hAnsi="Times New Roman" w:cs="Times New Roman"/>
                  <w:sz w:val="24"/>
                  <w:szCs w:val="24"/>
                  <w:lang w:val="en-GB"/>
                </w:rPr>
                <w:delText>IVF</w:delText>
              </w:r>
            </w:del>
          </w:p>
          <w:p w14:paraId="2069E093" w14:textId="7FA1CC85"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47" w:author="Sunu C Thomas" w:date="2020-07-18T10:41:00Z"/>
                <w:rFonts w:ascii="Times New Roman" w:hAnsi="Times New Roman" w:cs="Times New Roman"/>
                <w:sz w:val="24"/>
                <w:szCs w:val="24"/>
                <w:lang w:val="en-GB"/>
              </w:rPr>
            </w:pPr>
          </w:p>
        </w:tc>
        <w:tc>
          <w:tcPr>
            <w:tcW w:w="1331" w:type="dxa"/>
          </w:tcPr>
          <w:p w14:paraId="18D91BEE" w14:textId="34DCFB69"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48" w:author="Sunu C Thomas" w:date="2020-07-18T10:41:00Z"/>
                <w:rFonts w:ascii="Times New Roman" w:hAnsi="Times New Roman" w:cs="Times New Roman"/>
                <w:sz w:val="24"/>
                <w:szCs w:val="24"/>
                <w:lang w:val="en-GB"/>
              </w:rPr>
            </w:pPr>
            <w:del w:id="249" w:author="Sunu C Thomas" w:date="2020-07-18T10:41:00Z">
              <w:r w:rsidDel="002078E6">
                <w:rPr>
                  <w:rFonts w:ascii="Times New Roman" w:hAnsi="Times New Roman" w:cs="Times New Roman"/>
                  <w:sz w:val="24"/>
                  <w:szCs w:val="24"/>
                  <w:lang w:val="en-GB"/>
                </w:rPr>
                <w:delText>IUI</w:delText>
              </w:r>
            </w:del>
          </w:p>
        </w:tc>
        <w:tc>
          <w:tcPr>
            <w:tcW w:w="1331" w:type="dxa"/>
          </w:tcPr>
          <w:p w14:paraId="5C113999" w14:textId="1FD03A38"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50" w:author="Sunu C Thomas" w:date="2020-07-18T10:41:00Z"/>
                <w:rFonts w:ascii="Times New Roman" w:hAnsi="Times New Roman" w:cs="Times New Roman"/>
                <w:sz w:val="24"/>
                <w:szCs w:val="24"/>
                <w:lang w:val="en-GB"/>
              </w:rPr>
            </w:pPr>
            <w:del w:id="251" w:author="Sunu C Thomas" w:date="2020-07-18T10:41:00Z">
              <w:r w:rsidDel="002078E6">
                <w:rPr>
                  <w:rFonts w:ascii="Times New Roman" w:hAnsi="Times New Roman" w:cs="Times New Roman"/>
                  <w:sz w:val="24"/>
                  <w:szCs w:val="24"/>
                  <w:lang w:val="en-GB"/>
                </w:rPr>
                <w:delText>IVF</w:delText>
              </w:r>
            </w:del>
          </w:p>
        </w:tc>
      </w:tr>
      <w:tr w:rsidR="00BB131A" w:rsidDel="002078E6" w14:paraId="0A8A90DB" w14:textId="12079825" w:rsidTr="00324C22">
        <w:trPr>
          <w:del w:id="252" w:author="Sunu C Thomas" w:date="2020-07-18T10:41:00Z"/>
        </w:trPr>
        <w:tc>
          <w:tcPr>
            <w:tcW w:w="704" w:type="dxa"/>
            <w:tcBorders>
              <w:bottom w:val="single" w:sz="4" w:space="0" w:color="auto"/>
            </w:tcBorders>
          </w:tcPr>
          <w:p w14:paraId="5109ECD5" w14:textId="744D1B3C"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53" w:author="Sunu C Thomas" w:date="2020-07-18T10:41:00Z"/>
                <w:rFonts w:ascii="Times New Roman" w:hAnsi="Times New Roman" w:cs="Times New Roman"/>
                <w:sz w:val="24"/>
                <w:szCs w:val="24"/>
                <w:lang w:val="en-GB"/>
              </w:rPr>
            </w:pPr>
            <w:del w:id="254" w:author="Sunu C Thomas" w:date="2020-07-18T10:41:00Z">
              <w:r w:rsidDel="002078E6">
                <w:rPr>
                  <w:rFonts w:ascii="Times New Roman" w:hAnsi="Times New Roman" w:cs="Times New Roman"/>
                  <w:sz w:val="24"/>
                  <w:szCs w:val="24"/>
                  <w:lang w:val="en-GB"/>
                </w:rPr>
                <w:delText xml:space="preserve">Yes </w:delText>
              </w:r>
            </w:del>
          </w:p>
        </w:tc>
        <w:tc>
          <w:tcPr>
            <w:tcW w:w="1134" w:type="dxa"/>
          </w:tcPr>
          <w:p w14:paraId="04CF8E8F" w14:textId="146316ED"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55" w:author="Sunu C Thomas" w:date="2020-07-18T10:41:00Z"/>
                <w:rFonts w:ascii="Times New Roman" w:hAnsi="Times New Roman" w:cs="Times New Roman"/>
                <w:sz w:val="24"/>
                <w:szCs w:val="24"/>
                <w:lang w:val="en-GB"/>
              </w:rPr>
            </w:pPr>
            <w:del w:id="256" w:author="Sunu C Thomas" w:date="2020-07-18T10:41:00Z">
              <w:r w:rsidDel="002078E6">
                <w:rPr>
                  <w:rFonts w:ascii="Times New Roman" w:hAnsi="Times New Roman" w:cs="Times New Roman"/>
                  <w:sz w:val="24"/>
                  <w:szCs w:val="24"/>
                  <w:lang w:val="en-GB"/>
                </w:rPr>
                <w:delText>367</w:delText>
              </w:r>
            </w:del>
          </w:p>
          <w:p w14:paraId="299CBBFF" w14:textId="36C13B3D"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57" w:author="Sunu C Thomas" w:date="2020-07-18T10:41:00Z"/>
                <w:rFonts w:ascii="Times New Roman" w:hAnsi="Times New Roman" w:cs="Times New Roman"/>
                <w:sz w:val="24"/>
                <w:szCs w:val="24"/>
                <w:lang w:val="en-GB"/>
              </w:rPr>
            </w:pPr>
            <w:del w:id="258" w:author="Sunu C Thomas" w:date="2020-07-18T10:41:00Z">
              <w:r w:rsidDel="002078E6">
                <w:rPr>
                  <w:rFonts w:ascii="Times New Roman" w:hAnsi="Times New Roman" w:cs="Times New Roman"/>
                  <w:sz w:val="24"/>
                  <w:szCs w:val="24"/>
                  <w:lang w:val="en-GB"/>
                </w:rPr>
                <w:delText>(74.3)</w:delText>
              </w:r>
            </w:del>
          </w:p>
        </w:tc>
        <w:tc>
          <w:tcPr>
            <w:tcW w:w="851" w:type="dxa"/>
          </w:tcPr>
          <w:p w14:paraId="7CE4FA61" w14:textId="60C24DA5"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59" w:author="Sunu C Thomas" w:date="2020-07-18T10:41:00Z"/>
                <w:rFonts w:ascii="Times New Roman" w:hAnsi="Times New Roman" w:cs="Times New Roman"/>
                <w:sz w:val="24"/>
                <w:szCs w:val="24"/>
                <w:lang w:val="en-GB"/>
              </w:rPr>
            </w:pPr>
            <w:del w:id="260" w:author="Sunu C Thomas" w:date="2020-07-18T10:41:00Z">
              <w:r w:rsidDel="002078E6">
                <w:rPr>
                  <w:rFonts w:ascii="Times New Roman" w:hAnsi="Times New Roman" w:cs="Times New Roman"/>
                  <w:sz w:val="24"/>
                  <w:szCs w:val="24"/>
                  <w:lang w:val="en-GB"/>
                </w:rPr>
                <w:delText>4</w:delText>
              </w:r>
            </w:del>
          </w:p>
          <w:p w14:paraId="776645C9" w14:textId="6CAE27EF"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61" w:author="Sunu C Thomas" w:date="2020-07-18T10:41:00Z"/>
                <w:rFonts w:ascii="Times New Roman" w:hAnsi="Times New Roman" w:cs="Times New Roman"/>
                <w:sz w:val="24"/>
                <w:szCs w:val="24"/>
                <w:lang w:val="en-GB"/>
              </w:rPr>
            </w:pPr>
            <w:del w:id="262" w:author="Sunu C Thomas" w:date="2020-07-18T10:41:00Z">
              <w:r w:rsidDel="002078E6">
                <w:rPr>
                  <w:rFonts w:ascii="Times New Roman" w:hAnsi="Times New Roman" w:cs="Times New Roman"/>
                  <w:sz w:val="24"/>
                  <w:szCs w:val="24"/>
                  <w:lang w:val="en-GB"/>
                </w:rPr>
                <w:delText>(1.1)</w:delText>
              </w:r>
            </w:del>
          </w:p>
        </w:tc>
        <w:tc>
          <w:tcPr>
            <w:tcW w:w="925" w:type="dxa"/>
          </w:tcPr>
          <w:p w14:paraId="29901540" w14:textId="39DEDB28"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63" w:author="Sunu C Thomas" w:date="2020-07-18T10:41:00Z"/>
                <w:rFonts w:ascii="Times New Roman" w:hAnsi="Times New Roman" w:cs="Times New Roman"/>
                <w:sz w:val="24"/>
                <w:szCs w:val="24"/>
                <w:lang w:val="en-GB"/>
              </w:rPr>
            </w:pPr>
            <w:del w:id="264" w:author="Sunu C Thomas" w:date="2020-07-18T10:41:00Z">
              <w:r w:rsidDel="002078E6">
                <w:rPr>
                  <w:rFonts w:ascii="Times New Roman" w:hAnsi="Times New Roman" w:cs="Times New Roman"/>
                  <w:sz w:val="24"/>
                  <w:szCs w:val="24"/>
                  <w:lang w:val="en-GB"/>
                </w:rPr>
                <w:delText>28</w:delText>
              </w:r>
            </w:del>
          </w:p>
          <w:p w14:paraId="178BFB04" w14:textId="1A08750C"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65" w:author="Sunu C Thomas" w:date="2020-07-18T10:41:00Z"/>
                <w:rFonts w:ascii="Times New Roman" w:hAnsi="Times New Roman" w:cs="Times New Roman"/>
                <w:sz w:val="24"/>
                <w:szCs w:val="24"/>
                <w:lang w:val="en-GB"/>
              </w:rPr>
            </w:pPr>
            <w:del w:id="266" w:author="Sunu C Thomas" w:date="2020-07-18T10:41:00Z">
              <w:r w:rsidDel="002078E6">
                <w:rPr>
                  <w:rFonts w:ascii="Times New Roman" w:hAnsi="Times New Roman" w:cs="Times New Roman"/>
                  <w:sz w:val="24"/>
                  <w:szCs w:val="24"/>
                  <w:lang w:val="en-GB"/>
                </w:rPr>
                <w:delText>(7.6)</w:delText>
              </w:r>
            </w:del>
          </w:p>
        </w:tc>
        <w:tc>
          <w:tcPr>
            <w:tcW w:w="1367" w:type="dxa"/>
          </w:tcPr>
          <w:p w14:paraId="702975DB" w14:textId="137A7EF2"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67" w:author="Sunu C Thomas" w:date="2020-07-18T10:41:00Z"/>
                <w:rFonts w:ascii="Times New Roman" w:hAnsi="Times New Roman" w:cs="Times New Roman"/>
                <w:sz w:val="24"/>
                <w:szCs w:val="24"/>
                <w:lang w:val="en-GB"/>
              </w:rPr>
            </w:pPr>
            <w:del w:id="268" w:author="Sunu C Thomas" w:date="2020-07-18T10:41:00Z">
              <w:r w:rsidDel="002078E6">
                <w:rPr>
                  <w:rFonts w:ascii="Times New Roman" w:hAnsi="Times New Roman" w:cs="Times New Roman"/>
                  <w:sz w:val="24"/>
                  <w:szCs w:val="24"/>
                  <w:lang w:val="en-GB"/>
                </w:rPr>
                <w:delText>2</w:delText>
              </w:r>
            </w:del>
          </w:p>
          <w:p w14:paraId="019B559D" w14:textId="00C1C8F7"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69" w:author="Sunu C Thomas" w:date="2020-07-18T10:41:00Z"/>
                <w:rFonts w:ascii="Times New Roman" w:hAnsi="Times New Roman" w:cs="Times New Roman"/>
                <w:sz w:val="24"/>
                <w:szCs w:val="24"/>
                <w:lang w:val="en-GB"/>
              </w:rPr>
            </w:pPr>
            <w:del w:id="270" w:author="Sunu C Thomas" w:date="2020-07-18T10:41:00Z">
              <w:r w:rsidDel="002078E6">
                <w:rPr>
                  <w:rFonts w:ascii="Times New Roman" w:hAnsi="Times New Roman" w:cs="Times New Roman"/>
                  <w:sz w:val="24"/>
                  <w:szCs w:val="24"/>
                  <w:lang w:val="en-GB"/>
                </w:rPr>
                <w:delText>(50.0)</w:delText>
              </w:r>
            </w:del>
          </w:p>
        </w:tc>
        <w:tc>
          <w:tcPr>
            <w:tcW w:w="1367" w:type="dxa"/>
          </w:tcPr>
          <w:p w14:paraId="3F300FAC" w14:textId="3CA696BD"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71" w:author="Sunu C Thomas" w:date="2020-07-18T10:41:00Z"/>
                <w:rFonts w:ascii="Times New Roman" w:hAnsi="Times New Roman" w:cs="Times New Roman"/>
                <w:sz w:val="24"/>
                <w:szCs w:val="24"/>
                <w:lang w:val="en-GB"/>
              </w:rPr>
            </w:pPr>
            <w:del w:id="272" w:author="Sunu C Thomas" w:date="2020-07-18T10:41:00Z">
              <w:r w:rsidDel="002078E6">
                <w:rPr>
                  <w:rFonts w:ascii="Times New Roman" w:hAnsi="Times New Roman" w:cs="Times New Roman"/>
                  <w:sz w:val="24"/>
                  <w:szCs w:val="24"/>
                  <w:lang w:val="en-GB"/>
                </w:rPr>
                <w:delText>19</w:delText>
              </w:r>
            </w:del>
          </w:p>
          <w:p w14:paraId="31D616B3" w14:textId="1C9B0177"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73" w:author="Sunu C Thomas" w:date="2020-07-18T10:41:00Z"/>
                <w:rFonts w:ascii="Times New Roman" w:hAnsi="Times New Roman" w:cs="Times New Roman"/>
                <w:sz w:val="24"/>
                <w:szCs w:val="24"/>
                <w:lang w:val="en-GB"/>
              </w:rPr>
            </w:pPr>
            <w:del w:id="274" w:author="Sunu C Thomas" w:date="2020-07-18T10:41:00Z">
              <w:r w:rsidDel="002078E6">
                <w:rPr>
                  <w:rFonts w:ascii="Times New Roman" w:hAnsi="Times New Roman" w:cs="Times New Roman"/>
                  <w:sz w:val="24"/>
                  <w:szCs w:val="24"/>
                  <w:lang w:val="en-GB"/>
                </w:rPr>
                <w:delText>(67.9)</w:delText>
              </w:r>
            </w:del>
          </w:p>
        </w:tc>
        <w:tc>
          <w:tcPr>
            <w:tcW w:w="1331" w:type="dxa"/>
          </w:tcPr>
          <w:p w14:paraId="7D318E77" w14:textId="22D7574E"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75" w:author="Sunu C Thomas" w:date="2020-07-18T10:41:00Z"/>
                <w:rFonts w:ascii="Times New Roman" w:hAnsi="Times New Roman" w:cs="Times New Roman"/>
                <w:sz w:val="24"/>
                <w:szCs w:val="24"/>
                <w:lang w:val="en-GB"/>
              </w:rPr>
            </w:pPr>
            <w:del w:id="276" w:author="Sunu C Thomas" w:date="2020-07-18T10:41:00Z">
              <w:r w:rsidDel="002078E6">
                <w:rPr>
                  <w:rFonts w:ascii="Times New Roman" w:hAnsi="Times New Roman" w:cs="Times New Roman"/>
                  <w:sz w:val="24"/>
                  <w:szCs w:val="24"/>
                  <w:lang w:val="en-GB"/>
                </w:rPr>
                <w:delText>2</w:delText>
              </w:r>
            </w:del>
          </w:p>
          <w:p w14:paraId="71336955" w14:textId="55581D13"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77" w:author="Sunu C Thomas" w:date="2020-07-18T10:41:00Z"/>
                <w:rFonts w:ascii="Times New Roman" w:hAnsi="Times New Roman" w:cs="Times New Roman"/>
                <w:sz w:val="24"/>
                <w:szCs w:val="24"/>
                <w:lang w:val="en-GB"/>
              </w:rPr>
            </w:pPr>
            <w:del w:id="278" w:author="Sunu C Thomas" w:date="2020-07-18T10:41:00Z">
              <w:r w:rsidDel="002078E6">
                <w:rPr>
                  <w:rFonts w:ascii="Times New Roman" w:hAnsi="Times New Roman" w:cs="Times New Roman"/>
                  <w:sz w:val="24"/>
                  <w:szCs w:val="24"/>
                  <w:lang w:val="en-GB"/>
                </w:rPr>
                <w:delText>(50.0)</w:delText>
              </w:r>
            </w:del>
          </w:p>
        </w:tc>
        <w:tc>
          <w:tcPr>
            <w:tcW w:w="1331" w:type="dxa"/>
          </w:tcPr>
          <w:p w14:paraId="5C5CD6B1" w14:textId="779011CE"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79" w:author="Sunu C Thomas" w:date="2020-07-18T10:41:00Z"/>
                <w:rFonts w:ascii="Times New Roman" w:hAnsi="Times New Roman" w:cs="Times New Roman"/>
                <w:sz w:val="24"/>
                <w:szCs w:val="24"/>
                <w:lang w:val="en-GB"/>
              </w:rPr>
            </w:pPr>
            <w:del w:id="280" w:author="Sunu C Thomas" w:date="2020-07-18T10:41:00Z">
              <w:r w:rsidDel="002078E6">
                <w:rPr>
                  <w:rFonts w:ascii="Times New Roman" w:hAnsi="Times New Roman" w:cs="Times New Roman"/>
                  <w:sz w:val="24"/>
                  <w:szCs w:val="24"/>
                  <w:lang w:val="en-GB"/>
                </w:rPr>
                <w:delText>8</w:delText>
              </w:r>
            </w:del>
          </w:p>
          <w:p w14:paraId="70A52508" w14:textId="6583F2D4"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81" w:author="Sunu C Thomas" w:date="2020-07-18T10:41:00Z"/>
                <w:rFonts w:ascii="Times New Roman" w:hAnsi="Times New Roman" w:cs="Times New Roman"/>
                <w:sz w:val="24"/>
                <w:szCs w:val="24"/>
                <w:lang w:val="en-GB"/>
              </w:rPr>
            </w:pPr>
            <w:del w:id="282" w:author="Sunu C Thomas" w:date="2020-07-18T10:41:00Z">
              <w:r w:rsidDel="002078E6">
                <w:rPr>
                  <w:rFonts w:ascii="Times New Roman" w:hAnsi="Times New Roman" w:cs="Times New Roman"/>
                  <w:sz w:val="24"/>
                  <w:szCs w:val="24"/>
                  <w:lang w:val="en-GB"/>
                </w:rPr>
                <w:delText>(28.6)</w:delText>
              </w:r>
            </w:del>
          </w:p>
        </w:tc>
      </w:tr>
      <w:tr w:rsidR="00BB131A" w:rsidDel="002078E6" w14:paraId="0FDDCAF0" w14:textId="1BB6192A" w:rsidTr="00324C22">
        <w:trPr>
          <w:del w:id="283" w:author="Sunu C Thomas" w:date="2020-07-18T10:41:00Z"/>
        </w:trPr>
        <w:tc>
          <w:tcPr>
            <w:tcW w:w="704" w:type="dxa"/>
            <w:tcBorders>
              <w:bottom w:val="single" w:sz="8" w:space="0" w:color="auto"/>
            </w:tcBorders>
          </w:tcPr>
          <w:p w14:paraId="00E3D93C" w14:textId="504A1185"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84" w:author="Sunu C Thomas" w:date="2020-07-18T10:41:00Z"/>
                <w:rFonts w:ascii="Times New Roman" w:hAnsi="Times New Roman" w:cs="Times New Roman"/>
                <w:sz w:val="24"/>
                <w:szCs w:val="24"/>
                <w:lang w:val="en-GB"/>
              </w:rPr>
            </w:pPr>
            <w:del w:id="285" w:author="Sunu C Thomas" w:date="2020-07-18T10:41:00Z">
              <w:r w:rsidDel="002078E6">
                <w:rPr>
                  <w:rFonts w:ascii="Times New Roman" w:hAnsi="Times New Roman" w:cs="Times New Roman"/>
                  <w:sz w:val="24"/>
                  <w:szCs w:val="24"/>
                  <w:lang w:val="en-GB"/>
                </w:rPr>
                <w:delText>No</w:delText>
              </w:r>
            </w:del>
          </w:p>
        </w:tc>
        <w:tc>
          <w:tcPr>
            <w:tcW w:w="1134" w:type="dxa"/>
          </w:tcPr>
          <w:p w14:paraId="401184B3" w14:textId="3996C5C4"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86" w:author="Sunu C Thomas" w:date="2020-07-18T10:41:00Z"/>
                <w:rFonts w:ascii="Times New Roman" w:hAnsi="Times New Roman" w:cs="Times New Roman"/>
                <w:sz w:val="24"/>
                <w:szCs w:val="24"/>
                <w:lang w:val="en-GB"/>
              </w:rPr>
            </w:pPr>
            <w:del w:id="287" w:author="Sunu C Thomas" w:date="2020-07-18T10:41:00Z">
              <w:r w:rsidDel="002078E6">
                <w:rPr>
                  <w:rFonts w:ascii="Times New Roman" w:hAnsi="Times New Roman" w:cs="Times New Roman"/>
                  <w:sz w:val="24"/>
                  <w:szCs w:val="24"/>
                  <w:lang w:val="en-GB"/>
                </w:rPr>
                <w:delText>127</w:delText>
              </w:r>
            </w:del>
          </w:p>
          <w:p w14:paraId="7B1C9FD1" w14:textId="40117524"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88" w:author="Sunu C Thomas" w:date="2020-07-18T10:41:00Z"/>
                <w:rFonts w:ascii="Times New Roman" w:hAnsi="Times New Roman" w:cs="Times New Roman"/>
                <w:sz w:val="24"/>
                <w:szCs w:val="24"/>
                <w:lang w:val="en-GB"/>
              </w:rPr>
            </w:pPr>
            <w:del w:id="289" w:author="Sunu C Thomas" w:date="2020-07-18T10:41:00Z">
              <w:r w:rsidDel="002078E6">
                <w:rPr>
                  <w:rFonts w:ascii="Times New Roman" w:hAnsi="Times New Roman" w:cs="Times New Roman"/>
                  <w:sz w:val="24"/>
                  <w:szCs w:val="24"/>
                  <w:lang w:val="en-GB"/>
                </w:rPr>
                <w:delText>(25.7)</w:delText>
              </w:r>
            </w:del>
          </w:p>
        </w:tc>
        <w:tc>
          <w:tcPr>
            <w:tcW w:w="851" w:type="dxa"/>
          </w:tcPr>
          <w:p w14:paraId="142C0399" w14:textId="236ABCEA"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90" w:author="Sunu C Thomas" w:date="2020-07-18T10:41:00Z"/>
                <w:rFonts w:ascii="Times New Roman" w:hAnsi="Times New Roman" w:cs="Times New Roman"/>
                <w:sz w:val="24"/>
                <w:szCs w:val="24"/>
                <w:lang w:val="en-GB"/>
              </w:rPr>
            </w:pPr>
            <w:del w:id="291" w:author="Sunu C Thomas" w:date="2020-07-18T10:41:00Z">
              <w:r w:rsidDel="002078E6">
                <w:rPr>
                  <w:rFonts w:ascii="Times New Roman" w:hAnsi="Times New Roman" w:cs="Times New Roman"/>
                  <w:sz w:val="24"/>
                  <w:szCs w:val="24"/>
                  <w:lang w:val="en-GB"/>
                </w:rPr>
                <w:delText>4</w:delText>
              </w:r>
            </w:del>
          </w:p>
          <w:p w14:paraId="7792C2FF" w14:textId="74981AC8"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92" w:author="Sunu C Thomas" w:date="2020-07-18T10:41:00Z"/>
                <w:rFonts w:ascii="Times New Roman" w:hAnsi="Times New Roman" w:cs="Times New Roman"/>
                <w:sz w:val="24"/>
                <w:szCs w:val="24"/>
                <w:lang w:val="en-GB"/>
              </w:rPr>
            </w:pPr>
            <w:del w:id="293" w:author="Sunu C Thomas" w:date="2020-07-18T10:41:00Z">
              <w:r w:rsidDel="002078E6">
                <w:rPr>
                  <w:rFonts w:ascii="Times New Roman" w:hAnsi="Times New Roman" w:cs="Times New Roman"/>
                  <w:sz w:val="24"/>
                  <w:szCs w:val="24"/>
                  <w:lang w:val="en-GB"/>
                </w:rPr>
                <w:delText>(3.2)</w:delText>
              </w:r>
            </w:del>
          </w:p>
        </w:tc>
        <w:tc>
          <w:tcPr>
            <w:tcW w:w="925" w:type="dxa"/>
          </w:tcPr>
          <w:p w14:paraId="544F963D" w14:textId="15FC19E6"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94" w:author="Sunu C Thomas" w:date="2020-07-18T10:41:00Z"/>
                <w:rFonts w:ascii="Times New Roman" w:hAnsi="Times New Roman" w:cs="Times New Roman"/>
                <w:sz w:val="24"/>
                <w:szCs w:val="24"/>
                <w:lang w:val="en-GB"/>
              </w:rPr>
            </w:pPr>
            <w:del w:id="295" w:author="Sunu C Thomas" w:date="2020-07-18T10:41:00Z">
              <w:r w:rsidDel="002078E6">
                <w:rPr>
                  <w:rFonts w:ascii="Times New Roman" w:hAnsi="Times New Roman" w:cs="Times New Roman"/>
                  <w:sz w:val="24"/>
                  <w:szCs w:val="24"/>
                  <w:lang w:val="en-GB"/>
                </w:rPr>
                <w:delText>6</w:delText>
              </w:r>
            </w:del>
          </w:p>
          <w:p w14:paraId="0C4387B1" w14:textId="03E3257D"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96" w:author="Sunu C Thomas" w:date="2020-07-18T10:41:00Z"/>
                <w:rFonts w:ascii="Times New Roman" w:hAnsi="Times New Roman" w:cs="Times New Roman"/>
                <w:sz w:val="24"/>
                <w:szCs w:val="24"/>
                <w:lang w:val="en-GB"/>
              </w:rPr>
            </w:pPr>
            <w:del w:id="297" w:author="Sunu C Thomas" w:date="2020-07-18T10:41:00Z">
              <w:r w:rsidDel="002078E6">
                <w:rPr>
                  <w:rFonts w:ascii="Times New Roman" w:hAnsi="Times New Roman" w:cs="Times New Roman"/>
                  <w:sz w:val="24"/>
                  <w:szCs w:val="24"/>
                  <w:lang w:val="en-GB"/>
                </w:rPr>
                <w:delText>(4.7)</w:delText>
              </w:r>
            </w:del>
          </w:p>
        </w:tc>
        <w:tc>
          <w:tcPr>
            <w:tcW w:w="1367" w:type="dxa"/>
          </w:tcPr>
          <w:p w14:paraId="15B94980" w14:textId="79188A55"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298" w:author="Sunu C Thomas" w:date="2020-07-18T10:41:00Z"/>
                <w:rFonts w:ascii="Times New Roman" w:hAnsi="Times New Roman" w:cs="Times New Roman"/>
                <w:sz w:val="24"/>
                <w:szCs w:val="24"/>
                <w:lang w:val="en-GB"/>
              </w:rPr>
            </w:pPr>
            <w:del w:id="299" w:author="Sunu C Thomas" w:date="2020-07-18T10:41:00Z">
              <w:r w:rsidDel="002078E6">
                <w:rPr>
                  <w:rFonts w:ascii="Times New Roman" w:hAnsi="Times New Roman" w:cs="Times New Roman"/>
                  <w:sz w:val="24"/>
                  <w:szCs w:val="24"/>
                  <w:lang w:val="en-GB"/>
                </w:rPr>
                <w:delText>1</w:delText>
              </w:r>
            </w:del>
          </w:p>
          <w:p w14:paraId="00456FD2" w14:textId="6F334810"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300" w:author="Sunu C Thomas" w:date="2020-07-18T10:41:00Z"/>
                <w:rFonts w:ascii="Times New Roman" w:hAnsi="Times New Roman" w:cs="Times New Roman"/>
                <w:sz w:val="24"/>
                <w:szCs w:val="24"/>
                <w:lang w:val="en-GB"/>
              </w:rPr>
            </w:pPr>
            <w:del w:id="301" w:author="Sunu C Thomas" w:date="2020-07-18T10:41:00Z">
              <w:r w:rsidDel="002078E6">
                <w:rPr>
                  <w:rFonts w:ascii="Times New Roman" w:hAnsi="Times New Roman" w:cs="Times New Roman"/>
                  <w:sz w:val="24"/>
                  <w:szCs w:val="24"/>
                  <w:lang w:val="en-GB"/>
                </w:rPr>
                <w:delText>(25.0)</w:delText>
              </w:r>
            </w:del>
          </w:p>
        </w:tc>
        <w:tc>
          <w:tcPr>
            <w:tcW w:w="1367" w:type="dxa"/>
          </w:tcPr>
          <w:p w14:paraId="02DF873C" w14:textId="1B4C2BC1"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302" w:author="Sunu C Thomas" w:date="2020-07-18T10:41:00Z"/>
                <w:rFonts w:ascii="Times New Roman" w:hAnsi="Times New Roman" w:cs="Times New Roman"/>
                <w:sz w:val="24"/>
                <w:szCs w:val="24"/>
                <w:lang w:val="en-GB"/>
              </w:rPr>
            </w:pPr>
            <w:del w:id="303" w:author="Sunu C Thomas" w:date="2020-07-18T10:41:00Z">
              <w:r w:rsidDel="002078E6">
                <w:rPr>
                  <w:rFonts w:ascii="Times New Roman" w:hAnsi="Times New Roman" w:cs="Times New Roman"/>
                  <w:sz w:val="24"/>
                  <w:szCs w:val="24"/>
                  <w:lang w:val="en-GB"/>
                </w:rPr>
                <w:delText>2</w:delText>
              </w:r>
            </w:del>
          </w:p>
          <w:p w14:paraId="5453C843" w14:textId="66B69509"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304" w:author="Sunu C Thomas" w:date="2020-07-18T10:41:00Z"/>
                <w:rFonts w:ascii="Times New Roman" w:hAnsi="Times New Roman" w:cs="Times New Roman"/>
                <w:sz w:val="24"/>
                <w:szCs w:val="24"/>
                <w:lang w:val="en-GB"/>
              </w:rPr>
            </w:pPr>
            <w:del w:id="305" w:author="Sunu C Thomas" w:date="2020-07-18T10:41:00Z">
              <w:r w:rsidDel="002078E6">
                <w:rPr>
                  <w:rFonts w:ascii="Times New Roman" w:hAnsi="Times New Roman" w:cs="Times New Roman"/>
                  <w:sz w:val="24"/>
                  <w:szCs w:val="24"/>
                  <w:lang w:val="en-GB"/>
                </w:rPr>
                <w:delText>(33.3)</w:delText>
              </w:r>
            </w:del>
          </w:p>
        </w:tc>
        <w:tc>
          <w:tcPr>
            <w:tcW w:w="1331" w:type="dxa"/>
          </w:tcPr>
          <w:p w14:paraId="2D3694C9" w14:textId="27A8E207"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306" w:author="Sunu C Thomas" w:date="2020-07-18T10:41:00Z"/>
                <w:rFonts w:ascii="Times New Roman" w:hAnsi="Times New Roman" w:cs="Times New Roman"/>
                <w:sz w:val="24"/>
                <w:szCs w:val="24"/>
                <w:lang w:val="en-GB"/>
              </w:rPr>
            </w:pPr>
            <w:del w:id="307" w:author="Sunu C Thomas" w:date="2020-07-18T10:41:00Z">
              <w:r w:rsidDel="002078E6">
                <w:rPr>
                  <w:rFonts w:ascii="Times New Roman" w:hAnsi="Times New Roman" w:cs="Times New Roman"/>
                  <w:sz w:val="24"/>
                  <w:szCs w:val="24"/>
                  <w:lang w:val="en-GB"/>
                </w:rPr>
                <w:delText>-</w:delText>
              </w:r>
            </w:del>
          </w:p>
        </w:tc>
        <w:tc>
          <w:tcPr>
            <w:tcW w:w="1331" w:type="dxa"/>
          </w:tcPr>
          <w:p w14:paraId="21F6B07F" w14:textId="6AE2D945" w:rsidR="00BB131A" w:rsidDel="002078E6" w:rsidRDefault="00BB131A" w:rsidP="003916AE">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del w:id="308" w:author="Sunu C Thomas" w:date="2020-07-18T10:41:00Z"/>
                <w:rFonts w:ascii="Times New Roman" w:hAnsi="Times New Roman" w:cs="Times New Roman"/>
                <w:sz w:val="24"/>
                <w:szCs w:val="24"/>
                <w:lang w:val="en-GB"/>
              </w:rPr>
            </w:pPr>
            <w:del w:id="309" w:author="Sunu C Thomas" w:date="2020-07-18T10:41:00Z">
              <w:r w:rsidDel="002078E6">
                <w:rPr>
                  <w:rFonts w:ascii="Times New Roman" w:hAnsi="Times New Roman" w:cs="Times New Roman"/>
                  <w:sz w:val="24"/>
                  <w:szCs w:val="24"/>
                  <w:lang w:val="en-GB"/>
                </w:rPr>
                <w:delText>-</w:delText>
              </w:r>
            </w:del>
          </w:p>
        </w:tc>
      </w:tr>
    </w:tbl>
    <w:p w14:paraId="4ABF01A6" w14:textId="77777777" w:rsidR="00BB131A" w:rsidRDefault="00BB131A" w:rsidP="003916AE">
      <w:pPr>
        <w:pStyle w:val="Default"/>
        <w:jc w:val="both"/>
        <w:rPr>
          <w:rFonts w:ascii="Times New Roman" w:hAnsi="Times New Roman" w:cs="Times New Roman"/>
          <w:sz w:val="24"/>
          <w:szCs w:val="24"/>
          <w:lang w:val="en-GB"/>
        </w:rPr>
      </w:pPr>
    </w:p>
    <w:p w14:paraId="44192615" w14:textId="77777777" w:rsidR="002078E6" w:rsidRDefault="002078E6" w:rsidP="002078E6">
      <w:pPr>
        <w:pStyle w:val="Default"/>
        <w:jc w:val="both"/>
        <w:rPr>
          <w:ins w:id="310" w:author="Sunu C Thomas" w:date="2020-07-18T10:41:00Z"/>
          <w:rFonts w:ascii="Times New Roman" w:hAnsi="Times New Roman" w:cs="Times New Roman"/>
          <w:sz w:val="24"/>
          <w:szCs w:val="24"/>
          <w:lang w:val="en-GB"/>
        </w:rPr>
      </w:pPr>
      <w:ins w:id="311" w:author="Sunu C Thomas" w:date="2020-07-18T10:41:00Z">
        <w:r>
          <w:rPr>
            <w:rFonts w:ascii="Times New Roman" w:hAnsi="Times New Roman" w:cs="Times New Roman"/>
            <w:sz w:val="24"/>
            <w:szCs w:val="24"/>
            <w:lang w:val="en-GB"/>
          </w:rPr>
          <w:lastRenderedPageBreak/>
          <w:t xml:space="preserve">A possible reason for not wanting to undergo IUI or IVF is the assumption that  a donor sperm will be part of the treatment or that they are told that donor sperm is part of the treatment options. </w:t>
        </w:r>
      </w:ins>
    </w:p>
    <w:p w14:paraId="1CAF1A71" w14:textId="0BB8C724" w:rsidR="00765700" w:rsidRPr="0066328E" w:rsidDel="002078E6" w:rsidRDefault="00765700" w:rsidP="003916AE">
      <w:pPr>
        <w:pStyle w:val="Default"/>
        <w:jc w:val="both"/>
        <w:rPr>
          <w:del w:id="312" w:author="Sunu C Thomas" w:date="2020-07-18T10:41:00Z"/>
          <w:rFonts w:ascii="Times New Roman" w:hAnsi="Times New Roman" w:cs="Times New Roman"/>
          <w:sz w:val="24"/>
          <w:szCs w:val="24"/>
          <w:lang w:val="en-GB"/>
        </w:rPr>
      </w:pPr>
      <w:del w:id="313" w:author="Sunu C Thomas" w:date="2020-07-18T10:41:00Z">
        <w:r w:rsidRPr="002E2AFA" w:rsidDel="002078E6">
          <w:rPr>
            <w:rFonts w:ascii="Times New Roman" w:hAnsi="Times New Roman" w:cs="Times New Roman"/>
            <w:sz w:val="24"/>
            <w:szCs w:val="24"/>
            <w:lang w:val="en-GB"/>
          </w:rPr>
          <w:delText xml:space="preserve">This means that those who not wanting to undergo IUI or IVF mainly because they assume or they are told a donor sperm will be </w:delText>
        </w:r>
        <w:r w:rsidR="003F7D35" w:rsidRPr="00A04330" w:rsidDel="002078E6">
          <w:rPr>
            <w:rFonts w:ascii="Times New Roman" w:hAnsi="Times New Roman" w:cs="Times New Roman"/>
            <w:sz w:val="24"/>
            <w:szCs w:val="24"/>
            <w:lang w:val="en-GB"/>
          </w:rPr>
          <w:delText xml:space="preserve">part </w:delText>
        </w:r>
        <w:r w:rsidR="002568F8" w:rsidRPr="0066328E" w:rsidDel="002078E6">
          <w:rPr>
            <w:rFonts w:ascii="Times New Roman" w:hAnsi="Times New Roman" w:cs="Times New Roman"/>
            <w:sz w:val="24"/>
            <w:szCs w:val="24"/>
            <w:lang w:val="en-GB"/>
          </w:rPr>
          <w:delText>of the</w:delText>
        </w:r>
        <w:r w:rsidRPr="0066328E" w:rsidDel="002078E6">
          <w:rPr>
            <w:rFonts w:ascii="Times New Roman" w:hAnsi="Times New Roman" w:cs="Times New Roman"/>
            <w:sz w:val="24"/>
            <w:szCs w:val="24"/>
            <w:lang w:val="en-GB"/>
          </w:rPr>
          <w:delText xml:space="preserve"> treatment. </w:delText>
        </w:r>
      </w:del>
    </w:p>
    <w:p w14:paraId="0496326D" w14:textId="77777777" w:rsidR="00D31D31" w:rsidRPr="00660CDD" w:rsidRDefault="00D31D31" w:rsidP="003916AE">
      <w:pPr>
        <w:pStyle w:val="Default"/>
        <w:jc w:val="both"/>
        <w:rPr>
          <w:rFonts w:ascii="Times New Roman" w:hAnsi="Times New Roman" w:cs="Times New Roman"/>
          <w:sz w:val="24"/>
          <w:szCs w:val="24"/>
          <w:lang w:val="en-GB"/>
        </w:rPr>
      </w:pPr>
    </w:p>
    <w:p w14:paraId="11193D1E" w14:textId="01C092B5" w:rsidR="00D31D31" w:rsidRPr="002E2AFA" w:rsidRDefault="00A87EEB">
      <w:pPr>
        <w:pStyle w:val="CommentText"/>
        <w:jc w:val="both"/>
        <w:rPr>
          <w:rPrChange w:id="314" w:author="Sunu C Thomas" w:date="2020-07-18T10:43:00Z">
            <w:rPr>
              <w:rFonts w:ascii="Times New Roman" w:eastAsia="Times New Roman" w:hAnsi="Times New Roman" w:cs="Times New Roman"/>
            </w:rPr>
          </w:rPrChange>
        </w:rPr>
        <w:pPrChange w:id="315" w:author="Sunu C Thomas" w:date="2020-07-18T10:42:00Z">
          <w:pPr/>
        </w:pPrChange>
      </w:pPr>
      <w:r w:rsidRPr="002E2AFA">
        <w:rPr>
          <w:rFonts w:eastAsia="Times New Roman"/>
          <w:sz w:val="24"/>
          <w:szCs w:val="24"/>
          <w:rPrChange w:id="316" w:author="Sunu C Thomas" w:date="2020-07-18T10:43:00Z">
            <w:rPr>
              <w:rFonts w:eastAsia="Times New Roman"/>
            </w:rPr>
          </w:rPrChange>
        </w:rPr>
        <w:t xml:space="preserve">The decision to stop the treatment means that they </w:t>
      </w:r>
      <w:del w:id="317" w:author="Sunu C Thomas" w:date="2020-07-18T10:41:00Z">
        <w:r w:rsidRPr="002E2AFA" w:rsidDel="002E2AFA">
          <w:rPr>
            <w:rFonts w:eastAsia="Times New Roman"/>
            <w:sz w:val="24"/>
            <w:szCs w:val="24"/>
            <w:rPrChange w:id="318" w:author="Sunu C Thomas" w:date="2020-07-18T10:43:00Z">
              <w:rPr>
                <w:rFonts w:eastAsia="Times New Roman"/>
              </w:rPr>
            </w:rPrChange>
          </w:rPr>
          <w:delText>are to</w:delText>
        </w:r>
      </w:del>
      <w:ins w:id="319" w:author="Sunu C Thomas" w:date="2020-07-18T10:41:00Z">
        <w:r w:rsidR="002E2AFA" w:rsidRPr="002E2AFA">
          <w:rPr>
            <w:rFonts w:eastAsia="Times New Roman"/>
            <w:sz w:val="24"/>
            <w:szCs w:val="24"/>
            <w:rPrChange w:id="320" w:author="Sunu C Thomas" w:date="2020-07-18T10:43:00Z">
              <w:rPr>
                <w:rFonts w:eastAsia="Times New Roman"/>
              </w:rPr>
            </w:rPrChange>
          </w:rPr>
          <w:t>will</w:t>
        </w:r>
      </w:ins>
      <w:r w:rsidRPr="002E2AFA">
        <w:rPr>
          <w:rFonts w:eastAsia="Times New Roman"/>
          <w:sz w:val="24"/>
          <w:szCs w:val="24"/>
          <w:rPrChange w:id="321" w:author="Sunu C Thomas" w:date="2020-07-18T10:43:00Z">
            <w:rPr>
              <w:rFonts w:eastAsia="Times New Roman"/>
            </w:rPr>
          </w:rPrChange>
        </w:rPr>
        <w:t xml:space="preserve"> exit the pathway of care seeking </w:t>
      </w:r>
      <w:ins w:id="322" w:author="Sunu C Thomas" w:date="2020-07-18T10:41:00Z">
        <w:r w:rsidR="002E2AFA" w:rsidRPr="002E2AFA">
          <w:rPr>
            <w:rFonts w:eastAsia="Times New Roman"/>
            <w:sz w:val="24"/>
            <w:szCs w:val="24"/>
            <w:rPrChange w:id="323" w:author="Sunu C Thomas" w:date="2020-07-18T10:43:00Z">
              <w:rPr>
                <w:rFonts w:eastAsia="Times New Roman"/>
              </w:rPr>
            </w:rPrChange>
          </w:rPr>
          <w:t xml:space="preserve">and that there would be not </w:t>
        </w:r>
      </w:ins>
      <w:ins w:id="324" w:author="Sunu C Thomas" w:date="2020-07-18T10:42:00Z">
        <w:r w:rsidR="002E2AFA" w:rsidRPr="002E2AFA">
          <w:rPr>
            <w:rFonts w:eastAsia="Times New Roman"/>
            <w:sz w:val="24"/>
            <w:szCs w:val="24"/>
            <w:rPrChange w:id="325" w:author="Sunu C Thomas" w:date="2020-07-18T10:43:00Z">
              <w:rPr>
                <w:rFonts w:eastAsia="Times New Roman"/>
              </w:rPr>
            </w:rPrChange>
          </w:rPr>
          <w:t xml:space="preserve">additional biomedical intervention to resolve infertility for the woman. </w:t>
        </w:r>
        <w:r w:rsidR="002E2AFA" w:rsidRPr="002E2AFA">
          <w:rPr>
            <w:sz w:val="24"/>
            <w:szCs w:val="24"/>
            <w:rPrChange w:id="326" w:author="Sunu C Thomas" w:date="2020-07-18T10:43:00Z">
              <w:rPr/>
            </w:rPrChange>
          </w:rPr>
          <w:t xml:space="preserve">The women in this situation remain in a state of limbo, a state of ‘inbetweeness’ according to Probyn </w:t>
        </w:r>
        <w:r w:rsidR="002E2AFA" w:rsidRPr="002E2AFA">
          <w:rPr>
            <w:noProof/>
            <w:sz w:val="24"/>
            <w:szCs w:val="24"/>
            <w:rPrChange w:id="327" w:author="Sunu C Thomas" w:date="2020-07-18T10:43:00Z">
              <w:rPr>
                <w:noProof/>
              </w:rPr>
            </w:rPrChange>
          </w:rPr>
          <w:t>(12)</w:t>
        </w:r>
        <w:r w:rsidR="002E2AFA" w:rsidRPr="002E2AFA">
          <w:rPr>
            <w:sz w:val="24"/>
            <w:szCs w:val="24"/>
            <w:rPrChange w:id="328" w:author="Sunu C Thomas" w:date="2020-07-18T10:43:00Z">
              <w:rPr/>
            </w:rPrChange>
          </w:rPr>
          <w:t xml:space="preserve"> without care and not entirely abandoning care seeking either. For women, to not to abandon seeking care is important as the onus of reproduction is seen to fall upon them in the social contexts they live in </w:t>
        </w:r>
        <w:r w:rsidR="002E2AFA" w:rsidRPr="002E2AFA">
          <w:rPr>
            <w:noProof/>
            <w:sz w:val="24"/>
            <w:szCs w:val="24"/>
            <w:rPrChange w:id="329" w:author="Sunu C Thomas" w:date="2020-07-18T10:43:00Z">
              <w:rPr>
                <w:noProof/>
              </w:rPr>
            </w:rPrChange>
          </w:rPr>
          <w:t>(13)</w:t>
        </w:r>
        <w:r w:rsidR="002E2AFA" w:rsidRPr="002E2AFA">
          <w:rPr>
            <w:sz w:val="24"/>
            <w:szCs w:val="24"/>
            <w:rPrChange w:id="330" w:author="Sunu C Thomas" w:date="2020-07-18T10:43:00Z">
              <w:rPr/>
            </w:rPrChange>
          </w:rPr>
          <w:t>.</w:t>
        </w:r>
      </w:ins>
      <w:del w:id="331" w:author="Sunu C Thomas" w:date="2020-07-18T10:42:00Z">
        <w:r w:rsidRPr="002E2AFA" w:rsidDel="002E2AFA">
          <w:rPr>
            <w:rFonts w:eastAsia="Times New Roman"/>
            <w:sz w:val="24"/>
            <w:szCs w:val="24"/>
            <w:rPrChange w:id="332" w:author="Sunu C Thomas" w:date="2020-07-18T10:43:00Z">
              <w:rPr>
                <w:rFonts w:eastAsia="Times New Roman"/>
              </w:rPr>
            </w:rPrChange>
          </w:rPr>
          <w:delText xml:space="preserve">which would also mean that now the women is in a state of limbo regarding her body. </w:delText>
        </w:r>
      </w:del>
      <w:r w:rsidRPr="002E2AFA">
        <w:rPr>
          <w:rFonts w:eastAsia="Times New Roman"/>
          <w:sz w:val="24"/>
          <w:szCs w:val="24"/>
          <w:rPrChange w:id="333" w:author="Sunu C Thomas" w:date="2020-07-18T10:43:00Z">
            <w:rPr>
              <w:rFonts w:eastAsia="Times New Roman"/>
            </w:rPr>
          </w:rPrChange>
        </w:rPr>
        <w:t xml:space="preserve">There is no avenue left to prove her reproductive body as normal in instances where her partner is the cause for infertility. This redirects the pathway into alternate methods of care seeking. </w:t>
      </w:r>
      <w:r w:rsidR="000939CB" w:rsidRPr="002E2AFA">
        <w:rPr>
          <w:rFonts w:eastAsia="Times New Roman"/>
          <w:sz w:val="24"/>
          <w:szCs w:val="24"/>
          <w:rPrChange w:id="334" w:author="Sunu C Thomas" w:date="2020-07-18T10:43:00Z">
            <w:rPr>
              <w:rFonts w:eastAsia="Times New Roman"/>
            </w:rPr>
          </w:rPrChange>
        </w:rPr>
        <w:t>This include</w:t>
      </w:r>
      <w:r w:rsidR="00CE1EFE" w:rsidRPr="002E2AFA">
        <w:rPr>
          <w:rFonts w:eastAsia="Times New Roman"/>
          <w:sz w:val="24"/>
          <w:szCs w:val="24"/>
          <w:rPrChange w:id="335" w:author="Sunu C Thomas" w:date="2020-07-18T10:43:00Z">
            <w:rPr>
              <w:rFonts w:eastAsia="Times New Roman"/>
            </w:rPr>
          </w:rPrChange>
        </w:rPr>
        <w:t>s</w:t>
      </w:r>
      <w:r w:rsidR="000939CB" w:rsidRPr="002E2AFA">
        <w:rPr>
          <w:rFonts w:eastAsia="Times New Roman"/>
          <w:sz w:val="24"/>
          <w:szCs w:val="24"/>
          <w:rPrChange w:id="336" w:author="Sunu C Thomas" w:date="2020-07-18T10:43:00Z">
            <w:rPr>
              <w:rFonts w:eastAsia="Times New Roman"/>
            </w:rPr>
          </w:rPrChange>
        </w:rPr>
        <w:t xml:space="preserve"> consuming different ayurvedic formulations sold under the guise for improving the semen parameters, folk remedies like consuming “naikarunaparippu” </w:t>
      </w:r>
      <w:r w:rsidR="0055556F" w:rsidRPr="002E2AFA">
        <w:rPr>
          <w:rFonts w:eastAsia="Times New Roman"/>
          <w:sz w:val="24"/>
          <w:szCs w:val="24"/>
          <w:rPrChange w:id="337" w:author="Sunu C Thomas" w:date="2020-07-18T10:43:00Z">
            <w:rPr>
              <w:rFonts w:eastAsia="Times New Roman"/>
            </w:rPr>
          </w:rPrChange>
        </w:rPr>
        <w:t>(Velvet Bean- Mucuna</w:t>
      </w:r>
      <w:r w:rsidR="00B6301B" w:rsidRPr="002E2AFA">
        <w:rPr>
          <w:rFonts w:eastAsia="Times New Roman"/>
          <w:sz w:val="24"/>
          <w:szCs w:val="24"/>
          <w:rPrChange w:id="338" w:author="Sunu C Thomas" w:date="2020-07-18T10:43:00Z">
            <w:rPr>
              <w:rFonts w:eastAsia="Times New Roman"/>
            </w:rPr>
          </w:rPrChange>
        </w:rPr>
        <w:t xml:space="preserve"> </w:t>
      </w:r>
      <w:r w:rsidR="0055556F" w:rsidRPr="002E2AFA">
        <w:rPr>
          <w:rFonts w:eastAsia="Times New Roman"/>
          <w:sz w:val="24"/>
          <w:szCs w:val="24"/>
          <w:rPrChange w:id="339" w:author="Sunu C Thomas" w:date="2020-07-18T10:43:00Z">
            <w:rPr>
              <w:rFonts w:eastAsia="Times New Roman"/>
            </w:rPr>
          </w:rPrChange>
        </w:rPr>
        <w:t>pruriens)</w:t>
      </w:r>
      <w:r w:rsidR="000939CB" w:rsidRPr="002E2AFA">
        <w:rPr>
          <w:rFonts w:eastAsia="Times New Roman"/>
          <w:sz w:val="24"/>
          <w:szCs w:val="24"/>
          <w:rPrChange w:id="340" w:author="Sunu C Thomas" w:date="2020-07-18T10:43:00Z">
            <w:rPr>
              <w:rFonts w:eastAsia="Times New Roman"/>
            </w:rPr>
          </w:rPrChange>
        </w:rPr>
        <w:t xml:space="preserve"> powder in milk, astrological remedies, eating other </w:t>
      </w:r>
      <w:r w:rsidR="00C846B1" w:rsidRPr="002E2AFA">
        <w:rPr>
          <w:rFonts w:eastAsia="Times New Roman"/>
          <w:sz w:val="24"/>
          <w:szCs w:val="24"/>
          <w:rPrChange w:id="341" w:author="Sunu C Thomas" w:date="2020-07-18T10:43:00Z">
            <w:rPr>
              <w:rFonts w:eastAsia="Times New Roman"/>
            </w:rPr>
          </w:rPrChange>
        </w:rPr>
        <w:t>“</w:t>
      </w:r>
      <w:r w:rsidR="000939CB" w:rsidRPr="002E2AFA">
        <w:rPr>
          <w:rFonts w:eastAsia="Times New Roman"/>
          <w:sz w:val="24"/>
          <w:szCs w:val="24"/>
          <w:rPrChange w:id="342" w:author="Sunu C Thomas" w:date="2020-07-18T10:43:00Z">
            <w:rPr>
              <w:rFonts w:eastAsia="Times New Roman"/>
            </w:rPr>
          </w:rPrChange>
        </w:rPr>
        <w:t>divinised</w:t>
      </w:r>
      <w:r w:rsidR="00C846B1" w:rsidRPr="002E2AFA">
        <w:rPr>
          <w:rFonts w:eastAsia="Times New Roman"/>
          <w:sz w:val="24"/>
          <w:szCs w:val="24"/>
          <w:rPrChange w:id="343" w:author="Sunu C Thomas" w:date="2020-07-18T10:43:00Z">
            <w:rPr>
              <w:rFonts w:eastAsia="Times New Roman"/>
            </w:rPr>
          </w:rPrChange>
        </w:rPr>
        <w:t>”</w:t>
      </w:r>
      <w:r w:rsidR="000939CB" w:rsidRPr="002E2AFA">
        <w:rPr>
          <w:rFonts w:eastAsia="Times New Roman"/>
          <w:sz w:val="24"/>
          <w:szCs w:val="24"/>
          <w:rPrChange w:id="344" w:author="Sunu C Thomas" w:date="2020-07-18T10:43:00Z">
            <w:rPr>
              <w:rFonts w:eastAsia="Times New Roman"/>
            </w:rPr>
          </w:rPrChange>
        </w:rPr>
        <w:t xml:space="preserve"> things</w:t>
      </w:r>
      <w:r w:rsidR="00EE3DED" w:rsidRPr="002E2AFA">
        <w:rPr>
          <w:rFonts w:eastAsia="Times New Roman"/>
          <w:sz w:val="24"/>
          <w:szCs w:val="24"/>
          <w:rPrChange w:id="345" w:author="Sunu C Thomas" w:date="2020-07-18T10:43:00Z">
            <w:rPr>
              <w:rFonts w:eastAsia="Times New Roman"/>
            </w:rPr>
          </w:rPrChange>
        </w:rPr>
        <w:t xml:space="preserve"> like banana, </w:t>
      </w:r>
      <w:r w:rsidR="00CE1EFE" w:rsidRPr="002E2AFA">
        <w:rPr>
          <w:rFonts w:eastAsia="Times New Roman"/>
          <w:sz w:val="24"/>
          <w:szCs w:val="24"/>
          <w:rPrChange w:id="346" w:author="Sunu C Thomas" w:date="2020-07-18T10:43:00Z">
            <w:rPr>
              <w:rFonts w:eastAsia="Times New Roman"/>
            </w:rPr>
          </w:rPrChange>
        </w:rPr>
        <w:t>ghee to</w:t>
      </w:r>
      <w:r w:rsidR="000939CB" w:rsidRPr="002E2AFA">
        <w:rPr>
          <w:rFonts w:eastAsia="Times New Roman"/>
          <w:sz w:val="24"/>
          <w:szCs w:val="24"/>
          <w:rPrChange w:id="347" w:author="Sunu C Thomas" w:date="2020-07-18T10:43:00Z">
            <w:rPr>
              <w:rFonts w:eastAsia="Times New Roman"/>
            </w:rPr>
          </w:rPrChange>
        </w:rPr>
        <w:t xml:space="preserve"> achieve pregnancy.</w:t>
      </w:r>
    </w:p>
    <w:p w14:paraId="104A603F" w14:textId="77777777" w:rsidR="00356F8B" w:rsidRDefault="00356F8B" w:rsidP="003916AE">
      <w:pPr>
        <w:rPr>
          <w:rFonts w:ascii="Times New Roman" w:eastAsia="Times New Roman" w:hAnsi="Times New Roman" w:cs="Times New Roman"/>
        </w:rPr>
      </w:pPr>
    </w:p>
    <w:p w14:paraId="105B1B25" w14:textId="29AD65CC" w:rsidR="00334ADF" w:rsidRPr="00A61267" w:rsidDel="00A04330" w:rsidRDefault="00334ADF" w:rsidP="003916AE">
      <w:pPr>
        <w:rPr>
          <w:del w:id="348" w:author="Sunu C Thomas" w:date="2020-07-18T10:43:00Z"/>
          <w:rFonts w:ascii="Times New Roman" w:eastAsia="Times New Roman" w:hAnsi="Times New Roman" w:cs="Times New Roman"/>
          <w:b/>
          <w:bCs/>
        </w:rPr>
      </w:pPr>
      <w:del w:id="349" w:author="Sunu C Thomas" w:date="2020-07-18T10:43:00Z">
        <w:r w:rsidRPr="00A61267" w:rsidDel="00A04330">
          <w:rPr>
            <w:rFonts w:ascii="Times New Roman" w:eastAsia="Times New Roman" w:hAnsi="Times New Roman" w:cs="Times New Roman"/>
            <w:b/>
            <w:bCs/>
          </w:rPr>
          <w:delText xml:space="preserve">Care-seeking pathway </w:delText>
        </w:r>
        <w:r w:rsidR="00B519BE" w:rsidRPr="00A61267" w:rsidDel="00A04330">
          <w:rPr>
            <w:rFonts w:ascii="Times New Roman" w:eastAsia="Times New Roman" w:hAnsi="Times New Roman" w:cs="Times New Roman"/>
            <w:b/>
            <w:bCs/>
          </w:rPr>
          <w:delText>with multiple trajectories with alternate systems and methods</w:delText>
        </w:r>
      </w:del>
    </w:p>
    <w:p w14:paraId="122D0E25" w14:textId="011B01C3" w:rsidR="00F74FE7" w:rsidDel="00A04330" w:rsidRDefault="00A36E36" w:rsidP="003916AE">
      <w:pPr>
        <w:jc w:val="both"/>
        <w:rPr>
          <w:del w:id="350" w:author="Sunu C Thomas" w:date="2020-07-18T10:43:00Z"/>
          <w:rFonts w:ascii="Times New Roman" w:hAnsi="Times New Roman" w:cs="Times New Roman"/>
          <w:lang w:eastAsia="en-GB"/>
        </w:rPr>
      </w:pPr>
      <w:del w:id="351" w:author="Sunu C Thomas" w:date="2020-07-18T10:43:00Z">
        <w:r w:rsidRPr="00916CAB" w:rsidDel="00A04330">
          <w:rPr>
            <w:rFonts w:ascii="Times New Roman" w:hAnsi="Times New Roman" w:cs="Times New Roman"/>
            <w:color w:val="000000"/>
          </w:rPr>
          <w:delText xml:space="preserve">Figure 1 shows the </w:delText>
        </w:r>
        <w:r w:rsidRPr="00916CAB" w:rsidDel="00A04330">
          <w:rPr>
            <w:rFonts w:ascii="Times New Roman" w:hAnsi="Times New Roman" w:cs="Times New Roman"/>
            <w:lang w:eastAsia="en-GB"/>
          </w:rPr>
          <w:delText xml:space="preserve">treatment pathway of a couple who had gone to multiple centres and has also tried alternate methods to treat their problem. The couple had postponed pregnancy for almost </w:delText>
        </w:r>
        <w:r w:rsidR="00406375" w:rsidDel="00A04330">
          <w:rPr>
            <w:rFonts w:ascii="Times New Roman" w:hAnsi="Times New Roman" w:cs="Times New Roman"/>
            <w:lang w:eastAsia="en-GB"/>
          </w:rPr>
          <w:delText>two</w:delText>
        </w:r>
        <w:r w:rsidRPr="00916CAB" w:rsidDel="00A04330">
          <w:rPr>
            <w:rFonts w:ascii="Times New Roman" w:hAnsi="Times New Roman" w:cs="Times New Roman"/>
            <w:lang w:eastAsia="en-GB"/>
          </w:rPr>
          <w:delText xml:space="preserve"> years after marriage. They later started seeking treatment when the pregnancy did not occur when they tried. This along with the social pressure put them in the treatment seeking pathway. They started at centre 1 and got a diagnosis, here the male factor infertility was the cause for the inability to get pregnant. The husband had azoospermia, where there is absence of sperms in the ejaculate. They took treatment from two other centres to finally abandon the treatment altogether since the only treatment that the doctor suggested was to undergo IVF with a donor sperm. This put them into resorting to alternate methods like taking ayurvedic powders, folk remedies suggested by people to increase sperm count, taking some ghee and banana that were divinised by some </w:delText>
        </w:r>
        <w:r w:rsidR="006944A1" w:rsidDel="00A04330">
          <w:rPr>
            <w:rFonts w:ascii="Times New Roman" w:hAnsi="Times New Roman" w:cs="Times New Roman"/>
            <w:lang w:eastAsia="en-GB"/>
          </w:rPr>
          <w:delText>faith healers</w:delText>
        </w:r>
        <w:r w:rsidR="00B63BF5" w:rsidRPr="00D5608C" w:rsidDel="00A04330">
          <w:rPr>
            <w:rStyle w:val="FootnoteReference"/>
          </w:rPr>
          <w:footnoteReference w:id="3"/>
        </w:r>
        <w:r w:rsidRPr="00916CAB" w:rsidDel="00A04330">
          <w:rPr>
            <w:rFonts w:ascii="Times New Roman" w:hAnsi="Times New Roman" w:cs="Times New Roman"/>
            <w:lang w:eastAsia="en-GB"/>
          </w:rPr>
          <w:delText xml:space="preserve">. These alternate methods were tried at multiple centres, and have even visited the astrologer who had reassured that they will get pregnant and hence continue to pursue the alternate methods. </w:delText>
        </w:r>
      </w:del>
    </w:p>
    <w:p w14:paraId="1A72FC78" w14:textId="041F499F" w:rsidR="009B37EB" w:rsidDel="00A04330" w:rsidRDefault="009B37EB" w:rsidP="003916AE">
      <w:pPr>
        <w:jc w:val="both"/>
        <w:rPr>
          <w:del w:id="356" w:author="Sunu C Thomas" w:date="2020-07-18T10:43:00Z"/>
          <w:rFonts w:ascii="Times New Roman" w:hAnsi="Times New Roman" w:cs="Times New Roman"/>
          <w:lang w:eastAsia="en-GB"/>
        </w:rPr>
      </w:pPr>
    </w:p>
    <w:p w14:paraId="0F6D3576" w14:textId="3F57F995" w:rsidR="009B37EB" w:rsidDel="00A04330" w:rsidRDefault="009B37EB" w:rsidP="003916AE">
      <w:pPr>
        <w:jc w:val="both"/>
        <w:rPr>
          <w:del w:id="357" w:author="Sunu C Thomas" w:date="2020-07-18T10:43:00Z"/>
          <w:rFonts w:ascii="Times New Roman" w:hAnsi="Times New Roman" w:cs="Times New Roman"/>
          <w:lang w:eastAsia="en-GB"/>
        </w:rPr>
      </w:pPr>
    </w:p>
    <w:p w14:paraId="4C15EF1A" w14:textId="2D0E9D88" w:rsidR="00A97758" w:rsidDel="00A04330" w:rsidRDefault="00A97758" w:rsidP="003916AE">
      <w:pPr>
        <w:jc w:val="both"/>
        <w:rPr>
          <w:del w:id="358" w:author="Sunu C Thomas" w:date="2020-07-18T10:43:00Z"/>
          <w:rFonts w:ascii="Times New Roman" w:hAnsi="Times New Roman" w:cs="Times New Roman"/>
          <w:lang w:eastAsia="en-GB"/>
        </w:rPr>
      </w:pPr>
    </w:p>
    <w:p w14:paraId="2DC25A37" w14:textId="24BE412D" w:rsidR="00A97758" w:rsidRPr="00916CAB" w:rsidDel="00A04330" w:rsidRDefault="00A97758" w:rsidP="003916AE">
      <w:pPr>
        <w:jc w:val="both"/>
        <w:rPr>
          <w:del w:id="359" w:author="Sunu C Thomas" w:date="2020-07-18T10:43:00Z"/>
          <w:rFonts w:ascii="Times New Roman" w:hAnsi="Times New Roman" w:cs="Times New Roman"/>
          <w:lang w:eastAsia="en-GB"/>
        </w:rPr>
      </w:pPr>
    </w:p>
    <w:p w14:paraId="6A8409CC" w14:textId="2DBEC12F" w:rsidR="0083433C" w:rsidRPr="00916CAB" w:rsidDel="00A04330" w:rsidRDefault="00C95560" w:rsidP="003916AE">
      <w:pPr>
        <w:rPr>
          <w:del w:id="360" w:author="Sunu C Thomas" w:date="2020-07-18T10:43:00Z"/>
          <w:rFonts w:ascii="Times New Roman" w:hAnsi="Times New Roman" w:cs="Times New Roman"/>
          <w:lang w:eastAsia="en-GB"/>
        </w:rPr>
      </w:pPr>
      <w:del w:id="361" w:author="Sunu C Thomas" w:date="2020-07-18T10:43:00Z">
        <w:r w:rsidDel="00A04330">
          <w:rPr>
            <w:rFonts w:ascii="Times New Roman" w:hAnsi="Times New Roman" w:cs="Times New Roman"/>
            <w:noProof/>
            <w:lang w:val="en-IN" w:eastAsia="en-IN"/>
            <w:rPrChange w:id="362" w:author="Unknown">
              <w:rPr>
                <w:noProof/>
                <w:lang w:val="en-IN" w:eastAsia="en-IN"/>
              </w:rPr>
            </w:rPrChange>
          </w:rPr>
          <mc:AlternateContent>
            <mc:Choice Requires="wps">
              <w:drawing>
                <wp:anchor distT="0" distB="0" distL="114300" distR="114300" simplePos="0" relativeHeight="251648000" behindDoc="0" locked="0" layoutInCell="1" allowOverlap="1" wp14:anchorId="71365718" wp14:editId="7E1E3A47">
                  <wp:simplePos x="0" y="0"/>
                  <wp:positionH relativeFrom="column">
                    <wp:posOffset>2797521</wp:posOffset>
                  </wp:positionH>
                  <wp:positionV relativeFrom="paragraph">
                    <wp:posOffset>9053</wp:posOffset>
                  </wp:positionV>
                  <wp:extent cx="2168525" cy="1593850"/>
                  <wp:effectExtent l="0" t="0" r="0" b="0"/>
                  <wp:wrapNone/>
                  <wp:docPr id="18" name="Circular Arrow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2168525" cy="1593850"/>
                          </a:xfrm>
                          <a:custGeom>
                            <a:avLst/>
                            <a:gdLst>
                              <a:gd name="T0" fmla="*/ 932683 w 2168525"/>
                              <a:gd name="T1" fmla="*/ 149741 h 1593850"/>
                              <a:gd name="T2" fmla="*/ 1604046 w 2168525"/>
                              <a:gd name="T3" fmla="*/ 249807 h 1593850"/>
                              <a:gd name="T4" fmla="*/ 1996970 w 2168525"/>
                              <a:gd name="T5" fmla="*/ 961913 h 1593850"/>
                              <a:gd name="T6" fmla="*/ 2120136 w 2168525"/>
                              <a:gd name="T7" fmla="*/ 1030989 h 1593850"/>
                              <a:gd name="T8" fmla="*/ 1818291 w 2168525"/>
                              <a:gd name="T9" fmla="*/ 1208593 h 1593850"/>
                              <a:gd name="T10" fmla="*/ 1873802 w 2168525"/>
                              <a:gd name="T11" fmla="*/ 892836 h 1593850"/>
                              <a:gd name="T12" fmla="*/ 1996969 w 2168525"/>
                              <a:gd name="T13" fmla="*/ 961913 h 1593850"/>
                              <a:gd name="T14" fmla="*/ 1604045 w 2168525"/>
                              <a:gd name="T15" fmla="*/ 249807 h 1593850"/>
                              <a:gd name="T16" fmla="*/ 932682 w 2168525"/>
                              <a:gd name="T17" fmla="*/ 149741 h 1593850"/>
                              <a:gd name="T18" fmla="*/ 932683 w 2168525"/>
                              <a:gd name="T19" fmla="*/ 149741 h 159385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168525" h="1593850">
                                <a:moveTo>
                                  <a:pt x="932683" y="149741"/>
                                </a:moveTo>
                                <a:cubicBezTo>
                                  <a:pt x="1166604" y="123254"/>
                                  <a:pt x="1406293" y="158979"/>
                                  <a:pt x="1604046" y="249807"/>
                                </a:cubicBezTo>
                                <a:cubicBezTo>
                                  <a:pt x="1940519" y="404349"/>
                                  <a:pt x="2098435" y="690546"/>
                                  <a:pt x="1996970" y="961913"/>
                                </a:cubicBezTo>
                                <a:lnTo>
                                  <a:pt x="2120136" y="1030989"/>
                                </a:lnTo>
                                <a:lnTo>
                                  <a:pt x="1818291" y="1208593"/>
                                </a:lnTo>
                                <a:lnTo>
                                  <a:pt x="1873802" y="892836"/>
                                </a:lnTo>
                                <a:lnTo>
                                  <a:pt x="1996969" y="961913"/>
                                </a:lnTo>
                                <a:cubicBezTo>
                                  <a:pt x="2098435" y="690546"/>
                                  <a:pt x="1940518" y="404350"/>
                                  <a:pt x="1604045" y="249807"/>
                                </a:cubicBezTo>
                                <a:cubicBezTo>
                                  <a:pt x="1406292" y="158979"/>
                                  <a:pt x="1166603" y="123253"/>
                                  <a:pt x="932682" y="149741"/>
                                </a:cubicBezTo>
                                <a:lnTo>
                                  <a:pt x="932683" y="149741"/>
                                </a:lnTo>
                                <a:close/>
                              </a:path>
                            </a:pathLst>
                          </a:cu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anchor>
              </w:drawing>
            </mc:Choice>
            <mc:Fallback>
              <w:pict>
                <v:shape w14:anchorId="5F1CAF12" id="Circular Arrow 26" o:spid="_x0000_s1026" style="position:absolute;margin-left:220.3pt;margin-top:.7pt;width:170.75pt;height:125.5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2168525,159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" path="m932683,149741v233921,-26487,473610,9238,671363,100066c1940519,404349,2098435,690546,1996970,961913r123166,69076l1818291,1208593r55511,-315757l1996969,961913c2098435,690546,1940518,404350,1604045,249807,1406292,158979,1166603,123253,932682,149741r1,xe" fillcolor="black [3213]" strokecolor="black [3213]" strokeweight="1pt">
                  <v:stroke joinstyle="miter"/>
                  <v:path o:connecttype="custom" o:connectlocs="932683,149741;1604046,249807;1996970,961913;2120136,1030989;1818291,1208593;1873802,892836;1996969,961913;1604045,249807;932682,149741;932683,149741" o:connectangles="0,0,0,0,0,0,0,0,0,0"/>
                  <o:lock v:ext="edit" aspectratio="t" verticies="t" text="t" shapetype="t"/>
                </v:shape>
              </w:pict>
            </mc:Fallback>
          </mc:AlternateContent>
        </w:r>
        <w:r w:rsidR="000C67C6">
          <w:rPr>
            <w:noProof/>
            <w:lang w:val="en-IN" w:eastAsia="en-IN"/>
          </w:rPr>
          <mc:AlternateContent>
            <mc:Choice Requires="wps">
              <w:drawing>
                <wp:anchor distT="0" distB="0" distL="114300" distR="114300" simplePos="0" relativeHeight="251658240" behindDoc="0" locked="0" layoutInCell="1" allowOverlap="1" wp14:anchorId="335A5A0B" wp14:editId="48C0F689">
                  <wp:simplePos x="0" y="0"/>
                  <wp:positionH relativeFrom="column">
                    <wp:posOffset>2643505</wp:posOffset>
                  </wp:positionH>
                  <wp:positionV relativeFrom="paragraph">
                    <wp:posOffset>17780</wp:posOffset>
                  </wp:positionV>
                  <wp:extent cx="1424940" cy="478155"/>
                  <wp:effectExtent l="14605" t="8255" r="8255" b="8890"/>
                  <wp:wrapNone/>
                  <wp:docPr id="2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4781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92424F8" w14:textId="77777777" w:rsidR="00132968" w:rsidRPr="00FB64E9" w:rsidRDefault="00132968" w:rsidP="00132968">
                              <w:pPr>
                                <w:rPr>
                                  <w:rFonts w:ascii="Times New Roman" w:hAnsi="Times New Roman" w:cs="Times New Roman"/>
                                  <w:color w:val="000000" w:themeColor="text1"/>
                                </w:rPr>
                              </w:pPr>
                              <w:r w:rsidRPr="00FB64E9">
                                <w:rPr>
                                  <w:rFonts w:ascii="Times New Roman" w:hAnsi="Times New Roman" w:cs="Times New Roman"/>
                                  <w:color w:val="000000" w:themeColor="text1"/>
                                </w:rPr>
                                <w:t>Initiation of treatment seeking</w:t>
                              </w:r>
                            </w:p>
                            <w:p w14:paraId="7AAB4902" w14:textId="77777777" w:rsidR="00132968" w:rsidRDefault="00132968" w:rsidP="0013296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335A5A0B" id="Rectangle 29" o:spid="_x0000_s1026" style="position:absolute;margin-left:208.15pt;margin-top:1.4pt;width:112.2pt;height:3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" fillcolor="white [3201]" strokecolor="black [3200]" strokeweight="1pt">
                  <v:textbox>
                    <w:txbxContent>
                      <w:p w14:paraId="792424F8" w14:textId="77777777" w:rsidR="00132968" w:rsidRPr="00FB64E9" w:rsidRDefault="00132968" w:rsidP="00132968">
                        <w:pPr>
                          <w:rPr>
                            <w:rFonts w:ascii="Times New Roman" w:hAnsi="Times New Roman" w:cs="Times New Roman"/>
                            <w:color w:val="000000" w:themeColor="text1"/>
                          </w:rPr>
                        </w:pPr>
                        <w:r w:rsidRPr="00FB64E9">
                          <w:rPr>
                            <w:rFonts w:ascii="Times New Roman" w:hAnsi="Times New Roman" w:cs="Times New Roman"/>
                            <w:color w:val="000000" w:themeColor="text1"/>
                          </w:rPr>
                          <w:t>Initiation of treatment seeking</w:t>
                        </w:r>
                      </w:p>
                      <w:p w14:paraId="7AAB4902" w14:textId="77777777" w:rsidR="00132968" w:rsidRDefault="00132968" w:rsidP="00132968">
                        <w:pPr>
                          <w:jc w:val="center"/>
                        </w:pPr>
                      </w:p>
                    </w:txbxContent>
                  </v:textbox>
                </v:rect>
              </w:pict>
            </mc:Fallback>
          </mc:AlternateContent>
        </w:r>
        <w:r w:rsidDel="00A04330">
          <w:rPr>
            <w:rFonts w:ascii="Times New Roman" w:hAnsi="Times New Roman" w:cs="Times New Roman"/>
            <w:noProof/>
            <w:lang w:val="en-IN" w:eastAsia="en-IN"/>
            <w:rPrChange w:id="363" w:author="Unknown">
              <w:rPr>
                <w:noProof/>
                <w:lang w:val="en-IN" w:eastAsia="en-IN"/>
              </w:rPr>
            </w:rPrChange>
          </w:rPr>
          <mc:AlternateContent>
            <mc:Choice Requires="wps">
              <w:drawing>
                <wp:anchor distT="0" distB="0" distL="114300" distR="114300" simplePos="0" relativeHeight="251650048" behindDoc="0" locked="0" layoutInCell="1" allowOverlap="1" wp14:anchorId="2323B71A" wp14:editId="0B3D28E3">
                  <wp:simplePos x="0" y="0"/>
                  <wp:positionH relativeFrom="column">
                    <wp:posOffset>1249378</wp:posOffset>
                  </wp:positionH>
                  <wp:positionV relativeFrom="paragraph">
                    <wp:posOffset>-90535</wp:posOffset>
                  </wp:positionV>
                  <wp:extent cx="2113280" cy="1541145"/>
                  <wp:effectExtent l="0" t="0" r="0" b="0"/>
                  <wp:wrapNone/>
                  <wp:docPr id="20" name="Circular Arrow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a:off x="0" y="0"/>
                            <a:ext cx="2113280" cy="1541145"/>
                          </a:xfrm>
                          <a:custGeom>
                            <a:avLst/>
                            <a:gdLst>
                              <a:gd name="T0" fmla="*/ 337782 w 2113280"/>
                              <a:gd name="T1" fmla="*/ 1150416 h 1541145"/>
                              <a:gd name="T2" fmla="*/ 409337 w 2113280"/>
                              <a:gd name="T3" fmla="*/ 334521 h 1541145"/>
                              <a:gd name="T4" fmla="*/ 1119475 w 2113280"/>
                              <a:gd name="T5" fmla="*/ 150211 h 1541145"/>
                              <a:gd name="T6" fmla="*/ 1181909 w 2113280"/>
                              <a:gd name="T7" fmla="*/ 15231 h 1541145"/>
                              <a:gd name="T8" fmla="*/ 1330839 w 2113280"/>
                              <a:gd name="T9" fmla="*/ 177758 h 1541145"/>
                              <a:gd name="T10" fmla="*/ 1057041 w 2113280"/>
                              <a:gd name="T11" fmla="*/ 285192 h 1541145"/>
                              <a:gd name="T12" fmla="*/ 1119475 w 2113280"/>
                              <a:gd name="T13" fmla="*/ 150212 h 1541145"/>
                              <a:gd name="T14" fmla="*/ 409337 w 2113280"/>
                              <a:gd name="T15" fmla="*/ 334522 h 1541145"/>
                              <a:gd name="T16" fmla="*/ 337782 w 2113280"/>
                              <a:gd name="T17" fmla="*/ 1150417 h 1541145"/>
                              <a:gd name="T18" fmla="*/ 337782 w 2113280"/>
                              <a:gd name="T19" fmla="*/ 1150416 h 154114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113280" h="1541145">
                                <a:moveTo>
                                  <a:pt x="337782" y="1150416"/>
                                </a:moveTo>
                                <a:cubicBezTo>
                                  <a:pt x="60677" y="904401"/>
                                  <a:pt x="91227" y="556048"/>
                                  <a:pt x="409337" y="334521"/>
                                </a:cubicBezTo>
                                <a:cubicBezTo>
                                  <a:pt x="595366" y="204973"/>
                                  <a:pt x="854816" y="137635"/>
                                  <a:pt x="1119475" y="150211"/>
                                </a:cubicBezTo>
                                <a:lnTo>
                                  <a:pt x="1181909" y="15231"/>
                                </a:lnTo>
                                <a:lnTo>
                                  <a:pt x="1330839" y="177758"/>
                                </a:lnTo>
                                <a:lnTo>
                                  <a:pt x="1057041" y="285192"/>
                                </a:lnTo>
                                <a:lnTo>
                                  <a:pt x="1119475" y="150212"/>
                                </a:lnTo>
                                <a:cubicBezTo>
                                  <a:pt x="854815" y="137637"/>
                                  <a:pt x="595365" y="204975"/>
                                  <a:pt x="409337" y="334522"/>
                                </a:cubicBezTo>
                                <a:cubicBezTo>
                                  <a:pt x="91228" y="556049"/>
                                  <a:pt x="60677" y="904402"/>
                                  <a:pt x="337782" y="1150417"/>
                                </a:cubicBezTo>
                                <a:lnTo>
                                  <a:pt x="337782" y="1150416"/>
                                </a:lnTo>
                                <a:close/>
                              </a:path>
                            </a:pathLst>
                          </a:cu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anchor>
              </w:drawing>
            </mc:Choice>
            <mc:Fallback>
              <w:pict>
                <v:shape w14:anchorId="3D61CE1D" id="Circular Arrow 2" o:spid="_x0000_s1026" style="position:absolute;margin-left:98.4pt;margin-top:-7.15pt;width:166.4pt;height:121.35pt;z-index:251650048;visibility:visible;mso-wrap-style:square;mso-wrap-distance-left:9pt;mso-wrap-distance-top:0;mso-wrap-distance-right:9pt;mso-wrap-distance-bottom:0;mso-position-horizontal:absolute;mso-position-horizontal-relative:text;mso-position-vertical:absolute;mso-position-vertical-relative:text;v-text-anchor:middle" coordsize="2113280,154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" path="m337782,1150416c60677,904401,91227,556048,409337,334521,595366,204973,854816,137635,1119475,150211l1181909,15231r148930,162527l1057041,285192r62434,-134980c854815,137637,595365,204975,409337,334522,91228,556049,60677,904402,337782,1150417r,-1xe" fillcolor="black [3200]" strokecolor="black [1600]" strokeweight="1pt">
                  <v:stroke joinstyle="miter"/>
                  <v:path o:connecttype="custom" o:connectlocs="337782,1150416;409337,334521;1119475,150211;1181909,15231;1330839,177758;1057041,285192;1119475,150212;409337,334522;337782,1150417;337782,1150416" o:connectangles="0,0,0,0,0,0,0,0,0,0"/>
                  <o:lock v:ext="edit" aspectratio="t" verticies="t" text="t" shapetype="t"/>
                </v:shape>
              </w:pict>
            </mc:Fallback>
          </mc:AlternateContent>
        </w:r>
      </w:del>
    </w:p>
    <w:p w14:paraId="6678BEA9" w14:textId="747D49C2" w:rsidR="0083433C" w:rsidRPr="00916CAB" w:rsidDel="00A04330" w:rsidRDefault="000C67C6" w:rsidP="003916AE">
      <w:pPr>
        <w:rPr>
          <w:del w:id="364" w:author="Sunu C Thomas" w:date="2020-07-18T10:43:00Z"/>
          <w:rFonts w:ascii="Times New Roman" w:hAnsi="Times New Roman" w:cs="Times New Roman"/>
          <w:lang w:eastAsia="en-GB"/>
        </w:rPr>
      </w:pPr>
      <w:del w:id="365" w:author="Sunu C Thomas" w:date="2020-07-18T10:43:00Z">
        <w:r>
          <w:rPr>
            <w:noProof/>
            <w:lang w:val="en-IN" w:eastAsia="en-IN"/>
          </w:rPr>
          <mc:AlternateContent>
            <mc:Choice Requires="wps">
              <w:drawing>
                <wp:anchor distT="0" distB="0" distL="114300" distR="114300" simplePos="0" relativeHeight="251660288" behindDoc="0" locked="0" layoutInCell="1" allowOverlap="1" wp14:anchorId="717BCC95" wp14:editId="58093684">
                  <wp:simplePos x="0" y="0"/>
                  <wp:positionH relativeFrom="column">
                    <wp:posOffset>4644390</wp:posOffset>
                  </wp:positionH>
                  <wp:positionV relativeFrom="paragraph">
                    <wp:posOffset>141605</wp:posOffset>
                  </wp:positionV>
                  <wp:extent cx="1062990" cy="467360"/>
                  <wp:effectExtent l="5715" t="8255" r="7620" b="10160"/>
                  <wp:wrapNone/>
                  <wp:docPr id="2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467360"/>
                          </a:xfrm>
                          <a:prstGeom prst="rect">
                            <a:avLst/>
                          </a:prstGeom>
                          <a:solidFill>
                            <a:schemeClr val="lt1">
                              <a:lumMod val="100000"/>
                              <a:lumOff val="0"/>
                            </a:schemeClr>
                          </a:solidFill>
                          <a:ln w="6350">
                            <a:solidFill>
                              <a:srgbClr val="000000"/>
                            </a:solidFill>
                            <a:miter lim="800000"/>
                            <a:headEnd/>
                            <a:tailEnd/>
                          </a:ln>
                        </wps:spPr>
                        <wps:txbx>
                          <w:txbxContent>
                            <w:p w14:paraId="646A16CE" w14:textId="77777777" w:rsidR="00536955" w:rsidRPr="00536955" w:rsidRDefault="00536955">
                              <w:pPr>
                                <w:rPr>
                                  <w:rFonts w:ascii="Times New Roman" w:hAnsi="Times New Roman" w:cs="Times New Roman"/>
                                </w:rPr>
                              </w:pPr>
                              <w:r w:rsidRPr="00536955">
                                <w:rPr>
                                  <w:rFonts w:ascii="Times New Roman" w:hAnsi="Times New Roman" w:cs="Times New Roman"/>
                                </w:rPr>
                                <w:t>Referred to Urologist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7BCC95" id="_x0000_t202" coordsize="21600,21600" o:spt="202" path="m,l,21600r21600,l21600,xe">
                  <v:stroke joinstyle="miter"/>
                  <v:path gradientshapeok="t" o:connecttype="rect"/>
                </v:shapetype>
                <v:shape id="Text Box 33" o:spid="_x0000_s1027" type="#_x0000_t202" style="position:absolute;margin-left:365.7pt;margin-top:11.15pt;width:83.7pt;height: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" fillcolor="white [3201]" strokeweight=".5pt">
                  <v:textbox>
                    <w:txbxContent>
                      <w:p w14:paraId="646A16CE" w14:textId="77777777" w:rsidR="00536955" w:rsidRPr="00536955" w:rsidRDefault="00536955">
                        <w:pPr>
                          <w:rPr>
                            <w:rFonts w:ascii="Times New Roman" w:hAnsi="Times New Roman" w:cs="Times New Roman"/>
                          </w:rPr>
                        </w:pPr>
                        <w:r w:rsidRPr="00536955">
                          <w:rPr>
                            <w:rFonts w:ascii="Times New Roman" w:hAnsi="Times New Roman" w:cs="Times New Roman"/>
                          </w:rPr>
                          <w:t>Referred to Urologist</w:t>
                        </w:r>
                      </w:p>
                    </w:txbxContent>
                  </v:textbox>
                </v:shape>
              </w:pict>
            </mc:Fallback>
          </mc:AlternateContent>
        </w:r>
      </w:del>
    </w:p>
    <w:p w14:paraId="41373448" w14:textId="70B9AD90" w:rsidR="0083433C" w:rsidRPr="00916CAB" w:rsidDel="00A04330" w:rsidRDefault="000C67C6" w:rsidP="003916AE">
      <w:pPr>
        <w:rPr>
          <w:del w:id="366" w:author="Sunu C Thomas" w:date="2020-07-18T10:43:00Z"/>
          <w:rFonts w:ascii="Times New Roman" w:hAnsi="Times New Roman" w:cs="Times New Roman"/>
          <w:lang w:eastAsia="en-GB"/>
        </w:rPr>
      </w:pPr>
      <w:del w:id="367" w:author="Sunu C Thomas" w:date="2020-07-18T10:43:00Z">
        <w:r>
          <w:rPr>
            <w:noProof/>
            <w:lang w:val="en-IN" w:eastAsia="en-IN"/>
          </w:rPr>
          <mc:AlternateContent>
            <mc:Choice Requires="wps">
              <w:drawing>
                <wp:anchor distT="0" distB="0" distL="114300" distR="114300" simplePos="0" relativeHeight="251656192" behindDoc="0" locked="0" layoutInCell="1" allowOverlap="1" wp14:anchorId="4FD3B5B2" wp14:editId="45BFF8D4">
                  <wp:simplePos x="0" y="0"/>
                  <wp:positionH relativeFrom="column">
                    <wp:posOffset>2987040</wp:posOffset>
                  </wp:positionH>
                  <wp:positionV relativeFrom="paragraph">
                    <wp:posOffset>165100</wp:posOffset>
                  </wp:positionV>
                  <wp:extent cx="892810" cy="637540"/>
                  <wp:effectExtent l="15240" t="12700" r="6350" b="6985"/>
                  <wp:wrapNone/>
                  <wp:docPr id="2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810" cy="637540"/>
                          </a:xfrm>
                          <a:prstGeom prst="ellipse">
                            <a:avLst/>
                          </a:prstGeom>
                          <a:solidFill>
                            <a:schemeClr val="bg1">
                              <a:lumMod val="75000"/>
                              <a:lumOff val="0"/>
                            </a:schemeClr>
                          </a:solidFill>
                          <a:ln w="12700">
                            <a:solidFill>
                              <a:schemeClr val="dk1">
                                <a:lumMod val="100000"/>
                                <a:lumOff val="0"/>
                              </a:schemeClr>
                            </a:solidFill>
                            <a:miter lim="800000"/>
                            <a:headEnd/>
                            <a:tailEnd/>
                          </a:ln>
                        </wps:spPr>
                        <wps:txbx>
                          <w:txbxContent>
                            <w:p w14:paraId="235578BB"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4FD3B5B2" id="Oval 3" o:spid="_x0000_s1028" style="position:absolute;margin-left:235.2pt;margin-top:13pt;width:70.3pt;height:5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" fillcolor="#bfbfbf [2412]" strokecolor="black [3200]" strokeweight="1pt">
                  <v:stroke joinstyle="miter"/>
                  <v:textbox>
                    <w:txbxContent>
                      <w:p w14:paraId="235578BB"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1</w:t>
                        </w:r>
                      </w:p>
                    </w:txbxContent>
                  </v:textbox>
                </v:oval>
              </w:pict>
            </mc:Fallback>
          </mc:AlternateContent>
        </w:r>
      </w:del>
    </w:p>
    <w:p w14:paraId="7DDD94A8" w14:textId="78E46817" w:rsidR="0083433C" w:rsidRPr="00916CAB" w:rsidDel="00A04330" w:rsidRDefault="000C67C6" w:rsidP="003916AE">
      <w:pPr>
        <w:rPr>
          <w:del w:id="368" w:author="Sunu C Thomas" w:date="2020-07-18T10:43:00Z"/>
          <w:rFonts w:ascii="Times New Roman" w:hAnsi="Times New Roman" w:cs="Times New Roman"/>
          <w:lang w:eastAsia="en-GB"/>
        </w:rPr>
      </w:pPr>
      <w:del w:id="369" w:author="Sunu C Thomas" w:date="2020-07-18T10:43:00Z">
        <w:r>
          <w:rPr>
            <w:noProof/>
            <w:lang w:val="en-IN" w:eastAsia="en-IN"/>
          </w:rPr>
          <mc:AlternateContent>
            <mc:Choice Requires="wps">
              <w:drawing>
                <wp:anchor distT="0" distB="0" distL="114300" distR="114300" simplePos="0" relativeHeight="251659264" behindDoc="0" locked="0" layoutInCell="1" allowOverlap="1" wp14:anchorId="7D6A53C3" wp14:editId="268C8C05">
                  <wp:simplePos x="0" y="0"/>
                  <wp:positionH relativeFrom="column">
                    <wp:posOffset>1846580</wp:posOffset>
                  </wp:positionH>
                  <wp:positionV relativeFrom="paragraph">
                    <wp:posOffset>34925</wp:posOffset>
                  </wp:positionV>
                  <wp:extent cx="1233170" cy="340360"/>
                  <wp:effectExtent l="8255" t="6350" r="6350" b="1524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170" cy="34036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EAA90F1" w14:textId="77777777" w:rsidR="00132968" w:rsidRPr="0023476E" w:rsidRDefault="00132968" w:rsidP="00132968">
                              <w:pPr>
                                <w:rPr>
                                  <w:rFonts w:ascii="Times New Roman" w:hAnsi="Times New Roman" w:cs="Times New Roman"/>
                                  <w:color w:val="000000" w:themeColor="text1"/>
                                </w:rPr>
                              </w:pPr>
                              <w:r>
                                <w:rPr>
                                  <w:rFonts w:ascii="Times New Roman" w:hAnsi="Times New Roman" w:cs="Times New Roman"/>
                                  <w:color w:val="000000" w:themeColor="text1"/>
                                </w:rPr>
                                <w:t>Diagnosis made</w:t>
                              </w:r>
                            </w:p>
                            <w:p w14:paraId="408718DC" w14:textId="77777777" w:rsidR="00132968" w:rsidRDefault="00132968" w:rsidP="00132968">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D6A53C3" id="Rectangle 31" o:spid="_x0000_s1029" style="position:absolute;margin-left:145.4pt;margin-top:2.75pt;width:97.1pt;height:2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" fillcolor="white [3201]" strokecolor="black [3200]" strokeweight="1pt">
                  <v:textbox>
                    <w:txbxContent>
                      <w:p w14:paraId="0EAA90F1" w14:textId="77777777" w:rsidR="00132968" w:rsidRPr="0023476E" w:rsidRDefault="00132968" w:rsidP="00132968">
                        <w:pPr>
                          <w:rPr>
                            <w:rFonts w:ascii="Times New Roman" w:hAnsi="Times New Roman" w:cs="Times New Roman"/>
                            <w:color w:val="000000" w:themeColor="text1"/>
                          </w:rPr>
                        </w:pPr>
                        <w:r>
                          <w:rPr>
                            <w:rFonts w:ascii="Times New Roman" w:hAnsi="Times New Roman" w:cs="Times New Roman"/>
                            <w:color w:val="000000" w:themeColor="text1"/>
                          </w:rPr>
                          <w:t>Diagnosis made</w:t>
                        </w:r>
                      </w:p>
                      <w:p w14:paraId="408718DC" w14:textId="77777777" w:rsidR="00132968" w:rsidRDefault="00132968" w:rsidP="00132968">
                        <w:pPr>
                          <w:jc w:val="center"/>
                        </w:pPr>
                      </w:p>
                    </w:txbxContent>
                  </v:textbox>
                </v:rect>
              </w:pict>
            </mc:Fallback>
          </mc:AlternateContent>
        </w:r>
      </w:del>
    </w:p>
    <w:p w14:paraId="389CDD74" w14:textId="71E90790" w:rsidR="0083433C" w:rsidRPr="00916CAB" w:rsidDel="00A04330" w:rsidRDefault="0083433C" w:rsidP="003916AE">
      <w:pPr>
        <w:rPr>
          <w:del w:id="370" w:author="Sunu C Thomas" w:date="2020-07-18T10:43:00Z"/>
          <w:rFonts w:ascii="Times New Roman" w:hAnsi="Times New Roman" w:cs="Times New Roman"/>
          <w:lang w:eastAsia="en-GB"/>
        </w:rPr>
      </w:pPr>
    </w:p>
    <w:p w14:paraId="74E87EAF" w14:textId="13D40B23" w:rsidR="0083433C" w:rsidRPr="00916CAB" w:rsidDel="00A04330" w:rsidRDefault="0083433C" w:rsidP="003916AE">
      <w:pPr>
        <w:rPr>
          <w:del w:id="371" w:author="Sunu C Thomas" w:date="2020-07-18T10:43:00Z"/>
          <w:rFonts w:ascii="Times New Roman" w:hAnsi="Times New Roman" w:cs="Times New Roman"/>
          <w:lang w:eastAsia="en-GB"/>
        </w:rPr>
      </w:pPr>
    </w:p>
    <w:p w14:paraId="1650EDB9" w14:textId="3822B554" w:rsidR="0083433C" w:rsidRPr="00916CAB" w:rsidDel="00A04330" w:rsidRDefault="000C67C6" w:rsidP="003916AE">
      <w:pPr>
        <w:rPr>
          <w:del w:id="372" w:author="Sunu C Thomas" w:date="2020-07-18T10:43:00Z"/>
          <w:rFonts w:ascii="Times New Roman" w:hAnsi="Times New Roman" w:cs="Times New Roman"/>
          <w:lang w:eastAsia="en-GB"/>
        </w:rPr>
      </w:pPr>
      <w:del w:id="373" w:author="Sunu C Thomas" w:date="2020-07-18T10:43:00Z">
        <w:r>
          <w:rPr>
            <w:noProof/>
            <w:lang w:val="en-IN" w:eastAsia="en-IN"/>
          </w:rPr>
          <mc:AlternateContent>
            <mc:Choice Requires="wps">
              <w:drawing>
                <wp:anchor distT="0" distB="0" distL="114300" distR="114300" simplePos="0" relativeHeight="251661312" behindDoc="0" locked="0" layoutInCell="1" allowOverlap="1" wp14:anchorId="2E8A5C13" wp14:editId="105F6E9A">
                  <wp:simplePos x="0" y="0"/>
                  <wp:positionH relativeFrom="column">
                    <wp:posOffset>881380</wp:posOffset>
                  </wp:positionH>
                  <wp:positionV relativeFrom="paragraph">
                    <wp:posOffset>7620</wp:posOffset>
                  </wp:positionV>
                  <wp:extent cx="1529080" cy="1551305"/>
                  <wp:effectExtent l="14605" t="7620" r="18415" b="12700"/>
                  <wp:wrapNone/>
                  <wp:docPr id="19" name="Left-right Arrow Callou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080" cy="1551305"/>
                          </a:xfrm>
                          <a:prstGeom prst="leftRightArrowCallout">
                            <a:avLst>
                              <a:gd name="adj1" fmla="val 10709"/>
                              <a:gd name="adj2" fmla="val 25002"/>
                              <a:gd name="adj3" fmla="val 7532"/>
                              <a:gd name="adj4" fmla="val 48120"/>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CEE2FAF" w14:textId="77777777" w:rsidR="00D5412F" w:rsidRPr="0082196D" w:rsidRDefault="00D5412F" w:rsidP="00D5412F">
                              <w:pPr>
                                <w:jc w:val="center"/>
                                <w:rPr>
                                  <w:rFonts w:ascii="Times New Roman" w:hAnsi="Times New Roman" w:cs="Times New Roman"/>
                                  <w:color w:val="000000" w:themeColor="text1"/>
                                </w:rPr>
                              </w:pPr>
                              <w:r w:rsidRPr="0082196D">
                                <w:rPr>
                                  <w:rFonts w:ascii="Times New Roman" w:hAnsi="Times New Roman" w:cs="Times New Roman"/>
                                  <w:color w:val="000000" w:themeColor="text1"/>
                                </w:rPr>
                                <w:t>Care</w:t>
                              </w:r>
                            </w:p>
                            <w:p w14:paraId="18A82119" w14:textId="77777777" w:rsidR="00D5412F" w:rsidRPr="0082196D" w:rsidRDefault="00D5412F" w:rsidP="00D5412F">
                              <w:pPr>
                                <w:jc w:val="center"/>
                                <w:rPr>
                                  <w:rFonts w:ascii="Times New Roman" w:hAnsi="Times New Roman" w:cs="Times New Roman"/>
                                  <w:color w:val="000000" w:themeColor="text1"/>
                                </w:rPr>
                              </w:pPr>
                              <w:r w:rsidRPr="0082196D">
                                <w:rPr>
                                  <w:rFonts w:ascii="Times New Roman" w:hAnsi="Times New Roman" w:cs="Times New Roman"/>
                                  <w:color w:val="000000" w:themeColor="text1"/>
                                </w:rPr>
                                <w:t>Seeking</w:t>
                              </w:r>
                            </w:p>
                            <w:p w14:paraId="050A6B5E" w14:textId="77777777" w:rsidR="00D5412F" w:rsidRPr="0082196D" w:rsidRDefault="00D5412F" w:rsidP="00D5412F">
                              <w:pPr>
                                <w:rPr>
                                  <w:rFonts w:ascii="Times New Roman" w:hAnsi="Times New Roman" w:cs="Times New Roman"/>
                                  <w:color w:val="000000" w:themeColor="text1"/>
                                </w:rPr>
                              </w:pPr>
                              <w:r w:rsidRPr="0082196D">
                                <w:rPr>
                                  <w:rFonts w:ascii="Times New Roman" w:hAnsi="Times New Roman" w:cs="Times New Roman"/>
                                  <w:color w:val="000000" w:themeColor="text1"/>
                                </w:rPr>
                                <w:t>Pathway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8A5C13" id="_x0000_t81" coordsize="21600,21600" o:spt="81" adj="5400,5400,2700,8100" path="m@0,l@0@3@2@3@2@1,,10800@2@4@2@5@0@5@0,21600@8,21600@8@5@9@5@9@4,21600,10800@9@1@9@3@8@3@8,xe">
                  <v:stroke joinstyle="miter"/>
                  <v:formulas>
                    <v:f eqn="val #0"/>
                    <v:f eqn="val #1"/>
                    <v:f eqn="val #2"/>
                    <v:f eqn="val #3"/>
                    <v:f eqn="sum 21600 0 #1"/>
                    <v:f eqn="sum 21600 0 #3"/>
                    <v:f eqn="sum #0 21600 0"/>
                    <v:f eqn="prod @6 1 2"/>
                    <v:f eqn="sum 21600 0 #0"/>
                    <v:f eqn="sum 21600 0 #2"/>
                  </v:formulas>
                  <v:path o:connecttype="custom" o:connectlocs="10800,0;0,10800;10800,21600;21600,10800" o:connectangles="270,180,90,0" textboxrect="@0,0,@8,21600"/>
                  <v:handles>
                    <v:h position="#0,topLeft" xrange="@2,10800"/>
                    <v:h position="topLeft,#1" yrange="0,@3"/>
                    <v:h position="#2,#3" xrange="0,@0" yrange="@1,10800"/>
                  </v:handles>
                </v:shapetype>
                <v:shape id="Left-right Arrow Callout 39" o:spid="_x0000_s1030" type="#_x0000_t81" style="position:absolute;margin-left:69.4pt;margin-top:.6pt;width:120.4pt;height:1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" adj="5603,5477,1627,9660" filled="f" strokecolor="black [3213]" strokeweight="1pt">
                  <v:textbox>
                    <w:txbxContent>
                      <w:p w14:paraId="3CEE2FAF" w14:textId="77777777" w:rsidR="00D5412F" w:rsidRPr="0082196D" w:rsidRDefault="00D5412F" w:rsidP="00D5412F">
                        <w:pPr>
                          <w:jc w:val="center"/>
                          <w:rPr>
                            <w:rFonts w:ascii="Times New Roman" w:hAnsi="Times New Roman" w:cs="Times New Roman"/>
                            <w:color w:val="000000" w:themeColor="text1"/>
                          </w:rPr>
                        </w:pPr>
                        <w:r w:rsidRPr="0082196D">
                          <w:rPr>
                            <w:rFonts w:ascii="Times New Roman" w:hAnsi="Times New Roman" w:cs="Times New Roman"/>
                            <w:color w:val="000000" w:themeColor="text1"/>
                          </w:rPr>
                          <w:t>Care</w:t>
                        </w:r>
                      </w:p>
                      <w:p w14:paraId="18A82119" w14:textId="77777777" w:rsidR="00D5412F" w:rsidRPr="0082196D" w:rsidRDefault="00D5412F" w:rsidP="00D5412F">
                        <w:pPr>
                          <w:jc w:val="center"/>
                          <w:rPr>
                            <w:rFonts w:ascii="Times New Roman" w:hAnsi="Times New Roman" w:cs="Times New Roman"/>
                            <w:color w:val="000000" w:themeColor="text1"/>
                          </w:rPr>
                        </w:pPr>
                        <w:r w:rsidRPr="0082196D">
                          <w:rPr>
                            <w:rFonts w:ascii="Times New Roman" w:hAnsi="Times New Roman" w:cs="Times New Roman"/>
                            <w:color w:val="000000" w:themeColor="text1"/>
                          </w:rPr>
                          <w:t>Seeking</w:t>
                        </w:r>
                      </w:p>
                      <w:p w14:paraId="050A6B5E" w14:textId="77777777" w:rsidR="00D5412F" w:rsidRPr="0082196D" w:rsidRDefault="00D5412F" w:rsidP="00D5412F">
                        <w:pPr>
                          <w:rPr>
                            <w:rFonts w:ascii="Times New Roman" w:hAnsi="Times New Roman" w:cs="Times New Roman"/>
                            <w:color w:val="000000" w:themeColor="text1"/>
                          </w:rPr>
                        </w:pPr>
                        <w:r w:rsidRPr="0082196D">
                          <w:rPr>
                            <w:rFonts w:ascii="Times New Roman" w:hAnsi="Times New Roman" w:cs="Times New Roman"/>
                            <w:color w:val="000000" w:themeColor="text1"/>
                          </w:rPr>
                          <w:t>Pathway</w:t>
                        </w:r>
                      </w:p>
                    </w:txbxContent>
                  </v:textbox>
                </v:shape>
              </w:pict>
            </mc:Fallback>
          </mc:AlternateContent>
        </w:r>
        <w:r>
          <w:rPr>
            <w:rFonts w:ascii="Times New Roman" w:hAnsi="Times New Roman" w:cs="Times New Roman"/>
            <w:noProof/>
            <w:lang w:val="en-IN" w:eastAsia="en-IN"/>
          </w:rPr>
          <mc:AlternateContent>
            <mc:Choice Requires="wps">
              <w:drawing>
                <wp:anchor distT="0" distB="0" distL="114300" distR="114300" simplePos="0" relativeHeight="251654144" behindDoc="0" locked="0" layoutInCell="1" allowOverlap="1" wp14:anchorId="232BBE5A" wp14:editId="4C054309">
                  <wp:simplePos x="0" y="0"/>
                  <wp:positionH relativeFrom="column">
                    <wp:posOffset>4113530</wp:posOffset>
                  </wp:positionH>
                  <wp:positionV relativeFrom="paragraph">
                    <wp:posOffset>153035</wp:posOffset>
                  </wp:positionV>
                  <wp:extent cx="1424305" cy="478155"/>
                  <wp:effectExtent l="8255" t="10160" r="15240" b="6985"/>
                  <wp:wrapNone/>
                  <wp:docPr id="1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305" cy="4781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68D904A" w14:textId="77777777" w:rsidR="00132968" w:rsidRPr="0023476E" w:rsidRDefault="00132968" w:rsidP="00132968">
                              <w:pPr>
                                <w:rPr>
                                  <w:rFonts w:ascii="Times New Roman" w:hAnsi="Times New Roman" w:cs="Times New Roman"/>
                                  <w:color w:val="000000" w:themeColor="text1"/>
                                </w:rPr>
                              </w:pPr>
                              <w:r w:rsidRPr="0023476E">
                                <w:rPr>
                                  <w:rFonts w:ascii="Times New Roman" w:hAnsi="Times New Roman" w:cs="Times New Roman"/>
                                  <w:color w:val="000000" w:themeColor="text1"/>
                                </w:rPr>
                                <w:t>Treatment phase</w:t>
                              </w:r>
                            </w:p>
                            <w:p w14:paraId="4FE532A2" w14:textId="77777777" w:rsidR="00132968" w:rsidRDefault="00132968" w:rsidP="00132968">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32BBE5A" id="Rectangle 30" o:spid="_x0000_s1031" style="position:absolute;margin-left:323.9pt;margin-top:12.05pt;width:112.15pt;height:37.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" fillcolor="white [3201]" strokecolor="black [3200]" strokeweight="1pt">
                  <v:textbox>
                    <w:txbxContent>
                      <w:p w14:paraId="168D904A" w14:textId="77777777" w:rsidR="00132968" w:rsidRPr="0023476E" w:rsidRDefault="00132968" w:rsidP="00132968">
                        <w:pPr>
                          <w:rPr>
                            <w:rFonts w:ascii="Times New Roman" w:hAnsi="Times New Roman" w:cs="Times New Roman"/>
                            <w:color w:val="000000" w:themeColor="text1"/>
                          </w:rPr>
                        </w:pPr>
                        <w:r w:rsidRPr="0023476E">
                          <w:rPr>
                            <w:rFonts w:ascii="Times New Roman" w:hAnsi="Times New Roman" w:cs="Times New Roman"/>
                            <w:color w:val="000000" w:themeColor="text1"/>
                          </w:rPr>
                          <w:t>Treatment phase</w:t>
                        </w:r>
                      </w:p>
                      <w:p w14:paraId="4FE532A2" w14:textId="77777777" w:rsidR="00132968" w:rsidRDefault="00132968" w:rsidP="00132968">
                        <w:pPr>
                          <w:jc w:val="center"/>
                        </w:pPr>
                      </w:p>
                    </w:txbxContent>
                  </v:textbox>
                </v:rect>
              </w:pict>
            </mc:Fallback>
          </mc:AlternateContent>
        </w:r>
      </w:del>
    </w:p>
    <w:p w14:paraId="39BC8648" w14:textId="0A56CEFD" w:rsidR="0083433C" w:rsidRPr="00916CAB" w:rsidDel="00A04330" w:rsidRDefault="0083433C" w:rsidP="003916AE">
      <w:pPr>
        <w:rPr>
          <w:del w:id="374" w:author="Sunu C Thomas" w:date="2020-07-18T10:43:00Z"/>
          <w:rFonts w:ascii="Times New Roman" w:hAnsi="Times New Roman" w:cs="Times New Roman"/>
          <w:lang w:eastAsia="en-GB"/>
        </w:rPr>
      </w:pPr>
    </w:p>
    <w:p w14:paraId="10785B37" w14:textId="603B1EF2" w:rsidR="0083433C" w:rsidRPr="00916CAB" w:rsidDel="00A04330" w:rsidRDefault="000C67C6" w:rsidP="003916AE">
      <w:pPr>
        <w:rPr>
          <w:del w:id="375" w:author="Sunu C Thomas" w:date="2020-07-18T10:43:00Z"/>
          <w:rFonts w:ascii="Times New Roman" w:hAnsi="Times New Roman" w:cs="Times New Roman"/>
          <w:lang w:eastAsia="en-GB"/>
        </w:rPr>
      </w:pPr>
      <w:del w:id="376" w:author="Sunu C Thomas" w:date="2020-07-18T10:43:00Z">
        <w:r>
          <w:rPr>
            <w:noProof/>
            <w:lang w:val="en-IN" w:eastAsia="en-IN"/>
          </w:rPr>
          <mc:AlternateContent>
            <mc:Choice Requires="wps">
              <w:drawing>
                <wp:anchor distT="0" distB="0" distL="114300" distR="114300" simplePos="0" relativeHeight="251662336" behindDoc="0" locked="0" layoutInCell="1" allowOverlap="1" wp14:anchorId="49640B0D" wp14:editId="63662234">
                  <wp:simplePos x="0" y="0"/>
                  <wp:positionH relativeFrom="column">
                    <wp:posOffset>-117475</wp:posOffset>
                  </wp:positionH>
                  <wp:positionV relativeFrom="paragraph">
                    <wp:posOffset>146050</wp:posOffset>
                  </wp:positionV>
                  <wp:extent cx="924560" cy="648335"/>
                  <wp:effectExtent l="0" t="3175" r="2540" b="0"/>
                  <wp:wrapNone/>
                  <wp:docPr id="1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64833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6AC8D46" w14:textId="77777777" w:rsidR="009B7175" w:rsidRPr="00ED28BC" w:rsidRDefault="009B7175" w:rsidP="009B7175">
                              <w:pPr>
                                <w:jc w:val="center"/>
                                <w:rPr>
                                  <w:rFonts w:ascii="Times New Roman" w:hAnsi="Times New Roman" w:cs="Times New Roman"/>
                                </w:rPr>
                              </w:pPr>
                              <w:r>
                                <w:rPr>
                                  <w:rFonts w:ascii="Times New Roman" w:hAnsi="Times New Roman" w:cs="Times New Roman"/>
                                </w:rPr>
                                <w:t>Exit care seeking pathway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640B0D" id="Text Box 43" o:spid="_x0000_s1032" type="#_x0000_t202" style="position:absolute;margin-left:-9.25pt;margin-top:11.5pt;width:72.8pt;height:5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" fillcolor="white [3201]" stroked="f" strokeweight=".5pt">
                  <v:textbox>
                    <w:txbxContent>
                      <w:p w14:paraId="66AC8D46" w14:textId="77777777" w:rsidR="009B7175" w:rsidRPr="00ED28BC" w:rsidRDefault="009B7175" w:rsidP="009B7175">
                        <w:pPr>
                          <w:jc w:val="center"/>
                          <w:rPr>
                            <w:rFonts w:ascii="Times New Roman" w:hAnsi="Times New Roman" w:cs="Times New Roman"/>
                          </w:rPr>
                        </w:pPr>
                        <w:r>
                          <w:rPr>
                            <w:rFonts w:ascii="Times New Roman" w:hAnsi="Times New Roman" w:cs="Times New Roman"/>
                          </w:rPr>
                          <w:t>Exit care seeking pathway</w:t>
                        </w:r>
                      </w:p>
                    </w:txbxContent>
                  </v:textbox>
                </v:shape>
              </w:pict>
            </mc:Fallback>
          </mc:AlternateContent>
        </w:r>
      </w:del>
    </w:p>
    <w:p w14:paraId="74500566" w14:textId="6BBB6530" w:rsidR="0083433C" w:rsidRPr="00916CAB" w:rsidDel="00A04330" w:rsidRDefault="000C67C6" w:rsidP="003916AE">
      <w:pPr>
        <w:rPr>
          <w:del w:id="377" w:author="Sunu C Thomas" w:date="2020-07-18T10:43:00Z"/>
          <w:rFonts w:ascii="Times New Roman" w:hAnsi="Times New Roman" w:cs="Times New Roman"/>
          <w:lang w:eastAsia="en-GB"/>
        </w:rPr>
      </w:pPr>
      <w:del w:id="378" w:author="Sunu C Thomas" w:date="2020-07-18T10:43:00Z">
        <w:r>
          <w:rPr>
            <w:noProof/>
            <w:lang w:val="en-IN" w:eastAsia="en-IN"/>
          </w:rPr>
          <mc:AlternateContent>
            <mc:Choice Requires="wps">
              <w:drawing>
                <wp:anchor distT="0" distB="0" distL="114300" distR="114300" simplePos="0" relativeHeight="251663360" behindDoc="0" locked="0" layoutInCell="1" allowOverlap="1" wp14:anchorId="4B9897E2" wp14:editId="510FF1C8">
                  <wp:simplePos x="0" y="0"/>
                  <wp:positionH relativeFrom="column">
                    <wp:posOffset>2480310</wp:posOffset>
                  </wp:positionH>
                  <wp:positionV relativeFrom="paragraph">
                    <wp:posOffset>106045</wp:posOffset>
                  </wp:positionV>
                  <wp:extent cx="882650" cy="297815"/>
                  <wp:effectExtent l="3810" t="1270" r="0" b="0"/>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29781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EEFAEA7" w14:textId="77777777" w:rsidR="00ED28BC" w:rsidRPr="00ED28BC" w:rsidRDefault="00ED28BC">
                              <w:pPr>
                                <w:rPr>
                                  <w:rFonts w:ascii="Times New Roman" w:hAnsi="Times New Roman" w:cs="Times New Roman"/>
                                </w:rPr>
                              </w:pPr>
                              <w:r w:rsidRPr="00ED28BC">
                                <w:rPr>
                                  <w:rFonts w:ascii="Times New Roman" w:hAnsi="Times New Roman" w:cs="Times New Roman"/>
                                </w:rPr>
                                <w:t>Pregnancy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9897E2" id="Text Box 41" o:spid="_x0000_s1033" type="#_x0000_t202" style="position:absolute;margin-left:195.3pt;margin-top:8.35pt;width:69.5pt;height:2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" fillcolor="white [3201]" stroked="f" strokeweight=".5pt">
                  <v:textbox>
                    <w:txbxContent>
                      <w:p w14:paraId="1EEFAEA7" w14:textId="77777777" w:rsidR="00ED28BC" w:rsidRPr="00ED28BC" w:rsidRDefault="00ED28BC">
                        <w:pPr>
                          <w:rPr>
                            <w:rFonts w:ascii="Times New Roman" w:hAnsi="Times New Roman" w:cs="Times New Roman"/>
                          </w:rPr>
                        </w:pPr>
                        <w:r w:rsidRPr="00ED28BC">
                          <w:rPr>
                            <w:rFonts w:ascii="Times New Roman" w:hAnsi="Times New Roman" w:cs="Times New Roman"/>
                          </w:rPr>
                          <w:t>Pregnancy</w:t>
                        </w:r>
                      </w:p>
                    </w:txbxContent>
                  </v:textbox>
                </v:shape>
              </w:pict>
            </mc:Fallback>
          </mc:AlternateContent>
        </w:r>
        <w:r w:rsidR="00C95560" w:rsidDel="00A04330">
          <w:rPr>
            <w:rFonts w:ascii="Times New Roman" w:hAnsi="Times New Roman" w:cs="Times New Roman"/>
            <w:noProof/>
            <w:lang w:val="en-IN" w:eastAsia="en-IN"/>
            <w:rPrChange w:id="379" w:author="Unknown">
              <w:rPr>
                <w:noProof/>
                <w:lang w:val="en-IN" w:eastAsia="en-IN"/>
              </w:rPr>
            </w:rPrChange>
          </w:rPr>
          <mc:AlternateContent>
            <mc:Choice Requires="wps">
              <w:drawing>
                <wp:anchor distT="0" distB="0" distL="114300" distR="114300" simplePos="0" relativeHeight="251649024" behindDoc="0" locked="0" layoutInCell="1" allowOverlap="1" wp14:anchorId="43410057" wp14:editId="5D7D07B4">
                  <wp:simplePos x="0" y="0"/>
                  <wp:positionH relativeFrom="column">
                    <wp:posOffset>4117566</wp:posOffset>
                  </wp:positionH>
                  <wp:positionV relativeFrom="paragraph">
                    <wp:posOffset>151872</wp:posOffset>
                  </wp:positionV>
                  <wp:extent cx="372110" cy="446405"/>
                  <wp:effectExtent l="25400" t="0" r="8890" b="23495"/>
                  <wp:wrapNone/>
                  <wp:docPr id="9" name="Straight Arrow Connector 4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flipH="1">
                            <a:off x="0" y="0"/>
                            <a:ext cx="372110" cy="446405"/>
                          </a:xfrm>
                          <a:prstGeom prst="straightConnector1">
                            <a:avLst/>
                          </a:prstGeom>
                          <a:noFill/>
                          <a:ln w="6350">
                            <a:solidFill>
                              <a:schemeClr val="tx1">
                                <a:lumMod val="100000"/>
                                <a:lumOff val="0"/>
                              </a:schemeClr>
                            </a:solidFill>
                            <a:miter lim="800000"/>
                            <a:headEnd/>
                            <a:tailEnd type="triangle" w="med" len="med"/>
                          </a:ln>
                        </wps:spPr>
                        <wps:bodyPr/>
                      </wps:wsp>
                    </a:graphicData>
                  </a:graphic>
                </wp:anchor>
              </w:drawing>
            </mc:Choice>
            <mc:Fallback>
              <w:pict>
                <v:shapetype w14:anchorId="1ED713AF" id="_x0000_t32" coordsize="21600,21600" o:spt="32" o:oned="t" path="m,l21600,21600e" filled="f">
                  <v:path arrowok="t" fillok="f" o:connecttype="none"/>
                  <o:lock v:ext="edit" shapetype="t"/>
                </v:shapetype>
                <v:shape id="Straight Arrow Connector 46" o:spid="_x0000_s1026" type="#_x0000_t32" style="position:absolute;margin-left:324.2pt;margin-top:11.95pt;width:29.3pt;height:35.15pt;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" strokecolor="black [3213]" strokeweight=".5pt">
                  <v:stroke endarrow="block" joinstyle="miter"/>
                  <v:path arrowok="f"/>
                  <o:lock v:ext="edit" aspectratio="t" verticies="t"/>
                </v:shape>
              </w:pict>
            </mc:Fallback>
          </mc:AlternateContent>
        </w:r>
        <w:r w:rsidR="00C95560" w:rsidDel="00A04330">
          <w:rPr>
            <w:rFonts w:ascii="Times New Roman" w:hAnsi="Times New Roman" w:cs="Times New Roman"/>
            <w:noProof/>
            <w:lang w:val="en-IN" w:eastAsia="en-IN"/>
            <w:rPrChange w:id="380" w:author="Unknown">
              <w:rPr>
                <w:noProof/>
                <w:lang w:val="en-IN" w:eastAsia="en-IN"/>
              </w:rPr>
            </w:rPrChange>
          </w:rPr>
          <mc:AlternateContent>
            <mc:Choice Requires="wps">
              <w:drawing>
                <wp:anchor distT="0" distB="0" distL="114300" distR="114300" simplePos="0" relativeHeight="251651072" behindDoc="0" locked="0" layoutInCell="1" allowOverlap="1" wp14:anchorId="14857FFE" wp14:editId="209D6C9E">
                  <wp:simplePos x="0" y="0"/>
                  <wp:positionH relativeFrom="column">
                    <wp:posOffset>5042780</wp:posOffset>
                  </wp:positionH>
                  <wp:positionV relativeFrom="paragraph">
                    <wp:posOffset>151872</wp:posOffset>
                  </wp:positionV>
                  <wp:extent cx="436245" cy="1350645"/>
                  <wp:effectExtent l="0" t="0" r="20955" b="20955"/>
                  <wp:wrapNone/>
                  <wp:docPr id="10" name="Straight Arrow Connector 4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436245" cy="1350645"/>
                          </a:xfrm>
                          <a:prstGeom prst="straightConnector1">
                            <a:avLst/>
                          </a:prstGeom>
                          <a:noFill/>
                          <a:ln w="6350">
                            <a:solidFill>
                              <a:schemeClr val="tx1">
                                <a:lumMod val="100000"/>
                                <a:lumOff val="0"/>
                              </a:schemeClr>
                            </a:solidFill>
                            <a:miter lim="800000"/>
                            <a:headEnd/>
                            <a:tailEnd type="triangle" w="med" len="med"/>
                          </a:ln>
                        </wps:spPr>
                        <wps:bodyPr/>
                      </wps:wsp>
                    </a:graphicData>
                  </a:graphic>
                </wp:anchor>
              </w:drawing>
            </mc:Choice>
            <mc:Fallback>
              <w:pict>
                <v:shape w14:anchorId="2A93F1F3" id="Straight Arrow Connector 47" o:spid="_x0000_s1026" type="#_x0000_t32" style="position:absolute;margin-left:397.05pt;margin-top:11.95pt;width:34.35pt;height:106.3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" strokecolor="black [3213]" strokeweight=".5pt">
                  <v:stroke endarrow="block" joinstyle="miter"/>
                  <v:path arrowok="f"/>
                  <o:lock v:ext="edit" aspectratio="t" verticies="t"/>
                </v:shape>
              </w:pict>
            </mc:Fallback>
          </mc:AlternateContent>
        </w:r>
      </w:del>
    </w:p>
    <w:p w14:paraId="3CEC11A4" w14:textId="1F1B6F5A" w:rsidR="0083433C" w:rsidRPr="00916CAB" w:rsidDel="00A04330" w:rsidRDefault="0083433C" w:rsidP="003916AE">
      <w:pPr>
        <w:rPr>
          <w:del w:id="381" w:author="Sunu C Thomas" w:date="2020-07-18T10:43:00Z"/>
          <w:rFonts w:ascii="Times New Roman" w:hAnsi="Times New Roman" w:cs="Times New Roman"/>
          <w:lang w:eastAsia="en-GB"/>
        </w:rPr>
      </w:pPr>
    </w:p>
    <w:p w14:paraId="476D9685" w14:textId="7A8B8A10" w:rsidR="0083433C" w:rsidRPr="00916CAB" w:rsidDel="00A04330" w:rsidRDefault="0083433C" w:rsidP="003916AE">
      <w:pPr>
        <w:rPr>
          <w:del w:id="382" w:author="Sunu C Thomas" w:date="2020-07-18T10:43:00Z"/>
          <w:rFonts w:ascii="Times New Roman" w:hAnsi="Times New Roman" w:cs="Times New Roman"/>
          <w:lang w:eastAsia="en-GB"/>
        </w:rPr>
      </w:pPr>
    </w:p>
    <w:p w14:paraId="52345344" w14:textId="37637F72" w:rsidR="0083433C" w:rsidRPr="00916CAB" w:rsidDel="00A04330" w:rsidRDefault="000C67C6" w:rsidP="003916AE">
      <w:pPr>
        <w:rPr>
          <w:del w:id="383" w:author="Sunu C Thomas" w:date="2020-07-18T10:43:00Z"/>
          <w:rFonts w:ascii="Times New Roman" w:hAnsi="Times New Roman" w:cs="Times New Roman"/>
          <w:lang w:eastAsia="en-GB"/>
        </w:rPr>
      </w:pPr>
      <w:del w:id="384" w:author="Sunu C Thomas" w:date="2020-07-18T10:43:00Z">
        <w:r>
          <w:rPr>
            <w:noProof/>
            <w:lang w:val="en-IN" w:eastAsia="en-IN"/>
          </w:rPr>
          <mc:AlternateContent>
            <mc:Choice Requires="wps">
              <w:drawing>
                <wp:anchor distT="0" distB="0" distL="114300" distR="114300" simplePos="0" relativeHeight="251657216" behindDoc="0" locked="0" layoutInCell="1" allowOverlap="1" wp14:anchorId="64C4BB22" wp14:editId="426F0018">
                  <wp:simplePos x="0" y="0"/>
                  <wp:positionH relativeFrom="column">
                    <wp:posOffset>3756660</wp:posOffset>
                  </wp:positionH>
                  <wp:positionV relativeFrom="paragraph">
                    <wp:posOffset>141605</wp:posOffset>
                  </wp:positionV>
                  <wp:extent cx="892810" cy="637540"/>
                  <wp:effectExtent l="13335" t="8255" r="8255" b="11430"/>
                  <wp:wrapNone/>
                  <wp:docPr id="1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810" cy="637540"/>
                          </a:xfrm>
                          <a:prstGeom prst="ellipse">
                            <a:avLst/>
                          </a:prstGeom>
                          <a:solidFill>
                            <a:schemeClr val="bg1">
                              <a:lumMod val="75000"/>
                              <a:lumOff val="0"/>
                            </a:schemeClr>
                          </a:solidFill>
                          <a:ln w="12700">
                            <a:solidFill>
                              <a:schemeClr val="dk1">
                                <a:lumMod val="100000"/>
                                <a:lumOff val="0"/>
                              </a:schemeClr>
                            </a:solidFill>
                            <a:miter lim="800000"/>
                            <a:headEnd/>
                            <a:tailEnd/>
                          </a:ln>
                        </wps:spPr>
                        <wps:txbx>
                          <w:txbxContent>
                            <w:p w14:paraId="248964C4"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4C4BB22" id="Oval 4" o:spid="_x0000_s1034" style="position:absolute;margin-left:295.8pt;margin-top:11.15pt;width:70.3pt;height:5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" fillcolor="#bfbfbf [2412]" strokecolor="black [3200]" strokeweight="1pt">
                  <v:stroke joinstyle="miter"/>
                  <v:textbox>
                    <w:txbxContent>
                      <w:p w14:paraId="248964C4"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2</w:t>
                        </w:r>
                      </w:p>
                    </w:txbxContent>
                  </v:textbox>
                </v:oval>
              </w:pict>
            </mc:Fallback>
          </mc:AlternateContent>
        </w:r>
      </w:del>
    </w:p>
    <w:p w14:paraId="3C6B4792" w14:textId="6B39B8EF" w:rsidR="0083433C" w:rsidRPr="00916CAB" w:rsidDel="00A04330" w:rsidRDefault="00C95560" w:rsidP="003916AE">
      <w:pPr>
        <w:rPr>
          <w:del w:id="385" w:author="Sunu C Thomas" w:date="2020-07-18T10:43:00Z"/>
          <w:rFonts w:ascii="Times New Roman" w:hAnsi="Times New Roman" w:cs="Times New Roman"/>
          <w:lang w:eastAsia="en-GB"/>
        </w:rPr>
      </w:pPr>
      <w:del w:id="386" w:author="Sunu C Thomas" w:date="2020-07-18T10:43:00Z">
        <w:r w:rsidDel="00A04330">
          <w:rPr>
            <w:rFonts w:ascii="Times New Roman" w:hAnsi="Times New Roman" w:cs="Times New Roman"/>
            <w:noProof/>
            <w:lang w:val="en-IN" w:eastAsia="en-IN"/>
            <w:rPrChange w:id="387" w:author="Unknown">
              <w:rPr>
                <w:noProof/>
                <w:lang w:val="en-IN" w:eastAsia="en-IN"/>
              </w:rPr>
            </w:rPrChange>
          </w:rPr>
          <mc:AlternateContent>
            <mc:Choice Requires="wps">
              <w:drawing>
                <wp:anchor distT="0" distB="0" distL="114300" distR="114300" simplePos="0" relativeHeight="251652096" behindDoc="0" locked="0" layoutInCell="1" allowOverlap="1" wp14:anchorId="1A0FE5FE" wp14:editId="2B9D528C">
                  <wp:simplePos x="0" y="0"/>
                  <wp:positionH relativeFrom="column">
                    <wp:posOffset>914400</wp:posOffset>
                  </wp:positionH>
                  <wp:positionV relativeFrom="paragraph">
                    <wp:posOffset>21200</wp:posOffset>
                  </wp:positionV>
                  <wp:extent cx="1490345" cy="1358265"/>
                  <wp:effectExtent l="0" t="0" r="0" b="0"/>
                  <wp:wrapNone/>
                  <wp:docPr id="8" name="Circular Arrow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rot="13665049">
                            <a:off x="0" y="0"/>
                            <a:ext cx="1490345" cy="1358265"/>
                          </a:xfrm>
                          <a:custGeom>
                            <a:avLst/>
                            <a:gdLst>
                              <a:gd name="T0" fmla="*/ 1091544 w 1358148"/>
                              <a:gd name="T1" fmla="*/ 107760 h 1490325"/>
                              <a:gd name="T2" fmla="*/ 1987058 w 1358148"/>
                              <a:gd name="T3" fmla="*/ 306534 h 1490325"/>
                              <a:gd name="T4" fmla="*/ 2308058 w 1358148"/>
                              <a:gd name="T5" fmla="*/ 296183 h 1490325"/>
                              <a:gd name="T6" fmla="*/ 2046949 w 1358148"/>
                              <a:gd name="T7" fmla="*/ 399338 h 1490325"/>
                              <a:gd name="T8" fmla="*/ 1666058 w 1358148"/>
                              <a:gd name="T9" fmla="*/ 316884 h 1490325"/>
                              <a:gd name="T10" fmla="*/ 1987058 w 1358148"/>
                              <a:gd name="T11" fmla="*/ 306534 h 1490325"/>
                              <a:gd name="T12" fmla="*/ 1091544 w 1358148"/>
                              <a:gd name="T13" fmla="*/ 107760 h 149032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358148" h="1490325">
                                <a:moveTo>
                                  <a:pt x="624799" y="188014"/>
                                </a:moveTo>
                                <a:cubicBezTo>
                                  <a:pt x="844890" y="160459"/>
                                  <a:pt x="1054305" y="302148"/>
                                  <a:pt x="1137392" y="534831"/>
                                </a:cubicBezTo>
                                <a:lnTo>
                                  <a:pt x="1321134" y="516774"/>
                                </a:lnTo>
                                <a:lnTo>
                                  <a:pt x="1171674" y="696753"/>
                                </a:lnTo>
                                <a:lnTo>
                                  <a:pt x="953651" y="552888"/>
                                </a:lnTo>
                                <a:lnTo>
                                  <a:pt x="1137392" y="534831"/>
                                </a:lnTo>
                                <a:cubicBezTo>
                                  <a:pt x="1054305" y="302148"/>
                                  <a:pt x="844889" y="160459"/>
                                  <a:pt x="624799" y="188014"/>
                                </a:cubicBezTo>
                                <a:close/>
                              </a:path>
                            </a:pathLst>
                          </a:custGeom>
                          <a:solidFill>
                            <a:schemeClr val="dk1">
                              <a:lumMod val="100000"/>
                              <a:lumOff val="0"/>
                            </a:schemeClr>
                          </a:solidFill>
                          <a:ln w="12700">
                            <a:solidFill>
                              <a:schemeClr val="dk1">
                                <a:lumMod val="50000"/>
                                <a:lumOff val="0"/>
                              </a:schemeClr>
                            </a:solidFill>
                            <a:miter lim="800000"/>
                            <a:headEnd/>
                            <a:tailEnd/>
                          </a:ln>
                        </wps:spPr>
                        <wps:bodyPr rot="0" vert="horz" wrap="square" lIns="91440" tIns="45720" rIns="91440" bIns="45720" anchor="ctr" anchorCtr="0" upright="1">
                          <a:noAutofit/>
                        </wps:bodyPr>
                      </wps:wsp>
                    </a:graphicData>
                  </a:graphic>
                </wp:anchor>
              </w:drawing>
            </mc:Choice>
            <mc:Fallback>
              <w:pict>
                <v:shape w14:anchorId="1723C6E5" id="Circular Arrow 5" o:spid="_x0000_s1026" style="position:absolute;margin-left:1in;margin-top:1.65pt;width:117.35pt;height:106.95pt;rotation:-8667082fd;z-index:251652096;visibility:visible;mso-wrap-style:square;mso-wrap-distance-left:9pt;mso-wrap-distance-top:0;mso-wrap-distance-right:9pt;mso-wrap-distance-bottom:0;mso-position-horizontal:absolute;mso-position-horizontal-relative:text;mso-position-vertical:absolute;mso-position-vertical-relative:text;v-text-anchor:middle" coordsize="1358148,1490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" path="m624799,188014v220091,-27555,429506,114134,512593,346817l1321134,516774,1171674,696753,953651,552888r183741,-18057c1054305,302148,844889,160459,624799,188014xe" fillcolor="black [3200]" strokecolor="black [1600]" strokeweight="1pt">
                  <v:stroke joinstyle="miter"/>
                  <v:path o:connecttype="custom" o:connectlocs="1197791,98211;2180471,279372;2532716,269938;2246191,363952;1828226,288804;2180471,279372;1197791,98211" o:connectangles="0,0,0,0,0,0,0"/>
                  <o:lock v:ext="edit" aspectratio="t" verticies="t" text="t" shapetype="t"/>
                </v:shape>
              </w:pict>
            </mc:Fallback>
          </mc:AlternateContent>
        </w:r>
      </w:del>
    </w:p>
    <w:p w14:paraId="7AA58D25" w14:textId="20789672" w:rsidR="0083433C" w:rsidRPr="00916CAB" w:rsidDel="00A04330" w:rsidRDefault="0083433C" w:rsidP="003916AE">
      <w:pPr>
        <w:rPr>
          <w:del w:id="388" w:author="Sunu C Thomas" w:date="2020-07-18T10:43:00Z"/>
          <w:rFonts w:ascii="Times New Roman" w:hAnsi="Times New Roman" w:cs="Times New Roman"/>
          <w:lang w:eastAsia="en-GB"/>
        </w:rPr>
      </w:pPr>
    </w:p>
    <w:p w14:paraId="3C24ADDE" w14:textId="4D30635D" w:rsidR="0083433C" w:rsidRPr="00916CAB" w:rsidDel="00A04330" w:rsidRDefault="0083433C" w:rsidP="003916AE">
      <w:pPr>
        <w:rPr>
          <w:del w:id="389" w:author="Sunu C Thomas" w:date="2020-07-18T10:43:00Z"/>
          <w:rFonts w:ascii="Times New Roman" w:hAnsi="Times New Roman" w:cs="Times New Roman"/>
          <w:lang w:eastAsia="en-GB"/>
        </w:rPr>
      </w:pPr>
    </w:p>
    <w:p w14:paraId="662EE700" w14:textId="023E14A8" w:rsidR="0083433C" w:rsidRPr="00916CAB" w:rsidDel="00A04330" w:rsidRDefault="000C67C6" w:rsidP="003916AE">
      <w:pPr>
        <w:rPr>
          <w:del w:id="390" w:author="Sunu C Thomas" w:date="2020-07-18T10:43:00Z"/>
          <w:rFonts w:ascii="Times New Roman" w:hAnsi="Times New Roman" w:cs="Times New Roman"/>
          <w:lang w:eastAsia="en-GB"/>
        </w:rPr>
      </w:pPr>
      <w:del w:id="391" w:author="Sunu C Thomas" w:date="2020-07-18T10:43:00Z">
        <w:r>
          <w:rPr>
            <w:noProof/>
            <w:lang w:val="en-IN" w:eastAsia="en-IN"/>
          </w:rPr>
          <mc:AlternateContent>
            <mc:Choice Requires="wps">
              <w:drawing>
                <wp:anchor distT="0" distB="0" distL="114300" distR="114300" simplePos="0" relativeHeight="251664384" behindDoc="0" locked="0" layoutInCell="1" allowOverlap="1" wp14:anchorId="414DF4EB" wp14:editId="5A336F34">
                  <wp:simplePos x="0" y="0"/>
                  <wp:positionH relativeFrom="column">
                    <wp:posOffset>3439795</wp:posOffset>
                  </wp:positionH>
                  <wp:positionV relativeFrom="paragraph">
                    <wp:posOffset>65405</wp:posOffset>
                  </wp:positionV>
                  <wp:extent cx="1424940" cy="478155"/>
                  <wp:effectExtent l="10795" t="8255" r="12065" b="8890"/>
                  <wp:wrapNone/>
                  <wp:docPr id="1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4781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58C5353" w14:textId="77777777" w:rsidR="00132968" w:rsidRDefault="00132968" w:rsidP="00132968">
                              <w:pPr>
                                <w:jc w:val="center"/>
                                <w:rPr>
                                  <w:rFonts w:ascii="Times New Roman" w:hAnsi="Times New Roman" w:cs="Times New Roman"/>
                                  <w:color w:val="000000" w:themeColor="text1"/>
                                </w:rPr>
                              </w:pPr>
                              <w:r>
                                <w:rPr>
                                  <w:rFonts w:ascii="Times New Roman" w:hAnsi="Times New Roman" w:cs="Times New Roman"/>
                                  <w:color w:val="000000" w:themeColor="text1"/>
                                </w:rPr>
                                <w:t>Surgery suggested</w:t>
                              </w:r>
                            </w:p>
                            <w:p w14:paraId="23658ED1" w14:textId="77777777" w:rsidR="00132968" w:rsidRDefault="00132968" w:rsidP="00132968">
                              <w:pPr>
                                <w:jc w:val="center"/>
                              </w:pPr>
                              <w:r>
                                <w:rPr>
                                  <w:rFonts w:ascii="Times New Roman" w:hAnsi="Times New Roman" w:cs="Times New Roman"/>
                                  <w:color w:val="000000" w:themeColor="text1"/>
                                </w:rPr>
                                <w:t>Stopped treatment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414DF4EB" id="Rectangle 32" o:spid="_x0000_s1035" style="position:absolute;margin-left:270.85pt;margin-top:5.15pt;width:112.2pt;height:3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" fillcolor="white [3201]" strokecolor="black [3200]" strokeweight="1pt">
                  <v:textbox>
                    <w:txbxContent>
                      <w:p w14:paraId="758C5353" w14:textId="77777777" w:rsidR="00132968" w:rsidRDefault="00132968" w:rsidP="00132968">
                        <w:pPr>
                          <w:jc w:val="center"/>
                          <w:rPr>
                            <w:rFonts w:ascii="Times New Roman" w:hAnsi="Times New Roman" w:cs="Times New Roman"/>
                            <w:color w:val="000000" w:themeColor="text1"/>
                          </w:rPr>
                        </w:pPr>
                        <w:r>
                          <w:rPr>
                            <w:rFonts w:ascii="Times New Roman" w:hAnsi="Times New Roman" w:cs="Times New Roman"/>
                            <w:color w:val="000000" w:themeColor="text1"/>
                          </w:rPr>
                          <w:t>Surgery suggested</w:t>
                        </w:r>
                      </w:p>
                      <w:p w14:paraId="23658ED1" w14:textId="77777777" w:rsidR="00132968" w:rsidRDefault="00132968" w:rsidP="00132968">
                        <w:pPr>
                          <w:jc w:val="center"/>
                        </w:pPr>
                        <w:r>
                          <w:rPr>
                            <w:rFonts w:ascii="Times New Roman" w:hAnsi="Times New Roman" w:cs="Times New Roman"/>
                            <w:color w:val="000000" w:themeColor="text1"/>
                          </w:rPr>
                          <w:t>Stopped treatment</w:t>
                        </w:r>
                      </w:p>
                    </w:txbxContent>
                  </v:textbox>
                </v:rect>
              </w:pict>
            </mc:Fallback>
          </mc:AlternateContent>
        </w:r>
        <w:r w:rsidR="00C95560" w:rsidDel="00A04330">
          <w:rPr>
            <w:rFonts w:ascii="Times New Roman" w:hAnsi="Times New Roman" w:cs="Times New Roman"/>
            <w:noProof/>
            <w:lang w:val="en-IN" w:eastAsia="en-IN"/>
            <w:rPrChange w:id="392" w:author="Unknown">
              <w:rPr>
                <w:noProof/>
                <w:lang w:val="en-IN" w:eastAsia="en-IN"/>
              </w:rPr>
            </w:rPrChange>
          </w:rPr>
          <mc:AlternateContent>
            <mc:Choice Requires="wps">
              <w:drawing>
                <wp:anchor distT="0" distB="0" distL="114300" distR="114300" simplePos="0" relativeHeight="251653120" behindDoc="0" locked="0" layoutInCell="1" allowOverlap="1" wp14:anchorId="591A4510" wp14:editId="525CB646">
                  <wp:simplePos x="0" y="0"/>
                  <wp:positionH relativeFrom="column">
                    <wp:posOffset>2290527</wp:posOffset>
                  </wp:positionH>
                  <wp:positionV relativeFrom="paragraph">
                    <wp:posOffset>74842</wp:posOffset>
                  </wp:positionV>
                  <wp:extent cx="2466975" cy="1371600"/>
                  <wp:effectExtent l="0" t="0" r="0" b="0"/>
                  <wp:wrapNone/>
                  <wp:docPr id="5" name="Circular Arrow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noChangeArrowheads="1" noChangeShapeType="1" noTextEdit="1"/>
                        </wps:cNvSpPr>
                        <wps:spPr bwMode="auto">
                          <a:xfrm rot="10800000">
                            <a:off x="0" y="0"/>
                            <a:ext cx="2466975" cy="1371600"/>
                          </a:xfrm>
                          <a:custGeom>
                            <a:avLst/>
                            <a:gdLst>
                              <a:gd name="T0" fmla="*/ 136245 w 2466753"/>
                              <a:gd name="T1" fmla="*/ 518723 h 1371600"/>
                              <a:gd name="T2" fmla="*/ 1166717 w 2466753"/>
                              <a:gd name="T3" fmla="*/ 91245 h 1371600"/>
                              <a:gd name="T4" fmla="*/ 2144184 w 2466753"/>
                              <a:gd name="T5" fmla="*/ 324132 h 1371600"/>
                              <a:gd name="T6" fmla="*/ 2231853 w 2466753"/>
                              <a:gd name="T7" fmla="*/ 319843 h 1371600"/>
                              <a:gd name="T8" fmla="*/ 2369957 w 2466753"/>
                              <a:gd name="T9" fmla="*/ 630266 h 1371600"/>
                              <a:gd name="T10" fmla="*/ 2042797 w 2466753"/>
                              <a:gd name="T11" fmla="*/ 329092 h 1371600"/>
                              <a:gd name="T12" fmla="*/ 2130410 w 2466753"/>
                              <a:gd name="T13" fmla="*/ 324806 h 1371600"/>
                              <a:gd name="T14" fmla="*/ 1166338 w 2466753"/>
                              <a:gd name="T15" fmla="*/ 99940 h 1371600"/>
                              <a:gd name="T16" fmla="*/ 145200 w 2466753"/>
                              <a:gd name="T17" fmla="*/ 520085 h 1371600"/>
                              <a:gd name="T18" fmla="*/ 136245 w 2466753"/>
                              <a:gd name="T19" fmla="*/ 518723 h 13716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466753" h="1371600">
                                <a:moveTo>
                                  <a:pt x="136089" y="518723"/>
                                </a:moveTo>
                                <a:cubicBezTo>
                                  <a:pt x="271513" y="277294"/>
                                  <a:pt x="683436" y="106213"/>
                                  <a:pt x="1165352" y="91245"/>
                                </a:cubicBezTo>
                                <a:cubicBezTo>
                                  <a:pt x="1544875" y="79458"/>
                                  <a:pt x="1910811" y="166746"/>
                                  <a:pt x="2141675" y="324132"/>
                                </a:cubicBezTo>
                                <a:lnTo>
                                  <a:pt x="2229240" y="319843"/>
                                </a:lnTo>
                                <a:lnTo>
                                  <a:pt x="2367188" y="630266"/>
                                </a:lnTo>
                                <a:lnTo>
                                  <a:pt x="2040405" y="329092"/>
                                </a:lnTo>
                                <a:lnTo>
                                  <a:pt x="2127914" y="324806"/>
                                </a:lnTo>
                                <a:cubicBezTo>
                                  <a:pt x="1898096" y="172387"/>
                                  <a:pt x="1537946" y="88285"/>
                                  <a:pt x="1164973" y="99940"/>
                                </a:cubicBezTo>
                                <a:cubicBezTo>
                                  <a:pt x="687859" y="114850"/>
                                  <a:pt x="279987" y="282865"/>
                                  <a:pt x="145031" y="520085"/>
                                </a:cubicBezTo>
                                <a:lnTo>
                                  <a:pt x="136089" y="518723"/>
                                </a:lnTo>
                                <a:close/>
                              </a:path>
                            </a:pathLst>
                          </a:custGeom>
                          <a:solidFill>
                            <a:schemeClr val="tx1">
                              <a:lumMod val="100000"/>
                              <a:lumOff val="0"/>
                            </a:schemeClr>
                          </a:solidFill>
                          <a:ln w="12700">
                            <a:solidFill>
                              <a:schemeClr val="tx1">
                                <a:lumMod val="100000"/>
                                <a:lumOff val="0"/>
                              </a:schemeClr>
                            </a:solidFill>
                            <a:miter lim="800000"/>
                            <a:headEnd/>
                            <a:tailEnd/>
                          </a:ln>
                        </wps:spPr>
                        <wps:bodyPr rot="0" vert="horz" wrap="square" lIns="91440" tIns="45720" rIns="91440" bIns="45720" anchor="ctr" anchorCtr="0" upright="1">
                          <a:noAutofit/>
                        </wps:bodyPr>
                      </wps:wsp>
                    </a:graphicData>
                  </a:graphic>
                </wp:anchor>
              </w:drawing>
            </mc:Choice>
            <mc:Fallback>
              <w:pict>
                <v:shape w14:anchorId="2F611626" id="Circular Arrow 36" o:spid="_x0000_s1026" style="position:absolute;margin-left:180.35pt;margin-top:5.9pt;width:194.25pt;height:108pt;rotation:180;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2466753,137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" path="m136089,518723c271513,277294,683436,106213,1165352,91245v379523,-11787,745459,75501,976323,232887l2229240,319843r137948,310423l2040405,329092r87509,-4286c1898096,172387,1537946,88285,1164973,99940,687859,114850,279987,282865,145031,520085r-8942,-1362xe" fillcolor="black [3213]" strokecolor="black [3213]" strokeweight="1pt">
                  <v:stroke joinstyle="miter"/>
                  <v:path o:connecttype="custom" o:connectlocs="136257,518723;1166822,91245;2144377,324132;2232054,319843;2370170,630266;2042981,329092;2130602,324806;1166443,99940;145213,520085;136257,518723" o:connectangles="0,0,0,0,0,0,0,0,0,0"/>
                  <o:lock v:ext="edit" aspectratio="t" verticies="t" text="t" shapetype="t"/>
                </v:shape>
              </w:pict>
            </mc:Fallback>
          </mc:AlternateContent>
        </w:r>
      </w:del>
    </w:p>
    <w:p w14:paraId="3060E489" w14:textId="12223CBE" w:rsidR="0083433C" w:rsidRPr="00916CAB" w:rsidDel="00A04330" w:rsidRDefault="000C67C6" w:rsidP="003916AE">
      <w:pPr>
        <w:rPr>
          <w:del w:id="393" w:author="Sunu C Thomas" w:date="2020-07-18T10:43:00Z"/>
          <w:rFonts w:ascii="Times New Roman" w:hAnsi="Times New Roman" w:cs="Times New Roman"/>
          <w:lang w:eastAsia="en-GB"/>
        </w:rPr>
      </w:pPr>
      <w:del w:id="394" w:author="Sunu C Thomas" w:date="2020-07-18T10:43:00Z">
        <w:r>
          <w:rPr>
            <w:noProof/>
            <w:lang w:val="en-IN" w:eastAsia="en-IN"/>
          </w:rPr>
          <mc:AlternateContent>
            <mc:Choice Requires="wps">
              <w:drawing>
                <wp:anchor distT="0" distB="0" distL="114300" distR="114300" simplePos="0" relativeHeight="251665408" behindDoc="0" locked="0" layoutInCell="1" allowOverlap="1" wp14:anchorId="04817190" wp14:editId="3947CA22">
                  <wp:simplePos x="0" y="0"/>
                  <wp:positionH relativeFrom="column">
                    <wp:posOffset>1330325</wp:posOffset>
                  </wp:positionH>
                  <wp:positionV relativeFrom="paragraph">
                    <wp:posOffset>107315</wp:posOffset>
                  </wp:positionV>
                  <wp:extent cx="1211580" cy="637540"/>
                  <wp:effectExtent l="6350" t="12065" r="10795" b="7620"/>
                  <wp:wrapNone/>
                  <wp:docPr id="12"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580" cy="637540"/>
                          </a:xfrm>
                          <a:prstGeom prst="ellipse">
                            <a:avLst/>
                          </a:prstGeom>
                          <a:solidFill>
                            <a:schemeClr val="bg1">
                              <a:lumMod val="75000"/>
                              <a:lumOff val="0"/>
                            </a:schemeClr>
                          </a:solidFill>
                          <a:ln w="12700">
                            <a:solidFill>
                              <a:schemeClr val="dk1">
                                <a:lumMod val="100000"/>
                                <a:lumOff val="0"/>
                              </a:schemeClr>
                            </a:solidFill>
                            <a:miter lim="800000"/>
                            <a:headEnd/>
                            <a:tailEnd/>
                          </a:ln>
                        </wps:spPr>
                        <wps:txbx>
                          <w:txbxContent>
                            <w:p w14:paraId="39E34AA9" w14:textId="77777777" w:rsidR="009546D1" w:rsidRPr="00206171" w:rsidRDefault="009546D1" w:rsidP="009546D1">
                              <w:pPr>
                                <w:jc w:val="center"/>
                                <w:rPr>
                                  <w:rFonts w:ascii="Times New Roman" w:hAnsi="Times New Roman" w:cs="Times New Roman"/>
                                </w:rPr>
                              </w:pPr>
                              <w:r>
                                <w:rPr>
                                  <w:rFonts w:ascii="Times New Roman" w:hAnsi="Times New Roman" w:cs="Times New Roman"/>
                                </w:rPr>
                                <w:t>Alternate methods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4817190" id="Oval 37" o:spid="_x0000_s1036" style="position:absolute;margin-left:104.75pt;margin-top:8.45pt;width:95.4pt;height:5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" fillcolor="#bfbfbf [2412]" strokecolor="black [3200]" strokeweight="1pt">
                  <v:stroke joinstyle="miter"/>
                  <v:textbox>
                    <w:txbxContent>
                      <w:p w14:paraId="39E34AA9" w14:textId="77777777" w:rsidR="009546D1" w:rsidRPr="00206171" w:rsidRDefault="009546D1" w:rsidP="009546D1">
                        <w:pPr>
                          <w:jc w:val="center"/>
                          <w:rPr>
                            <w:rFonts w:ascii="Times New Roman" w:hAnsi="Times New Roman" w:cs="Times New Roman"/>
                          </w:rPr>
                        </w:pPr>
                        <w:r>
                          <w:rPr>
                            <w:rFonts w:ascii="Times New Roman" w:hAnsi="Times New Roman" w:cs="Times New Roman"/>
                          </w:rPr>
                          <w:t>Alternate methods</w:t>
                        </w:r>
                      </w:p>
                    </w:txbxContent>
                  </v:textbox>
                </v:oval>
              </w:pict>
            </mc:Fallback>
          </mc:AlternateContent>
        </w:r>
      </w:del>
    </w:p>
    <w:p w14:paraId="102C2713" w14:textId="75D8A92D" w:rsidR="0083433C" w:rsidRPr="00916CAB" w:rsidDel="00A04330" w:rsidRDefault="000C67C6" w:rsidP="003916AE">
      <w:pPr>
        <w:rPr>
          <w:del w:id="395" w:author="Sunu C Thomas" w:date="2020-07-18T10:43:00Z"/>
          <w:rFonts w:ascii="Times New Roman" w:hAnsi="Times New Roman" w:cs="Times New Roman"/>
          <w:lang w:eastAsia="en-GB"/>
        </w:rPr>
      </w:pPr>
      <w:del w:id="396" w:author="Sunu C Thomas" w:date="2020-07-18T10:43:00Z">
        <w:r>
          <w:rPr>
            <w:noProof/>
            <w:lang w:val="en-IN" w:eastAsia="en-IN"/>
          </w:rPr>
          <mc:AlternateContent>
            <mc:Choice Requires="wps">
              <w:drawing>
                <wp:anchor distT="0" distB="0" distL="114300" distR="114300" simplePos="0" relativeHeight="251666432" behindDoc="0" locked="0" layoutInCell="1" allowOverlap="1" wp14:anchorId="0FB1E698" wp14:editId="354010FE">
                  <wp:simplePos x="0" y="0"/>
                  <wp:positionH relativeFrom="column">
                    <wp:posOffset>4942840</wp:posOffset>
                  </wp:positionH>
                  <wp:positionV relativeFrom="paragraph">
                    <wp:posOffset>86360</wp:posOffset>
                  </wp:positionV>
                  <wp:extent cx="893445" cy="637540"/>
                  <wp:effectExtent l="8890" t="10160" r="12065" b="9525"/>
                  <wp:wrapNone/>
                  <wp:docPr id="1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3445" cy="637540"/>
                          </a:xfrm>
                          <a:prstGeom prst="ellipse">
                            <a:avLst/>
                          </a:prstGeom>
                          <a:solidFill>
                            <a:schemeClr val="bg1">
                              <a:lumMod val="75000"/>
                              <a:lumOff val="0"/>
                            </a:schemeClr>
                          </a:solidFill>
                          <a:ln w="12700">
                            <a:solidFill>
                              <a:schemeClr val="dk1">
                                <a:lumMod val="100000"/>
                                <a:lumOff val="0"/>
                              </a:schemeClr>
                            </a:solidFill>
                            <a:miter lim="800000"/>
                            <a:headEnd/>
                            <a:tailEnd/>
                          </a:ln>
                        </wps:spPr>
                        <wps:txbx>
                          <w:txbxContent>
                            <w:p w14:paraId="16B6E522"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FB1E698" id="Oval 7" o:spid="_x0000_s1037" style="position:absolute;margin-left:389.2pt;margin-top:6.8pt;width:70.35pt;height:5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" fillcolor="#bfbfbf [2412]" strokecolor="black [3200]" strokeweight="1pt">
                  <v:stroke joinstyle="miter"/>
                  <v:textbox>
                    <w:txbxContent>
                      <w:p w14:paraId="16B6E522" w14:textId="77777777" w:rsidR="0083433C" w:rsidRPr="00206171" w:rsidRDefault="0083433C" w:rsidP="0083433C">
                        <w:pPr>
                          <w:jc w:val="center"/>
                          <w:rPr>
                            <w:rFonts w:ascii="Times New Roman" w:hAnsi="Times New Roman" w:cs="Times New Roman"/>
                          </w:rPr>
                        </w:pPr>
                        <w:r>
                          <w:rPr>
                            <w:rFonts w:ascii="Times New Roman" w:hAnsi="Times New Roman" w:cs="Times New Roman"/>
                          </w:rPr>
                          <w:t>Centre 3</w:t>
                        </w:r>
                      </w:p>
                    </w:txbxContent>
                  </v:textbox>
                </v:oval>
              </w:pict>
            </mc:Fallback>
          </mc:AlternateContent>
        </w:r>
      </w:del>
    </w:p>
    <w:p w14:paraId="08E3CC70" w14:textId="00016E97" w:rsidR="0083433C" w:rsidRPr="00916CAB" w:rsidDel="00A04330" w:rsidRDefault="0083433C" w:rsidP="003916AE">
      <w:pPr>
        <w:rPr>
          <w:del w:id="397" w:author="Sunu C Thomas" w:date="2020-07-18T10:43:00Z"/>
          <w:rFonts w:ascii="Times New Roman" w:hAnsi="Times New Roman" w:cs="Times New Roman"/>
          <w:lang w:eastAsia="en-GB"/>
        </w:rPr>
      </w:pPr>
    </w:p>
    <w:p w14:paraId="26269192" w14:textId="51FC3D38" w:rsidR="0083433C" w:rsidRPr="00916CAB" w:rsidDel="00A04330" w:rsidRDefault="0083433C" w:rsidP="003916AE">
      <w:pPr>
        <w:rPr>
          <w:del w:id="398" w:author="Sunu C Thomas" w:date="2020-07-18T10:43:00Z"/>
          <w:rFonts w:ascii="Times New Roman" w:hAnsi="Times New Roman" w:cs="Times New Roman"/>
          <w:lang w:eastAsia="en-GB"/>
        </w:rPr>
      </w:pPr>
    </w:p>
    <w:p w14:paraId="30AB6050" w14:textId="003C0EAE" w:rsidR="0083433C" w:rsidRPr="00916CAB" w:rsidDel="00A04330" w:rsidRDefault="000C67C6" w:rsidP="003916AE">
      <w:pPr>
        <w:rPr>
          <w:del w:id="399" w:author="Sunu C Thomas" w:date="2020-07-18T10:43:00Z"/>
          <w:rFonts w:ascii="Times New Roman" w:hAnsi="Times New Roman" w:cs="Times New Roman"/>
          <w:lang w:eastAsia="en-GB"/>
        </w:rPr>
      </w:pPr>
      <w:del w:id="400" w:author="Sunu C Thomas" w:date="2020-07-18T10:43:00Z">
        <w:r>
          <w:rPr>
            <w:noProof/>
            <w:lang w:val="en-IN" w:eastAsia="en-IN"/>
          </w:rPr>
          <mc:AlternateContent>
            <mc:Choice Requires="wps">
              <w:drawing>
                <wp:anchor distT="0" distB="0" distL="114300" distR="114300" simplePos="0" relativeHeight="251667456" behindDoc="0" locked="0" layoutInCell="1" allowOverlap="1" wp14:anchorId="6C1B3B3E" wp14:editId="0EC03EF6">
                  <wp:simplePos x="0" y="0"/>
                  <wp:positionH relativeFrom="column">
                    <wp:posOffset>117475</wp:posOffset>
                  </wp:positionH>
                  <wp:positionV relativeFrom="paragraph">
                    <wp:posOffset>49530</wp:posOffset>
                  </wp:positionV>
                  <wp:extent cx="2041525" cy="1169670"/>
                  <wp:effectExtent l="12700" t="11430" r="12700" b="9525"/>
                  <wp:wrapNone/>
                  <wp:docPr id="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1525" cy="116967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B28716E" w14:textId="77777777" w:rsidR="00896BD7" w:rsidRDefault="00896BD7" w:rsidP="00896BD7">
                              <w:pPr>
                                <w:jc w:val="center"/>
                                <w:rPr>
                                  <w:rFonts w:ascii="Times New Roman" w:hAnsi="Times New Roman" w:cs="Times New Roman"/>
                                  <w:color w:val="000000" w:themeColor="text1"/>
                                </w:rPr>
                              </w:pPr>
                              <w:r>
                                <w:rPr>
                                  <w:rFonts w:ascii="Times New Roman" w:hAnsi="Times New Roman" w:cs="Times New Roman"/>
                                  <w:color w:val="000000" w:themeColor="text1"/>
                                </w:rPr>
                                <w:t>Ayurvedic powder</w:t>
                              </w:r>
                            </w:p>
                            <w:p w14:paraId="69946BCA" w14:textId="77777777" w:rsidR="00896BD7" w:rsidRDefault="00A149B7" w:rsidP="00896BD7">
                              <w:pPr>
                                <w:jc w:val="center"/>
                                <w:rPr>
                                  <w:rFonts w:ascii="Times New Roman" w:hAnsi="Times New Roman" w:cs="Times New Roman"/>
                                  <w:color w:val="000000" w:themeColor="text1"/>
                                </w:rPr>
                              </w:pPr>
                              <w:r>
                                <w:rPr>
                                  <w:rFonts w:ascii="Times New Roman" w:hAnsi="Times New Roman" w:cs="Times New Roman"/>
                                  <w:color w:val="000000" w:themeColor="text1"/>
                                </w:rPr>
                                <w:t>Faith healers</w:t>
                              </w:r>
                            </w:p>
                            <w:p w14:paraId="7DF82016" w14:textId="77777777" w:rsidR="00C40F6A" w:rsidRDefault="00C40F6A" w:rsidP="00896BD7">
                              <w:pPr>
                                <w:jc w:val="center"/>
                                <w:rPr>
                                  <w:rFonts w:ascii="Times New Roman" w:hAnsi="Times New Roman" w:cs="Times New Roman"/>
                                  <w:color w:val="000000" w:themeColor="text1"/>
                                </w:rPr>
                              </w:pPr>
                              <w:r>
                                <w:rPr>
                                  <w:rFonts w:ascii="Times New Roman" w:hAnsi="Times New Roman" w:cs="Times New Roman"/>
                                  <w:color w:val="000000" w:themeColor="text1"/>
                                </w:rPr>
                                <w:t>Astrological remedies</w:t>
                              </w:r>
                            </w:p>
                            <w:p w14:paraId="32F3E7ED" w14:textId="77777777" w:rsidR="00896BD7" w:rsidRDefault="00896BD7" w:rsidP="00896BD7">
                              <w:pPr>
                                <w:jc w:val="center"/>
                                <w:rPr>
                                  <w:rFonts w:ascii="Times New Roman" w:hAnsi="Times New Roman" w:cs="Times New Roman"/>
                                  <w:color w:val="000000" w:themeColor="text1"/>
                                </w:rPr>
                              </w:pPr>
                              <w:r>
                                <w:rPr>
                                  <w:rFonts w:ascii="Times New Roman" w:hAnsi="Times New Roman" w:cs="Times New Roman"/>
                                  <w:color w:val="000000" w:themeColor="text1"/>
                                </w:rPr>
                                <w:t>Folk remedies</w:t>
                              </w:r>
                            </w:p>
                            <w:p w14:paraId="5215335B" w14:textId="6805B726" w:rsidR="00896BD7" w:rsidRPr="00D8279E" w:rsidRDefault="00896BD7" w:rsidP="00896BD7">
                              <w:pPr>
                                <w:jc w:val="center"/>
                                <w:rPr>
                                  <w:rFonts w:ascii="Times New Roman" w:hAnsi="Times New Roman" w:cs="Times New Roman"/>
                                  <w:color w:val="000000" w:themeColor="text1"/>
                                  <w:vertAlign w:val="superscript"/>
                                </w:rPr>
                              </w:pPr>
                              <w:r>
                                <w:rPr>
                                  <w:rFonts w:ascii="Times New Roman" w:hAnsi="Times New Roman" w:cs="Times New Roman"/>
                                  <w:color w:val="000000" w:themeColor="text1"/>
                                </w:rPr>
                                <w:t>Remedies for “dosham”- viz., Sarpadosham</w:t>
                              </w:r>
                              <w:r w:rsidR="00DB1B13">
                                <w:rPr>
                                  <w:rFonts w:ascii="Times New Roman" w:hAnsi="Times New Roman" w:cs="Times New Roman"/>
                                  <w:color w:val="000000" w:themeColor="text1"/>
                                  <w:vertAlign w:val="superscript"/>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C1B3B3E" id="Rectangle 44" o:spid="_x0000_s1038" style="position:absolute;margin-left:9.25pt;margin-top:3.9pt;width:160.75pt;height:9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" filled="f" strokecolor="black [3213]" strokeweight="1pt">
                  <v:textbox>
                    <w:txbxContent>
                      <w:p w14:paraId="4B28716E" w14:textId="77777777" w:rsidR="00896BD7" w:rsidRDefault="00896BD7" w:rsidP="00896BD7">
                        <w:pPr>
                          <w:jc w:val="center"/>
                          <w:rPr>
                            <w:rFonts w:ascii="Times New Roman" w:hAnsi="Times New Roman" w:cs="Times New Roman"/>
                            <w:color w:val="000000" w:themeColor="text1"/>
                          </w:rPr>
                        </w:pPr>
                        <w:r>
                          <w:rPr>
                            <w:rFonts w:ascii="Times New Roman" w:hAnsi="Times New Roman" w:cs="Times New Roman"/>
                            <w:color w:val="000000" w:themeColor="text1"/>
                          </w:rPr>
                          <w:t>Ayurvedic powder</w:t>
                        </w:r>
                      </w:p>
                      <w:p w14:paraId="69946BCA" w14:textId="77777777" w:rsidR="00896BD7" w:rsidRDefault="00A149B7" w:rsidP="00896BD7">
                        <w:pPr>
                          <w:jc w:val="center"/>
                          <w:rPr>
                            <w:rFonts w:ascii="Times New Roman" w:hAnsi="Times New Roman" w:cs="Times New Roman"/>
                            <w:color w:val="000000" w:themeColor="text1"/>
                          </w:rPr>
                        </w:pPr>
                        <w:r>
                          <w:rPr>
                            <w:rFonts w:ascii="Times New Roman" w:hAnsi="Times New Roman" w:cs="Times New Roman"/>
                            <w:color w:val="000000" w:themeColor="text1"/>
                          </w:rPr>
                          <w:t>Faith healers</w:t>
                        </w:r>
                      </w:p>
                      <w:p w14:paraId="7DF82016" w14:textId="77777777" w:rsidR="00C40F6A" w:rsidRDefault="00C40F6A" w:rsidP="00896BD7">
                        <w:pPr>
                          <w:jc w:val="center"/>
                          <w:rPr>
                            <w:rFonts w:ascii="Times New Roman" w:hAnsi="Times New Roman" w:cs="Times New Roman"/>
                            <w:color w:val="000000" w:themeColor="text1"/>
                          </w:rPr>
                        </w:pPr>
                        <w:r>
                          <w:rPr>
                            <w:rFonts w:ascii="Times New Roman" w:hAnsi="Times New Roman" w:cs="Times New Roman"/>
                            <w:color w:val="000000" w:themeColor="text1"/>
                          </w:rPr>
                          <w:t>Astrological remedies</w:t>
                        </w:r>
                      </w:p>
                      <w:p w14:paraId="32F3E7ED" w14:textId="77777777" w:rsidR="00896BD7" w:rsidRDefault="00896BD7" w:rsidP="00896BD7">
                        <w:pPr>
                          <w:jc w:val="center"/>
                          <w:rPr>
                            <w:rFonts w:ascii="Times New Roman" w:hAnsi="Times New Roman" w:cs="Times New Roman"/>
                            <w:color w:val="000000" w:themeColor="text1"/>
                          </w:rPr>
                        </w:pPr>
                        <w:r>
                          <w:rPr>
                            <w:rFonts w:ascii="Times New Roman" w:hAnsi="Times New Roman" w:cs="Times New Roman"/>
                            <w:color w:val="000000" w:themeColor="text1"/>
                          </w:rPr>
                          <w:t>Folk remedies</w:t>
                        </w:r>
                      </w:p>
                      <w:p w14:paraId="5215335B" w14:textId="6805B726" w:rsidR="00896BD7" w:rsidRPr="00D8279E" w:rsidRDefault="00896BD7" w:rsidP="00896BD7">
                        <w:pPr>
                          <w:jc w:val="center"/>
                          <w:rPr>
                            <w:rFonts w:ascii="Times New Roman" w:hAnsi="Times New Roman" w:cs="Times New Roman"/>
                            <w:color w:val="000000" w:themeColor="text1"/>
                            <w:vertAlign w:val="superscript"/>
                          </w:rPr>
                        </w:pPr>
                        <w:r>
                          <w:rPr>
                            <w:rFonts w:ascii="Times New Roman" w:hAnsi="Times New Roman" w:cs="Times New Roman"/>
                            <w:color w:val="000000" w:themeColor="text1"/>
                          </w:rPr>
                          <w:t>Remedies for “dosham”- viz., Sarpadosham</w:t>
                        </w:r>
                        <w:r w:rsidR="00DB1B13">
                          <w:rPr>
                            <w:rFonts w:ascii="Times New Roman" w:hAnsi="Times New Roman" w:cs="Times New Roman"/>
                            <w:color w:val="000000" w:themeColor="text1"/>
                            <w:vertAlign w:val="superscript"/>
                          </w:rPr>
                          <w:t>*</w:t>
                        </w:r>
                      </w:p>
                    </w:txbxContent>
                  </v:textbox>
                </v:rect>
              </w:pict>
            </mc:Fallback>
          </mc:AlternateContent>
        </w:r>
      </w:del>
    </w:p>
    <w:p w14:paraId="399AA179" w14:textId="129A5CB0" w:rsidR="00F74FE7" w:rsidDel="00A04330" w:rsidRDefault="000C67C6" w:rsidP="003916AE">
      <w:pPr>
        <w:tabs>
          <w:tab w:val="left" w:pos="3621"/>
        </w:tabs>
        <w:rPr>
          <w:del w:id="401" w:author="Sunu C Thomas" w:date="2020-07-18T10:43:00Z"/>
          <w:rFonts w:ascii="Times New Roman" w:hAnsi="Times New Roman" w:cs="Times New Roman"/>
          <w:lang w:eastAsia="en-GB"/>
        </w:rPr>
      </w:pPr>
      <w:del w:id="402" w:author="Sunu C Thomas" w:date="2020-07-18T10:43:00Z">
        <w:r>
          <w:rPr>
            <w:rFonts w:ascii="Times New Roman" w:hAnsi="Times New Roman" w:cs="Times New Roman"/>
            <w:noProof/>
            <w:lang w:val="en-IN" w:eastAsia="en-IN"/>
          </w:rPr>
          <mc:AlternateContent>
            <mc:Choice Requires="wps">
              <w:drawing>
                <wp:anchor distT="0" distB="0" distL="114300" distR="114300" simplePos="0" relativeHeight="251655168" behindDoc="0" locked="0" layoutInCell="1" allowOverlap="1" wp14:anchorId="0E5E12CF" wp14:editId="572A7369">
                  <wp:simplePos x="0" y="0"/>
                  <wp:positionH relativeFrom="column">
                    <wp:posOffset>4750435</wp:posOffset>
                  </wp:positionH>
                  <wp:positionV relativeFrom="paragraph">
                    <wp:posOffset>20320</wp:posOffset>
                  </wp:positionV>
                  <wp:extent cx="1424305" cy="478155"/>
                  <wp:effectExtent l="6985" t="10795" r="6985" b="6350"/>
                  <wp:wrapNone/>
                  <wp:docPr id="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305" cy="47815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0B3CE0CE" w14:textId="77777777" w:rsidR="00536955" w:rsidRDefault="00536955" w:rsidP="00536955">
                              <w:pPr>
                                <w:jc w:val="center"/>
                                <w:rPr>
                                  <w:rFonts w:ascii="Times New Roman" w:hAnsi="Times New Roman" w:cs="Times New Roman"/>
                                  <w:color w:val="000000" w:themeColor="text1"/>
                                </w:rPr>
                              </w:pPr>
                              <w:r>
                                <w:rPr>
                                  <w:rFonts w:ascii="Times New Roman" w:hAnsi="Times New Roman" w:cs="Times New Roman"/>
                                  <w:color w:val="000000" w:themeColor="text1"/>
                                </w:rPr>
                                <w:t>Suggested IVF</w:t>
                              </w:r>
                            </w:p>
                            <w:p w14:paraId="3988EDE4" w14:textId="77777777" w:rsidR="00536955" w:rsidRDefault="00536955" w:rsidP="00536955">
                              <w:pPr>
                                <w:jc w:val="center"/>
                              </w:pPr>
                              <w:r>
                                <w:rPr>
                                  <w:rFonts w:ascii="Times New Roman" w:hAnsi="Times New Roman" w:cs="Times New Roman"/>
                                  <w:color w:val="000000" w:themeColor="text1"/>
                                </w:rPr>
                                <w:t>Stopped treatment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E5E12CF" id="Rectangle 34" o:spid="_x0000_s1039" style="position:absolute;margin-left:374.05pt;margin-top:1.6pt;width:112.15pt;height:37.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" fillcolor="white [3201]" strokecolor="black [3200]" strokeweight="1pt">
                  <v:textbox>
                    <w:txbxContent>
                      <w:p w14:paraId="0B3CE0CE" w14:textId="77777777" w:rsidR="00536955" w:rsidRDefault="00536955" w:rsidP="00536955">
                        <w:pPr>
                          <w:jc w:val="center"/>
                          <w:rPr>
                            <w:rFonts w:ascii="Times New Roman" w:hAnsi="Times New Roman" w:cs="Times New Roman"/>
                            <w:color w:val="000000" w:themeColor="text1"/>
                          </w:rPr>
                        </w:pPr>
                        <w:r>
                          <w:rPr>
                            <w:rFonts w:ascii="Times New Roman" w:hAnsi="Times New Roman" w:cs="Times New Roman"/>
                            <w:color w:val="000000" w:themeColor="text1"/>
                          </w:rPr>
                          <w:t>Suggested IVF</w:t>
                        </w:r>
                      </w:p>
                      <w:p w14:paraId="3988EDE4" w14:textId="77777777" w:rsidR="00536955" w:rsidRDefault="00536955" w:rsidP="00536955">
                        <w:pPr>
                          <w:jc w:val="center"/>
                        </w:pPr>
                        <w:r>
                          <w:rPr>
                            <w:rFonts w:ascii="Times New Roman" w:hAnsi="Times New Roman" w:cs="Times New Roman"/>
                            <w:color w:val="000000" w:themeColor="text1"/>
                          </w:rPr>
                          <w:t>Stopped treatment</w:t>
                        </w:r>
                      </w:p>
                    </w:txbxContent>
                  </v:textbox>
                </v:rect>
              </w:pict>
            </mc:Fallback>
          </mc:AlternateContent>
        </w:r>
        <w:r w:rsidR="00A149B7" w:rsidDel="00A04330">
          <w:rPr>
            <w:rFonts w:ascii="Times New Roman" w:hAnsi="Times New Roman" w:cs="Times New Roman"/>
            <w:lang w:eastAsia="en-GB"/>
          </w:rPr>
          <w:tab/>
        </w:r>
      </w:del>
    </w:p>
    <w:p w14:paraId="7C317293" w14:textId="31304FEF" w:rsidR="00224E3B" w:rsidDel="00A04330" w:rsidRDefault="00224E3B" w:rsidP="003916AE">
      <w:pPr>
        <w:rPr>
          <w:del w:id="403" w:author="Sunu C Thomas" w:date="2020-07-18T10:43:00Z"/>
          <w:rFonts w:ascii="Times New Roman" w:hAnsi="Times New Roman" w:cs="Times New Roman"/>
          <w:lang w:eastAsia="en-GB"/>
        </w:rPr>
      </w:pPr>
    </w:p>
    <w:p w14:paraId="10056685" w14:textId="25775E57" w:rsidR="00224E3B" w:rsidDel="00A04330" w:rsidRDefault="00224E3B" w:rsidP="003916AE">
      <w:pPr>
        <w:rPr>
          <w:del w:id="404" w:author="Sunu C Thomas" w:date="2020-07-18T10:43:00Z"/>
          <w:rFonts w:ascii="Times New Roman" w:hAnsi="Times New Roman" w:cs="Times New Roman"/>
          <w:lang w:eastAsia="en-GB"/>
        </w:rPr>
      </w:pPr>
    </w:p>
    <w:p w14:paraId="3A3AAC32" w14:textId="6F6AF343" w:rsidR="00155482" w:rsidDel="00A04330" w:rsidRDefault="00155482" w:rsidP="003916AE">
      <w:pPr>
        <w:rPr>
          <w:del w:id="405" w:author="Sunu C Thomas" w:date="2020-07-18T10:43:00Z"/>
          <w:rFonts w:ascii="Times New Roman" w:hAnsi="Times New Roman" w:cs="Times New Roman"/>
          <w:lang w:eastAsia="en-GB"/>
        </w:rPr>
      </w:pPr>
    </w:p>
    <w:p w14:paraId="77ECD69F" w14:textId="7503525D" w:rsidR="00155482" w:rsidDel="00A04330" w:rsidRDefault="00155482" w:rsidP="003916AE">
      <w:pPr>
        <w:rPr>
          <w:del w:id="406" w:author="Sunu C Thomas" w:date="2020-07-18T10:43:00Z"/>
          <w:rFonts w:ascii="Times New Roman" w:hAnsi="Times New Roman" w:cs="Times New Roman"/>
          <w:lang w:eastAsia="en-GB"/>
        </w:rPr>
      </w:pPr>
    </w:p>
    <w:p w14:paraId="53F29782" w14:textId="1B7BB1E6" w:rsidR="00155482" w:rsidDel="00A04330" w:rsidRDefault="00155482" w:rsidP="003916AE">
      <w:pPr>
        <w:rPr>
          <w:del w:id="407" w:author="Sunu C Thomas" w:date="2020-07-18T10:43:00Z"/>
          <w:rFonts w:ascii="Times New Roman" w:hAnsi="Times New Roman" w:cs="Times New Roman"/>
          <w:lang w:eastAsia="en-GB"/>
        </w:rPr>
      </w:pPr>
    </w:p>
    <w:p w14:paraId="1CAB38E9" w14:textId="73647E9F" w:rsidR="00DC0B78" w:rsidDel="00A04330" w:rsidRDefault="00DC0B78" w:rsidP="003916AE">
      <w:pPr>
        <w:rPr>
          <w:del w:id="408" w:author="Sunu C Thomas" w:date="2020-07-18T10:43:00Z"/>
          <w:rFonts w:ascii="Times New Roman" w:hAnsi="Times New Roman" w:cs="Times New Roman"/>
          <w:lang w:eastAsia="en-GB"/>
        </w:rPr>
      </w:pPr>
    </w:p>
    <w:p w14:paraId="6FB2FE96" w14:textId="3A8119AF" w:rsidR="0072109F" w:rsidDel="00A04330" w:rsidRDefault="00FB7EF7" w:rsidP="003916AE">
      <w:pPr>
        <w:rPr>
          <w:del w:id="409" w:author="Sunu C Thomas" w:date="2020-07-18T10:43:00Z"/>
          <w:rFonts w:ascii="Times New Roman" w:hAnsi="Times New Roman" w:cs="Times New Roman"/>
          <w:lang w:eastAsia="en-GB"/>
        </w:rPr>
      </w:pPr>
      <w:del w:id="410" w:author="Sunu C Thomas" w:date="2020-07-18T10:43:00Z">
        <w:r w:rsidRPr="00916CAB" w:rsidDel="00A04330">
          <w:rPr>
            <w:rFonts w:ascii="Times New Roman" w:hAnsi="Times New Roman" w:cs="Times New Roman"/>
            <w:lang w:eastAsia="en-GB"/>
          </w:rPr>
          <w:delText>Figure 1: Showing the care-seeking pathway of a couples with multiple trajectories</w:delText>
        </w:r>
      </w:del>
    </w:p>
    <w:p w14:paraId="193388FE" w14:textId="77072F61" w:rsidR="00CE1EFE" w:rsidRDefault="00CE1EFE" w:rsidP="003916AE">
      <w:pPr>
        <w:pStyle w:val="Default"/>
        <w:jc w:val="both"/>
        <w:rPr>
          <w:rFonts w:ascii="Times New Roman" w:hAnsi="Times New Roman" w:cs="Times New Roman"/>
          <w:b/>
          <w:bCs/>
          <w:sz w:val="24"/>
          <w:szCs w:val="24"/>
          <w:lang w:val="en-GB"/>
        </w:rPr>
      </w:pPr>
      <w:r w:rsidRPr="00CF7FB8">
        <w:rPr>
          <w:rFonts w:ascii="Times New Roman" w:hAnsi="Times New Roman" w:cs="Times New Roman"/>
          <w:b/>
          <w:bCs/>
          <w:sz w:val="24"/>
          <w:szCs w:val="24"/>
          <w:lang w:val="en-GB"/>
        </w:rPr>
        <w:t xml:space="preserve">The moral dilemma – to </w:t>
      </w:r>
      <w:r w:rsidR="00DD6E24" w:rsidRPr="00DD6E24">
        <w:rPr>
          <w:rFonts w:ascii="Times New Roman" w:hAnsi="Times New Roman" w:cs="Times New Roman"/>
          <w:b/>
          <w:bCs/>
          <w:sz w:val="24"/>
          <w:szCs w:val="24"/>
          <w:lang w:val="en-GB"/>
        </w:rPr>
        <w:t>dispel</w:t>
      </w:r>
      <w:r w:rsidRPr="00CF7FB8">
        <w:rPr>
          <w:rFonts w:ascii="Times New Roman" w:hAnsi="Times New Roman" w:cs="Times New Roman"/>
          <w:b/>
          <w:bCs/>
          <w:sz w:val="24"/>
          <w:szCs w:val="24"/>
          <w:lang w:val="en-GB"/>
        </w:rPr>
        <w:t xml:space="preserve"> hope or to leaving them with ‘hope’</w:t>
      </w:r>
    </w:p>
    <w:p w14:paraId="69B190F9" w14:textId="77777777" w:rsidR="0072757B" w:rsidRPr="00CF7FB8" w:rsidRDefault="0072757B" w:rsidP="003916AE">
      <w:pPr>
        <w:pStyle w:val="Default"/>
        <w:jc w:val="both"/>
        <w:rPr>
          <w:rFonts w:ascii="Times New Roman" w:hAnsi="Times New Roman" w:cs="Times New Roman"/>
          <w:b/>
          <w:bCs/>
          <w:sz w:val="24"/>
          <w:szCs w:val="24"/>
          <w:lang w:val="en-GB"/>
        </w:rPr>
      </w:pPr>
    </w:p>
    <w:p w14:paraId="249E3B80" w14:textId="77777777" w:rsidR="0066328E" w:rsidRDefault="0066328E" w:rsidP="0066328E">
      <w:pPr>
        <w:pStyle w:val="Default"/>
        <w:jc w:val="both"/>
        <w:rPr>
          <w:ins w:id="411" w:author="Sunu C Thomas" w:date="2020-07-18T10:44:00Z"/>
          <w:rFonts w:ascii="Times New Roman" w:hAnsi="Times New Roman" w:cs="Times New Roman"/>
          <w:sz w:val="24"/>
          <w:szCs w:val="24"/>
          <w:lang w:val="en-GB"/>
        </w:rPr>
      </w:pPr>
      <w:ins w:id="412" w:author="Sunu C Thomas" w:date="2020-07-18T10:44:00Z">
        <w:r>
          <w:rPr>
            <w:rFonts w:ascii="Times New Roman" w:hAnsi="Times New Roman" w:cs="Times New Roman"/>
            <w:sz w:val="24"/>
            <w:szCs w:val="24"/>
            <w:lang w:val="en-GB"/>
          </w:rPr>
          <w:t>I</w:t>
        </w:r>
        <w:r w:rsidRPr="00916CAB">
          <w:rPr>
            <w:rFonts w:ascii="Times New Roman" w:hAnsi="Times New Roman" w:cs="Times New Roman"/>
            <w:sz w:val="24"/>
            <w:szCs w:val="24"/>
            <w:lang w:val="en-GB"/>
          </w:rPr>
          <w:t xml:space="preserve"> faced dilemma </w:t>
        </w:r>
        <w:r>
          <w:rPr>
            <w:rFonts w:ascii="Times New Roman" w:hAnsi="Times New Roman" w:cs="Times New Roman"/>
            <w:sz w:val="24"/>
            <w:szCs w:val="24"/>
            <w:lang w:val="en-GB"/>
          </w:rPr>
          <w:t>while conducting the survey where I encountered repeated accounts of women reporting that they had stopped modern medicine treatment and were pursuing other systems of medicine or alternate methods to resolve infertility. The reasons cited included among the other things, that they were (read as their partners were or both were) uninterested in pursuing the particular treatment suggested by the doctor i.e., IUI or IVF specifically. They also reiterated that they were hopeful of the success of the particular remedy they were using. This has been reinforced by them by pointing out anecdotal accounts of people who had a positive outcome by that means.</w:t>
        </w:r>
      </w:ins>
    </w:p>
    <w:p w14:paraId="655D5ED6" w14:textId="77777777" w:rsidR="0066328E" w:rsidRDefault="0066328E" w:rsidP="0066328E">
      <w:pPr>
        <w:pStyle w:val="Default"/>
        <w:jc w:val="both"/>
        <w:rPr>
          <w:ins w:id="413" w:author="Sunu C Thomas" w:date="2020-07-18T10:44:00Z"/>
          <w:rFonts w:ascii="Times New Roman" w:hAnsi="Times New Roman" w:cs="Times New Roman"/>
          <w:sz w:val="24"/>
          <w:szCs w:val="24"/>
          <w:lang w:val="en-GB"/>
        </w:rPr>
      </w:pPr>
    </w:p>
    <w:p w14:paraId="4A0C2091" w14:textId="77777777" w:rsidR="0066328E" w:rsidRDefault="0066328E" w:rsidP="0066328E">
      <w:pPr>
        <w:pStyle w:val="Default"/>
        <w:jc w:val="both"/>
        <w:rPr>
          <w:ins w:id="414" w:author="Sunu C Thomas" w:date="2020-07-18T10:44:00Z"/>
          <w:rFonts w:ascii="Times New Roman" w:hAnsi="Times New Roman" w:cs="Times New Roman"/>
          <w:sz w:val="24"/>
          <w:szCs w:val="24"/>
          <w:lang w:val="en-GB"/>
        </w:rPr>
      </w:pPr>
      <w:ins w:id="415" w:author="Sunu C Thomas" w:date="2020-07-18T10:44:00Z">
        <w:r>
          <w:rPr>
            <w:rFonts w:ascii="Times New Roman" w:hAnsi="Times New Roman" w:cs="Times New Roman"/>
            <w:sz w:val="24"/>
            <w:szCs w:val="24"/>
            <w:lang w:val="en-GB"/>
          </w:rPr>
          <w:t xml:space="preserve">In these </w:t>
        </w:r>
        <w:r w:rsidRPr="00916CAB">
          <w:rPr>
            <w:rFonts w:ascii="Times New Roman" w:hAnsi="Times New Roman" w:cs="Times New Roman"/>
            <w:sz w:val="24"/>
            <w:szCs w:val="24"/>
            <w:lang w:val="en-GB"/>
          </w:rPr>
          <w:t xml:space="preserve">situations, </w:t>
        </w:r>
        <w:r>
          <w:rPr>
            <w:rFonts w:ascii="Times New Roman" w:hAnsi="Times New Roman" w:cs="Times New Roman"/>
            <w:sz w:val="24"/>
            <w:szCs w:val="24"/>
            <w:lang w:val="en-GB"/>
          </w:rPr>
          <w:t xml:space="preserve">I was confused </w:t>
        </w:r>
        <w:r w:rsidRPr="00916CAB">
          <w:rPr>
            <w:rFonts w:ascii="Times New Roman" w:hAnsi="Times New Roman" w:cs="Times New Roman"/>
            <w:sz w:val="24"/>
            <w:szCs w:val="24"/>
            <w:lang w:val="en-GB"/>
          </w:rPr>
          <w:t xml:space="preserve">as to whether to </w:t>
        </w:r>
        <w:r>
          <w:rPr>
            <w:rFonts w:ascii="Times New Roman" w:hAnsi="Times New Roman" w:cs="Times New Roman"/>
            <w:sz w:val="24"/>
            <w:szCs w:val="24"/>
            <w:lang w:val="en-GB"/>
          </w:rPr>
          <w:t xml:space="preserve">explain </w:t>
        </w:r>
        <w:r w:rsidRPr="00916CAB">
          <w:rPr>
            <w:rFonts w:ascii="Times New Roman" w:hAnsi="Times New Roman" w:cs="Times New Roman"/>
            <w:sz w:val="24"/>
            <w:szCs w:val="24"/>
            <w:lang w:val="en-GB"/>
          </w:rPr>
          <w:t>to them that this is false hope and they should seek treatment</w:t>
        </w:r>
        <w:r>
          <w:rPr>
            <w:rFonts w:ascii="Times New Roman" w:hAnsi="Times New Roman" w:cs="Times New Roman"/>
            <w:sz w:val="24"/>
            <w:szCs w:val="24"/>
            <w:lang w:val="en-GB"/>
          </w:rPr>
          <w:t xml:space="preserve"> or continue the treatment suggested by their biomedical doctor</w:t>
        </w:r>
        <w:r w:rsidRPr="00916CA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 think my strong affinity towards modern medicine stemmed from the biomedical perspective that shaped by my training. I came from the biomedical school, and hence my reluctance to acknowledge the positive effects if any of the alternate system of medicine. I did not have the scholarship to understand the working of this system. I also believed that the alternate methods like religious methods or eating some traditional powders were not going to give them positive results. </w:t>
        </w:r>
      </w:ins>
    </w:p>
    <w:p w14:paraId="4E4A38EF" w14:textId="77777777" w:rsidR="0066328E" w:rsidRDefault="0066328E" w:rsidP="0066328E">
      <w:pPr>
        <w:pStyle w:val="Default"/>
        <w:jc w:val="both"/>
        <w:rPr>
          <w:ins w:id="416" w:author="Sunu C Thomas" w:date="2020-07-18T10:44:00Z"/>
          <w:rFonts w:ascii="Times New Roman" w:hAnsi="Times New Roman" w:cs="Times New Roman"/>
          <w:sz w:val="24"/>
          <w:szCs w:val="24"/>
          <w:lang w:val="en-GB"/>
        </w:rPr>
      </w:pPr>
    </w:p>
    <w:p w14:paraId="107715FF" w14:textId="77777777" w:rsidR="0066328E" w:rsidRDefault="0066328E" w:rsidP="0066328E">
      <w:pPr>
        <w:pStyle w:val="Default"/>
        <w:jc w:val="both"/>
        <w:rPr>
          <w:ins w:id="417" w:author="Sunu C Thomas" w:date="2020-07-18T10:44:00Z"/>
          <w:rFonts w:ascii="Times New Roman" w:hAnsi="Times New Roman" w:cs="Times New Roman"/>
          <w:sz w:val="24"/>
          <w:szCs w:val="24"/>
          <w:lang w:val="en-GB"/>
        </w:rPr>
      </w:pPr>
      <w:ins w:id="418" w:author="Sunu C Thomas" w:date="2020-07-18T10:44:00Z">
        <w:r>
          <w:rPr>
            <w:rFonts w:ascii="Times New Roman" w:hAnsi="Times New Roman" w:cs="Times New Roman"/>
            <w:sz w:val="24"/>
            <w:szCs w:val="24"/>
            <w:lang w:val="en-GB"/>
          </w:rPr>
          <w:t>But on further reflection, I was confronted with the thought that whether it would it be</w:t>
        </w:r>
        <w:r w:rsidRPr="00916CAB">
          <w:rPr>
            <w:rFonts w:ascii="Times New Roman" w:hAnsi="Times New Roman" w:cs="Times New Roman"/>
            <w:sz w:val="24"/>
            <w:szCs w:val="24"/>
            <w:lang w:val="en-GB"/>
          </w:rPr>
          <w:t xml:space="preserve"> right to dispel the </w:t>
        </w:r>
        <w:r>
          <w:rPr>
            <w:rFonts w:ascii="Times New Roman" w:hAnsi="Times New Roman" w:cs="Times New Roman"/>
            <w:sz w:val="24"/>
            <w:szCs w:val="24"/>
            <w:lang w:val="en-GB"/>
          </w:rPr>
          <w:t>‘</w:t>
        </w:r>
        <w:r w:rsidRPr="00916CAB">
          <w:rPr>
            <w:rFonts w:ascii="Times New Roman" w:hAnsi="Times New Roman" w:cs="Times New Roman"/>
            <w:sz w:val="24"/>
            <w:szCs w:val="24"/>
            <w:lang w:val="en-GB"/>
          </w:rPr>
          <w:t>hope</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that</w:t>
        </w:r>
        <w:r>
          <w:rPr>
            <w:rFonts w:ascii="Times New Roman" w:hAnsi="Times New Roman" w:cs="Times New Roman"/>
            <w:sz w:val="24"/>
            <w:szCs w:val="24"/>
            <w:lang w:val="en-GB"/>
          </w:rPr>
          <w:t xml:space="preserve"> </w:t>
        </w:r>
        <w:r w:rsidRPr="00916CAB">
          <w:rPr>
            <w:rFonts w:ascii="Times New Roman" w:hAnsi="Times New Roman" w:cs="Times New Roman"/>
            <w:sz w:val="24"/>
            <w:szCs w:val="24"/>
            <w:lang w:val="en-GB"/>
          </w:rPr>
          <w:t>mak</w:t>
        </w:r>
        <w:r>
          <w:rPr>
            <w:rFonts w:ascii="Times New Roman" w:hAnsi="Times New Roman" w:cs="Times New Roman"/>
            <w:sz w:val="24"/>
            <w:szCs w:val="24"/>
            <w:lang w:val="en-GB"/>
          </w:rPr>
          <w:t>es</w:t>
        </w:r>
        <w:r w:rsidRPr="00916CAB">
          <w:rPr>
            <w:rFonts w:ascii="Times New Roman" w:hAnsi="Times New Roman" w:cs="Times New Roman"/>
            <w:sz w:val="24"/>
            <w:szCs w:val="24"/>
            <w:lang w:val="en-GB"/>
          </w:rPr>
          <w:t xml:space="preserve"> them lead their life</w:t>
        </w:r>
        <w:r>
          <w:rPr>
            <w:rFonts w:ascii="Times New Roman" w:hAnsi="Times New Roman" w:cs="Times New Roman"/>
            <w:sz w:val="24"/>
            <w:szCs w:val="24"/>
            <w:lang w:val="en-GB"/>
          </w:rPr>
          <w:t xml:space="preserve"> as it is? I</w:t>
        </w:r>
        <w:r w:rsidRPr="00916CAB">
          <w:rPr>
            <w:rFonts w:ascii="Times New Roman" w:hAnsi="Times New Roman" w:cs="Times New Roman"/>
            <w:sz w:val="24"/>
            <w:szCs w:val="24"/>
            <w:lang w:val="en-GB"/>
          </w:rPr>
          <w:t xml:space="preserve">n certain cases, </w:t>
        </w:r>
        <w:r w:rsidRPr="009757AD">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when the couples were diagnosed with absolute male infertility, </w:t>
        </w:r>
        <w:r w:rsidRPr="00916CAB">
          <w:rPr>
            <w:rFonts w:ascii="Times New Roman" w:hAnsi="Times New Roman" w:cs="Times New Roman"/>
            <w:sz w:val="24"/>
            <w:szCs w:val="24"/>
            <w:lang w:val="en-GB"/>
          </w:rPr>
          <w:t xml:space="preserve">the use of donor sperm </w:t>
        </w:r>
        <w:r>
          <w:rPr>
            <w:rFonts w:ascii="Times New Roman" w:hAnsi="Times New Roman" w:cs="Times New Roman"/>
            <w:sz w:val="24"/>
            <w:szCs w:val="24"/>
            <w:lang w:val="en-GB"/>
          </w:rPr>
          <w:t>was</w:t>
        </w:r>
        <w:r w:rsidRPr="00916CAB">
          <w:rPr>
            <w:rFonts w:ascii="Times New Roman" w:hAnsi="Times New Roman" w:cs="Times New Roman"/>
            <w:sz w:val="24"/>
            <w:szCs w:val="24"/>
            <w:lang w:val="en-GB"/>
          </w:rPr>
          <w:t xml:space="preserve"> the only available </w:t>
        </w:r>
        <w:r>
          <w:rPr>
            <w:rFonts w:ascii="Times New Roman" w:hAnsi="Times New Roman" w:cs="Times New Roman"/>
            <w:sz w:val="24"/>
            <w:szCs w:val="24"/>
            <w:lang w:val="en-GB"/>
          </w:rPr>
          <w:t xml:space="preserve">biomedical </w:t>
        </w:r>
        <w:r w:rsidRPr="00916CAB">
          <w:rPr>
            <w:rFonts w:ascii="Times New Roman" w:hAnsi="Times New Roman" w:cs="Times New Roman"/>
            <w:sz w:val="24"/>
            <w:szCs w:val="24"/>
            <w:lang w:val="en-GB"/>
          </w:rPr>
          <w:t>option</w:t>
        </w:r>
        <w:r>
          <w:rPr>
            <w:rFonts w:ascii="Times New Roman" w:hAnsi="Times New Roman" w:cs="Times New Roman"/>
            <w:sz w:val="24"/>
            <w:szCs w:val="24"/>
            <w:lang w:val="en-GB"/>
          </w:rPr>
          <w:t>. I was sure in such cases that</w:t>
        </w:r>
        <w:r w:rsidRPr="00916CAB">
          <w:rPr>
            <w:rFonts w:ascii="Times New Roman" w:hAnsi="Times New Roman" w:cs="Times New Roman"/>
            <w:sz w:val="24"/>
            <w:szCs w:val="24"/>
            <w:lang w:val="en-GB"/>
          </w:rPr>
          <w:t xml:space="preserve"> the participant </w:t>
        </w:r>
        <w:r>
          <w:rPr>
            <w:rFonts w:ascii="Times New Roman" w:hAnsi="Times New Roman" w:cs="Times New Roman"/>
            <w:sz w:val="24"/>
            <w:szCs w:val="24"/>
            <w:lang w:val="en-GB"/>
          </w:rPr>
          <w:t>was</w:t>
        </w:r>
        <w:r w:rsidRPr="00916CAB">
          <w:rPr>
            <w:rFonts w:ascii="Times New Roman" w:hAnsi="Times New Roman" w:cs="Times New Roman"/>
            <w:sz w:val="24"/>
            <w:szCs w:val="24"/>
            <w:lang w:val="en-GB"/>
          </w:rPr>
          <w:t xml:space="preserve"> never going to undergo that treatment due to personal</w:t>
        </w:r>
        <w:r>
          <w:rPr>
            <w:rFonts w:ascii="Times New Roman" w:hAnsi="Times New Roman" w:cs="Times New Roman"/>
            <w:sz w:val="24"/>
            <w:szCs w:val="24"/>
            <w:lang w:val="en-GB"/>
          </w:rPr>
          <w:t xml:space="preserve">, </w:t>
        </w:r>
        <w:r w:rsidRPr="00916CAB">
          <w:rPr>
            <w:rFonts w:ascii="Times New Roman" w:hAnsi="Times New Roman" w:cs="Times New Roman"/>
            <w:sz w:val="24"/>
            <w:szCs w:val="24"/>
            <w:lang w:val="en-GB"/>
          </w:rPr>
          <w:t xml:space="preserve">cultural </w:t>
        </w:r>
        <w:r>
          <w:rPr>
            <w:rFonts w:ascii="Times New Roman" w:hAnsi="Times New Roman" w:cs="Times New Roman"/>
            <w:sz w:val="24"/>
            <w:szCs w:val="24"/>
            <w:lang w:val="en-GB"/>
          </w:rPr>
          <w:t xml:space="preserve">and religious </w:t>
        </w:r>
        <w:r w:rsidRPr="00916CAB">
          <w:rPr>
            <w:rFonts w:ascii="Times New Roman" w:hAnsi="Times New Roman" w:cs="Times New Roman"/>
            <w:sz w:val="24"/>
            <w:szCs w:val="24"/>
            <w:lang w:val="en-GB"/>
          </w:rPr>
          <w:t xml:space="preserve">reasons.  The dilemma was whether it was worth dispelling the </w:t>
        </w:r>
        <w:r>
          <w:rPr>
            <w:rFonts w:ascii="Times New Roman" w:hAnsi="Times New Roman" w:cs="Times New Roman"/>
            <w:sz w:val="24"/>
            <w:szCs w:val="24"/>
            <w:lang w:val="en-GB"/>
          </w:rPr>
          <w:t>‘</w:t>
        </w:r>
        <w:r w:rsidRPr="00916CAB">
          <w:rPr>
            <w:rFonts w:ascii="Times New Roman" w:hAnsi="Times New Roman" w:cs="Times New Roman"/>
            <w:sz w:val="24"/>
            <w:szCs w:val="24"/>
            <w:lang w:val="en-GB"/>
          </w:rPr>
          <w:t>hope</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with which people lived in </w:t>
        </w:r>
        <w:r>
          <w:rPr>
            <w:rFonts w:ascii="Times New Roman" w:hAnsi="Times New Roman" w:cs="Times New Roman"/>
            <w:sz w:val="24"/>
            <w:szCs w:val="24"/>
            <w:lang w:val="en-GB"/>
          </w:rPr>
          <w:t xml:space="preserve">or </w:t>
        </w:r>
        <w:r w:rsidRPr="00916CAB">
          <w:rPr>
            <w:rFonts w:ascii="Times New Roman" w:hAnsi="Times New Roman" w:cs="Times New Roman"/>
            <w:sz w:val="24"/>
            <w:szCs w:val="24"/>
            <w:lang w:val="en-GB"/>
          </w:rPr>
          <w:t>provide accurate information about their situation</w:t>
        </w:r>
        <w:r>
          <w:rPr>
            <w:rFonts w:ascii="Times New Roman" w:hAnsi="Times New Roman" w:cs="Times New Roman"/>
            <w:sz w:val="24"/>
            <w:szCs w:val="24"/>
            <w:lang w:val="en-GB"/>
          </w:rPr>
          <w:t>, of course from a biomedical perspective</w:t>
        </w:r>
        <w:r w:rsidRPr="00916CAB">
          <w:rPr>
            <w:rFonts w:ascii="Times New Roman" w:hAnsi="Times New Roman" w:cs="Times New Roman"/>
            <w:sz w:val="24"/>
            <w:szCs w:val="24"/>
            <w:lang w:val="en-GB"/>
          </w:rPr>
          <w:t xml:space="preserve">. </w:t>
        </w:r>
      </w:ins>
    </w:p>
    <w:p w14:paraId="691B3197" w14:textId="5668011B" w:rsidR="00F319C1" w:rsidDel="0066328E" w:rsidRDefault="00C46610" w:rsidP="003916AE">
      <w:pPr>
        <w:pStyle w:val="Default"/>
        <w:jc w:val="both"/>
        <w:rPr>
          <w:del w:id="419" w:author="Sunu C Thomas" w:date="2020-07-18T10:44:00Z"/>
          <w:rFonts w:ascii="Times New Roman" w:hAnsi="Times New Roman" w:cs="Times New Roman"/>
          <w:sz w:val="24"/>
          <w:szCs w:val="24"/>
          <w:lang w:val="en-GB"/>
        </w:rPr>
      </w:pPr>
      <w:del w:id="420" w:author="Sunu C Thomas" w:date="2020-07-18T10:44:00Z">
        <w:r w:rsidDel="0066328E">
          <w:rPr>
            <w:rFonts w:ascii="Times New Roman" w:hAnsi="Times New Roman" w:cs="Times New Roman"/>
            <w:sz w:val="24"/>
            <w:szCs w:val="24"/>
            <w:lang w:val="en-GB"/>
          </w:rPr>
          <w:delText>I</w:delText>
        </w:r>
        <w:r w:rsidR="00F319C1" w:rsidRPr="00916CAB" w:rsidDel="0066328E">
          <w:rPr>
            <w:rFonts w:ascii="Times New Roman" w:hAnsi="Times New Roman" w:cs="Times New Roman"/>
            <w:sz w:val="24"/>
            <w:szCs w:val="24"/>
            <w:lang w:val="en-GB"/>
          </w:rPr>
          <w:delText xml:space="preserve"> faced dilemma in these situations as to whether to </w:delText>
        </w:r>
        <w:r w:rsidR="00CE1EFE" w:rsidDel="0066328E">
          <w:rPr>
            <w:rFonts w:ascii="Times New Roman" w:hAnsi="Times New Roman" w:cs="Times New Roman"/>
            <w:sz w:val="24"/>
            <w:szCs w:val="24"/>
            <w:lang w:val="en-GB"/>
          </w:rPr>
          <w:delText xml:space="preserve">explain </w:delText>
        </w:r>
        <w:r w:rsidR="00F319C1" w:rsidRPr="00916CAB" w:rsidDel="0066328E">
          <w:rPr>
            <w:rFonts w:ascii="Times New Roman" w:hAnsi="Times New Roman" w:cs="Times New Roman"/>
            <w:sz w:val="24"/>
            <w:szCs w:val="24"/>
            <w:lang w:val="en-GB"/>
          </w:rPr>
          <w:delText xml:space="preserve">to them that this is false hope and they should seek treatment. </w:delText>
        </w:r>
        <w:r w:rsidR="00CE1EFE" w:rsidDel="0066328E">
          <w:rPr>
            <w:rFonts w:ascii="Times New Roman" w:hAnsi="Times New Roman" w:cs="Times New Roman"/>
            <w:sz w:val="24"/>
            <w:szCs w:val="24"/>
            <w:lang w:val="en-GB"/>
          </w:rPr>
          <w:delText xml:space="preserve">This also </w:delText>
        </w:r>
        <w:r w:rsidR="00CF7FB8" w:rsidDel="0066328E">
          <w:rPr>
            <w:rFonts w:ascii="Times New Roman" w:hAnsi="Times New Roman" w:cs="Times New Roman"/>
            <w:sz w:val="24"/>
            <w:szCs w:val="24"/>
            <w:lang w:val="en-GB"/>
          </w:rPr>
          <w:delText>stemmed</w:delText>
        </w:r>
        <w:r w:rsidR="00CE1EFE" w:rsidDel="0066328E">
          <w:rPr>
            <w:rFonts w:ascii="Times New Roman" w:hAnsi="Times New Roman" w:cs="Times New Roman"/>
            <w:sz w:val="24"/>
            <w:szCs w:val="24"/>
            <w:lang w:val="en-GB"/>
          </w:rPr>
          <w:delText xml:space="preserve"> from the strong biomedical perspective that shaped my nursing and public health training. Would it be</w:delText>
        </w:r>
        <w:r w:rsidR="00F319C1" w:rsidRPr="00916CAB" w:rsidDel="0066328E">
          <w:rPr>
            <w:rFonts w:ascii="Times New Roman" w:hAnsi="Times New Roman" w:cs="Times New Roman"/>
            <w:sz w:val="24"/>
            <w:szCs w:val="24"/>
            <w:lang w:val="en-GB"/>
          </w:rPr>
          <w:delText xml:space="preserve"> right to dispel the hope that is mak</w:delText>
        </w:r>
        <w:r w:rsidR="00CE1EFE" w:rsidDel="0066328E">
          <w:rPr>
            <w:rFonts w:ascii="Times New Roman" w:hAnsi="Times New Roman" w:cs="Times New Roman"/>
            <w:sz w:val="24"/>
            <w:szCs w:val="24"/>
            <w:lang w:val="en-GB"/>
          </w:rPr>
          <w:delText>es</w:delText>
        </w:r>
        <w:r w:rsidR="00F319C1" w:rsidRPr="00916CAB" w:rsidDel="0066328E">
          <w:rPr>
            <w:rFonts w:ascii="Times New Roman" w:hAnsi="Times New Roman" w:cs="Times New Roman"/>
            <w:sz w:val="24"/>
            <w:szCs w:val="24"/>
            <w:lang w:val="en-GB"/>
          </w:rPr>
          <w:delText xml:space="preserve"> them lead their life</w:delText>
        </w:r>
        <w:r w:rsidR="00CE1EFE" w:rsidDel="0066328E">
          <w:rPr>
            <w:rFonts w:ascii="Times New Roman" w:hAnsi="Times New Roman" w:cs="Times New Roman"/>
            <w:sz w:val="24"/>
            <w:szCs w:val="24"/>
            <w:lang w:val="en-GB"/>
          </w:rPr>
          <w:delText xml:space="preserve"> as it is?</w:delText>
        </w:r>
        <w:r w:rsidR="00F319C1" w:rsidRPr="00916CAB" w:rsidDel="0066328E">
          <w:rPr>
            <w:rFonts w:ascii="Times New Roman" w:hAnsi="Times New Roman" w:cs="Times New Roman"/>
            <w:sz w:val="24"/>
            <w:szCs w:val="24"/>
            <w:lang w:val="en-GB"/>
          </w:rPr>
          <w:delText xml:space="preserve"> In certain cases, the use of donor sperm is the only available </w:delText>
        </w:r>
        <w:r w:rsidR="00CE1EFE" w:rsidDel="0066328E">
          <w:rPr>
            <w:rFonts w:ascii="Times New Roman" w:hAnsi="Times New Roman" w:cs="Times New Roman"/>
            <w:sz w:val="24"/>
            <w:szCs w:val="24"/>
            <w:lang w:val="en-GB"/>
          </w:rPr>
          <w:delText xml:space="preserve">biomedical </w:delText>
        </w:r>
        <w:r w:rsidR="00F319C1" w:rsidRPr="00916CAB" w:rsidDel="0066328E">
          <w:rPr>
            <w:rFonts w:ascii="Times New Roman" w:hAnsi="Times New Roman" w:cs="Times New Roman"/>
            <w:sz w:val="24"/>
            <w:szCs w:val="24"/>
            <w:lang w:val="en-GB"/>
          </w:rPr>
          <w:delText xml:space="preserve">option and the researcher is sure that the participant is never going to undergo that treatment due to personal and cultural reasons.  The dilemma was whether it was worth dispelling the hope with which people lived in need to provide accurate information about their situation. </w:delText>
        </w:r>
      </w:del>
    </w:p>
    <w:p w14:paraId="7953BE6A" w14:textId="77777777" w:rsidR="00F46911" w:rsidRPr="00916CAB" w:rsidRDefault="00F46911" w:rsidP="003916AE">
      <w:pPr>
        <w:pStyle w:val="Default"/>
        <w:jc w:val="both"/>
        <w:rPr>
          <w:rFonts w:ascii="Times New Roman" w:hAnsi="Times New Roman" w:cs="Times New Roman"/>
          <w:sz w:val="24"/>
          <w:szCs w:val="24"/>
          <w:lang w:val="en-GB"/>
        </w:rPr>
      </w:pPr>
    </w:p>
    <w:p w14:paraId="534A6C55" w14:textId="21EC0018" w:rsidR="00453370" w:rsidRDefault="00F319C1"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The second dilemma concerned the option of informing the couples that the only method is to undergo IVF which is an expensive treatment and has less than 40%</w:t>
      </w:r>
      <w:r w:rsidR="00B94148">
        <w:rPr>
          <w:rFonts w:ascii="Times New Roman" w:hAnsi="Times New Roman" w:cs="Times New Roman"/>
          <w:noProof/>
          <w:sz w:val="24"/>
          <w:szCs w:val="24"/>
          <w:lang w:val="en-GB"/>
        </w:rPr>
        <w:t>(13)</w:t>
      </w:r>
      <w:r w:rsidRPr="00916CAB">
        <w:rPr>
          <w:rFonts w:ascii="Times New Roman" w:hAnsi="Times New Roman" w:cs="Times New Roman"/>
          <w:sz w:val="24"/>
          <w:szCs w:val="24"/>
          <w:lang w:val="en-GB"/>
        </w:rPr>
        <w:t xml:space="preserve"> chance of being successful</w:t>
      </w:r>
      <w:r w:rsidR="00AE0C65">
        <w:rPr>
          <w:rFonts w:ascii="Times New Roman" w:hAnsi="Times New Roman" w:cs="Times New Roman"/>
          <w:sz w:val="24"/>
          <w:szCs w:val="24"/>
          <w:lang w:val="en-GB"/>
        </w:rPr>
        <w:t>(</w:t>
      </w:r>
      <w:r w:rsidR="00663B30">
        <w:rPr>
          <w:rFonts w:ascii="Times New Roman" w:hAnsi="Times New Roman" w:cs="Times New Roman"/>
          <w:sz w:val="24"/>
          <w:szCs w:val="24"/>
          <w:lang w:val="en-GB"/>
        </w:rPr>
        <w:t xml:space="preserve"> while the mean live birth from one cycle and its subsequent cr</w:t>
      </w:r>
      <w:r w:rsidR="00365DBA">
        <w:rPr>
          <w:rFonts w:ascii="Times New Roman" w:hAnsi="Times New Roman" w:cs="Times New Roman"/>
          <w:sz w:val="24"/>
          <w:szCs w:val="24"/>
          <w:lang w:val="en-GB"/>
        </w:rPr>
        <w:t>y</w:t>
      </w:r>
      <w:r w:rsidR="00663B30">
        <w:rPr>
          <w:rFonts w:ascii="Times New Roman" w:hAnsi="Times New Roman" w:cs="Times New Roman"/>
          <w:sz w:val="24"/>
          <w:szCs w:val="24"/>
          <w:lang w:val="en-GB"/>
        </w:rPr>
        <w:t>o-</w:t>
      </w:r>
      <w:r w:rsidR="00365DBA">
        <w:rPr>
          <w:rFonts w:ascii="Times New Roman" w:hAnsi="Times New Roman" w:cs="Times New Roman"/>
          <w:sz w:val="24"/>
          <w:szCs w:val="24"/>
          <w:lang w:val="en-GB"/>
        </w:rPr>
        <w:t>cycles</w:t>
      </w:r>
      <w:r w:rsidR="00663B30">
        <w:rPr>
          <w:rFonts w:ascii="Times New Roman" w:hAnsi="Times New Roman" w:cs="Times New Roman"/>
          <w:sz w:val="24"/>
          <w:szCs w:val="24"/>
          <w:lang w:val="en-GB"/>
        </w:rPr>
        <w:t xml:space="preserve"> was only 33%</w:t>
      </w:r>
      <w:r w:rsidR="00AE0C65">
        <w:rPr>
          <w:rFonts w:ascii="Times New Roman" w:hAnsi="Times New Roman" w:cs="Times New Roman"/>
          <w:sz w:val="24"/>
          <w:szCs w:val="24"/>
          <w:lang w:val="en-GB"/>
        </w:rPr>
        <w:t>)</w:t>
      </w:r>
      <w:r w:rsidR="00B94148">
        <w:rPr>
          <w:rFonts w:ascii="Times New Roman" w:hAnsi="Times New Roman" w:cs="Times New Roman"/>
          <w:noProof/>
          <w:sz w:val="24"/>
          <w:szCs w:val="24"/>
          <w:lang w:val="en-GB"/>
        </w:rPr>
        <w:t>(13)</w:t>
      </w:r>
      <w:r w:rsidR="00AE0C65">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Many of those in these situations were of low socio economic status and it was not clear </w:t>
      </w:r>
      <w:r w:rsidR="00C46610">
        <w:rPr>
          <w:rFonts w:ascii="Times New Roman" w:hAnsi="Times New Roman" w:cs="Times New Roman"/>
          <w:sz w:val="24"/>
          <w:szCs w:val="24"/>
          <w:lang w:val="en-GB"/>
        </w:rPr>
        <w:t xml:space="preserve">to me </w:t>
      </w:r>
      <w:r w:rsidRPr="00916CAB">
        <w:rPr>
          <w:rFonts w:ascii="Times New Roman" w:hAnsi="Times New Roman" w:cs="Times New Roman"/>
          <w:sz w:val="24"/>
          <w:szCs w:val="24"/>
          <w:lang w:val="en-GB"/>
        </w:rPr>
        <w:t xml:space="preserve">as to whether resorting to these treatments </w:t>
      </w:r>
      <w:r w:rsidR="00CE1EFE">
        <w:rPr>
          <w:rFonts w:ascii="Times New Roman" w:hAnsi="Times New Roman" w:cs="Times New Roman"/>
          <w:sz w:val="24"/>
          <w:szCs w:val="24"/>
          <w:lang w:val="en-GB"/>
        </w:rPr>
        <w:t xml:space="preserve">that do </w:t>
      </w:r>
      <w:r w:rsidRPr="00916CAB">
        <w:rPr>
          <w:rFonts w:ascii="Times New Roman" w:hAnsi="Times New Roman" w:cs="Times New Roman"/>
          <w:sz w:val="24"/>
          <w:szCs w:val="24"/>
          <w:lang w:val="en-GB"/>
        </w:rPr>
        <w:t xml:space="preserve">not provide 100% success is </w:t>
      </w:r>
      <w:r w:rsidRPr="00916CAB">
        <w:rPr>
          <w:rFonts w:ascii="Times New Roman" w:hAnsi="Times New Roman" w:cs="Times New Roman"/>
          <w:sz w:val="24"/>
          <w:szCs w:val="24"/>
          <w:lang w:val="en-GB"/>
        </w:rPr>
        <w:lastRenderedPageBreak/>
        <w:t xml:space="preserve">worth their money. </w:t>
      </w:r>
      <w:ins w:id="421" w:author="Sunu C Thomas" w:date="2020-07-18T10:50:00Z">
        <w:r w:rsidR="008D3ECC" w:rsidRPr="00654D42">
          <w:rPr>
            <w:rFonts w:ascii="Times New Roman" w:hAnsi="Times New Roman" w:cs="Times New Roman"/>
            <w:sz w:val="24"/>
            <w:szCs w:val="24"/>
          </w:rPr>
          <w:t>Most of the respondents  in  the survey were of  middle socio-economic status across all the three districts. Approximately 50 percent of the responden</w:t>
        </w:r>
        <w:r w:rsidR="008D3ECC">
          <w:rPr>
            <w:rFonts w:ascii="Times New Roman" w:hAnsi="Times New Roman" w:cs="Times New Roman"/>
            <w:sz w:val="24"/>
            <w:szCs w:val="24"/>
          </w:rPr>
          <w:t>ts were</w:t>
        </w:r>
        <w:r w:rsidR="008D3ECC" w:rsidRPr="00654D42">
          <w:rPr>
            <w:rFonts w:ascii="Times New Roman" w:hAnsi="Times New Roman" w:cs="Times New Roman"/>
            <w:sz w:val="24"/>
            <w:szCs w:val="24"/>
          </w:rPr>
          <w:t xml:space="preserve"> Hindu while </w:t>
        </w:r>
        <w:r w:rsidR="008D3ECC">
          <w:rPr>
            <w:rFonts w:ascii="Times New Roman" w:hAnsi="Times New Roman" w:cs="Times New Roman"/>
            <w:sz w:val="24"/>
            <w:szCs w:val="24"/>
          </w:rPr>
          <w:t>33</w:t>
        </w:r>
        <w:r w:rsidR="008D3ECC" w:rsidRPr="00654D42">
          <w:rPr>
            <w:rFonts w:ascii="Times New Roman" w:hAnsi="Times New Roman" w:cs="Times New Roman"/>
            <w:sz w:val="24"/>
            <w:szCs w:val="24"/>
          </w:rPr>
          <w:t xml:space="preserve"> percent were Musli</w:t>
        </w:r>
        <w:r w:rsidR="008D3ECC">
          <w:rPr>
            <w:rFonts w:ascii="Times New Roman" w:hAnsi="Times New Roman" w:cs="Times New Roman"/>
            <w:sz w:val="24"/>
            <w:szCs w:val="24"/>
          </w:rPr>
          <w:t>m</w:t>
        </w:r>
        <w:r w:rsidR="008D3ECC" w:rsidRPr="00654D42">
          <w:rPr>
            <w:rFonts w:ascii="Times New Roman" w:hAnsi="Times New Roman" w:cs="Times New Roman"/>
            <w:sz w:val="24"/>
            <w:szCs w:val="24"/>
          </w:rPr>
          <w:t xml:space="preserve"> and </w:t>
        </w:r>
        <w:r w:rsidR="008D3ECC">
          <w:rPr>
            <w:rFonts w:ascii="Times New Roman" w:hAnsi="Times New Roman" w:cs="Times New Roman"/>
            <w:sz w:val="24"/>
            <w:szCs w:val="24"/>
          </w:rPr>
          <w:t>17 percent</w:t>
        </w:r>
        <w:r w:rsidR="008D3ECC" w:rsidRPr="00654D42">
          <w:rPr>
            <w:rFonts w:ascii="Times New Roman" w:hAnsi="Times New Roman" w:cs="Times New Roman"/>
            <w:sz w:val="24"/>
            <w:szCs w:val="24"/>
          </w:rPr>
          <w:t xml:space="preserve"> </w:t>
        </w:r>
        <w:r w:rsidR="008D3ECC">
          <w:rPr>
            <w:rFonts w:ascii="Times New Roman" w:hAnsi="Times New Roman" w:cs="Times New Roman"/>
            <w:sz w:val="24"/>
            <w:szCs w:val="24"/>
          </w:rPr>
          <w:t xml:space="preserve">were Christian. Majority of the respondents were educated more than high school level, and only 0.3 percent were only illiterate. </w:t>
        </w:r>
      </w:ins>
      <w:r w:rsidR="00CE1EFE">
        <w:rPr>
          <w:rFonts w:ascii="Times New Roman" w:hAnsi="Times New Roman" w:cs="Times New Roman"/>
          <w:sz w:val="24"/>
          <w:szCs w:val="24"/>
          <w:lang w:val="en-GB"/>
        </w:rPr>
        <w:t xml:space="preserve"> This was again a judgement call that I was making on the basis of my own middle class values, both judging their socio-economic contexts and their biological options. </w:t>
      </w:r>
    </w:p>
    <w:p w14:paraId="5AF7F0F3" w14:textId="7AE94A88" w:rsidR="00CC0356" w:rsidRDefault="00CC0356" w:rsidP="003916AE">
      <w:pPr>
        <w:pStyle w:val="Default"/>
        <w:jc w:val="both"/>
        <w:rPr>
          <w:ins w:id="422" w:author="Sunu C Thomas" w:date="2020-07-18T11:05:00Z"/>
          <w:rFonts w:ascii="Times New Roman" w:hAnsi="Times New Roman" w:cs="Times New Roman"/>
          <w:sz w:val="24"/>
          <w:szCs w:val="24"/>
          <w:lang w:val="en-GB"/>
        </w:rPr>
      </w:pPr>
    </w:p>
    <w:p w14:paraId="00B3D512" w14:textId="77777777" w:rsidR="00CC0356" w:rsidRDefault="00CC0356" w:rsidP="00CC0356">
      <w:pPr>
        <w:pStyle w:val="Default"/>
        <w:jc w:val="both"/>
        <w:rPr>
          <w:ins w:id="423" w:author="Sunu C Thomas" w:date="2020-07-18T11:05:00Z"/>
          <w:rFonts w:ascii="Times New Roman" w:hAnsi="Times New Roman" w:cs="Times New Roman"/>
          <w:sz w:val="24"/>
          <w:szCs w:val="24"/>
          <w:lang w:val="en-GB"/>
        </w:rPr>
      </w:pPr>
      <w:ins w:id="424" w:author="Sunu C Thomas" w:date="2020-07-18T11:05:00Z">
        <w:r>
          <w:rPr>
            <w:rFonts w:ascii="Times New Roman" w:hAnsi="Times New Roman" w:cs="Times New Roman"/>
            <w:sz w:val="24"/>
            <w:szCs w:val="24"/>
            <w:lang w:val="en-GB"/>
          </w:rPr>
          <w:t xml:space="preserve">I approached the participants with an assumed position of ‘knowing’ </w:t>
        </w:r>
        <w:r>
          <w:rPr>
            <w:rFonts w:ascii="Times New Roman" w:hAnsi="Times New Roman" w:cs="Times New Roman"/>
            <w:noProof/>
            <w:sz w:val="24"/>
            <w:szCs w:val="24"/>
            <w:lang w:val="en-GB"/>
          </w:rPr>
          <w:t>(15)</w:t>
        </w:r>
        <w:r>
          <w:rPr>
            <w:rFonts w:ascii="Times New Roman" w:hAnsi="Times New Roman" w:cs="Times New Roman"/>
            <w:sz w:val="24"/>
            <w:szCs w:val="24"/>
            <w:lang w:val="en-GB"/>
          </w:rPr>
          <w:t xml:space="preserve">, I was both knowledgeable of the particular issue under study and I was also empathetic towards the women who were going through this whole infertility conundrum. Being a woman with a reproductive body enabled me to empathise with these women at a more personal level and hence it was difficult for me to cut their one fine thread of ‘hope’ that they were holding on to. And I also assumed a position of power in the field, because I was talking to them from within the health system. So I had to be cautious of the my responses since the role I assumed and the one assigned to me by my participants would have jeopardised their ‘hope’. </w:t>
        </w:r>
      </w:ins>
    </w:p>
    <w:p w14:paraId="62DD4375" w14:textId="77777777" w:rsidR="00CC0356" w:rsidDel="00CC0356" w:rsidRDefault="00CC0356" w:rsidP="003916AE">
      <w:pPr>
        <w:pStyle w:val="Default"/>
        <w:jc w:val="both"/>
        <w:rPr>
          <w:del w:id="425" w:author="Sunu C Thomas" w:date="2020-07-18T11:05:00Z"/>
          <w:rFonts w:ascii="Times New Roman" w:hAnsi="Times New Roman" w:cs="Times New Roman"/>
          <w:sz w:val="24"/>
          <w:szCs w:val="24"/>
          <w:lang w:val="en-GB"/>
        </w:rPr>
      </w:pPr>
    </w:p>
    <w:p w14:paraId="692AEA18" w14:textId="77777777" w:rsidR="00D31D31" w:rsidRDefault="00D31D31" w:rsidP="003916AE">
      <w:pPr>
        <w:pStyle w:val="Default"/>
        <w:jc w:val="both"/>
        <w:rPr>
          <w:rFonts w:ascii="Times New Roman" w:hAnsi="Times New Roman" w:cs="Times New Roman"/>
          <w:sz w:val="24"/>
          <w:szCs w:val="24"/>
          <w:lang w:val="en-GB"/>
        </w:rPr>
      </w:pPr>
    </w:p>
    <w:p w14:paraId="26B81777" w14:textId="748450BB" w:rsidR="00041339" w:rsidRDefault="00013744" w:rsidP="00041339">
      <w:pPr>
        <w:pStyle w:val="Default"/>
        <w:jc w:val="both"/>
        <w:rPr>
          <w:ins w:id="426" w:author="Sunu C Thomas" w:date="2020-07-18T10:51:00Z"/>
          <w:rFonts w:ascii="Times New Roman" w:hAnsi="Times New Roman" w:cs="Times New Roman"/>
          <w:sz w:val="24"/>
          <w:szCs w:val="24"/>
          <w:lang w:val="en-GB"/>
        </w:rPr>
      </w:pPr>
      <w:r>
        <w:rPr>
          <w:rFonts w:ascii="Times New Roman" w:hAnsi="Times New Roman" w:cs="Times New Roman"/>
          <w:sz w:val="24"/>
          <w:szCs w:val="24"/>
          <w:lang w:val="en-GB"/>
        </w:rPr>
        <w:t xml:space="preserve">Stopping the care seeking for infertility altogether means that they no longer can dwell in the hope that gave them the </w:t>
      </w:r>
      <w:r w:rsidR="00AA076F">
        <w:rPr>
          <w:rFonts w:ascii="Times New Roman" w:hAnsi="Times New Roman" w:cs="Times New Roman"/>
          <w:sz w:val="24"/>
          <w:szCs w:val="24"/>
          <w:lang w:val="en-GB"/>
        </w:rPr>
        <w:t>power to stay in the state of childlessness</w:t>
      </w:r>
      <w:r w:rsidR="00B75544">
        <w:rPr>
          <w:rFonts w:ascii="Times New Roman" w:hAnsi="Times New Roman" w:cs="Times New Roman"/>
          <w:sz w:val="24"/>
          <w:szCs w:val="24"/>
          <w:lang w:val="en-GB"/>
        </w:rPr>
        <w:t xml:space="preserve"> and pursue the exhausting treatments</w:t>
      </w:r>
      <w:r w:rsidR="00AA076F">
        <w:rPr>
          <w:rFonts w:ascii="Times New Roman" w:hAnsi="Times New Roman" w:cs="Times New Roman"/>
          <w:sz w:val="24"/>
          <w:szCs w:val="24"/>
          <w:lang w:val="en-GB"/>
        </w:rPr>
        <w:t xml:space="preserve">. It is also </w:t>
      </w:r>
      <w:r w:rsidR="006A1BDA">
        <w:rPr>
          <w:rFonts w:ascii="Times New Roman" w:hAnsi="Times New Roman" w:cs="Times New Roman"/>
          <w:sz w:val="24"/>
          <w:szCs w:val="24"/>
          <w:lang w:val="en-GB"/>
        </w:rPr>
        <w:t xml:space="preserve">this ‘hope’ </w:t>
      </w:r>
      <w:r w:rsidR="00AA076F">
        <w:rPr>
          <w:rFonts w:ascii="Times New Roman" w:hAnsi="Times New Roman" w:cs="Times New Roman"/>
          <w:sz w:val="24"/>
          <w:szCs w:val="24"/>
          <w:lang w:val="en-GB"/>
        </w:rPr>
        <w:t>that has pulled them together by a narrow thread between the state of being able to achieve a pregnancy and the potential to be labelled as barren for the rest of their lives</w:t>
      </w:r>
      <w:r w:rsidR="00AF2896">
        <w:rPr>
          <w:rFonts w:ascii="Times New Roman" w:hAnsi="Times New Roman" w:cs="Times New Roman"/>
          <w:sz w:val="24"/>
          <w:szCs w:val="24"/>
          <w:lang w:val="en-GB"/>
        </w:rPr>
        <w:t>, even when the infertility is contributed by the reproductive impairment of the partner</w:t>
      </w:r>
      <w:r w:rsidR="00AA076F">
        <w:rPr>
          <w:rFonts w:ascii="Times New Roman" w:hAnsi="Times New Roman" w:cs="Times New Roman"/>
          <w:sz w:val="24"/>
          <w:szCs w:val="24"/>
          <w:lang w:val="en-GB"/>
        </w:rPr>
        <w:t xml:space="preserve">. </w:t>
      </w:r>
      <w:ins w:id="427" w:author="Sunu C Thomas" w:date="2020-07-18T10:50:00Z">
        <w:r w:rsidR="00041339">
          <w:rPr>
            <w:rFonts w:ascii="Times New Roman" w:hAnsi="Times New Roman" w:cs="Times New Roman"/>
            <w:sz w:val="24"/>
            <w:szCs w:val="24"/>
            <w:lang w:val="en-GB"/>
          </w:rPr>
          <w:t xml:space="preserve">When the norm of the binding binary that is prevalent in most categorisations, the state of belonging to the category of infertile is not something one wants. When the ability to move to the category of not infertile is hampered or is delayed, one would like to remain in the space between the two i.e., between of the categories. ‘Inbetweeness’ as mentioned by Probyn </w:t>
        </w:r>
        <w:r w:rsidR="00041339">
          <w:rPr>
            <w:rFonts w:ascii="Times New Roman" w:hAnsi="Times New Roman" w:cs="Times New Roman"/>
            <w:noProof/>
            <w:sz w:val="24"/>
            <w:szCs w:val="24"/>
            <w:lang w:val="en-GB"/>
          </w:rPr>
          <w:t>(12)</w:t>
        </w:r>
        <w:r w:rsidR="00041339">
          <w:rPr>
            <w:rFonts w:ascii="Times New Roman" w:hAnsi="Times New Roman" w:cs="Times New Roman"/>
            <w:sz w:val="24"/>
            <w:szCs w:val="24"/>
            <w:lang w:val="en-GB"/>
          </w:rPr>
          <w:t>is the movement that happens when the wish to belong is there. So the women may wish to be in this safe space of “inbetweeness”</w:t>
        </w:r>
        <w:r w:rsidR="00041339">
          <w:rPr>
            <w:rStyle w:val="FootnoteReference"/>
            <w:rFonts w:ascii="Times New Roman" w:hAnsi="Times New Roman" w:cs="Times New Roman"/>
            <w:sz w:val="24"/>
            <w:szCs w:val="24"/>
            <w:lang w:val="en-GB"/>
          </w:rPr>
          <w:footnoteReference w:id="4"/>
        </w:r>
        <w:r w:rsidR="00041339">
          <w:rPr>
            <w:rFonts w:ascii="Times New Roman" w:hAnsi="Times New Roman" w:cs="Times New Roman"/>
            <w:noProof/>
            <w:sz w:val="24"/>
            <w:szCs w:val="24"/>
            <w:lang w:val="en-GB"/>
          </w:rPr>
          <w:t xml:space="preserve"> (12)</w:t>
        </w:r>
        <w:r w:rsidR="00041339">
          <w:rPr>
            <w:rFonts w:ascii="Times New Roman" w:hAnsi="Times New Roman" w:cs="Times New Roman"/>
            <w:sz w:val="24"/>
            <w:szCs w:val="24"/>
            <w:lang w:val="en-GB"/>
          </w:rPr>
          <w:t>, where they find the solace of not being labelled as something stigmatising while still waiting to achieve the state of motherhood.</w:t>
        </w:r>
      </w:ins>
    </w:p>
    <w:p w14:paraId="131A14DD" w14:textId="77777777" w:rsidR="00660CDD" w:rsidRDefault="00660CDD" w:rsidP="00041339">
      <w:pPr>
        <w:pStyle w:val="Default"/>
        <w:jc w:val="both"/>
        <w:rPr>
          <w:ins w:id="431" w:author="Sunu C Thomas" w:date="2020-07-18T10:51:00Z"/>
          <w:rFonts w:ascii="Times New Roman" w:hAnsi="Times New Roman" w:cs="Times New Roman"/>
          <w:sz w:val="24"/>
          <w:szCs w:val="24"/>
          <w:lang w:val="en-GB"/>
        </w:rPr>
      </w:pPr>
    </w:p>
    <w:p w14:paraId="07F1455E" w14:textId="77777777" w:rsidR="00660CDD" w:rsidRDefault="00660CDD" w:rsidP="00660CDD">
      <w:pPr>
        <w:pStyle w:val="Default"/>
        <w:pBdr>
          <w:top w:val="none" w:sz="0" w:space="0" w:color="auto"/>
        </w:pBdr>
        <w:jc w:val="both"/>
        <w:rPr>
          <w:ins w:id="432" w:author="Sunu C Thomas" w:date="2020-07-18T10:51:00Z"/>
          <w:rFonts w:ascii="Times New Roman" w:hAnsi="Times New Roman"/>
          <w:sz w:val="24"/>
          <w:szCs w:val="24"/>
          <w:lang w:val="en-GB"/>
        </w:rPr>
      </w:pPr>
      <w:ins w:id="433" w:author="Sunu C Thomas" w:date="2020-07-18T10:51:00Z">
        <w:r w:rsidRPr="00916CAB">
          <w:rPr>
            <w:rFonts w:ascii="Times New Roman" w:hAnsi="Times New Roman" w:cs="Times New Roman"/>
            <w:sz w:val="24"/>
            <w:szCs w:val="24"/>
            <w:lang w:val="en-GB"/>
          </w:rPr>
          <w:t>The discourse of infertility emphas</w:t>
        </w:r>
        <w:r>
          <w:rPr>
            <w:rFonts w:ascii="Times New Roman" w:hAnsi="Times New Roman" w:cs="Times New Roman"/>
            <w:sz w:val="24"/>
            <w:szCs w:val="24"/>
            <w:lang w:val="en-GB"/>
          </w:rPr>
          <w:t>es on</w:t>
        </w:r>
        <w:r w:rsidRPr="00916CAB">
          <w:rPr>
            <w:rFonts w:ascii="Times New Roman" w:hAnsi="Times New Roman" w:cs="Times New Roman"/>
            <w:sz w:val="24"/>
            <w:szCs w:val="24"/>
            <w:lang w:val="en-GB"/>
          </w:rPr>
          <w:t xml:space="preserve"> the social construction of infertility</w:t>
        </w:r>
        <w:r>
          <w:rPr>
            <w:rFonts w:ascii="Times New Roman" w:hAnsi="Times New Roman" w:cs="Times New Roman"/>
            <w:sz w:val="24"/>
            <w:szCs w:val="24"/>
            <w:lang w:val="en-GB"/>
          </w:rPr>
          <w:t xml:space="preserve"> </w:t>
        </w:r>
        <w:r>
          <w:rPr>
            <w:rFonts w:ascii="Times New Roman" w:hAnsi="Times New Roman" w:cs="Times New Roman"/>
            <w:noProof/>
            <w:sz w:val="24"/>
            <w:szCs w:val="24"/>
            <w:lang w:val="en-GB"/>
          </w:rPr>
          <w:t>(16)</w:t>
        </w:r>
        <w:r>
          <w:rPr>
            <w:rFonts w:ascii="Times New Roman" w:hAnsi="Times New Roman" w:cs="Times New Roman"/>
            <w:sz w:val="24"/>
            <w:szCs w:val="24"/>
            <w:lang w:val="en-GB"/>
          </w:rPr>
          <w:t xml:space="preserve"> </w:t>
        </w:r>
        <w:r w:rsidRPr="00916CAB">
          <w:rPr>
            <w:rFonts w:ascii="Times New Roman" w:hAnsi="Times New Roman" w:cs="Times New Roman"/>
            <w:sz w:val="24"/>
            <w:szCs w:val="24"/>
            <w:lang w:val="en-GB"/>
          </w:rPr>
          <w:t>and</w:t>
        </w:r>
        <w:r>
          <w:rPr>
            <w:rFonts w:ascii="Times New Roman" w:hAnsi="Times New Roman" w:cs="Times New Roman"/>
            <w:sz w:val="24"/>
            <w:szCs w:val="24"/>
            <w:lang w:val="en-GB"/>
          </w:rPr>
          <w:t xml:space="preserve"> how such a construction shapes the decision-making process for treatment and its effect on the men and women seeking treatment</w:t>
        </w:r>
        <w:r w:rsidRPr="00916CAB">
          <w:rPr>
            <w:rFonts w:ascii="Times New Roman" w:hAnsi="Times New Roman" w:cs="Times New Roman"/>
            <w:sz w:val="24"/>
            <w:szCs w:val="24"/>
            <w:lang w:val="en-GB"/>
          </w:rPr>
          <w:t>.  This social construction of infertility puts the onus of reproduction on women</w:t>
        </w:r>
        <w:r>
          <w:rPr>
            <w:rFonts w:ascii="Times New Roman" w:hAnsi="Times New Roman" w:cs="Times New Roman"/>
            <w:sz w:val="24"/>
            <w:szCs w:val="24"/>
            <w:lang w:val="en-GB"/>
          </w:rPr>
          <w:t xml:space="preserve"> and childless women are subjected to social ridicule and stigma</w:t>
        </w:r>
        <w:r w:rsidRPr="00B73927">
          <w:rPr>
            <w:rFonts w:ascii="Times New Roman" w:hAnsi="Times New Roman" w:cs="Times New Roman"/>
            <w:sz w:val="24"/>
            <w:szCs w:val="24"/>
            <w:lang w:val="en-GB"/>
          </w:rPr>
          <w:t>(</w:t>
        </w:r>
        <w:r>
          <w:rPr>
            <w:rFonts w:ascii="Times New Roman" w:hAnsi="Times New Roman" w:cs="Times New Roman"/>
            <w:sz w:val="24"/>
            <w:szCs w:val="24"/>
            <w:lang w:val="en-GB"/>
          </w:rPr>
          <w:t>17</w:t>
        </w:r>
        <w:r w:rsidRPr="00B73927">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Thus</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women become the primary reproductive agents among the couple and hence the inability to reproduce </w:t>
        </w:r>
        <w:r>
          <w:rPr>
            <w:rFonts w:ascii="Times New Roman" w:hAnsi="Times New Roman" w:cs="Times New Roman"/>
            <w:sz w:val="24"/>
            <w:szCs w:val="24"/>
            <w:lang w:val="en-GB"/>
          </w:rPr>
          <w:t xml:space="preserve">challenges </w:t>
        </w:r>
        <w:r w:rsidRPr="00916CAB">
          <w:rPr>
            <w:rFonts w:ascii="Times New Roman" w:hAnsi="Times New Roman" w:cs="Times New Roman"/>
            <w:sz w:val="24"/>
            <w:szCs w:val="24"/>
            <w:lang w:val="en-GB"/>
          </w:rPr>
          <w:t>their ability</w:t>
        </w:r>
        <w:r>
          <w:rPr>
            <w:rFonts w:ascii="Times New Roman" w:hAnsi="Times New Roman" w:cs="Times New Roman"/>
            <w:sz w:val="24"/>
            <w:szCs w:val="24"/>
            <w:lang w:val="en-GB"/>
          </w:rPr>
          <w:t xml:space="preserve"> to do so primarily</w:t>
        </w:r>
        <w:r w:rsidRPr="00916CAB">
          <w:rPr>
            <w:rFonts w:ascii="Times New Roman" w:hAnsi="Times New Roman" w:cs="Times New Roman"/>
            <w:sz w:val="24"/>
            <w:szCs w:val="24"/>
            <w:lang w:val="en-GB"/>
          </w:rPr>
          <w:t xml:space="preserve">. This idea that women’s bodies as the bearers of reproductive impairment </w:t>
        </w:r>
        <w:r>
          <w:rPr>
            <w:rFonts w:ascii="Times New Roman" w:hAnsi="Times New Roman" w:cs="Times New Roman"/>
            <w:sz w:val="24"/>
            <w:szCs w:val="24"/>
            <w:lang w:val="en-GB"/>
          </w:rPr>
          <w:t>within</w:t>
        </w:r>
        <w:r w:rsidRPr="00916CAB">
          <w:rPr>
            <w:rFonts w:ascii="Times New Roman" w:hAnsi="Times New Roman" w:cs="Times New Roman"/>
            <w:sz w:val="24"/>
            <w:szCs w:val="24"/>
            <w:lang w:val="en-GB"/>
          </w:rPr>
          <w:t xml:space="preserve"> the couple in the absence of a pregnancy makes the women embody the idea that inability to reproduce is their fault</w:t>
        </w:r>
        <w:r>
          <w:rPr>
            <w:rFonts w:ascii="Times New Roman" w:hAnsi="Times New Roman" w:cs="Times New Roman"/>
            <w:sz w:val="24"/>
            <w:szCs w:val="24"/>
            <w:lang w:val="en-GB"/>
          </w:rPr>
          <w:t xml:space="preserve"> </w:t>
        </w:r>
        <w:r w:rsidRPr="00396FD3">
          <w:rPr>
            <w:rFonts w:ascii="Times New Roman" w:hAnsi="Times New Roman" w:cs="Times New Roman"/>
            <w:sz w:val="24"/>
            <w:lang w:val="en-GB"/>
          </w:rPr>
          <w:t>(1</w:t>
        </w:r>
        <w:r>
          <w:rPr>
            <w:rFonts w:ascii="Times New Roman" w:hAnsi="Times New Roman" w:cs="Times New Roman"/>
            <w:sz w:val="24"/>
            <w:lang w:val="en-GB"/>
          </w:rPr>
          <w:t>8</w:t>
        </w:r>
        <w:r w:rsidRPr="00396FD3">
          <w:rPr>
            <w:rFonts w:ascii="Times New Roman" w:hAnsi="Times New Roman" w:cs="Times New Roman"/>
            <w:sz w:val="24"/>
            <w:lang w:val="en-GB"/>
          </w:rPr>
          <w:t>–</w:t>
        </w:r>
        <w:r>
          <w:rPr>
            <w:rFonts w:ascii="Times New Roman" w:hAnsi="Times New Roman" w:cs="Times New Roman"/>
            <w:sz w:val="24"/>
            <w:lang w:val="en-GB"/>
          </w:rPr>
          <w:t>20</w:t>
        </w:r>
        <w:r w:rsidRPr="00396FD3">
          <w:rPr>
            <w:rFonts w:ascii="Times New Roman" w:hAnsi="Times New Roman" w:cs="Times New Roman"/>
            <w:sz w:val="24"/>
            <w:lang w:val="en-GB"/>
          </w:rPr>
          <w:t>)</w:t>
        </w:r>
        <w:r w:rsidRPr="00916CAB">
          <w:rPr>
            <w:rFonts w:ascii="Times New Roman" w:hAnsi="Times New Roman" w:cs="Times New Roman"/>
            <w:sz w:val="24"/>
            <w:szCs w:val="24"/>
            <w:lang w:val="en-GB"/>
          </w:rPr>
          <w:t xml:space="preserve">. </w:t>
        </w:r>
      </w:ins>
    </w:p>
    <w:p w14:paraId="4DFEE21E" w14:textId="77777777" w:rsidR="00660CDD" w:rsidRPr="00916CAB" w:rsidRDefault="00660CDD" w:rsidP="00660CDD">
      <w:pPr>
        <w:pStyle w:val="Default"/>
        <w:jc w:val="both"/>
        <w:rPr>
          <w:ins w:id="434" w:author="Sunu C Thomas" w:date="2020-07-18T10:51:00Z"/>
          <w:rFonts w:ascii="Times New Roman" w:eastAsia="Times New Roman" w:hAnsi="Times New Roman" w:cs="Times New Roman"/>
          <w:sz w:val="24"/>
          <w:szCs w:val="24"/>
          <w:lang w:val="en-GB"/>
        </w:rPr>
      </w:pPr>
    </w:p>
    <w:p w14:paraId="463570DD" w14:textId="77777777" w:rsidR="00660CDD" w:rsidRDefault="00660CDD" w:rsidP="00660CDD">
      <w:pPr>
        <w:pStyle w:val="Default"/>
        <w:jc w:val="both"/>
        <w:rPr>
          <w:ins w:id="435" w:author="Sunu C Thomas" w:date="2020-07-18T10:51:00Z"/>
          <w:rFonts w:ascii="Times New Roman" w:hAnsi="Times New Roman" w:cs="Times New Roman"/>
          <w:sz w:val="24"/>
          <w:szCs w:val="24"/>
          <w:lang w:val="en-GB"/>
        </w:rPr>
      </w:pPr>
      <w:ins w:id="436" w:author="Sunu C Thomas" w:date="2020-07-18T10:51:00Z">
        <w:r w:rsidRPr="00916CAB">
          <w:rPr>
            <w:rFonts w:ascii="Times New Roman" w:hAnsi="Times New Roman" w:cs="Times New Roman"/>
            <w:sz w:val="24"/>
            <w:szCs w:val="24"/>
            <w:lang w:val="en-GB"/>
          </w:rPr>
          <w:t xml:space="preserve">The idea that women may be having the reproductive impairment </w:t>
        </w:r>
        <w:r>
          <w:rPr>
            <w:rFonts w:ascii="Times New Roman" w:hAnsi="Times New Roman" w:cs="Times New Roman"/>
            <w:sz w:val="24"/>
            <w:szCs w:val="24"/>
            <w:lang w:val="en-GB"/>
          </w:rPr>
          <w:t xml:space="preserve">coupled with </w:t>
        </w:r>
        <w:r w:rsidRPr="00916CAB">
          <w:rPr>
            <w:rFonts w:ascii="Times New Roman" w:hAnsi="Times New Roman" w:cs="Times New Roman"/>
            <w:sz w:val="24"/>
            <w:szCs w:val="24"/>
            <w:lang w:val="en-GB"/>
          </w:rPr>
          <w:t xml:space="preserve">social ridicule and </w:t>
        </w:r>
        <w:r>
          <w:rPr>
            <w:rFonts w:ascii="Times New Roman" w:hAnsi="Times New Roman" w:cs="Times New Roman"/>
            <w:sz w:val="24"/>
            <w:szCs w:val="24"/>
            <w:lang w:val="en-GB"/>
          </w:rPr>
          <w:t>facing prying questions from family and friends</w:t>
        </w:r>
        <w:r w:rsidRPr="00916CAB">
          <w:rPr>
            <w:rFonts w:ascii="Times New Roman" w:hAnsi="Times New Roman" w:cs="Times New Roman"/>
            <w:sz w:val="24"/>
            <w:szCs w:val="24"/>
            <w:lang w:val="en-GB"/>
          </w:rPr>
          <w:t xml:space="preserve"> regarding the pregnancy status</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drive</w:t>
        </w:r>
        <w:r>
          <w:rPr>
            <w:rFonts w:ascii="Times New Roman" w:hAnsi="Times New Roman" w:cs="Times New Roman"/>
            <w:sz w:val="24"/>
            <w:szCs w:val="24"/>
            <w:lang w:val="en-GB"/>
          </w:rPr>
          <w:t>s</w:t>
        </w:r>
        <w:r w:rsidRPr="00916CAB">
          <w:rPr>
            <w:rFonts w:ascii="Times New Roman" w:hAnsi="Times New Roman" w:cs="Times New Roman"/>
            <w:sz w:val="24"/>
            <w:szCs w:val="24"/>
            <w:lang w:val="en-GB"/>
          </w:rPr>
          <w:t xml:space="preserve"> them into the treatment seeking pathway. They are also worried about their future, be it their problem or their husband’s problem</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the burden of </w:t>
        </w:r>
        <w:r>
          <w:rPr>
            <w:rFonts w:ascii="Times New Roman" w:hAnsi="Times New Roman" w:cs="Times New Roman"/>
            <w:sz w:val="24"/>
            <w:szCs w:val="24"/>
            <w:lang w:val="en-GB"/>
          </w:rPr>
          <w:t xml:space="preserve">care </w:t>
        </w:r>
        <w:r w:rsidRPr="00916CAB">
          <w:rPr>
            <w:rFonts w:ascii="Times New Roman" w:hAnsi="Times New Roman" w:cs="Times New Roman"/>
            <w:sz w:val="24"/>
            <w:szCs w:val="24"/>
            <w:lang w:val="en-GB"/>
          </w:rPr>
          <w:t xml:space="preserve">lies </w:t>
        </w:r>
        <w:r>
          <w:rPr>
            <w:rFonts w:ascii="Times New Roman" w:hAnsi="Times New Roman" w:cs="Times New Roman"/>
            <w:sz w:val="24"/>
            <w:szCs w:val="24"/>
            <w:lang w:val="en-GB"/>
          </w:rPr>
          <w:t>with</w:t>
        </w:r>
        <w:r w:rsidRPr="00916CAB">
          <w:rPr>
            <w:rFonts w:ascii="Times New Roman" w:hAnsi="Times New Roman" w:cs="Times New Roman"/>
            <w:sz w:val="24"/>
            <w:szCs w:val="24"/>
            <w:lang w:val="en-GB"/>
          </w:rPr>
          <w:t xml:space="preserve"> the women. Women are fraught within the whole infertility conundrum, where they have to take the ‘burden’ (of infertility and its treatment) and the ‘blame’. It is their bodies that pass through the scrutiny </w:t>
        </w:r>
        <w:r w:rsidRPr="00916CAB">
          <w:rPr>
            <w:rFonts w:ascii="Times New Roman" w:hAnsi="Times New Roman" w:cs="Times New Roman"/>
            <w:sz w:val="24"/>
            <w:szCs w:val="24"/>
            <w:lang w:val="en-GB"/>
          </w:rPr>
          <w:lastRenderedPageBreak/>
          <w:t>of the family, society and the medical tests and procedures</w:t>
        </w:r>
        <w:r>
          <w:rPr>
            <w:rFonts w:ascii="Times New Roman" w:hAnsi="Times New Roman" w:cs="Times New Roman"/>
            <w:sz w:val="24"/>
            <w:szCs w:val="24"/>
            <w:lang w:val="en-GB"/>
          </w:rPr>
          <w:t xml:space="preserve"> </w:t>
        </w:r>
        <w:r>
          <w:rPr>
            <w:rFonts w:ascii="Times New Roman" w:hAnsi="Times New Roman" w:cs="Times New Roman"/>
            <w:noProof/>
            <w:sz w:val="24"/>
            <w:szCs w:val="24"/>
            <w:lang w:val="en-GB"/>
          </w:rPr>
          <w:t>(13,21)</w:t>
        </w:r>
        <w:r w:rsidRPr="00916CAB">
          <w:rPr>
            <w:rFonts w:ascii="Times New Roman" w:hAnsi="Times New Roman" w:cs="Times New Roman"/>
            <w:sz w:val="24"/>
            <w:szCs w:val="24"/>
            <w:lang w:val="en-GB"/>
          </w:rPr>
          <w:t>. Men are able to detach themselves from the responsibility of the blame due to the social construction of infertility and from the invasive treatments due to the biology of reproduction.</w:t>
        </w:r>
      </w:ins>
    </w:p>
    <w:p w14:paraId="0B37B192" w14:textId="77777777" w:rsidR="00660CDD" w:rsidRPr="00916CAB" w:rsidRDefault="00660CDD" w:rsidP="00660CDD">
      <w:pPr>
        <w:pStyle w:val="Default"/>
        <w:jc w:val="both"/>
        <w:rPr>
          <w:ins w:id="437" w:author="Sunu C Thomas" w:date="2020-07-18T10:51:00Z"/>
          <w:rFonts w:ascii="Times New Roman" w:hAnsi="Times New Roman" w:cs="Times New Roman"/>
          <w:sz w:val="24"/>
          <w:szCs w:val="24"/>
          <w:lang w:val="en-GB"/>
        </w:rPr>
      </w:pPr>
    </w:p>
    <w:p w14:paraId="72A3D500" w14:textId="77777777" w:rsidR="00660CDD" w:rsidRDefault="00660CDD" w:rsidP="00660CDD">
      <w:pPr>
        <w:pStyle w:val="Default"/>
        <w:jc w:val="both"/>
        <w:rPr>
          <w:ins w:id="438" w:author="Sunu C Thomas" w:date="2020-07-18T10:51:00Z"/>
          <w:rFonts w:ascii="Times New Roman" w:hAnsi="Times New Roman" w:cs="Times New Roman"/>
          <w:sz w:val="24"/>
          <w:szCs w:val="24"/>
          <w:lang w:val="en-GB"/>
        </w:rPr>
      </w:pPr>
      <w:ins w:id="439" w:author="Sunu C Thomas" w:date="2020-07-18T10:51:00Z">
        <w:r w:rsidRPr="00916CAB">
          <w:rPr>
            <w:rFonts w:ascii="Times New Roman" w:hAnsi="Times New Roman" w:cs="Times New Roman"/>
            <w:sz w:val="24"/>
            <w:szCs w:val="24"/>
            <w:lang w:val="en-GB"/>
          </w:rPr>
          <w:t xml:space="preserve">This position of women makes it imperative to prove that their bodies are functional and hence put them through the battery of invasive procedures. Here </w:t>
        </w:r>
        <w:r>
          <w:rPr>
            <w:rFonts w:ascii="Times New Roman" w:hAnsi="Times New Roman" w:cs="Times New Roman"/>
            <w:sz w:val="24"/>
            <w:szCs w:val="24"/>
            <w:lang w:val="en-GB"/>
          </w:rPr>
          <w:t>‘</w:t>
        </w:r>
        <w:r w:rsidRPr="00916CAB">
          <w:rPr>
            <w:rFonts w:ascii="Times New Roman" w:hAnsi="Times New Roman" w:cs="Times New Roman"/>
            <w:sz w:val="24"/>
            <w:szCs w:val="24"/>
            <w:lang w:val="en-GB"/>
          </w:rPr>
          <w:t>hope</w:t>
        </w:r>
        <w:r>
          <w:rPr>
            <w:rFonts w:ascii="Times New Roman" w:hAnsi="Times New Roman" w:cs="Times New Roman"/>
            <w:sz w:val="24"/>
            <w:szCs w:val="24"/>
            <w:lang w:val="en-GB"/>
          </w:rPr>
          <w:t>’</w:t>
        </w:r>
        <w:r w:rsidRPr="00916CAB">
          <w:rPr>
            <w:rFonts w:ascii="Times New Roman" w:hAnsi="Times New Roman" w:cs="Times New Roman"/>
            <w:sz w:val="24"/>
            <w:szCs w:val="24"/>
            <w:lang w:val="en-GB"/>
          </w:rPr>
          <w:t xml:space="preserve"> that is portrayed by the technology plays a role in helping the women to prove their bodies as capable of conforming to the social norm.  This also is the reason for them relentlessly </w:t>
        </w:r>
        <w:r>
          <w:rPr>
            <w:rFonts w:ascii="Times New Roman" w:hAnsi="Times New Roman" w:cs="Times New Roman"/>
            <w:sz w:val="24"/>
            <w:szCs w:val="24"/>
            <w:lang w:val="en-GB"/>
          </w:rPr>
          <w:t>going through the rigorous treatment processes,</w:t>
        </w:r>
        <w:r w:rsidRPr="00916CAB">
          <w:rPr>
            <w:rFonts w:ascii="Times New Roman" w:hAnsi="Times New Roman" w:cs="Times New Roman"/>
            <w:sz w:val="24"/>
            <w:szCs w:val="24"/>
            <w:lang w:val="en-GB"/>
          </w:rPr>
          <w:t xml:space="preserve"> making use of multiple centres even though they are tired both physically and emotionally </w:t>
        </w:r>
        <w:r>
          <w:rPr>
            <w:rFonts w:ascii="Times New Roman" w:hAnsi="Times New Roman" w:cs="Times New Roman"/>
            <w:sz w:val="24"/>
            <w:szCs w:val="24"/>
            <w:lang w:val="en-GB"/>
          </w:rPr>
          <w:t xml:space="preserve">due to </w:t>
        </w:r>
        <w:r w:rsidRPr="00916CAB">
          <w:rPr>
            <w:rFonts w:ascii="Times New Roman" w:hAnsi="Times New Roman" w:cs="Times New Roman"/>
            <w:sz w:val="24"/>
            <w:szCs w:val="24"/>
            <w:lang w:val="en-GB"/>
          </w:rPr>
          <w:t xml:space="preserve">the invasiveness of the procedures and the absence of the desired results. </w:t>
        </w:r>
      </w:ins>
    </w:p>
    <w:p w14:paraId="122F4C3A" w14:textId="77777777" w:rsidR="00660CDD" w:rsidRPr="00916CAB" w:rsidRDefault="00660CDD" w:rsidP="00660CDD">
      <w:pPr>
        <w:pStyle w:val="Default"/>
        <w:jc w:val="both"/>
        <w:rPr>
          <w:ins w:id="440" w:author="Sunu C Thomas" w:date="2020-07-18T10:51:00Z"/>
          <w:rFonts w:ascii="Times New Roman" w:hAnsi="Times New Roman" w:cs="Times New Roman"/>
          <w:sz w:val="24"/>
          <w:szCs w:val="24"/>
          <w:lang w:val="en-GB"/>
        </w:rPr>
      </w:pPr>
    </w:p>
    <w:p w14:paraId="3B8BFDD9" w14:textId="77777777" w:rsidR="00660CDD" w:rsidRDefault="00660CDD" w:rsidP="00660CDD">
      <w:pPr>
        <w:pStyle w:val="Default"/>
        <w:jc w:val="both"/>
        <w:rPr>
          <w:ins w:id="441" w:author="Sunu C Thomas" w:date="2020-07-18T10:51:00Z"/>
          <w:rFonts w:ascii="Times New Roman" w:hAnsi="Times New Roman" w:cs="Times New Roman"/>
          <w:sz w:val="24"/>
          <w:szCs w:val="24"/>
          <w:lang w:val="en-GB"/>
        </w:rPr>
      </w:pPr>
      <w:ins w:id="442" w:author="Sunu C Thomas" w:date="2020-07-18T10:51:00Z">
        <w:r w:rsidRPr="001E7A07">
          <w:rPr>
            <w:rFonts w:ascii="Times New Roman" w:hAnsi="Times New Roman"/>
            <w:sz w:val="24"/>
            <w:szCs w:val="24"/>
          </w:rPr>
          <w:t>When they are unable to undergo a specific test  they are advised due to the recalcitrance of their husbands they perforce resort to other measures to prove themselves as functional viz., the alternate methods.</w:t>
        </w:r>
        <w:r w:rsidRPr="00916CAB">
          <w:rPr>
            <w:rFonts w:ascii="Times New Roman" w:hAnsi="Times New Roman"/>
          </w:rPr>
          <w:t xml:space="preserve"> </w:t>
        </w:r>
        <w:r>
          <w:rPr>
            <w:rFonts w:ascii="Times New Roman" w:hAnsi="Times New Roman" w:cs="Times New Roman"/>
            <w:sz w:val="24"/>
            <w:szCs w:val="24"/>
            <w:lang w:val="en-GB"/>
          </w:rPr>
          <w:t xml:space="preserve">Abandoning care seeking here means an end to the ‘hope’ and the many comforts that it offers. Even if it is the religious or astrological remedies, the women I had interviewed talk with such unwavering belief that they will be able to get pregnant if they follow the remedies suggested. And I was seen as someone who was there to seal their ‘hope’ and not as someone who could dispel theirs. These alternative remedies emerge out of the socio-cultural milieu of the couples’ lives and the value system that they subscribe to.  </w:t>
        </w:r>
      </w:ins>
    </w:p>
    <w:p w14:paraId="04965131" w14:textId="77777777" w:rsidR="00660CDD" w:rsidRDefault="00660CDD" w:rsidP="00660CDD">
      <w:pPr>
        <w:pStyle w:val="Default"/>
        <w:jc w:val="both"/>
        <w:rPr>
          <w:ins w:id="443" w:author="Sunu C Thomas" w:date="2020-07-18T10:51:00Z"/>
          <w:rFonts w:ascii="Times New Roman" w:hAnsi="Times New Roman" w:cs="Times New Roman"/>
          <w:sz w:val="24"/>
          <w:szCs w:val="24"/>
          <w:lang w:val="en-GB"/>
        </w:rPr>
      </w:pPr>
    </w:p>
    <w:p w14:paraId="6F2BA750" w14:textId="77777777" w:rsidR="00660CDD" w:rsidRDefault="00660CDD" w:rsidP="00041339">
      <w:pPr>
        <w:pStyle w:val="Default"/>
        <w:jc w:val="both"/>
        <w:rPr>
          <w:ins w:id="444" w:author="Sunu C Thomas" w:date="2020-07-18T10:50:00Z"/>
          <w:rFonts w:ascii="Times New Roman" w:hAnsi="Times New Roman" w:cs="Times New Roman"/>
          <w:sz w:val="24"/>
          <w:szCs w:val="24"/>
          <w:lang w:val="en-GB"/>
        </w:rPr>
      </w:pPr>
    </w:p>
    <w:p w14:paraId="2E63862B" w14:textId="7F68F16A" w:rsidR="003A4024" w:rsidDel="00041339" w:rsidRDefault="00BC21C6" w:rsidP="003916AE">
      <w:pPr>
        <w:pStyle w:val="Default"/>
        <w:jc w:val="both"/>
        <w:rPr>
          <w:del w:id="445" w:author="Sunu C Thomas" w:date="2020-07-18T10:50:00Z"/>
          <w:rFonts w:ascii="Times New Roman" w:hAnsi="Times New Roman" w:cs="Times New Roman"/>
          <w:sz w:val="24"/>
          <w:szCs w:val="24"/>
          <w:lang w:val="en-GB"/>
        </w:rPr>
      </w:pPr>
      <w:del w:id="446" w:author="Sunu C Thomas" w:date="2020-07-18T10:50:00Z">
        <w:r w:rsidDel="00041339">
          <w:rPr>
            <w:rFonts w:ascii="Times New Roman" w:hAnsi="Times New Roman" w:cs="Times New Roman"/>
            <w:sz w:val="24"/>
            <w:szCs w:val="24"/>
            <w:lang w:val="en-GB"/>
          </w:rPr>
          <w:delText>Or it could be called that safe space of “inbetweeness”</w:delText>
        </w:r>
        <w:r w:rsidR="00DB1B13" w:rsidDel="00041339">
          <w:rPr>
            <w:rStyle w:val="FootnoteReference"/>
            <w:rFonts w:ascii="Times New Roman" w:hAnsi="Times New Roman" w:cs="Times New Roman"/>
            <w:sz w:val="24"/>
            <w:szCs w:val="24"/>
            <w:lang w:val="en-GB"/>
          </w:rPr>
          <w:footnoteReference w:id="5"/>
        </w:r>
        <w:r w:rsidR="003056CB" w:rsidDel="00041339">
          <w:rPr>
            <w:rFonts w:ascii="Times New Roman" w:hAnsi="Times New Roman" w:cs="Times New Roman"/>
            <w:sz w:val="24"/>
            <w:szCs w:val="24"/>
            <w:lang w:val="en-GB"/>
          </w:rPr>
          <w:delText xml:space="preserve"> </w:delText>
        </w:r>
        <w:r w:rsidR="00B94148" w:rsidDel="00041339">
          <w:rPr>
            <w:rFonts w:ascii="Times New Roman" w:hAnsi="Times New Roman" w:cs="Times New Roman"/>
            <w:noProof/>
            <w:sz w:val="24"/>
            <w:szCs w:val="24"/>
            <w:lang w:val="en-GB"/>
          </w:rPr>
          <w:delText>(14)</w:delText>
        </w:r>
        <w:r w:rsidR="006D69C9" w:rsidDel="00041339">
          <w:rPr>
            <w:rFonts w:ascii="Times New Roman" w:hAnsi="Times New Roman" w:cs="Times New Roman"/>
            <w:sz w:val="24"/>
            <w:szCs w:val="24"/>
            <w:lang w:val="en-GB"/>
          </w:rPr>
          <w:delText>, where they find the solace of not being labelled as something stigmatising</w:delText>
        </w:r>
        <w:r w:rsidR="00C95560" w:rsidDel="00041339">
          <w:rPr>
            <w:rFonts w:ascii="Times New Roman" w:hAnsi="Times New Roman" w:cs="Times New Roman"/>
            <w:sz w:val="24"/>
            <w:szCs w:val="24"/>
            <w:lang w:val="en-GB"/>
          </w:rPr>
          <w:delText xml:space="preserve"> </w:delText>
        </w:r>
        <w:r w:rsidR="00D445B6" w:rsidDel="00041339">
          <w:rPr>
            <w:rFonts w:ascii="Times New Roman" w:hAnsi="Times New Roman" w:cs="Times New Roman"/>
            <w:sz w:val="24"/>
            <w:szCs w:val="24"/>
            <w:lang w:val="en-GB"/>
          </w:rPr>
          <w:delText xml:space="preserve">while still waiting </w:delText>
        </w:r>
        <w:r w:rsidR="001D29A9" w:rsidDel="00041339">
          <w:rPr>
            <w:rFonts w:ascii="Times New Roman" w:hAnsi="Times New Roman" w:cs="Times New Roman"/>
            <w:sz w:val="24"/>
            <w:szCs w:val="24"/>
            <w:lang w:val="en-GB"/>
          </w:rPr>
          <w:delText>t</w:delText>
        </w:r>
        <w:r w:rsidR="00D445B6" w:rsidDel="00041339">
          <w:rPr>
            <w:rFonts w:ascii="Times New Roman" w:hAnsi="Times New Roman" w:cs="Times New Roman"/>
            <w:sz w:val="24"/>
            <w:szCs w:val="24"/>
            <w:lang w:val="en-GB"/>
          </w:rPr>
          <w:delText>o</w:delText>
        </w:r>
        <w:r w:rsidR="001D29A9" w:rsidDel="00041339">
          <w:rPr>
            <w:rFonts w:ascii="Times New Roman" w:hAnsi="Times New Roman" w:cs="Times New Roman"/>
            <w:sz w:val="24"/>
            <w:szCs w:val="24"/>
            <w:lang w:val="en-GB"/>
          </w:rPr>
          <w:delText xml:space="preserve"> achiev</w:delText>
        </w:r>
        <w:r w:rsidR="00D445B6" w:rsidDel="00041339">
          <w:rPr>
            <w:rFonts w:ascii="Times New Roman" w:hAnsi="Times New Roman" w:cs="Times New Roman"/>
            <w:sz w:val="24"/>
            <w:szCs w:val="24"/>
            <w:lang w:val="en-GB"/>
          </w:rPr>
          <w:delText>e</w:delText>
        </w:r>
        <w:r w:rsidR="001D29A9" w:rsidDel="00041339">
          <w:rPr>
            <w:rFonts w:ascii="Times New Roman" w:hAnsi="Times New Roman" w:cs="Times New Roman"/>
            <w:sz w:val="24"/>
            <w:szCs w:val="24"/>
            <w:lang w:val="en-GB"/>
          </w:rPr>
          <w:delText xml:space="preserve"> the state of motherhood</w:delText>
        </w:r>
        <w:r w:rsidR="004B0B34" w:rsidDel="00041339">
          <w:rPr>
            <w:rFonts w:ascii="Times New Roman" w:hAnsi="Times New Roman" w:cs="Times New Roman"/>
            <w:sz w:val="24"/>
            <w:szCs w:val="24"/>
            <w:lang w:val="en-GB"/>
          </w:rPr>
          <w:delText xml:space="preserve">. </w:delText>
        </w:r>
        <w:r w:rsidR="006A1BDA" w:rsidDel="00041339">
          <w:rPr>
            <w:rFonts w:ascii="Times New Roman" w:hAnsi="Times New Roman" w:cs="Times New Roman"/>
            <w:sz w:val="24"/>
            <w:szCs w:val="24"/>
            <w:lang w:val="en-GB"/>
          </w:rPr>
          <w:delText xml:space="preserve">Abandoning care seeking means an end to the hope and the many </w:delText>
        </w:r>
        <w:r w:rsidR="005A695C" w:rsidDel="00041339">
          <w:rPr>
            <w:rFonts w:ascii="Times New Roman" w:hAnsi="Times New Roman" w:cs="Times New Roman"/>
            <w:sz w:val="24"/>
            <w:szCs w:val="24"/>
            <w:lang w:val="en-GB"/>
          </w:rPr>
          <w:delText>comforts</w:delText>
        </w:r>
        <w:r w:rsidR="006A1BDA" w:rsidDel="00041339">
          <w:rPr>
            <w:rFonts w:ascii="Times New Roman" w:hAnsi="Times New Roman" w:cs="Times New Roman"/>
            <w:sz w:val="24"/>
            <w:szCs w:val="24"/>
            <w:lang w:val="en-GB"/>
          </w:rPr>
          <w:delText xml:space="preserve"> that if offered to them. Even if it </w:delText>
        </w:r>
        <w:r w:rsidR="00CE7760" w:rsidDel="00041339">
          <w:rPr>
            <w:rFonts w:ascii="Times New Roman" w:hAnsi="Times New Roman" w:cs="Times New Roman"/>
            <w:sz w:val="24"/>
            <w:szCs w:val="24"/>
            <w:lang w:val="en-GB"/>
          </w:rPr>
          <w:delText xml:space="preserve">is </w:delText>
        </w:r>
        <w:r w:rsidR="006A1BDA" w:rsidDel="00041339">
          <w:rPr>
            <w:rFonts w:ascii="Times New Roman" w:hAnsi="Times New Roman" w:cs="Times New Roman"/>
            <w:sz w:val="24"/>
            <w:szCs w:val="24"/>
            <w:lang w:val="en-GB"/>
          </w:rPr>
          <w:delText xml:space="preserve">the religious or astrological remedies, the women I had interviewed talk with such unwavering belief that they </w:delText>
        </w:r>
        <w:r w:rsidR="00004594" w:rsidDel="00041339">
          <w:rPr>
            <w:rFonts w:ascii="Times New Roman" w:hAnsi="Times New Roman" w:cs="Times New Roman"/>
            <w:sz w:val="24"/>
            <w:szCs w:val="24"/>
            <w:lang w:val="en-GB"/>
          </w:rPr>
          <w:delText>will</w:delText>
        </w:r>
        <w:r w:rsidR="006A1BDA" w:rsidDel="00041339">
          <w:rPr>
            <w:rFonts w:ascii="Times New Roman" w:hAnsi="Times New Roman" w:cs="Times New Roman"/>
            <w:sz w:val="24"/>
            <w:szCs w:val="24"/>
            <w:lang w:val="en-GB"/>
          </w:rPr>
          <w:delText xml:space="preserve"> be able to get pregnant if they follow the remedie</w:delText>
        </w:r>
        <w:r w:rsidR="00766E0A" w:rsidDel="00041339">
          <w:rPr>
            <w:rFonts w:ascii="Times New Roman" w:hAnsi="Times New Roman" w:cs="Times New Roman"/>
            <w:sz w:val="24"/>
            <w:szCs w:val="24"/>
            <w:lang w:val="en-GB"/>
          </w:rPr>
          <w:delText xml:space="preserve">s </w:delText>
        </w:r>
        <w:r w:rsidR="006A1BDA" w:rsidDel="00041339">
          <w:rPr>
            <w:rFonts w:ascii="Times New Roman" w:hAnsi="Times New Roman" w:cs="Times New Roman"/>
            <w:sz w:val="24"/>
            <w:szCs w:val="24"/>
            <w:lang w:val="en-GB"/>
          </w:rPr>
          <w:delText xml:space="preserve">suggested. </w:delText>
        </w:r>
        <w:r w:rsidR="008332EF" w:rsidDel="00041339">
          <w:rPr>
            <w:rFonts w:ascii="Times New Roman" w:hAnsi="Times New Roman" w:cs="Times New Roman"/>
            <w:sz w:val="24"/>
            <w:szCs w:val="24"/>
            <w:lang w:val="en-GB"/>
          </w:rPr>
          <w:delText xml:space="preserve">And I was seen as someone who was there to seal their hope and not as someone who could dispel theirs. </w:delText>
        </w:r>
        <w:r w:rsidR="002568F8" w:rsidDel="00041339">
          <w:rPr>
            <w:rFonts w:ascii="Times New Roman" w:hAnsi="Times New Roman" w:cs="Times New Roman"/>
            <w:sz w:val="24"/>
            <w:szCs w:val="24"/>
            <w:lang w:val="en-GB"/>
          </w:rPr>
          <w:delText xml:space="preserve">These alternative remedies emerge out of the socio-cultural milieu of the couples’ lives and the value system that they subscribe to.  </w:delText>
        </w:r>
      </w:del>
    </w:p>
    <w:p w14:paraId="3B1EE53B" w14:textId="77777777" w:rsidR="00D31D31" w:rsidDel="00E11851" w:rsidRDefault="00D31D31" w:rsidP="003916AE">
      <w:pPr>
        <w:pStyle w:val="Default"/>
        <w:jc w:val="both"/>
        <w:rPr>
          <w:del w:id="450" w:author="Sunu C Thomas" w:date="2020-07-18T10:51:00Z"/>
          <w:rFonts w:ascii="Times New Roman" w:hAnsi="Times New Roman" w:cs="Times New Roman"/>
          <w:sz w:val="24"/>
          <w:szCs w:val="24"/>
          <w:lang w:val="en-GB"/>
        </w:rPr>
      </w:pPr>
    </w:p>
    <w:p w14:paraId="2B4CD875" w14:textId="1BB68F90" w:rsidR="00340149" w:rsidRDefault="000B0CD4" w:rsidP="003916AE">
      <w:pPr>
        <w:pStyle w:val="Default"/>
        <w:jc w:val="both"/>
        <w:rPr>
          <w:rFonts w:ascii="Times New Roman" w:hAnsi="Times New Roman" w:cs="Times New Roman"/>
          <w:sz w:val="24"/>
          <w:szCs w:val="24"/>
          <w:lang w:val="en-GB"/>
        </w:rPr>
      </w:pPr>
      <w:r w:rsidRPr="00916CAB">
        <w:rPr>
          <w:rFonts w:ascii="Times New Roman" w:hAnsi="Times New Roman" w:cs="Times New Roman"/>
          <w:sz w:val="24"/>
          <w:szCs w:val="24"/>
          <w:lang w:val="en-GB"/>
        </w:rPr>
        <w:t>Dispelling their expectations came with the burden that there was no pragmatic solution to offer</w:t>
      </w:r>
      <w:ins w:id="451" w:author="Sunu C Thomas" w:date="2020-07-18T10:51:00Z">
        <w:r w:rsidR="00E11851">
          <w:rPr>
            <w:rFonts w:ascii="Times New Roman" w:hAnsi="Times New Roman" w:cs="Times New Roman"/>
            <w:sz w:val="24"/>
            <w:szCs w:val="24"/>
            <w:lang w:val="en-GB"/>
          </w:rPr>
          <w:t xml:space="preserve"> from my middle class biomedical perspective</w:t>
        </w:r>
      </w:ins>
      <w:r w:rsidRPr="00916CAB">
        <w:rPr>
          <w:rFonts w:ascii="Times New Roman" w:hAnsi="Times New Roman" w:cs="Times New Roman"/>
          <w:sz w:val="24"/>
          <w:szCs w:val="24"/>
          <w:lang w:val="en-GB"/>
        </w:rPr>
        <w:t xml:space="preserve">. Explaining the real nature of the problem and the potential solutions meant losing the only intangible thing that they lived with in spite of not achieving their desired goal of fertility, viz. their hope. </w:t>
      </w:r>
      <w:r w:rsidR="002568F8">
        <w:rPr>
          <w:rFonts w:ascii="Times New Roman" w:hAnsi="Times New Roman" w:cs="Times New Roman"/>
          <w:sz w:val="24"/>
          <w:szCs w:val="24"/>
          <w:lang w:val="en-GB"/>
        </w:rPr>
        <w:t xml:space="preserve"> Moreover, this hope is also inter-twined with their value system that emerges from their culture. </w:t>
      </w:r>
      <w:r w:rsidR="00C46610">
        <w:rPr>
          <w:rFonts w:ascii="Times New Roman" w:hAnsi="Times New Roman" w:cs="Times New Roman"/>
          <w:sz w:val="24"/>
          <w:szCs w:val="24"/>
          <w:lang w:val="en-GB"/>
        </w:rPr>
        <w:t>I</w:t>
      </w:r>
      <w:r w:rsidRPr="00916CAB">
        <w:rPr>
          <w:rFonts w:ascii="Times New Roman" w:hAnsi="Times New Roman" w:cs="Times New Roman"/>
          <w:sz w:val="24"/>
          <w:szCs w:val="24"/>
          <w:lang w:val="en-GB"/>
        </w:rPr>
        <w:t xml:space="preserve"> chose the second option in this context, given the dual problem of lack of resources and the unacceptability of donor sperms for the couples.</w:t>
      </w:r>
      <w:r w:rsidR="00340149">
        <w:rPr>
          <w:rFonts w:ascii="Times New Roman" w:hAnsi="Times New Roman" w:cs="Times New Roman"/>
          <w:sz w:val="24"/>
          <w:szCs w:val="24"/>
          <w:lang w:val="en-GB"/>
        </w:rPr>
        <w:t xml:space="preserve"> So, I walked away completing the interviews, leaving women in the state of ‘inbetweeness’. The burden of living with that choice and not </w:t>
      </w:r>
      <w:r w:rsidR="007E73D3">
        <w:rPr>
          <w:rFonts w:ascii="Times New Roman" w:hAnsi="Times New Roman" w:cs="Times New Roman"/>
          <w:sz w:val="24"/>
          <w:szCs w:val="24"/>
          <w:lang w:val="en-GB"/>
        </w:rPr>
        <w:t>dispelling</w:t>
      </w:r>
      <w:r w:rsidR="00340149">
        <w:rPr>
          <w:rFonts w:ascii="Times New Roman" w:hAnsi="Times New Roman" w:cs="Times New Roman"/>
          <w:sz w:val="24"/>
          <w:szCs w:val="24"/>
          <w:lang w:val="en-GB"/>
        </w:rPr>
        <w:t xml:space="preserve"> the information </w:t>
      </w:r>
      <w:r w:rsidR="007E73D3">
        <w:rPr>
          <w:rFonts w:ascii="Times New Roman" w:hAnsi="Times New Roman" w:cs="Times New Roman"/>
          <w:sz w:val="24"/>
          <w:szCs w:val="24"/>
          <w:lang w:val="en-GB"/>
        </w:rPr>
        <w:t>asymmetry</w:t>
      </w:r>
      <w:r w:rsidR="00340149">
        <w:rPr>
          <w:rFonts w:ascii="Times New Roman" w:hAnsi="Times New Roman" w:cs="Times New Roman"/>
          <w:sz w:val="24"/>
          <w:szCs w:val="24"/>
          <w:lang w:val="en-GB"/>
        </w:rPr>
        <w:t xml:space="preserve"> between </w:t>
      </w:r>
      <w:r w:rsidR="007E73D3">
        <w:rPr>
          <w:rFonts w:ascii="Times New Roman" w:hAnsi="Times New Roman" w:cs="Times New Roman"/>
          <w:sz w:val="24"/>
          <w:szCs w:val="24"/>
          <w:lang w:val="en-GB"/>
        </w:rPr>
        <w:t>researcher</w:t>
      </w:r>
      <w:r w:rsidR="00340149">
        <w:rPr>
          <w:rFonts w:ascii="Times New Roman" w:hAnsi="Times New Roman" w:cs="Times New Roman"/>
          <w:sz w:val="24"/>
          <w:szCs w:val="24"/>
          <w:lang w:val="en-GB"/>
        </w:rPr>
        <w:t xml:space="preserve"> and researched is my own. </w:t>
      </w:r>
    </w:p>
    <w:p w14:paraId="3E18DA0B" w14:textId="77777777" w:rsidR="00275D05" w:rsidRDefault="00275D05" w:rsidP="003916AE">
      <w:pPr>
        <w:pStyle w:val="Default"/>
        <w:jc w:val="both"/>
        <w:rPr>
          <w:rFonts w:ascii="Times New Roman" w:hAnsi="Times New Roman" w:cs="Times New Roman"/>
          <w:sz w:val="24"/>
          <w:szCs w:val="24"/>
          <w:lang w:val="en-GB"/>
        </w:rPr>
      </w:pPr>
    </w:p>
    <w:p w14:paraId="2F2DDB30" w14:textId="77777777" w:rsidR="00E11851" w:rsidRPr="009669E5" w:rsidRDefault="00E11851" w:rsidP="00E11851">
      <w:pPr>
        <w:jc w:val="both"/>
        <w:rPr>
          <w:ins w:id="452" w:author="Sunu C Thomas" w:date="2020-07-18T10:51:00Z"/>
          <w:rFonts w:ascii="Times New Roman" w:hAnsi="Times New Roman" w:cs="Times New Roman"/>
          <w:b/>
          <w:bCs/>
        </w:rPr>
      </w:pPr>
      <w:ins w:id="453" w:author="Sunu C Thomas" w:date="2020-07-18T10:51:00Z">
        <w:r w:rsidRPr="009669E5">
          <w:rPr>
            <w:rFonts w:ascii="Times New Roman" w:hAnsi="Times New Roman" w:cs="Times New Roman"/>
            <w:b/>
            <w:bCs/>
          </w:rPr>
          <w:t>Acknowledgements</w:t>
        </w:r>
      </w:ins>
    </w:p>
    <w:p w14:paraId="0D3E8F1E" w14:textId="77777777" w:rsidR="00E11851" w:rsidRPr="00D06330" w:rsidRDefault="00E11851" w:rsidP="00E11851">
      <w:pPr>
        <w:spacing w:before="100" w:beforeAutospacing="1" w:after="100" w:afterAutospacing="1"/>
        <w:jc w:val="both"/>
        <w:rPr>
          <w:ins w:id="454" w:author="Sunu C Thomas" w:date="2020-07-18T10:51:00Z"/>
          <w:rFonts w:ascii="Times New Roman" w:eastAsia="Times New Roman" w:hAnsi="Times New Roman" w:cs="Times New Roman"/>
          <w:lang w:val="en-IN" w:eastAsia="en-GB"/>
        </w:rPr>
      </w:pPr>
      <w:ins w:id="455" w:author="Sunu C Thomas" w:date="2020-07-18T10:51:00Z">
        <w:r w:rsidRPr="00D06330">
          <w:rPr>
            <w:rFonts w:ascii="Times New Roman" w:eastAsia="Times New Roman" w:hAnsi="Times New Roman" w:cs="Times New Roman"/>
            <w:lang w:val="en-IN" w:eastAsia="en-GB"/>
          </w:rPr>
          <w:t>I would like to  thank to my PhD guide Dr. Mala Ramanathan, Professor, AMCHSS, SCTIMST for reading the manuscript multiple times and correcting it, which helped me shape the manuscript in its present form. I would like to thank Dr. Rakhal Gaitonde, Professor, AMCHSS, SCTIMST for reading the manuscript and giving valuable comments. I would also like to thank my colleague Ms Sapna Mishra for enabling identification of repetitive portions of the earlier drafts. Errors if any are entirely mine.</w:t>
        </w:r>
      </w:ins>
    </w:p>
    <w:p w14:paraId="5A71B428" w14:textId="77777777" w:rsidR="00473595" w:rsidRDefault="00473595" w:rsidP="003916AE">
      <w:pPr>
        <w:rPr>
          <w:rFonts w:ascii="Times New Roman" w:eastAsia="Arial Unicode MS" w:hAnsi="Times New Roman" w:cs="Times New Roman"/>
          <w:color w:val="000000"/>
          <w:bdr w:val="nil"/>
          <w:lang w:eastAsia="en-GB"/>
        </w:rPr>
      </w:pPr>
      <w:r>
        <w:rPr>
          <w:rFonts w:ascii="Times New Roman" w:hAnsi="Times New Roman" w:cs="Times New Roman"/>
        </w:rPr>
        <w:br w:type="page"/>
      </w:r>
    </w:p>
    <w:p w14:paraId="68DDEE3F" w14:textId="77777777" w:rsidR="00E11851" w:rsidRPr="00DC4140" w:rsidRDefault="00E11851" w:rsidP="00E11851">
      <w:pPr>
        <w:rPr>
          <w:rFonts w:ascii="Times New Roman" w:hAnsi="Times New Roman" w:cs="Times New Roman"/>
          <w:b/>
          <w:bCs/>
        </w:rPr>
      </w:pPr>
      <w:r w:rsidRPr="00DC4140">
        <w:rPr>
          <w:rFonts w:ascii="Times New Roman" w:hAnsi="Times New Roman" w:cs="Times New Roman"/>
          <w:b/>
          <w:bCs/>
        </w:rPr>
        <w:lastRenderedPageBreak/>
        <w:t>REFERENCES</w:t>
      </w:r>
    </w:p>
    <w:p w14:paraId="2509D08A" w14:textId="77777777" w:rsidR="00E11851" w:rsidRPr="00705B7B" w:rsidRDefault="00E11851" w:rsidP="00E11851"/>
    <w:p w14:paraId="0491F5F5" w14:textId="77777777" w:rsidR="00E11851" w:rsidRPr="00B07571" w:rsidRDefault="00E11851" w:rsidP="00E11851">
      <w:pPr>
        <w:pStyle w:val="Bibliography"/>
        <w:rPr>
          <w:rFonts w:ascii="Times New Roman" w:hAnsi="Times New Roman" w:cs="Times New Roman"/>
          <w:color w:val="000000"/>
        </w:rPr>
      </w:pPr>
      <w:r w:rsidRPr="00396FD3">
        <w:t xml:space="preserve">1. </w:t>
      </w:r>
      <w:r w:rsidRPr="00396FD3">
        <w:tab/>
      </w:r>
      <w:r w:rsidRPr="00B07571">
        <w:rPr>
          <w:rFonts w:ascii="Times New Roman" w:hAnsi="Times New Roman" w:cs="Times New Roman"/>
          <w:color w:val="000000"/>
        </w:rPr>
        <w:t>Throsby K. When IVF Fails: Feminism, Infertility and the Negotiation of Normality. 1</w:t>
      </w:r>
      <w:r w:rsidRPr="00B07571">
        <w:rPr>
          <w:rFonts w:ascii="Times New Roman" w:hAnsi="Times New Roman" w:cs="Times New Roman"/>
          <w:color w:val="000000"/>
          <w:vertAlign w:val="superscript"/>
        </w:rPr>
        <w:t>st</w:t>
      </w:r>
      <w:r w:rsidRPr="00B07571">
        <w:rPr>
          <w:rFonts w:ascii="Times New Roman" w:hAnsi="Times New Roman" w:cs="Times New Roman"/>
          <w:color w:val="000000"/>
        </w:rPr>
        <w:t xml:space="preserve"> ed. Hampshire: Palgrave Macmillan; 2004. </w:t>
      </w:r>
    </w:p>
    <w:p w14:paraId="6E9577D7" w14:textId="77777777" w:rsidR="00E11851" w:rsidRDefault="00E11851" w:rsidP="00E11851">
      <w:pPr>
        <w:autoSpaceDE w:val="0"/>
        <w:autoSpaceDN w:val="0"/>
        <w:adjustRightInd w:val="0"/>
        <w:ind w:left="426" w:right="-380" w:hanging="426"/>
        <w:rPr>
          <w:rFonts w:ascii="Times New Roman" w:hAnsi="Times New Roman" w:cs="Times New Roman"/>
          <w:color w:val="000000"/>
        </w:rPr>
      </w:pPr>
      <w:r w:rsidRPr="00B07571">
        <w:rPr>
          <w:rFonts w:ascii="Times New Roman" w:hAnsi="Times New Roman" w:cs="Times New Roman"/>
        </w:rPr>
        <w:t xml:space="preserve">2. </w:t>
      </w:r>
      <w:r w:rsidRPr="00B07571">
        <w:rPr>
          <w:rFonts w:ascii="Times New Roman" w:hAnsi="Times New Roman" w:cs="Times New Roman"/>
        </w:rPr>
        <w:tab/>
      </w:r>
      <w:r w:rsidRPr="00B07571">
        <w:rPr>
          <w:rFonts w:ascii="Times New Roman" w:hAnsi="Times New Roman" w:cs="Times New Roman"/>
          <w:color w:val="000000"/>
        </w:rPr>
        <w:t xml:space="preserve">Helén I. High-tech Medicine, Life Enhancement and the Economy of Hope. Sci Stud. 2004;17(1):3-19. </w:t>
      </w:r>
    </w:p>
    <w:p w14:paraId="77236A03" w14:textId="77777777" w:rsidR="00E11851" w:rsidRPr="00B07571" w:rsidRDefault="00E11851" w:rsidP="00E11851">
      <w:pPr>
        <w:autoSpaceDE w:val="0"/>
        <w:autoSpaceDN w:val="0"/>
        <w:adjustRightInd w:val="0"/>
        <w:ind w:left="284" w:right="-380" w:hanging="284"/>
        <w:rPr>
          <w:rFonts w:ascii="Times New Roman" w:hAnsi="Times New Roman" w:cs="Times New Roman"/>
          <w:color w:val="000000"/>
        </w:rPr>
      </w:pPr>
    </w:p>
    <w:p w14:paraId="24A6FF7C" w14:textId="77777777" w:rsidR="00E11851" w:rsidRDefault="00E11851" w:rsidP="00E11851">
      <w:pPr>
        <w:autoSpaceDE w:val="0"/>
        <w:autoSpaceDN w:val="0"/>
        <w:adjustRightInd w:val="0"/>
        <w:ind w:left="426" w:right="-380" w:hanging="426"/>
        <w:rPr>
          <w:rFonts w:ascii="Times New Roman" w:hAnsi="Times New Roman" w:cs="Times New Roman"/>
          <w:color w:val="000000"/>
        </w:rPr>
      </w:pPr>
      <w:r w:rsidRPr="00B07571">
        <w:rPr>
          <w:rFonts w:ascii="Times New Roman" w:hAnsi="Times New Roman" w:cs="Times New Roman"/>
        </w:rPr>
        <w:t xml:space="preserve">3. </w:t>
      </w:r>
      <w:r w:rsidRPr="00B07571">
        <w:rPr>
          <w:rFonts w:ascii="Times New Roman" w:hAnsi="Times New Roman" w:cs="Times New Roman"/>
        </w:rPr>
        <w:tab/>
      </w:r>
      <w:r w:rsidRPr="00B07571">
        <w:rPr>
          <w:rFonts w:ascii="Times New Roman" w:hAnsi="Times New Roman" w:cs="Times New Roman"/>
          <w:color w:val="000000"/>
        </w:rPr>
        <w:t>Franklin S. Embodied Progress: A Cultural Account of Assisted Conception. 1</w:t>
      </w:r>
      <w:r w:rsidRPr="00B07571">
        <w:rPr>
          <w:rFonts w:ascii="Times New Roman" w:hAnsi="Times New Roman" w:cs="Times New Roman"/>
          <w:color w:val="000000"/>
          <w:vertAlign w:val="superscript"/>
        </w:rPr>
        <w:t>st</w:t>
      </w:r>
      <w:r w:rsidRPr="00B07571">
        <w:rPr>
          <w:rFonts w:ascii="Times New Roman" w:hAnsi="Times New Roman" w:cs="Times New Roman"/>
          <w:color w:val="000000"/>
        </w:rPr>
        <w:t xml:space="preserve"> ed. London and New York: Routledge; 1997. </w:t>
      </w:r>
    </w:p>
    <w:p w14:paraId="35A3FE68" w14:textId="77777777" w:rsidR="00E11851" w:rsidRPr="00B07571" w:rsidRDefault="00E11851" w:rsidP="00E11851">
      <w:pPr>
        <w:autoSpaceDE w:val="0"/>
        <w:autoSpaceDN w:val="0"/>
        <w:adjustRightInd w:val="0"/>
        <w:ind w:left="426" w:right="-380" w:hanging="426"/>
        <w:rPr>
          <w:rFonts w:ascii="Times New Roman" w:hAnsi="Times New Roman" w:cs="Times New Roman"/>
          <w:color w:val="000000"/>
        </w:rPr>
      </w:pPr>
    </w:p>
    <w:p w14:paraId="6F63A4C2" w14:textId="77777777" w:rsidR="00E11851" w:rsidRPr="00B07571" w:rsidRDefault="00E11851" w:rsidP="00E11851">
      <w:pPr>
        <w:pStyle w:val="Bibliography"/>
        <w:rPr>
          <w:rFonts w:ascii="Times New Roman" w:hAnsi="Times New Roman" w:cs="Times New Roman"/>
          <w:color w:val="000000"/>
        </w:rPr>
      </w:pPr>
      <w:r w:rsidRPr="00B07571">
        <w:rPr>
          <w:rFonts w:ascii="Times New Roman" w:hAnsi="Times New Roman" w:cs="Times New Roman"/>
        </w:rPr>
        <w:t xml:space="preserve">4. </w:t>
      </w:r>
      <w:r w:rsidRPr="00B07571">
        <w:rPr>
          <w:rFonts w:ascii="Times New Roman" w:hAnsi="Times New Roman" w:cs="Times New Roman"/>
        </w:rPr>
        <w:tab/>
      </w:r>
      <w:r w:rsidRPr="00B07571">
        <w:rPr>
          <w:rFonts w:ascii="Times New Roman" w:hAnsi="Times New Roman" w:cs="Times New Roman"/>
          <w:color w:val="000000"/>
        </w:rPr>
        <w:t xml:space="preserve">Boden J. The ending of treatment: The ending of hope? Hum Fertil. 2013 Mar;16(1):22–5. </w:t>
      </w:r>
    </w:p>
    <w:p w14:paraId="5CB4A388" w14:textId="77777777" w:rsidR="00E11851" w:rsidRPr="00B07571" w:rsidRDefault="00E11851" w:rsidP="00E11851">
      <w:pPr>
        <w:autoSpaceDE w:val="0"/>
        <w:autoSpaceDN w:val="0"/>
        <w:adjustRightInd w:val="0"/>
        <w:ind w:left="426" w:right="-380" w:hanging="426"/>
        <w:rPr>
          <w:rFonts w:ascii="Times New Roman" w:hAnsi="Times New Roman" w:cs="Times New Roman"/>
          <w:color w:val="000000"/>
        </w:rPr>
      </w:pPr>
      <w:r w:rsidRPr="00B07571">
        <w:rPr>
          <w:rFonts w:ascii="Times New Roman" w:hAnsi="Times New Roman" w:cs="Times New Roman"/>
        </w:rPr>
        <w:t xml:space="preserve">5. </w:t>
      </w:r>
      <w:r w:rsidRPr="00B07571">
        <w:rPr>
          <w:rFonts w:ascii="Times New Roman" w:hAnsi="Times New Roman" w:cs="Times New Roman"/>
        </w:rPr>
        <w:tab/>
      </w:r>
      <w:r w:rsidRPr="00B07571">
        <w:rPr>
          <w:rFonts w:ascii="Times New Roman" w:hAnsi="Times New Roman" w:cs="Times New Roman"/>
          <w:color w:val="000000"/>
        </w:rPr>
        <w:t xml:space="preserve">Guillemin M, Gillam L. Ethics, Reflexivity, and “Ethically Important Moments” in Research. Qual Inq. 2004 Apr;10(2):261–80. </w:t>
      </w:r>
    </w:p>
    <w:p w14:paraId="18F27864" w14:textId="77777777" w:rsidR="00E11851" w:rsidRPr="00B07571" w:rsidRDefault="00E11851" w:rsidP="00E11851">
      <w:pPr>
        <w:autoSpaceDE w:val="0"/>
        <w:autoSpaceDN w:val="0"/>
        <w:adjustRightInd w:val="0"/>
        <w:ind w:right="-380"/>
        <w:rPr>
          <w:rFonts w:ascii="Times New Roman" w:hAnsi="Times New Roman" w:cs="Times New Roman"/>
          <w:color w:val="000000"/>
        </w:rPr>
      </w:pPr>
    </w:p>
    <w:p w14:paraId="290161F5" w14:textId="77777777" w:rsidR="00E11851" w:rsidRDefault="00E11851" w:rsidP="00E11851">
      <w:pPr>
        <w:autoSpaceDE w:val="0"/>
        <w:autoSpaceDN w:val="0"/>
        <w:adjustRightInd w:val="0"/>
        <w:ind w:left="426" w:right="-380" w:hanging="426"/>
        <w:rPr>
          <w:rFonts w:ascii="Times New Roman" w:hAnsi="Times New Roman" w:cs="Times New Roman"/>
          <w:color w:val="000000"/>
        </w:rPr>
      </w:pPr>
      <w:r w:rsidRPr="00B07571">
        <w:rPr>
          <w:rFonts w:ascii="Times New Roman" w:hAnsi="Times New Roman" w:cs="Times New Roman"/>
        </w:rPr>
        <w:t xml:space="preserve">6. </w:t>
      </w:r>
      <w:r w:rsidRPr="00B07571">
        <w:rPr>
          <w:rFonts w:ascii="Times New Roman" w:hAnsi="Times New Roman" w:cs="Times New Roman"/>
        </w:rPr>
        <w:tab/>
      </w:r>
      <w:r w:rsidRPr="00B07571">
        <w:rPr>
          <w:rFonts w:ascii="Times New Roman" w:hAnsi="Times New Roman" w:cs="Times New Roman"/>
          <w:color w:val="000000"/>
        </w:rPr>
        <w:t>Arthur J. Famine relief and the ideal moral code. (In): Cahn SM, Markie P, editors. Ethics: History, Theory and Contemporary issues. New York: Oxford University Press;1998. p. 807-20</w:t>
      </w:r>
      <w:r>
        <w:rPr>
          <w:rFonts w:ascii="Times New Roman" w:hAnsi="Times New Roman" w:cs="Times New Roman"/>
          <w:color w:val="000000"/>
        </w:rPr>
        <w:t>.</w:t>
      </w:r>
    </w:p>
    <w:p w14:paraId="3517AE60" w14:textId="77777777" w:rsidR="00E11851" w:rsidRPr="00B07571" w:rsidRDefault="00E11851" w:rsidP="00E11851">
      <w:pPr>
        <w:autoSpaceDE w:val="0"/>
        <w:autoSpaceDN w:val="0"/>
        <w:adjustRightInd w:val="0"/>
        <w:ind w:left="426" w:right="-380" w:hanging="426"/>
        <w:rPr>
          <w:rFonts w:ascii="Times New Roman" w:hAnsi="Times New Roman" w:cs="Times New Roman"/>
          <w:color w:val="000000"/>
        </w:rPr>
      </w:pPr>
    </w:p>
    <w:p w14:paraId="68895F75" w14:textId="77777777" w:rsidR="00E11851" w:rsidRPr="00B07571" w:rsidRDefault="00E11851" w:rsidP="00E11851">
      <w:pPr>
        <w:pStyle w:val="Bibliography"/>
        <w:rPr>
          <w:rFonts w:ascii="Times New Roman" w:hAnsi="Times New Roman" w:cs="Times New Roman"/>
        </w:rPr>
      </w:pPr>
      <w:r w:rsidRPr="00B07571">
        <w:rPr>
          <w:rFonts w:ascii="Times New Roman" w:hAnsi="Times New Roman" w:cs="Times New Roman"/>
        </w:rPr>
        <w:t xml:space="preserve">7. </w:t>
      </w:r>
      <w:r w:rsidRPr="00B07571">
        <w:rPr>
          <w:rFonts w:ascii="Times New Roman" w:hAnsi="Times New Roman" w:cs="Times New Roman"/>
        </w:rPr>
        <w:tab/>
        <w:t xml:space="preserve">Lebus B. Moral Dilemmas: Why They are Hard to Solve. Philos Investig. 1990 Apr;13(2):110–25. </w:t>
      </w:r>
    </w:p>
    <w:p w14:paraId="791FE963" w14:textId="77777777" w:rsidR="00E11851" w:rsidRPr="00B07571" w:rsidRDefault="00E11851" w:rsidP="00E11851">
      <w:pPr>
        <w:pStyle w:val="Bibliography"/>
        <w:rPr>
          <w:rFonts w:ascii="Times New Roman" w:hAnsi="Times New Roman" w:cs="Times New Roman"/>
        </w:rPr>
      </w:pPr>
      <w:r w:rsidRPr="00B07571">
        <w:rPr>
          <w:rFonts w:ascii="Times New Roman" w:hAnsi="Times New Roman" w:cs="Times New Roman"/>
        </w:rPr>
        <w:t xml:space="preserve">8. </w:t>
      </w:r>
      <w:r w:rsidRPr="00B07571">
        <w:rPr>
          <w:rFonts w:ascii="Times New Roman" w:hAnsi="Times New Roman" w:cs="Times New Roman"/>
        </w:rPr>
        <w:tab/>
        <w:t>McConnell T. Moral Dilemmas: The Stanford Encyclopedia of Philosophy. In: Moral Dilemmas [Internet]. Fall 2018. Metaphysics Research Lab, Stanford University; 2018. p. 18. Available from: https://plato.stanford.edu/archives/fall2018/entries/moral-dilemmas/</w:t>
      </w:r>
    </w:p>
    <w:p w14:paraId="58496BA8" w14:textId="77777777" w:rsidR="00E11851" w:rsidRPr="00B07571" w:rsidRDefault="00E11851" w:rsidP="00E11851">
      <w:pPr>
        <w:pStyle w:val="Bibliography"/>
        <w:rPr>
          <w:rFonts w:ascii="Times New Roman" w:hAnsi="Times New Roman" w:cs="Times New Roman"/>
        </w:rPr>
      </w:pPr>
      <w:r w:rsidRPr="00B07571">
        <w:rPr>
          <w:rFonts w:ascii="Times New Roman" w:hAnsi="Times New Roman" w:cs="Times New Roman"/>
        </w:rPr>
        <w:t xml:space="preserve">9. </w:t>
      </w:r>
      <w:r w:rsidRPr="00B07571">
        <w:rPr>
          <w:rFonts w:ascii="Times New Roman" w:hAnsi="Times New Roman" w:cs="Times New Roman"/>
        </w:rPr>
        <w:tab/>
        <w:t xml:space="preserve">Tessman L. Moral failure : on the impossible demands of morality. Oxford University Press; 2015. </w:t>
      </w:r>
    </w:p>
    <w:p w14:paraId="13B3ED11" w14:textId="77777777" w:rsidR="00E11851" w:rsidRPr="00B07571" w:rsidRDefault="00E11851" w:rsidP="00E11851">
      <w:pPr>
        <w:pStyle w:val="Bibliography"/>
        <w:rPr>
          <w:rFonts w:ascii="Times New Roman" w:hAnsi="Times New Roman" w:cs="Times New Roman"/>
        </w:rPr>
      </w:pPr>
      <w:r w:rsidRPr="00B07571">
        <w:rPr>
          <w:rFonts w:ascii="Times New Roman" w:hAnsi="Times New Roman" w:cs="Times New Roman"/>
        </w:rPr>
        <w:t xml:space="preserve">10. </w:t>
      </w:r>
      <w:r w:rsidRPr="00B07571">
        <w:rPr>
          <w:rFonts w:ascii="Times New Roman" w:hAnsi="Times New Roman" w:cs="Times New Roman"/>
        </w:rPr>
        <w:tab/>
        <w:t xml:space="preserve">Gameiro S, Boivin J, Peronace L, Verhaak CM. Why do patients discontinue fertility treatment? A systematic review of reasons and predictors of discontinuation in fertility treatment. Hum Reprod Update. 2012 Nov 1;18(6):652–69. </w:t>
      </w:r>
    </w:p>
    <w:p w14:paraId="789A6144" w14:textId="77777777" w:rsidR="00E11851" w:rsidRPr="00B07571" w:rsidRDefault="00E11851" w:rsidP="00E11851">
      <w:pPr>
        <w:pStyle w:val="Bibliography"/>
        <w:rPr>
          <w:rFonts w:ascii="Times New Roman" w:hAnsi="Times New Roman" w:cs="Times New Roman"/>
        </w:rPr>
      </w:pPr>
      <w:r w:rsidRPr="00B07571">
        <w:rPr>
          <w:rFonts w:ascii="Times New Roman" w:hAnsi="Times New Roman" w:cs="Times New Roman"/>
        </w:rPr>
        <w:t xml:space="preserve">11. </w:t>
      </w:r>
      <w:r w:rsidRPr="00B07571">
        <w:rPr>
          <w:rFonts w:ascii="Times New Roman" w:hAnsi="Times New Roman" w:cs="Times New Roman"/>
        </w:rPr>
        <w:tab/>
        <w:t xml:space="preserve">Eisenberg ML, Smith JF, Millstein SG, Walsh TJ, Breyer BN, Katz PP. Perceived negative consequences of donor gametes from male and female members of infertile couples. Fertil Steril. 2010 Aug;94(3):921–6. </w:t>
      </w:r>
    </w:p>
    <w:p w14:paraId="55926177" w14:textId="77777777" w:rsidR="00E11851" w:rsidRPr="00B07571" w:rsidRDefault="00E11851" w:rsidP="00E11851">
      <w:pPr>
        <w:pStyle w:val="Bibliography"/>
        <w:rPr>
          <w:rFonts w:ascii="Times New Roman" w:hAnsi="Times New Roman" w:cs="Times New Roman"/>
        </w:rPr>
      </w:pPr>
      <w:r w:rsidRPr="00B07571">
        <w:rPr>
          <w:rFonts w:ascii="Times New Roman" w:hAnsi="Times New Roman" w:cs="Times New Roman"/>
        </w:rPr>
        <w:t xml:space="preserve">12. </w:t>
      </w:r>
      <w:r w:rsidRPr="00B07571">
        <w:rPr>
          <w:rFonts w:ascii="Times New Roman" w:hAnsi="Times New Roman" w:cs="Times New Roman"/>
        </w:rPr>
        <w:tab/>
      </w:r>
      <w:r w:rsidRPr="00B07571">
        <w:rPr>
          <w:rFonts w:ascii="Times New Roman" w:hAnsi="Times New Roman" w:cs="Times New Roman"/>
          <w:color w:val="000000"/>
        </w:rPr>
        <w:t>Probyn E. Outside Belongings. 1</w:t>
      </w:r>
      <w:r w:rsidRPr="00B07571">
        <w:rPr>
          <w:rFonts w:ascii="Times New Roman" w:hAnsi="Times New Roman" w:cs="Times New Roman"/>
          <w:color w:val="000000"/>
          <w:vertAlign w:val="superscript"/>
        </w:rPr>
        <w:t>st</w:t>
      </w:r>
      <w:r w:rsidRPr="00B07571">
        <w:rPr>
          <w:rFonts w:ascii="Times New Roman" w:hAnsi="Times New Roman" w:cs="Times New Roman"/>
          <w:color w:val="000000"/>
        </w:rPr>
        <w:t xml:space="preserve"> ed. London and New York: Routledge; 1996.</w:t>
      </w:r>
    </w:p>
    <w:p w14:paraId="6BB2047E" w14:textId="77777777" w:rsidR="00E11851" w:rsidRPr="00B07571" w:rsidRDefault="00E11851" w:rsidP="00E11851">
      <w:pPr>
        <w:pStyle w:val="Bibliography"/>
        <w:rPr>
          <w:rFonts w:ascii="Times New Roman" w:hAnsi="Times New Roman" w:cs="Times New Roman"/>
        </w:rPr>
      </w:pPr>
      <w:r w:rsidRPr="00B07571">
        <w:rPr>
          <w:rFonts w:ascii="Times New Roman" w:hAnsi="Times New Roman" w:cs="Times New Roman"/>
        </w:rPr>
        <w:t xml:space="preserve">13. </w:t>
      </w:r>
      <w:r w:rsidRPr="00B07571">
        <w:rPr>
          <w:rFonts w:ascii="Times New Roman" w:hAnsi="Times New Roman" w:cs="Times New Roman"/>
        </w:rPr>
        <w:tab/>
        <w:t xml:space="preserve">Johnson KM, Fledderjohann J. Revisiting “her” infertility: Medicalized embodiment, self-identification and distress. Soc Sci Med. 2012 Sep;75(5):883–91. </w:t>
      </w:r>
    </w:p>
    <w:p w14:paraId="2763560D" w14:textId="77777777" w:rsidR="00E11851" w:rsidRPr="00B07571" w:rsidRDefault="00E11851" w:rsidP="00E11851">
      <w:pPr>
        <w:pStyle w:val="Bibliography"/>
        <w:rPr>
          <w:rFonts w:ascii="Times New Roman" w:hAnsi="Times New Roman" w:cs="Times New Roman"/>
        </w:rPr>
      </w:pPr>
      <w:r w:rsidRPr="00B07571">
        <w:rPr>
          <w:rFonts w:ascii="Times New Roman" w:hAnsi="Times New Roman" w:cs="Times New Roman"/>
        </w:rPr>
        <w:t xml:space="preserve">14. </w:t>
      </w:r>
      <w:r w:rsidRPr="00B07571">
        <w:rPr>
          <w:rFonts w:ascii="Times New Roman" w:hAnsi="Times New Roman" w:cs="Times New Roman"/>
        </w:rPr>
        <w:tab/>
        <w:t xml:space="preserve">Gnoth C, Maxrath B, Skonieczny T, Friol K, Godehardt E, Tigges J. Final ART success rates: a 10 years survey. Hum Reprod. 2011 Aug 1;26(8):2239–46. </w:t>
      </w:r>
    </w:p>
    <w:p w14:paraId="28E9095D" w14:textId="77777777" w:rsidR="00E11851" w:rsidRPr="00B07571" w:rsidRDefault="00E11851" w:rsidP="00E11851">
      <w:pPr>
        <w:pStyle w:val="Bibliography"/>
        <w:rPr>
          <w:rFonts w:ascii="Times New Roman" w:hAnsi="Times New Roman" w:cs="Times New Roman"/>
        </w:rPr>
      </w:pPr>
      <w:r w:rsidRPr="00B07571">
        <w:rPr>
          <w:rFonts w:ascii="Times New Roman" w:hAnsi="Times New Roman" w:cs="Times New Roman"/>
        </w:rPr>
        <w:t xml:space="preserve">15. </w:t>
      </w:r>
      <w:r w:rsidRPr="00B07571">
        <w:rPr>
          <w:rFonts w:ascii="Times New Roman" w:hAnsi="Times New Roman" w:cs="Times New Roman"/>
        </w:rPr>
        <w:tab/>
        <w:t xml:space="preserve">Pellatt G. Ethnography and reflexivity: emotions and feelings in fieldwork. Nurse Res. 2003 Apr;10(3):28–37. </w:t>
      </w:r>
    </w:p>
    <w:p w14:paraId="0F190A0F" w14:textId="77777777" w:rsidR="00E11851" w:rsidRPr="00233662" w:rsidRDefault="00E11851" w:rsidP="00E11851">
      <w:pPr>
        <w:pStyle w:val="Bibliography"/>
        <w:rPr>
          <w:rFonts w:ascii="Times New Roman" w:hAnsi="Times New Roman" w:cs="Times New Roman"/>
        </w:rPr>
      </w:pPr>
      <w:r w:rsidRPr="00B07571">
        <w:rPr>
          <w:rFonts w:ascii="Times New Roman" w:hAnsi="Times New Roman" w:cs="Times New Roman"/>
        </w:rPr>
        <w:lastRenderedPageBreak/>
        <w:t xml:space="preserve">16. </w:t>
      </w:r>
      <w:r w:rsidRPr="00B07571">
        <w:rPr>
          <w:rFonts w:ascii="Times New Roman" w:hAnsi="Times New Roman" w:cs="Times New Roman"/>
        </w:rPr>
        <w:tab/>
        <w:t xml:space="preserve">Greil A, McQuillan J, Slauson-Blevins K. The Social Construction of Infertility: The </w:t>
      </w:r>
      <w:r w:rsidRPr="00233662">
        <w:rPr>
          <w:rFonts w:ascii="Times New Roman" w:hAnsi="Times New Roman" w:cs="Times New Roman"/>
        </w:rPr>
        <w:t xml:space="preserve">Social Construction of Infertility. Sociol Compass. 2011 Aug;5(8):736–46. </w:t>
      </w:r>
    </w:p>
    <w:p w14:paraId="4EA389AF" w14:textId="77777777" w:rsidR="00E11851" w:rsidRPr="00233662" w:rsidRDefault="00E11851" w:rsidP="00E11851">
      <w:pPr>
        <w:ind w:left="426" w:hanging="426"/>
        <w:rPr>
          <w:rFonts w:ascii="Times New Roman" w:hAnsi="Times New Roman" w:cs="Times New Roman"/>
        </w:rPr>
      </w:pPr>
      <w:r w:rsidRPr="00233662">
        <w:rPr>
          <w:rFonts w:ascii="Times New Roman" w:hAnsi="Times New Roman" w:cs="Times New Roman"/>
        </w:rPr>
        <w:t>17. Riessman CK. Stigma and Everyday Resistance Practices: Childless Women in South India. Gend Soc. 2000;14(1,):111–35.</w:t>
      </w:r>
    </w:p>
    <w:p w14:paraId="72E5ED2A" w14:textId="77777777" w:rsidR="00E11851" w:rsidRPr="00F54004" w:rsidRDefault="00E11851" w:rsidP="00E11851"/>
    <w:p w14:paraId="79C8685A" w14:textId="77777777" w:rsidR="00E11851" w:rsidRPr="00B07571" w:rsidRDefault="00E11851" w:rsidP="00E11851">
      <w:pPr>
        <w:pStyle w:val="Bibliography"/>
        <w:rPr>
          <w:rFonts w:ascii="Times New Roman" w:hAnsi="Times New Roman" w:cs="Times New Roman"/>
        </w:rPr>
      </w:pPr>
      <w:r w:rsidRPr="00B07571">
        <w:rPr>
          <w:rFonts w:ascii="Times New Roman" w:hAnsi="Times New Roman" w:cs="Times New Roman"/>
        </w:rPr>
        <w:t>1</w:t>
      </w:r>
      <w:r>
        <w:rPr>
          <w:rFonts w:ascii="Times New Roman" w:hAnsi="Times New Roman" w:cs="Times New Roman"/>
        </w:rPr>
        <w:t>8</w:t>
      </w:r>
      <w:r w:rsidRPr="00B07571">
        <w:rPr>
          <w:rFonts w:ascii="Times New Roman" w:hAnsi="Times New Roman" w:cs="Times New Roman"/>
        </w:rPr>
        <w:t xml:space="preserve">. </w:t>
      </w:r>
      <w:r w:rsidRPr="00B07571">
        <w:rPr>
          <w:rFonts w:ascii="Times New Roman" w:hAnsi="Times New Roman" w:cs="Times New Roman"/>
        </w:rPr>
        <w:tab/>
        <w:t xml:space="preserve">Clarke LH, Martin-Matthews A, Matthews R. The Continuity and Discontinuity of the Embodied Self in Infertility*. Can Rev Sociol Can Sociol. 2008 Jul 14;43(1):95–113. </w:t>
      </w:r>
    </w:p>
    <w:p w14:paraId="18584DE4" w14:textId="77777777" w:rsidR="00E11851" w:rsidRPr="00B07571" w:rsidRDefault="00E11851" w:rsidP="00E11851">
      <w:pPr>
        <w:pStyle w:val="Bibliography"/>
        <w:rPr>
          <w:rFonts w:ascii="Times New Roman" w:hAnsi="Times New Roman" w:cs="Times New Roman"/>
        </w:rPr>
      </w:pPr>
      <w:r w:rsidRPr="00B07571">
        <w:rPr>
          <w:rFonts w:ascii="Times New Roman" w:hAnsi="Times New Roman" w:cs="Times New Roman"/>
        </w:rPr>
        <w:t>1</w:t>
      </w:r>
      <w:r>
        <w:rPr>
          <w:rFonts w:ascii="Times New Roman" w:hAnsi="Times New Roman" w:cs="Times New Roman"/>
        </w:rPr>
        <w:t>9</w:t>
      </w:r>
      <w:r w:rsidRPr="00B07571">
        <w:rPr>
          <w:rFonts w:ascii="Times New Roman" w:hAnsi="Times New Roman" w:cs="Times New Roman"/>
        </w:rPr>
        <w:t xml:space="preserve">. </w:t>
      </w:r>
      <w:r w:rsidRPr="00B07571">
        <w:rPr>
          <w:rFonts w:ascii="Times New Roman" w:hAnsi="Times New Roman" w:cs="Times New Roman"/>
        </w:rPr>
        <w:tab/>
        <w:t xml:space="preserve">Sandelowski M, Holditch-Davis D, Harris BG. Living the life: Explanations of infertility. Sociol Health Illn. 1990 Jun;12(2):195–215. </w:t>
      </w:r>
    </w:p>
    <w:p w14:paraId="0EB0EDC9" w14:textId="77777777" w:rsidR="00E11851" w:rsidRPr="00B07571" w:rsidRDefault="00E11851" w:rsidP="00E11851">
      <w:pPr>
        <w:pStyle w:val="Bibliography"/>
        <w:rPr>
          <w:rFonts w:ascii="Times New Roman" w:hAnsi="Times New Roman" w:cs="Times New Roman"/>
        </w:rPr>
      </w:pPr>
      <w:r>
        <w:rPr>
          <w:rFonts w:ascii="Times New Roman" w:hAnsi="Times New Roman" w:cs="Times New Roman"/>
        </w:rPr>
        <w:t>20</w:t>
      </w:r>
      <w:r w:rsidRPr="00B07571">
        <w:rPr>
          <w:rFonts w:ascii="Times New Roman" w:hAnsi="Times New Roman" w:cs="Times New Roman"/>
        </w:rPr>
        <w:t xml:space="preserve">. </w:t>
      </w:r>
      <w:r w:rsidRPr="00B07571">
        <w:rPr>
          <w:rFonts w:ascii="Times New Roman" w:hAnsi="Times New Roman" w:cs="Times New Roman"/>
        </w:rPr>
        <w:tab/>
        <w:t xml:space="preserve">Greil AL, Leitko TA, Porter KL. Infertility: His and Hers. Gend Soc. 1988;2(2):172–99. </w:t>
      </w:r>
    </w:p>
    <w:p w14:paraId="349EF636" w14:textId="77777777" w:rsidR="00E11851" w:rsidRDefault="00E11851" w:rsidP="00E11851">
      <w:pPr>
        <w:pStyle w:val="Bibliography"/>
      </w:pPr>
      <w:r w:rsidRPr="00B07571">
        <w:rPr>
          <w:rFonts w:ascii="Times New Roman" w:hAnsi="Times New Roman" w:cs="Times New Roman"/>
        </w:rPr>
        <w:t>2</w:t>
      </w:r>
      <w:r>
        <w:rPr>
          <w:rFonts w:ascii="Times New Roman" w:hAnsi="Times New Roman" w:cs="Times New Roman"/>
        </w:rPr>
        <w:t>1</w:t>
      </w:r>
      <w:r w:rsidRPr="00B07571">
        <w:rPr>
          <w:rFonts w:ascii="Times New Roman" w:hAnsi="Times New Roman" w:cs="Times New Roman"/>
        </w:rPr>
        <w:t xml:space="preserve">. </w:t>
      </w:r>
      <w:r w:rsidRPr="00B07571">
        <w:rPr>
          <w:rFonts w:ascii="Times New Roman" w:hAnsi="Times New Roman" w:cs="Times New Roman"/>
        </w:rPr>
        <w:tab/>
      </w:r>
      <w:r>
        <w:rPr>
          <w:rFonts w:ascii="Times New Roman" w:hAnsi="Times New Roman" w:cs="Times New Roman"/>
        </w:rPr>
        <w:t xml:space="preserve">Greil AL. Infertile bodies: Medicalization, Metaphor and Agency. In: </w:t>
      </w:r>
      <w:r w:rsidRPr="00B07571">
        <w:rPr>
          <w:rFonts w:ascii="Times New Roman" w:hAnsi="Times New Roman" w:cs="Times New Roman"/>
        </w:rPr>
        <w:t>Inhorn MC, Balen F van, editors. Infertility around the globe: new thinking on childlessness, gender, and reproductive technologies. Berkeley: University of California Press; 2002.</w:t>
      </w:r>
      <w:r>
        <w:rPr>
          <w:rFonts w:ascii="Times New Roman" w:hAnsi="Times New Roman" w:cs="Times New Roman"/>
        </w:rPr>
        <w:t>p.101-18.</w:t>
      </w:r>
      <w:r w:rsidRPr="00B07571">
        <w:rPr>
          <w:rFonts w:ascii="Times New Roman" w:hAnsi="Times New Roman" w:cs="Times New Roman"/>
        </w:rPr>
        <w:t xml:space="preserve"> </w:t>
      </w:r>
      <w:r>
        <w:t xml:space="preserve"> </w:t>
      </w:r>
    </w:p>
    <w:p w14:paraId="51584650" w14:textId="77777777" w:rsidR="00E11851" w:rsidRPr="004F6C85" w:rsidRDefault="00E11851" w:rsidP="00E11851">
      <w:pPr>
        <w:pStyle w:val="Bibliography"/>
        <w:rPr>
          <w:rFonts w:cs="Calibri"/>
        </w:rPr>
      </w:pPr>
      <w:r w:rsidRPr="004F6C85">
        <w:rPr>
          <w:rFonts w:cs="Calibri"/>
        </w:rPr>
        <w:t xml:space="preserve"> </w:t>
      </w:r>
    </w:p>
    <w:p w14:paraId="0A77005D" w14:textId="77777777" w:rsidR="00473595" w:rsidRPr="00916CAB" w:rsidRDefault="00473595" w:rsidP="00E11851">
      <w:pPr>
        <w:pStyle w:val="Default"/>
        <w:jc w:val="both"/>
        <w:rPr>
          <w:rFonts w:ascii="Times New Roman" w:hAnsi="Times New Roman" w:cs="Times New Roman"/>
          <w:sz w:val="24"/>
          <w:szCs w:val="24"/>
          <w:lang w:val="en-GB"/>
        </w:rPr>
      </w:pPr>
    </w:p>
    <w:sectPr w:rsidR="00473595" w:rsidRPr="00916CAB" w:rsidSect="007E724E">
      <w:footerReference w:type="even" r:id="rId9"/>
      <w:footerReference w:type="default" r:id="rId10"/>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0448F" w14:textId="77777777" w:rsidR="001513E2" w:rsidRDefault="001513E2" w:rsidP="00E968DB">
      <w:r>
        <w:separator/>
      </w:r>
    </w:p>
  </w:endnote>
  <w:endnote w:type="continuationSeparator" w:id="0">
    <w:p w14:paraId="025B0B08" w14:textId="77777777" w:rsidR="001513E2" w:rsidRDefault="001513E2" w:rsidP="00E96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514204006"/>
      <w:docPartObj>
        <w:docPartGallery w:val="Page Numbers (Bottom of Page)"/>
        <w:docPartUnique/>
      </w:docPartObj>
    </w:sdtPr>
    <w:sdtEndPr>
      <w:rPr>
        <w:rStyle w:val="PageNumber"/>
      </w:rPr>
    </w:sdtEndPr>
    <w:sdtContent>
      <w:p w14:paraId="5A44A190" w14:textId="3FB8C589" w:rsidR="00E5406A" w:rsidRDefault="00E5406A" w:rsidP="003077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FB5DA7" w14:textId="77777777" w:rsidR="00E5406A" w:rsidRDefault="00E540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66825504"/>
      <w:docPartObj>
        <w:docPartGallery w:val="Page Numbers (Bottom of Page)"/>
        <w:docPartUnique/>
      </w:docPartObj>
    </w:sdtPr>
    <w:sdtEndPr>
      <w:rPr>
        <w:rStyle w:val="PageNumber"/>
      </w:rPr>
    </w:sdtEndPr>
    <w:sdtContent>
      <w:p w14:paraId="39A799DB" w14:textId="2D143796" w:rsidR="00E5406A" w:rsidRDefault="00E5406A" w:rsidP="003077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C67C6">
          <w:rPr>
            <w:rStyle w:val="PageNumber"/>
            <w:noProof/>
          </w:rPr>
          <w:t>1</w:t>
        </w:r>
        <w:r>
          <w:rPr>
            <w:rStyle w:val="PageNumber"/>
          </w:rPr>
          <w:fldChar w:fldCharType="end"/>
        </w:r>
      </w:p>
    </w:sdtContent>
  </w:sdt>
  <w:p w14:paraId="5811B05C" w14:textId="77777777" w:rsidR="00E5406A" w:rsidRDefault="00E540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03896" w14:textId="77777777" w:rsidR="001513E2" w:rsidRDefault="001513E2" w:rsidP="00E968DB">
      <w:r>
        <w:separator/>
      </w:r>
    </w:p>
  </w:footnote>
  <w:footnote w:type="continuationSeparator" w:id="0">
    <w:p w14:paraId="63C249D4" w14:textId="77777777" w:rsidR="001513E2" w:rsidRDefault="001513E2" w:rsidP="00E968DB">
      <w:r>
        <w:continuationSeparator/>
      </w:r>
    </w:p>
  </w:footnote>
  <w:footnote w:id="1">
    <w:p w14:paraId="01F9E799" w14:textId="77777777" w:rsidR="008C6B61" w:rsidRPr="0046499A" w:rsidRDefault="008C6B61" w:rsidP="008C6B61">
      <w:pPr>
        <w:pStyle w:val="FootnoteText"/>
        <w:rPr>
          <w:ins w:id="126" w:author="Sunu C Thomas" w:date="2020-07-18T10:36:00Z"/>
          <w:lang w:val="en-US"/>
        </w:rPr>
      </w:pPr>
      <w:ins w:id="127" w:author="Sunu C Thomas" w:date="2020-07-18T10:36:00Z">
        <w:r w:rsidRPr="00D5608C">
          <w:rPr>
            <w:rStyle w:val="FootnoteReference"/>
          </w:rPr>
          <w:footnoteRef/>
        </w:r>
        <w:r w:rsidRPr="00150673">
          <w:rPr>
            <w:rFonts w:ascii="Times New Roman" w:hAnsi="Times New Roman" w:cs="Times New Roman"/>
            <w:lang w:val="en-US"/>
          </w:rPr>
          <w:t>Here, when I refer to  IUI or IVF it also includes those using donor sperms  for fertilization in some cases</w:t>
        </w:r>
      </w:ins>
    </w:p>
  </w:footnote>
  <w:footnote w:id="2">
    <w:p w14:paraId="756DAC60" w14:textId="77777777" w:rsidR="0046499A" w:rsidRPr="0046499A" w:rsidDel="008C6B61" w:rsidRDefault="0046499A">
      <w:pPr>
        <w:pStyle w:val="FootnoteText"/>
        <w:rPr>
          <w:del w:id="141" w:author="Sunu C Thomas" w:date="2020-07-18T10:36:00Z"/>
          <w:lang w:val="en-US"/>
        </w:rPr>
      </w:pPr>
      <w:del w:id="142" w:author="Sunu C Thomas" w:date="2020-07-18T10:36:00Z">
        <w:r w:rsidRPr="00D5608C" w:rsidDel="008C6B61">
          <w:rPr>
            <w:rStyle w:val="FootnoteReference"/>
          </w:rPr>
          <w:footnoteRef/>
        </w:r>
        <w:r w:rsidRPr="00150673" w:rsidDel="008C6B61">
          <w:rPr>
            <w:rFonts w:ascii="Times New Roman" w:hAnsi="Times New Roman" w:cs="Times New Roman"/>
            <w:lang w:val="en-US"/>
          </w:rPr>
          <w:delText>Here</w:delText>
        </w:r>
        <w:r w:rsidR="003F24C6" w:rsidRPr="00150673" w:rsidDel="008C6B61">
          <w:rPr>
            <w:rFonts w:ascii="Times New Roman" w:hAnsi="Times New Roman" w:cs="Times New Roman"/>
            <w:lang w:val="en-US"/>
          </w:rPr>
          <w:delText xml:space="preserve">, when I refer to </w:delText>
        </w:r>
        <w:r w:rsidRPr="00150673" w:rsidDel="008C6B61">
          <w:rPr>
            <w:rFonts w:ascii="Times New Roman" w:hAnsi="Times New Roman" w:cs="Times New Roman"/>
            <w:lang w:val="en-US"/>
          </w:rPr>
          <w:delText xml:space="preserve"> IUI or IVF </w:delText>
        </w:r>
        <w:r w:rsidR="003F24C6" w:rsidRPr="00150673" w:rsidDel="008C6B61">
          <w:rPr>
            <w:rFonts w:ascii="Times New Roman" w:hAnsi="Times New Roman" w:cs="Times New Roman"/>
            <w:lang w:val="en-US"/>
          </w:rPr>
          <w:delText xml:space="preserve">it </w:delText>
        </w:r>
        <w:r w:rsidRPr="00150673" w:rsidDel="008C6B61">
          <w:rPr>
            <w:rFonts w:ascii="Times New Roman" w:hAnsi="Times New Roman" w:cs="Times New Roman"/>
            <w:lang w:val="en-US"/>
          </w:rPr>
          <w:delText>also includes those using donor sperms  for fertilization in some cases</w:delText>
        </w:r>
      </w:del>
    </w:p>
  </w:footnote>
  <w:footnote w:id="3">
    <w:p w14:paraId="0B7AD9E9" w14:textId="1F94BC33" w:rsidR="00B63BF5" w:rsidDel="00A04330" w:rsidRDefault="00B63BF5">
      <w:pPr>
        <w:pStyle w:val="FootnoteText"/>
        <w:rPr>
          <w:del w:id="352" w:author="Sunu C Thomas" w:date="2020-07-18T10:43:00Z"/>
          <w:rFonts w:ascii="Times New Roman" w:hAnsi="Times New Roman" w:cs="Times New Roman"/>
          <w:lang w:val="en-US"/>
        </w:rPr>
      </w:pPr>
      <w:del w:id="353" w:author="Sunu C Thomas" w:date="2020-07-18T10:43:00Z">
        <w:r w:rsidRPr="00D5608C" w:rsidDel="00A04330">
          <w:rPr>
            <w:rStyle w:val="FootnoteReference"/>
          </w:rPr>
          <w:footnoteRef/>
        </w:r>
        <w:r w:rsidR="0086704F" w:rsidDel="00A04330">
          <w:rPr>
            <w:rFonts w:ascii="Times New Roman" w:hAnsi="Times New Roman" w:cs="Times New Roman"/>
            <w:lang w:val="en-US"/>
          </w:rPr>
          <w:delText>This includes those people who were called in Kerala context as “</w:delText>
        </w:r>
        <w:r w:rsidR="007D7C73" w:rsidDel="00A04330">
          <w:rPr>
            <w:rFonts w:ascii="Times New Roman" w:hAnsi="Times New Roman" w:cs="Times New Roman"/>
            <w:lang w:val="en-US"/>
          </w:rPr>
          <w:delText>japikkunavar”(i</w:delText>
        </w:r>
        <w:r w:rsidR="00734912" w:rsidDel="00A04330">
          <w:rPr>
            <w:rFonts w:ascii="Times New Roman" w:hAnsi="Times New Roman" w:cs="Times New Roman"/>
            <w:lang w:val="en-US"/>
          </w:rPr>
          <w:delText>n</w:delText>
        </w:r>
        <w:r w:rsidR="007D7C73" w:rsidDel="00A04330">
          <w:rPr>
            <w:rFonts w:ascii="Times New Roman" w:hAnsi="Times New Roman" w:cs="Times New Roman"/>
            <w:lang w:val="en-US"/>
          </w:rPr>
          <w:delText xml:space="preserve"> Malayalam), “people who get possessed by spirits”. </w:delText>
        </w:r>
        <w:r w:rsidR="00EF2977" w:rsidRPr="00B6301B" w:rsidDel="00A04330">
          <w:rPr>
            <w:rFonts w:ascii="Times New Roman" w:hAnsi="Times New Roman" w:cs="Times New Roman"/>
            <w:lang w:val="en-US"/>
          </w:rPr>
          <w:delText xml:space="preserve">Here it is loosely translated as </w:delText>
        </w:r>
        <w:r w:rsidR="007D7C73" w:rsidDel="00A04330">
          <w:rPr>
            <w:rFonts w:ascii="Times New Roman" w:hAnsi="Times New Roman" w:cs="Times New Roman"/>
            <w:lang w:val="en-US"/>
          </w:rPr>
          <w:delText>‘</w:delText>
        </w:r>
        <w:r w:rsidR="00EF2977" w:rsidRPr="00B6301B" w:rsidDel="00A04330">
          <w:rPr>
            <w:rFonts w:ascii="Times New Roman" w:hAnsi="Times New Roman" w:cs="Times New Roman"/>
            <w:lang w:val="en-US"/>
          </w:rPr>
          <w:delText>faith healers</w:delText>
        </w:r>
        <w:r w:rsidR="007D7C73" w:rsidDel="00A04330">
          <w:rPr>
            <w:rFonts w:ascii="Times New Roman" w:hAnsi="Times New Roman" w:cs="Times New Roman"/>
            <w:lang w:val="en-US"/>
          </w:rPr>
          <w:delText xml:space="preserve">’. </w:delText>
        </w:r>
      </w:del>
    </w:p>
    <w:p w14:paraId="2804BA2F" w14:textId="20A867C5" w:rsidR="002C38C8" w:rsidRPr="002C38C8" w:rsidDel="00A04330" w:rsidRDefault="00DB1B13">
      <w:pPr>
        <w:pStyle w:val="FootnoteText"/>
        <w:rPr>
          <w:del w:id="354" w:author="Sunu C Thomas" w:date="2020-07-18T10:43:00Z"/>
          <w:rFonts w:ascii="Times New Roman" w:hAnsi="Times New Roman" w:cs="Times New Roman"/>
          <w:vertAlign w:val="superscript"/>
          <w:lang w:val="en-US"/>
        </w:rPr>
      </w:pPr>
      <w:del w:id="355" w:author="Sunu C Thomas" w:date="2020-07-18T10:43:00Z">
        <w:r w:rsidDel="00A04330">
          <w:rPr>
            <w:rFonts w:ascii="Times New Roman" w:hAnsi="Times New Roman" w:cs="Times New Roman"/>
            <w:vertAlign w:val="superscript"/>
            <w:lang w:val="en-US"/>
          </w:rPr>
          <w:delText>*</w:delText>
        </w:r>
        <w:r w:rsidR="002C38C8" w:rsidRPr="009B2233" w:rsidDel="00A04330">
          <w:rPr>
            <w:rFonts w:ascii="Times New Roman" w:hAnsi="Times New Roman" w:cs="Times New Roman"/>
            <w:lang w:val="en-US"/>
          </w:rPr>
          <w:delText xml:space="preserve">The </w:delText>
        </w:r>
        <w:r w:rsidR="009B2233" w:rsidRPr="009B2233" w:rsidDel="00A04330">
          <w:rPr>
            <w:rFonts w:ascii="Times New Roman" w:hAnsi="Times New Roman"/>
          </w:rPr>
          <w:delText>wrath of the serpent God</w:delText>
        </w:r>
      </w:del>
    </w:p>
  </w:footnote>
  <w:footnote w:id="4">
    <w:p w14:paraId="780270C2" w14:textId="77777777" w:rsidR="00041339" w:rsidRDefault="00041339" w:rsidP="00041339">
      <w:pPr>
        <w:pStyle w:val="FootnoteText"/>
        <w:rPr>
          <w:ins w:id="428" w:author="Sunu C Thomas" w:date="2020-07-18T10:50:00Z"/>
          <w:rFonts w:ascii="Times New Roman" w:hAnsi="Times New Roman" w:cs="Times New Roman"/>
          <w:sz w:val="24"/>
          <w:szCs w:val="24"/>
        </w:rPr>
      </w:pPr>
      <w:ins w:id="429" w:author="Sunu C Thomas" w:date="2020-07-18T10:50:00Z">
        <w:r>
          <w:rPr>
            <w:rStyle w:val="FootnoteReference"/>
          </w:rPr>
          <w:footnoteRef/>
        </w:r>
        <w:r>
          <w:rPr>
            <w:rFonts w:ascii="Times New Roman" w:hAnsi="Times New Roman" w:cs="Times New Roman"/>
          </w:rPr>
          <w:t xml:space="preserve">A </w:t>
        </w:r>
        <w:r w:rsidRPr="008C6F85">
          <w:rPr>
            <w:rFonts w:ascii="Times New Roman" w:hAnsi="Times New Roman" w:cs="Times New Roman"/>
          </w:rPr>
          <w:t>term used by Elspeth Probyn to denote the “the constant way that one is always in between two languages, cultures, and histories ”</w:t>
        </w:r>
      </w:ins>
    </w:p>
    <w:p w14:paraId="10ACA90E" w14:textId="77777777" w:rsidR="00041339" w:rsidRPr="00DB1B13" w:rsidRDefault="00041339" w:rsidP="00041339">
      <w:pPr>
        <w:pStyle w:val="FootnoteText"/>
        <w:rPr>
          <w:ins w:id="430" w:author="Sunu C Thomas" w:date="2020-07-18T10:50:00Z"/>
          <w:lang w:val="en-US"/>
        </w:rPr>
      </w:pPr>
    </w:p>
  </w:footnote>
  <w:footnote w:id="5">
    <w:p w14:paraId="1DF4D84B" w14:textId="77777777" w:rsidR="00DB1B13" w:rsidDel="00041339" w:rsidRDefault="00DB1B13" w:rsidP="00DB1B13">
      <w:pPr>
        <w:pStyle w:val="FootnoteText"/>
        <w:rPr>
          <w:del w:id="447" w:author="Sunu C Thomas" w:date="2020-07-18T10:50:00Z"/>
          <w:rFonts w:ascii="Times New Roman" w:hAnsi="Times New Roman" w:cs="Times New Roman"/>
          <w:sz w:val="24"/>
          <w:szCs w:val="24"/>
        </w:rPr>
      </w:pPr>
      <w:del w:id="448" w:author="Sunu C Thomas" w:date="2020-07-18T10:50:00Z">
        <w:r w:rsidDel="00041339">
          <w:rPr>
            <w:rStyle w:val="FootnoteReference"/>
          </w:rPr>
          <w:footnoteRef/>
        </w:r>
        <w:r w:rsidDel="00041339">
          <w:delText xml:space="preserve"> </w:delText>
        </w:r>
        <w:r w:rsidDel="00041339">
          <w:rPr>
            <w:rFonts w:ascii="Times New Roman" w:hAnsi="Times New Roman" w:cs="Times New Roman"/>
          </w:rPr>
          <w:delText xml:space="preserve">A </w:delText>
        </w:r>
        <w:r w:rsidRPr="008C6F85" w:rsidDel="00041339">
          <w:rPr>
            <w:rFonts w:ascii="Times New Roman" w:hAnsi="Times New Roman" w:cs="Times New Roman"/>
          </w:rPr>
          <w:delText>term used by Elspeth Probyn to denote the “the constant way that one is always in between two languages, cultures, and histories ”</w:delText>
        </w:r>
      </w:del>
    </w:p>
    <w:p w14:paraId="0E119C63" w14:textId="551A6B45" w:rsidR="00DB1B13" w:rsidRPr="00DB1B13" w:rsidDel="00041339" w:rsidRDefault="00DB1B13">
      <w:pPr>
        <w:pStyle w:val="FootnoteText"/>
        <w:rPr>
          <w:del w:id="449" w:author="Sunu C Thomas" w:date="2020-07-18T10:50:00Z"/>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487527"/>
    <w:multiLevelType w:val="multilevel"/>
    <w:tmpl w:val="49F4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B7"/>
    <w:rsid w:val="0000128C"/>
    <w:rsid w:val="00001392"/>
    <w:rsid w:val="00004594"/>
    <w:rsid w:val="00005F16"/>
    <w:rsid w:val="00006512"/>
    <w:rsid w:val="00006897"/>
    <w:rsid w:val="000068C6"/>
    <w:rsid w:val="00011530"/>
    <w:rsid w:val="00013744"/>
    <w:rsid w:val="000156F7"/>
    <w:rsid w:val="00015A15"/>
    <w:rsid w:val="0002466B"/>
    <w:rsid w:val="00032ADA"/>
    <w:rsid w:val="00040454"/>
    <w:rsid w:val="00041339"/>
    <w:rsid w:val="00043654"/>
    <w:rsid w:val="000468DF"/>
    <w:rsid w:val="000521B0"/>
    <w:rsid w:val="000562EC"/>
    <w:rsid w:val="00063A4A"/>
    <w:rsid w:val="000748FF"/>
    <w:rsid w:val="000755AB"/>
    <w:rsid w:val="000772AD"/>
    <w:rsid w:val="000778E4"/>
    <w:rsid w:val="00080D62"/>
    <w:rsid w:val="000872E4"/>
    <w:rsid w:val="000939CB"/>
    <w:rsid w:val="000945D1"/>
    <w:rsid w:val="000A2CD4"/>
    <w:rsid w:val="000B0CD4"/>
    <w:rsid w:val="000B1828"/>
    <w:rsid w:val="000B32A4"/>
    <w:rsid w:val="000B4071"/>
    <w:rsid w:val="000B656F"/>
    <w:rsid w:val="000C3002"/>
    <w:rsid w:val="000C5C5B"/>
    <w:rsid w:val="000C67C6"/>
    <w:rsid w:val="000D06F9"/>
    <w:rsid w:val="000D07ED"/>
    <w:rsid w:val="000D1491"/>
    <w:rsid w:val="000D3CFB"/>
    <w:rsid w:val="000D57A6"/>
    <w:rsid w:val="000D7661"/>
    <w:rsid w:val="000E47E7"/>
    <w:rsid w:val="000E4AF5"/>
    <w:rsid w:val="000F1F90"/>
    <w:rsid w:val="000F3DDA"/>
    <w:rsid w:val="000F3F7E"/>
    <w:rsid w:val="000F3F83"/>
    <w:rsid w:val="000F65A7"/>
    <w:rsid w:val="00101665"/>
    <w:rsid w:val="00104D2D"/>
    <w:rsid w:val="001116E1"/>
    <w:rsid w:val="00112F23"/>
    <w:rsid w:val="00117176"/>
    <w:rsid w:val="0012270D"/>
    <w:rsid w:val="00126763"/>
    <w:rsid w:val="00131864"/>
    <w:rsid w:val="00132968"/>
    <w:rsid w:val="00132E07"/>
    <w:rsid w:val="001339EF"/>
    <w:rsid w:val="00142D2B"/>
    <w:rsid w:val="00143EAE"/>
    <w:rsid w:val="001460F5"/>
    <w:rsid w:val="00150673"/>
    <w:rsid w:val="00150DF1"/>
    <w:rsid w:val="001513E2"/>
    <w:rsid w:val="00155482"/>
    <w:rsid w:val="00161F0B"/>
    <w:rsid w:val="001637DC"/>
    <w:rsid w:val="00165901"/>
    <w:rsid w:val="00170F14"/>
    <w:rsid w:val="0017346A"/>
    <w:rsid w:val="001749D0"/>
    <w:rsid w:val="00187AB3"/>
    <w:rsid w:val="00191AEC"/>
    <w:rsid w:val="0019423E"/>
    <w:rsid w:val="0019515B"/>
    <w:rsid w:val="00197A78"/>
    <w:rsid w:val="001A0FEF"/>
    <w:rsid w:val="001A11D0"/>
    <w:rsid w:val="001A1388"/>
    <w:rsid w:val="001B52CD"/>
    <w:rsid w:val="001B6CB0"/>
    <w:rsid w:val="001C2285"/>
    <w:rsid w:val="001D0DCA"/>
    <w:rsid w:val="001D29A9"/>
    <w:rsid w:val="001D3FFB"/>
    <w:rsid w:val="001D49E0"/>
    <w:rsid w:val="001D701C"/>
    <w:rsid w:val="001E1F61"/>
    <w:rsid w:val="001E2334"/>
    <w:rsid w:val="001E2F55"/>
    <w:rsid w:val="001F0E9D"/>
    <w:rsid w:val="001F111C"/>
    <w:rsid w:val="001F27C5"/>
    <w:rsid w:val="001F3059"/>
    <w:rsid w:val="001F31EC"/>
    <w:rsid w:val="001F75E5"/>
    <w:rsid w:val="002019F6"/>
    <w:rsid w:val="002022C8"/>
    <w:rsid w:val="00206171"/>
    <w:rsid w:val="002078E6"/>
    <w:rsid w:val="00211FB9"/>
    <w:rsid w:val="0021339E"/>
    <w:rsid w:val="002150C5"/>
    <w:rsid w:val="002152FF"/>
    <w:rsid w:val="00215FDF"/>
    <w:rsid w:val="002200F0"/>
    <w:rsid w:val="002239F3"/>
    <w:rsid w:val="00224E3B"/>
    <w:rsid w:val="0023283E"/>
    <w:rsid w:val="00232CF8"/>
    <w:rsid w:val="0023476E"/>
    <w:rsid w:val="0024318F"/>
    <w:rsid w:val="00243A4B"/>
    <w:rsid w:val="0025380A"/>
    <w:rsid w:val="00253C90"/>
    <w:rsid w:val="00253DCA"/>
    <w:rsid w:val="00256781"/>
    <w:rsid w:val="002568F8"/>
    <w:rsid w:val="00256B8E"/>
    <w:rsid w:val="00260B7F"/>
    <w:rsid w:val="0026128B"/>
    <w:rsid w:val="002703A4"/>
    <w:rsid w:val="002705BF"/>
    <w:rsid w:val="00275D05"/>
    <w:rsid w:val="002761D8"/>
    <w:rsid w:val="0028092F"/>
    <w:rsid w:val="0028159A"/>
    <w:rsid w:val="00283145"/>
    <w:rsid w:val="002858AB"/>
    <w:rsid w:val="00285F80"/>
    <w:rsid w:val="00286486"/>
    <w:rsid w:val="00290F67"/>
    <w:rsid w:val="00297609"/>
    <w:rsid w:val="002A063F"/>
    <w:rsid w:val="002A4AFE"/>
    <w:rsid w:val="002B1D87"/>
    <w:rsid w:val="002C38C8"/>
    <w:rsid w:val="002C4071"/>
    <w:rsid w:val="002D2344"/>
    <w:rsid w:val="002E2AFA"/>
    <w:rsid w:val="002E30D1"/>
    <w:rsid w:val="002E3F53"/>
    <w:rsid w:val="002F0B09"/>
    <w:rsid w:val="002F14D7"/>
    <w:rsid w:val="002F573C"/>
    <w:rsid w:val="0030066D"/>
    <w:rsid w:val="00302DBB"/>
    <w:rsid w:val="003039A7"/>
    <w:rsid w:val="003056CB"/>
    <w:rsid w:val="00306B71"/>
    <w:rsid w:val="00315708"/>
    <w:rsid w:val="003170A4"/>
    <w:rsid w:val="003212F0"/>
    <w:rsid w:val="003239B7"/>
    <w:rsid w:val="00324C22"/>
    <w:rsid w:val="00325A27"/>
    <w:rsid w:val="003269E6"/>
    <w:rsid w:val="003300FD"/>
    <w:rsid w:val="00334ADF"/>
    <w:rsid w:val="00335E95"/>
    <w:rsid w:val="0033625C"/>
    <w:rsid w:val="00340149"/>
    <w:rsid w:val="0034132A"/>
    <w:rsid w:val="00342499"/>
    <w:rsid w:val="00342959"/>
    <w:rsid w:val="0034418C"/>
    <w:rsid w:val="00344918"/>
    <w:rsid w:val="0034726C"/>
    <w:rsid w:val="00355F54"/>
    <w:rsid w:val="00356F8B"/>
    <w:rsid w:val="00361AC5"/>
    <w:rsid w:val="00365DBA"/>
    <w:rsid w:val="00373A7B"/>
    <w:rsid w:val="0037471B"/>
    <w:rsid w:val="00374C97"/>
    <w:rsid w:val="00377263"/>
    <w:rsid w:val="0037740B"/>
    <w:rsid w:val="00383253"/>
    <w:rsid w:val="0038477F"/>
    <w:rsid w:val="003859FC"/>
    <w:rsid w:val="003916AE"/>
    <w:rsid w:val="0039363A"/>
    <w:rsid w:val="0039488D"/>
    <w:rsid w:val="003966F3"/>
    <w:rsid w:val="003A2C22"/>
    <w:rsid w:val="003A4024"/>
    <w:rsid w:val="003A7B85"/>
    <w:rsid w:val="003B3277"/>
    <w:rsid w:val="003B466A"/>
    <w:rsid w:val="003B4EF6"/>
    <w:rsid w:val="003B5A64"/>
    <w:rsid w:val="003B71B2"/>
    <w:rsid w:val="003C36C4"/>
    <w:rsid w:val="003C4A9B"/>
    <w:rsid w:val="003D1199"/>
    <w:rsid w:val="003D217E"/>
    <w:rsid w:val="003D6277"/>
    <w:rsid w:val="003E49D6"/>
    <w:rsid w:val="003E55B3"/>
    <w:rsid w:val="003E69AB"/>
    <w:rsid w:val="003F0328"/>
    <w:rsid w:val="003F1EB5"/>
    <w:rsid w:val="003F24C6"/>
    <w:rsid w:val="003F28E0"/>
    <w:rsid w:val="003F3A6E"/>
    <w:rsid w:val="003F4CA4"/>
    <w:rsid w:val="003F68D1"/>
    <w:rsid w:val="003F7D35"/>
    <w:rsid w:val="0040137D"/>
    <w:rsid w:val="004025D6"/>
    <w:rsid w:val="00402769"/>
    <w:rsid w:val="004035B7"/>
    <w:rsid w:val="00406375"/>
    <w:rsid w:val="00413B21"/>
    <w:rsid w:val="00413C5C"/>
    <w:rsid w:val="004147DE"/>
    <w:rsid w:val="004163A6"/>
    <w:rsid w:val="00421070"/>
    <w:rsid w:val="00421220"/>
    <w:rsid w:val="00430675"/>
    <w:rsid w:val="00432B9A"/>
    <w:rsid w:val="00433F92"/>
    <w:rsid w:val="0043443B"/>
    <w:rsid w:val="004363DA"/>
    <w:rsid w:val="0043772F"/>
    <w:rsid w:val="004408E9"/>
    <w:rsid w:val="00440E28"/>
    <w:rsid w:val="00445818"/>
    <w:rsid w:val="00446E9E"/>
    <w:rsid w:val="00453370"/>
    <w:rsid w:val="00457F9C"/>
    <w:rsid w:val="0046162B"/>
    <w:rsid w:val="00461A0A"/>
    <w:rsid w:val="004630F2"/>
    <w:rsid w:val="0046499A"/>
    <w:rsid w:val="004649A3"/>
    <w:rsid w:val="00467EFF"/>
    <w:rsid w:val="00473595"/>
    <w:rsid w:val="00473A22"/>
    <w:rsid w:val="004740FD"/>
    <w:rsid w:val="00492059"/>
    <w:rsid w:val="004955D3"/>
    <w:rsid w:val="00495BDB"/>
    <w:rsid w:val="004A07E3"/>
    <w:rsid w:val="004A0DF0"/>
    <w:rsid w:val="004A4FD9"/>
    <w:rsid w:val="004B0B34"/>
    <w:rsid w:val="004B1F22"/>
    <w:rsid w:val="004B70A9"/>
    <w:rsid w:val="004B7C81"/>
    <w:rsid w:val="004C0562"/>
    <w:rsid w:val="004C24D8"/>
    <w:rsid w:val="004C4E16"/>
    <w:rsid w:val="004D535C"/>
    <w:rsid w:val="004D6AB6"/>
    <w:rsid w:val="004E2E01"/>
    <w:rsid w:val="004E41F8"/>
    <w:rsid w:val="004F0428"/>
    <w:rsid w:val="004F2291"/>
    <w:rsid w:val="004F28E0"/>
    <w:rsid w:val="00500816"/>
    <w:rsid w:val="005228E9"/>
    <w:rsid w:val="0053006F"/>
    <w:rsid w:val="00531599"/>
    <w:rsid w:val="00532E3A"/>
    <w:rsid w:val="00536955"/>
    <w:rsid w:val="005425A3"/>
    <w:rsid w:val="005451F2"/>
    <w:rsid w:val="0055138F"/>
    <w:rsid w:val="00552607"/>
    <w:rsid w:val="0055556F"/>
    <w:rsid w:val="00560C2F"/>
    <w:rsid w:val="00561B2A"/>
    <w:rsid w:val="00562CD6"/>
    <w:rsid w:val="005657E2"/>
    <w:rsid w:val="0058079F"/>
    <w:rsid w:val="00583BAE"/>
    <w:rsid w:val="00584CEC"/>
    <w:rsid w:val="005A1BEB"/>
    <w:rsid w:val="005A2C09"/>
    <w:rsid w:val="005A3886"/>
    <w:rsid w:val="005A5BFA"/>
    <w:rsid w:val="005A695C"/>
    <w:rsid w:val="005A6B0F"/>
    <w:rsid w:val="005B3118"/>
    <w:rsid w:val="005B3517"/>
    <w:rsid w:val="005B4DD0"/>
    <w:rsid w:val="005B5895"/>
    <w:rsid w:val="005B67A2"/>
    <w:rsid w:val="005C6B5D"/>
    <w:rsid w:val="005D15ED"/>
    <w:rsid w:val="005D7294"/>
    <w:rsid w:val="005E35E8"/>
    <w:rsid w:val="005E58F8"/>
    <w:rsid w:val="005F0132"/>
    <w:rsid w:val="005F3572"/>
    <w:rsid w:val="005F5B44"/>
    <w:rsid w:val="00601048"/>
    <w:rsid w:val="00603AB7"/>
    <w:rsid w:val="00606DDB"/>
    <w:rsid w:val="00607B2D"/>
    <w:rsid w:val="00610105"/>
    <w:rsid w:val="006109F8"/>
    <w:rsid w:val="00614F3F"/>
    <w:rsid w:val="00615A88"/>
    <w:rsid w:val="00620628"/>
    <w:rsid w:val="00630021"/>
    <w:rsid w:val="00633486"/>
    <w:rsid w:val="00635CC9"/>
    <w:rsid w:val="00636AD0"/>
    <w:rsid w:val="006425E3"/>
    <w:rsid w:val="00647C9C"/>
    <w:rsid w:val="00653390"/>
    <w:rsid w:val="00660CDD"/>
    <w:rsid w:val="006611F1"/>
    <w:rsid w:val="0066121F"/>
    <w:rsid w:val="00662B6D"/>
    <w:rsid w:val="0066328E"/>
    <w:rsid w:val="006638EB"/>
    <w:rsid w:val="00663B30"/>
    <w:rsid w:val="0066583F"/>
    <w:rsid w:val="00667129"/>
    <w:rsid w:val="00675B79"/>
    <w:rsid w:val="00676255"/>
    <w:rsid w:val="00677A29"/>
    <w:rsid w:val="00681F16"/>
    <w:rsid w:val="00682A9F"/>
    <w:rsid w:val="0068527A"/>
    <w:rsid w:val="00690CBD"/>
    <w:rsid w:val="006930C5"/>
    <w:rsid w:val="00693B8E"/>
    <w:rsid w:val="00693C6B"/>
    <w:rsid w:val="006944A1"/>
    <w:rsid w:val="006978D1"/>
    <w:rsid w:val="006A1BDA"/>
    <w:rsid w:val="006A3185"/>
    <w:rsid w:val="006A3AE6"/>
    <w:rsid w:val="006B1074"/>
    <w:rsid w:val="006B2AB5"/>
    <w:rsid w:val="006B466D"/>
    <w:rsid w:val="006B7921"/>
    <w:rsid w:val="006C4754"/>
    <w:rsid w:val="006C6AEA"/>
    <w:rsid w:val="006D323E"/>
    <w:rsid w:val="006D33D8"/>
    <w:rsid w:val="006D69C9"/>
    <w:rsid w:val="006E19EA"/>
    <w:rsid w:val="006E33FD"/>
    <w:rsid w:val="006E4250"/>
    <w:rsid w:val="006F0847"/>
    <w:rsid w:val="006F0BB5"/>
    <w:rsid w:val="006F2A8D"/>
    <w:rsid w:val="006F3BE5"/>
    <w:rsid w:val="007068E0"/>
    <w:rsid w:val="00706F4A"/>
    <w:rsid w:val="0070773F"/>
    <w:rsid w:val="00711EDD"/>
    <w:rsid w:val="0072109F"/>
    <w:rsid w:val="00723159"/>
    <w:rsid w:val="00723FEE"/>
    <w:rsid w:val="0072757B"/>
    <w:rsid w:val="0073096C"/>
    <w:rsid w:val="007318D7"/>
    <w:rsid w:val="00734912"/>
    <w:rsid w:val="00734E0D"/>
    <w:rsid w:val="00743CC0"/>
    <w:rsid w:val="00747FAD"/>
    <w:rsid w:val="007527A2"/>
    <w:rsid w:val="00765700"/>
    <w:rsid w:val="00766E0A"/>
    <w:rsid w:val="00774655"/>
    <w:rsid w:val="00775683"/>
    <w:rsid w:val="007818A8"/>
    <w:rsid w:val="007831C7"/>
    <w:rsid w:val="007855EF"/>
    <w:rsid w:val="00785AAA"/>
    <w:rsid w:val="007925C4"/>
    <w:rsid w:val="00794BBF"/>
    <w:rsid w:val="00796B5D"/>
    <w:rsid w:val="007A0265"/>
    <w:rsid w:val="007A1EDA"/>
    <w:rsid w:val="007A2A36"/>
    <w:rsid w:val="007A2A7E"/>
    <w:rsid w:val="007A56C9"/>
    <w:rsid w:val="007B0CA6"/>
    <w:rsid w:val="007B53A0"/>
    <w:rsid w:val="007B7B0F"/>
    <w:rsid w:val="007C17C5"/>
    <w:rsid w:val="007C67BE"/>
    <w:rsid w:val="007C67EB"/>
    <w:rsid w:val="007C71B9"/>
    <w:rsid w:val="007D28F7"/>
    <w:rsid w:val="007D406A"/>
    <w:rsid w:val="007D7C73"/>
    <w:rsid w:val="007E5DB2"/>
    <w:rsid w:val="007E6632"/>
    <w:rsid w:val="007E724E"/>
    <w:rsid w:val="007E73D3"/>
    <w:rsid w:val="007F49D2"/>
    <w:rsid w:val="007F63EA"/>
    <w:rsid w:val="0080090D"/>
    <w:rsid w:val="008075A5"/>
    <w:rsid w:val="0081257E"/>
    <w:rsid w:val="00815E75"/>
    <w:rsid w:val="0082196D"/>
    <w:rsid w:val="00826868"/>
    <w:rsid w:val="008332EF"/>
    <w:rsid w:val="0083433C"/>
    <w:rsid w:val="00836F1A"/>
    <w:rsid w:val="008372F9"/>
    <w:rsid w:val="008400B0"/>
    <w:rsid w:val="00860D5E"/>
    <w:rsid w:val="00863419"/>
    <w:rsid w:val="00864C47"/>
    <w:rsid w:val="0086704F"/>
    <w:rsid w:val="008768C9"/>
    <w:rsid w:val="00877DA2"/>
    <w:rsid w:val="008806EF"/>
    <w:rsid w:val="008871F0"/>
    <w:rsid w:val="00894BB7"/>
    <w:rsid w:val="00895B08"/>
    <w:rsid w:val="00896BD7"/>
    <w:rsid w:val="008A122B"/>
    <w:rsid w:val="008A183F"/>
    <w:rsid w:val="008A3D6D"/>
    <w:rsid w:val="008B327C"/>
    <w:rsid w:val="008C0806"/>
    <w:rsid w:val="008C6B61"/>
    <w:rsid w:val="008C6F85"/>
    <w:rsid w:val="008D19DE"/>
    <w:rsid w:val="008D1C0A"/>
    <w:rsid w:val="008D3ECC"/>
    <w:rsid w:val="008E0152"/>
    <w:rsid w:val="008E27F6"/>
    <w:rsid w:val="008E6FCB"/>
    <w:rsid w:val="008F0A29"/>
    <w:rsid w:val="008F6321"/>
    <w:rsid w:val="008F69B6"/>
    <w:rsid w:val="009055A2"/>
    <w:rsid w:val="00905B9C"/>
    <w:rsid w:val="0090612D"/>
    <w:rsid w:val="00916CAB"/>
    <w:rsid w:val="00920A80"/>
    <w:rsid w:val="00920E23"/>
    <w:rsid w:val="00921DB4"/>
    <w:rsid w:val="0092272B"/>
    <w:rsid w:val="00925F5C"/>
    <w:rsid w:val="009305B4"/>
    <w:rsid w:val="00932EF5"/>
    <w:rsid w:val="0093645D"/>
    <w:rsid w:val="0094336F"/>
    <w:rsid w:val="00952097"/>
    <w:rsid w:val="009523D5"/>
    <w:rsid w:val="0095444A"/>
    <w:rsid w:val="009546D1"/>
    <w:rsid w:val="00960FBE"/>
    <w:rsid w:val="0096350D"/>
    <w:rsid w:val="00976338"/>
    <w:rsid w:val="009851E6"/>
    <w:rsid w:val="0098605A"/>
    <w:rsid w:val="00987172"/>
    <w:rsid w:val="009917E1"/>
    <w:rsid w:val="0099587D"/>
    <w:rsid w:val="00997841"/>
    <w:rsid w:val="009A2D3E"/>
    <w:rsid w:val="009A3DCE"/>
    <w:rsid w:val="009B2233"/>
    <w:rsid w:val="009B37EB"/>
    <w:rsid w:val="009B43E9"/>
    <w:rsid w:val="009B4440"/>
    <w:rsid w:val="009B64C1"/>
    <w:rsid w:val="009B7175"/>
    <w:rsid w:val="009C5CE4"/>
    <w:rsid w:val="009C623A"/>
    <w:rsid w:val="009C74C0"/>
    <w:rsid w:val="009C74DC"/>
    <w:rsid w:val="009D2738"/>
    <w:rsid w:val="009E0393"/>
    <w:rsid w:val="009E34AE"/>
    <w:rsid w:val="009E5A7A"/>
    <w:rsid w:val="009F79D5"/>
    <w:rsid w:val="00A04330"/>
    <w:rsid w:val="00A0630E"/>
    <w:rsid w:val="00A149B7"/>
    <w:rsid w:val="00A14BDD"/>
    <w:rsid w:val="00A20DE9"/>
    <w:rsid w:val="00A23496"/>
    <w:rsid w:val="00A23C6A"/>
    <w:rsid w:val="00A2504B"/>
    <w:rsid w:val="00A2505E"/>
    <w:rsid w:val="00A27437"/>
    <w:rsid w:val="00A36154"/>
    <w:rsid w:val="00A36588"/>
    <w:rsid w:val="00A36E36"/>
    <w:rsid w:val="00A374D0"/>
    <w:rsid w:val="00A43368"/>
    <w:rsid w:val="00A43CFD"/>
    <w:rsid w:val="00A46A6A"/>
    <w:rsid w:val="00A57791"/>
    <w:rsid w:val="00A61267"/>
    <w:rsid w:val="00A62D98"/>
    <w:rsid w:val="00A65D8E"/>
    <w:rsid w:val="00A66DFE"/>
    <w:rsid w:val="00A739BA"/>
    <w:rsid w:val="00A74E7B"/>
    <w:rsid w:val="00A8226B"/>
    <w:rsid w:val="00A84893"/>
    <w:rsid w:val="00A8729D"/>
    <w:rsid w:val="00A87EEB"/>
    <w:rsid w:val="00A97758"/>
    <w:rsid w:val="00A97C6E"/>
    <w:rsid w:val="00A97CE6"/>
    <w:rsid w:val="00AA076F"/>
    <w:rsid w:val="00AA0B9C"/>
    <w:rsid w:val="00AA285D"/>
    <w:rsid w:val="00AA4CBA"/>
    <w:rsid w:val="00AB30FB"/>
    <w:rsid w:val="00AB4F51"/>
    <w:rsid w:val="00AB6F97"/>
    <w:rsid w:val="00AB7638"/>
    <w:rsid w:val="00AC02EF"/>
    <w:rsid w:val="00AC12DA"/>
    <w:rsid w:val="00AC20EC"/>
    <w:rsid w:val="00AC254A"/>
    <w:rsid w:val="00AC6D0D"/>
    <w:rsid w:val="00AD0A7E"/>
    <w:rsid w:val="00AD3F80"/>
    <w:rsid w:val="00AD6CEC"/>
    <w:rsid w:val="00AD7ED1"/>
    <w:rsid w:val="00AE0C65"/>
    <w:rsid w:val="00AE7592"/>
    <w:rsid w:val="00AF26E2"/>
    <w:rsid w:val="00AF2896"/>
    <w:rsid w:val="00AF34DC"/>
    <w:rsid w:val="00AF3867"/>
    <w:rsid w:val="00AF3ECD"/>
    <w:rsid w:val="00AF45F4"/>
    <w:rsid w:val="00AF617E"/>
    <w:rsid w:val="00B000B2"/>
    <w:rsid w:val="00B123A5"/>
    <w:rsid w:val="00B13433"/>
    <w:rsid w:val="00B14098"/>
    <w:rsid w:val="00B228C7"/>
    <w:rsid w:val="00B24E98"/>
    <w:rsid w:val="00B25FDC"/>
    <w:rsid w:val="00B35465"/>
    <w:rsid w:val="00B36CD6"/>
    <w:rsid w:val="00B373C6"/>
    <w:rsid w:val="00B3771E"/>
    <w:rsid w:val="00B37E2B"/>
    <w:rsid w:val="00B4049D"/>
    <w:rsid w:val="00B411A5"/>
    <w:rsid w:val="00B519BE"/>
    <w:rsid w:val="00B524FD"/>
    <w:rsid w:val="00B5255A"/>
    <w:rsid w:val="00B563AA"/>
    <w:rsid w:val="00B6301B"/>
    <w:rsid w:val="00B63206"/>
    <w:rsid w:val="00B63BF5"/>
    <w:rsid w:val="00B63FDD"/>
    <w:rsid w:val="00B65A3F"/>
    <w:rsid w:val="00B6699D"/>
    <w:rsid w:val="00B66B65"/>
    <w:rsid w:val="00B75544"/>
    <w:rsid w:val="00B8018C"/>
    <w:rsid w:val="00B80D25"/>
    <w:rsid w:val="00B82FA3"/>
    <w:rsid w:val="00B83A37"/>
    <w:rsid w:val="00B83F91"/>
    <w:rsid w:val="00B84621"/>
    <w:rsid w:val="00B915C7"/>
    <w:rsid w:val="00B92017"/>
    <w:rsid w:val="00B94148"/>
    <w:rsid w:val="00B96A60"/>
    <w:rsid w:val="00BA33B8"/>
    <w:rsid w:val="00BA4CA0"/>
    <w:rsid w:val="00BB131A"/>
    <w:rsid w:val="00BB3C03"/>
    <w:rsid w:val="00BC21C6"/>
    <w:rsid w:val="00BD2524"/>
    <w:rsid w:val="00BD2D9A"/>
    <w:rsid w:val="00BD6E96"/>
    <w:rsid w:val="00BE156B"/>
    <w:rsid w:val="00BE4C2D"/>
    <w:rsid w:val="00BE72C3"/>
    <w:rsid w:val="00BE7E69"/>
    <w:rsid w:val="00BF2716"/>
    <w:rsid w:val="00BF3D1F"/>
    <w:rsid w:val="00C03760"/>
    <w:rsid w:val="00C16B84"/>
    <w:rsid w:val="00C21105"/>
    <w:rsid w:val="00C268DD"/>
    <w:rsid w:val="00C2701D"/>
    <w:rsid w:val="00C35714"/>
    <w:rsid w:val="00C40F6A"/>
    <w:rsid w:val="00C426E1"/>
    <w:rsid w:val="00C46610"/>
    <w:rsid w:val="00C52F41"/>
    <w:rsid w:val="00C552AE"/>
    <w:rsid w:val="00C67EF5"/>
    <w:rsid w:val="00C70DAB"/>
    <w:rsid w:val="00C8123B"/>
    <w:rsid w:val="00C846B1"/>
    <w:rsid w:val="00C86B61"/>
    <w:rsid w:val="00C87618"/>
    <w:rsid w:val="00C90021"/>
    <w:rsid w:val="00C95560"/>
    <w:rsid w:val="00CA1545"/>
    <w:rsid w:val="00CA501B"/>
    <w:rsid w:val="00CA6B55"/>
    <w:rsid w:val="00CA7837"/>
    <w:rsid w:val="00CC0356"/>
    <w:rsid w:val="00CC477D"/>
    <w:rsid w:val="00CD1C37"/>
    <w:rsid w:val="00CD5B13"/>
    <w:rsid w:val="00CD5FBD"/>
    <w:rsid w:val="00CD656F"/>
    <w:rsid w:val="00CE1EFE"/>
    <w:rsid w:val="00CE69A3"/>
    <w:rsid w:val="00CE7760"/>
    <w:rsid w:val="00CF02D1"/>
    <w:rsid w:val="00CF7FB8"/>
    <w:rsid w:val="00D00B83"/>
    <w:rsid w:val="00D04975"/>
    <w:rsid w:val="00D06330"/>
    <w:rsid w:val="00D14007"/>
    <w:rsid w:val="00D2170C"/>
    <w:rsid w:val="00D229E3"/>
    <w:rsid w:val="00D2469B"/>
    <w:rsid w:val="00D31D31"/>
    <w:rsid w:val="00D33B3C"/>
    <w:rsid w:val="00D342E3"/>
    <w:rsid w:val="00D36EE0"/>
    <w:rsid w:val="00D3721C"/>
    <w:rsid w:val="00D3753F"/>
    <w:rsid w:val="00D37EB9"/>
    <w:rsid w:val="00D445B6"/>
    <w:rsid w:val="00D452B0"/>
    <w:rsid w:val="00D536D7"/>
    <w:rsid w:val="00D5412F"/>
    <w:rsid w:val="00D55017"/>
    <w:rsid w:val="00D5608C"/>
    <w:rsid w:val="00D579D1"/>
    <w:rsid w:val="00D708B9"/>
    <w:rsid w:val="00D70DAB"/>
    <w:rsid w:val="00D7386B"/>
    <w:rsid w:val="00D73C5F"/>
    <w:rsid w:val="00D75FB1"/>
    <w:rsid w:val="00D8279E"/>
    <w:rsid w:val="00D844F2"/>
    <w:rsid w:val="00D8625E"/>
    <w:rsid w:val="00D87CB2"/>
    <w:rsid w:val="00D924BF"/>
    <w:rsid w:val="00D96DC2"/>
    <w:rsid w:val="00DA1092"/>
    <w:rsid w:val="00DA1149"/>
    <w:rsid w:val="00DA51A1"/>
    <w:rsid w:val="00DB1B13"/>
    <w:rsid w:val="00DB6437"/>
    <w:rsid w:val="00DC0B78"/>
    <w:rsid w:val="00DC2D5B"/>
    <w:rsid w:val="00DC3D16"/>
    <w:rsid w:val="00DC70FF"/>
    <w:rsid w:val="00DC7457"/>
    <w:rsid w:val="00DD110F"/>
    <w:rsid w:val="00DD3A34"/>
    <w:rsid w:val="00DD56F9"/>
    <w:rsid w:val="00DD5D84"/>
    <w:rsid w:val="00DD6E24"/>
    <w:rsid w:val="00DD7D75"/>
    <w:rsid w:val="00DE2C0D"/>
    <w:rsid w:val="00DF2056"/>
    <w:rsid w:val="00DF2C97"/>
    <w:rsid w:val="00DF6419"/>
    <w:rsid w:val="00E00B42"/>
    <w:rsid w:val="00E05CC8"/>
    <w:rsid w:val="00E066CE"/>
    <w:rsid w:val="00E105CB"/>
    <w:rsid w:val="00E11851"/>
    <w:rsid w:val="00E15FB6"/>
    <w:rsid w:val="00E204BE"/>
    <w:rsid w:val="00E21001"/>
    <w:rsid w:val="00E25A6B"/>
    <w:rsid w:val="00E326B8"/>
    <w:rsid w:val="00E344F4"/>
    <w:rsid w:val="00E404A5"/>
    <w:rsid w:val="00E41986"/>
    <w:rsid w:val="00E41BFD"/>
    <w:rsid w:val="00E52B20"/>
    <w:rsid w:val="00E5406A"/>
    <w:rsid w:val="00E5618C"/>
    <w:rsid w:val="00E60616"/>
    <w:rsid w:val="00E626BB"/>
    <w:rsid w:val="00E65A5C"/>
    <w:rsid w:val="00E72C6B"/>
    <w:rsid w:val="00E73C9D"/>
    <w:rsid w:val="00E8059C"/>
    <w:rsid w:val="00E864F3"/>
    <w:rsid w:val="00E94AD5"/>
    <w:rsid w:val="00E9503E"/>
    <w:rsid w:val="00E968DB"/>
    <w:rsid w:val="00EA3745"/>
    <w:rsid w:val="00EA6CA1"/>
    <w:rsid w:val="00EB322B"/>
    <w:rsid w:val="00EB4698"/>
    <w:rsid w:val="00EB6907"/>
    <w:rsid w:val="00EB6C89"/>
    <w:rsid w:val="00EC352E"/>
    <w:rsid w:val="00EC3BFB"/>
    <w:rsid w:val="00EC7910"/>
    <w:rsid w:val="00ED28BC"/>
    <w:rsid w:val="00ED3E66"/>
    <w:rsid w:val="00ED520A"/>
    <w:rsid w:val="00ED5F33"/>
    <w:rsid w:val="00EE3DED"/>
    <w:rsid w:val="00EE65F1"/>
    <w:rsid w:val="00EE6E25"/>
    <w:rsid w:val="00EF252D"/>
    <w:rsid w:val="00EF2977"/>
    <w:rsid w:val="00EF3149"/>
    <w:rsid w:val="00EF3E5D"/>
    <w:rsid w:val="00F05DE3"/>
    <w:rsid w:val="00F07157"/>
    <w:rsid w:val="00F10B2D"/>
    <w:rsid w:val="00F11317"/>
    <w:rsid w:val="00F14BBA"/>
    <w:rsid w:val="00F165CC"/>
    <w:rsid w:val="00F16C99"/>
    <w:rsid w:val="00F20790"/>
    <w:rsid w:val="00F319C1"/>
    <w:rsid w:val="00F33111"/>
    <w:rsid w:val="00F35B30"/>
    <w:rsid w:val="00F371E2"/>
    <w:rsid w:val="00F4420C"/>
    <w:rsid w:val="00F45E81"/>
    <w:rsid w:val="00F46911"/>
    <w:rsid w:val="00F5257D"/>
    <w:rsid w:val="00F52FAA"/>
    <w:rsid w:val="00F56D2F"/>
    <w:rsid w:val="00F60DC5"/>
    <w:rsid w:val="00F60F7F"/>
    <w:rsid w:val="00F631B9"/>
    <w:rsid w:val="00F6585B"/>
    <w:rsid w:val="00F6601E"/>
    <w:rsid w:val="00F73606"/>
    <w:rsid w:val="00F74FE7"/>
    <w:rsid w:val="00F9170C"/>
    <w:rsid w:val="00F91791"/>
    <w:rsid w:val="00F94FD7"/>
    <w:rsid w:val="00F95DB3"/>
    <w:rsid w:val="00F97BA2"/>
    <w:rsid w:val="00FA24AD"/>
    <w:rsid w:val="00FA264D"/>
    <w:rsid w:val="00FA2B0B"/>
    <w:rsid w:val="00FA3518"/>
    <w:rsid w:val="00FA38BF"/>
    <w:rsid w:val="00FA4C69"/>
    <w:rsid w:val="00FA4EF2"/>
    <w:rsid w:val="00FB0CFD"/>
    <w:rsid w:val="00FB5C6D"/>
    <w:rsid w:val="00FB64E9"/>
    <w:rsid w:val="00FB66FA"/>
    <w:rsid w:val="00FB7247"/>
    <w:rsid w:val="00FB749D"/>
    <w:rsid w:val="00FB7EF7"/>
    <w:rsid w:val="00FC3D91"/>
    <w:rsid w:val="00FC47A9"/>
    <w:rsid w:val="00FC6438"/>
    <w:rsid w:val="00FC7955"/>
    <w:rsid w:val="00FD1011"/>
    <w:rsid w:val="00FD165E"/>
    <w:rsid w:val="00FD22AC"/>
    <w:rsid w:val="00FE364A"/>
    <w:rsid w:val="00FE7586"/>
    <w:rsid w:val="00FF13C7"/>
    <w:rsid w:val="00FF2C5B"/>
    <w:rsid w:val="00FF3FF7"/>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EAF3E"/>
  <w15:docId w15:val="{C5A8A3F5-E20F-6D48-8D85-EFA8F8A0F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3C7"/>
    <w:rPr>
      <w:lang w:val="en-GB"/>
    </w:rPr>
  </w:style>
  <w:style w:type="paragraph" w:styleId="Heading1">
    <w:name w:val="heading 1"/>
    <w:basedOn w:val="Normal"/>
    <w:link w:val="Heading1Char"/>
    <w:uiPriority w:val="9"/>
    <w:qFormat/>
    <w:rsid w:val="007A56C9"/>
    <w:pPr>
      <w:spacing w:before="100" w:beforeAutospacing="1" w:after="100" w:afterAutospacing="1"/>
      <w:outlineLvl w:val="0"/>
    </w:pPr>
    <w:rPr>
      <w:rFonts w:ascii="Times New Roman" w:eastAsia="Times New Roman" w:hAnsi="Times New Roman" w:cs="Times New Roman"/>
      <w:b/>
      <w:bCs/>
      <w:kern w:val="36"/>
      <w:sz w:val="48"/>
      <w:szCs w:val="48"/>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DC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6DC2"/>
    <w:rPr>
      <w:rFonts w:ascii="Times New Roman" w:hAnsi="Times New Roman" w:cs="Times New Roman"/>
      <w:sz w:val="18"/>
      <w:szCs w:val="18"/>
      <w:lang w:val="en-GB"/>
    </w:rPr>
  </w:style>
  <w:style w:type="paragraph" w:customStyle="1" w:styleId="Default">
    <w:name w:val="Default"/>
    <w:rsid w:val="00C8123B"/>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rPr>
  </w:style>
  <w:style w:type="paragraph" w:customStyle="1" w:styleId="Body">
    <w:name w:val="Body"/>
    <w:rsid w:val="00C8123B"/>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rPr>
  </w:style>
  <w:style w:type="character" w:styleId="CommentReference">
    <w:name w:val="annotation reference"/>
    <w:uiPriority w:val="99"/>
    <w:semiHidden/>
    <w:unhideWhenUsed/>
    <w:rsid w:val="00C8123B"/>
    <w:rPr>
      <w:sz w:val="16"/>
      <w:szCs w:val="16"/>
    </w:rPr>
  </w:style>
  <w:style w:type="paragraph" w:styleId="CommentText">
    <w:name w:val="annotation text"/>
    <w:basedOn w:val="Normal"/>
    <w:link w:val="CommentTextChar"/>
    <w:uiPriority w:val="99"/>
    <w:unhideWhenUsed/>
    <w:rsid w:val="00C8123B"/>
    <w:pPr>
      <w:pBdr>
        <w:top w:val="nil"/>
        <w:left w:val="nil"/>
        <w:bottom w:val="nil"/>
        <w:right w:val="nil"/>
        <w:between w:val="nil"/>
        <w:bar w:val="nil"/>
      </w:pBdr>
    </w:pPr>
    <w:rPr>
      <w:rFonts w:ascii="Times New Roman" w:eastAsia="Arial Unicode MS" w:hAnsi="Times New Roman" w:cs="Times New Roman"/>
      <w:sz w:val="20"/>
      <w:szCs w:val="20"/>
      <w:bdr w:val="nil"/>
    </w:rPr>
  </w:style>
  <w:style w:type="character" w:customStyle="1" w:styleId="CommentTextChar">
    <w:name w:val="Comment Text Char"/>
    <w:basedOn w:val="DefaultParagraphFont"/>
    <w:link w:val="CommentText"/>
    <w:uiPriority w:val="99"/>
    <w:rsid w:val="00C8123B"/>
    <w:rPr>
      <w:rFonts w:ascii="Times New Roman" w:eastAsia="Arial Unicode MS" w:hAnsi="Times New Roman" w:cs="Times New Roman"/>
      <w:sz w:val="20"/>
      <w:szCs w:val="20"/>
      <w:bdr w:val="nil"/>
    </w:rPr>
  </w:style>
  <w:style w:type="paragraph" w:styleId="Header">
    <w:name w:val="header"/>
    <w:basedOn w:val="Normal"/>
    <w:link w:val="HeaderChar"/>
    <w:uiPriority w:val="99"/>
    <w:unhideWhenUsed/>
    <w:rsid w:val="00E968DB"/>
    <w:pPr>
      <w:tabs>
        <w:tab w:val="center" w:pos="4680"/>
        <w:tab w:val="right" w:pos="9360"/>
      </w:tabs>
    </w:pPr>
  </w:style>
  <w:style w:type="character" w:customStyle="1" w:styleId="HeaderChar">
    <w:name w:val="Header Char"/>
    <w:basedOn w:val="DefaultParagraphFont"/>
    <w:link w:val="Header"/>
    <w:uiPriority w:val="99"/>
    <w:rsid w:val="00E968DB"/>
    <w:rPr>
      <w:lang w:val="en-GB"/>
    </w:rPr>
  </w:style>
  <w:style w:type="paragraph" w:styleId="Footer">
    <w:name w:val="footer"/>
    <w:basedOn w:val="Normal"/>
    <w:link w:val="FooterChar"/>
    <w:uiPriority w:val="99"/>
    <w:unhideWhenUsed/>
    <w:rsid w:val="00E968DB"/>
    <w:pPr>
      <w:tabs>
        <w:tab w:val="center" w:pos="4680"/>
        <w:tab w:val="right" w:pos="9360"/>
      </w:tabs>
    </w:pPr>
  </w:style>
  <w:style w:type="character" w:customStyle="1" w:styleId="FooterChar">
    <w:name w:val="Footer Char"/>
    <w:basedOn w:val="DefaultParagraphFont"/>
    <w:link w:val="Footer"/>
    <w:uiPriority w:val="99"/>
    <w:rsid w:val="00E968DB"/>
    <w:rPr>
      <w:lang w:val="en-GB"/>
    </w:rPr>
  </w:style>
  <w:style w:type="character" w:customStyle="1" w:styleId="apple-converted-space">
    <w:name w:val="apple-converted-space"/>
    <w:basedOn w:val="DefaultParagraphFont"/>
    <w:rsid w:val="000939CB"/>
  </w:style>
  <w:style w:type="table" w:styleId="TableGrid">
    <w:name w:val="Table Grid"/>
    <w:basedOn w:val="TableNormal"/>
    <w:uiPriority w:val="39"/>
    <w:rsid w:val="00F66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B4EF6"/>
    <w:rPr>
      <w:sz w:val="20"/>
      <w:szCs w:val="20"/>
    </w:rPr>
  </w:style>
  <w:style w:type="character" w:customStyle="1" w:styleId="FootnoteTextChar">
    <w:name w:val="Footnote Text Char"/>
    <w:basedOn w:val="DefaultParagraphFont"/>
    <w:link w:val="FootnoteText"/>
    <w:uiPriority w:val="99"/>
    <w:semiHidden/>
    <w:rsid w:val="003B4EF6"/>
    <w:rPr>
      <w:sz w:val="20"/>
      <w:szCs w:val="20"/>
      <w:lang w:val="en-GB"/>
    </w:rPr>
  </w:style>
  <w:style w:type="character" w:styleId="FootnoteReference">
    <w:name w:val="footnote reference"/>
    <w:basedOn w:val="DefaultParagraphFont"/>
    <w:uiPriority w:val="99"/>
    <w:semiHidden/>
    <w:unhideWhenUsed/>
    <w:rsid w:val="003B4EF6"/>
    <w:rPr>
      <w:vertAlign w:val="superscript"/>
    </w:rPr>
  </w:style>
  <w:style w:type="paragraph" w:styleId="NormalWeb">
    <w:name w:val="Normal (Web)"/>
    <w:basedOn w:val="Normal"/>
    <w:uiPriority w:val="99"/>
    <w:unhideWhenUsed/>
    <w:rsid w:val="003B4EF6"/>
    <w:pPr>
      <w:spacing w:before="100" w:beforeAutospacing="1" w:after="100" w:afterAutospacing="1"/>
    </w:pPr>
    <w:rPr>
      <w:rFonts w:ascii="Times New Roman" w:eastAsia="Times New Roman" w:hAnsi="Times New Roman" w:cs="Times New Roman"/>
      <w:lang w:val="en-IN" w:eastAsia="en-GB"/>
    </w:rPr>
  </w:style>
  <w:style w:type="character" w:customStyle="1" w:styleId="Heading1Char">
    <w:name w:val="Heading 1 Char"/>
    <w:basedOn w:val="DefaultParagraphFont"/>
    <w:link w:val="Heading1"/>
    <w:uiPriority w:val="9"/>
    <w:rsid w:val="007A56C9"/>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A43CFD"/>
    <w:rPr>
      <w:i/>
      <w:iCs/>
    </w:rPr>
  </w:style>
  <w:style w:type="paragraph" w:styleId="CommentSubject">
    <w:name w:val="annotation subject"/>
    <w:basedOn w:val="CommentText"/>
    <w:next w:val="CommentText"/>
    <w:link w:val="CommentSubjectChar"/>
    <w:uiPriority w:val="99"/>
    <w:semiHidden/>
    <w:unhideWhenUsed/>
    <w:rsid w:val="0002466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Cs/>
      <w:bdr w:val="none" w:sz="0" w:space="0" w:color="auto"/>
    </w:rPr>
  </w:style>
  <w:style w:type="character" w:customStyle="1" w:styleId="CommentSubjectChar">
    <w:name w:val="Comment Subject Char"/>
    <w:basedOn w:val="CommentTextChar"/>
    <w:link w:val="CommentSubject"/>
    <w:uiPriority w:val="99"/>
    <w:semiHidden/>
    <w:rsid w:val="0002466B"/>
    <w:rPr>
      <w:rFonts w:ascii="Times New Roman" w:eastAsia="Arial Unicode MS" w:hAnsi="Times New Roman" w:cs="Times New Roman"/>
      <w:b/>
      <w:bCs/>
      <w:sz w:val="20"/>
      <w:szCs w:val="20"/>
      <w:bdr w:val="nil"/>
      <w:lang w:val="en-GB"/>
    </w:rPr>
  </w:style>
  <w:style w:type="paragraph" w:styleId="Revision">
    <w:name w:val="Revision"/>
    <w:hidden/>
    <w:uiPriority w:val="99"/>
    <w:semiHidden/>
    <w:rsid w:val="00FB749D"/>
    <w:rPr>
      <w:lang w:val="en-GB"/>
    </w:rPr>
  </w:style>
  <w:style w:type="character" w:styleId="Hyperlink">
    <w:name w:val="Hyperlink"/>
    <w:basedOn w:val="DefaultParagraphFont"/>
    <w:uiPriority w:val="99"/>
    <w:unhideWhenUsed/>
    <w:rsid w:val="006B2AB5"/>
    <w:rPr>
      <w:color w:val="0563C1" w:themeColor="hyperlink"/>
      <w:u w:val="single"/>
    </w:rPr>
  </w:style>
  <w:style w:type="character" w:customStyle="1" w:styleId="UnresolvedMention1">
    <w:name w:val="Unresolved Mention1"/>
    <w:basedOn w:val="DefaultParagraphFont"/>
    <w:uiPriority w:val="99"/>
    <w:semiHidden/>
    <w:unhideWhenUsed/>
    <w:rsid w:val="006B2AB5"/>
    <w:rPr>
      <w:color w:val="605E5C"/>
      <w:shd w:val="clear" w:color="auto" w:fill="E1DFDD"/>
    </w:rPr>
  </w:style>
  <w:style w:type="paragraph" w:styleId="Bibliography">
    <w:name w:val="Bibliography"/>
    <w:basedOn w:val="Normal"/>
    <w:next w:val="Normal"/>
    <w:uiPriority w:val="37"/>
    <w:unhideWhenUsed/>
    <w:rsid w:val="00473595"/>
    <w:pPr>
      <w:tabs>
        <w:tab w:val="left" w:pos="380"/>
      </w:tabs>
      <w:spacing w:after="240"/>
      <w:ind w:left="384" w:hanging="384"/>
    </w:pPr>
  </w:style>
  <w:style w:type="character" w:styleId="EndnoteReference">
    <w:name w:val="endnote reference"/>
    <w:basedOn w:val="DefaultParagraphFont"/>
    <w:uiPriority w:val="99"/>
    <w:semiHidden/>
    <w:unhideWhenUsed/>
    <w:rsid w:val="00D5608C"/>
    <w:rPr>
      <w:vertAlign w:val="superscript"/>
    </w:rPr>
  </w:style>
  <w:style w:type="character" w:styleId="LineNumber">
    <w:name w:val="line number"/>
    <w:basedOn w:val="DefaultParagraphFont"/>
    <w:uiPriority w:val="99"/>
    <w:semiHidden/>
    <w:unhideWhenUsed/>
    <w:rsid w:val="00446E9E"/>
  </w:style>
  <w:style w:type="paragraph" w:styleId="ListParagraph">
    <w:name w:val="List Paragraph"/>
    <w:basedOn w:val="Normal"/>
    <w:uiPriority w:val="34"/>
    <w:qFormat/>
    <w:rsid w:val="004F0428"/>
    <w:pPr>
      <w:spacing w:after="200" w:line="276" w:lineRule="auto"/>
      <w:ind w:left="720"/>
      <w:contextualSpacing/>
    </w:pPr>
    <w:rPr>
      <w:rFonts w:ascii="Calibri" w:eastAsia="Times New Roman" w:hAnsi="Calibri" w:cs="Times New Roman"/>
      <w:sz w:val="22"/>
      <w:szCs w:val="22"/>
      <w:lang w:val="en-US"/>
    </w:rPr>
  </w:style>
  <w:style w:type="character" w:styleId="PageNumber">
    <w:name w:val="page number"/>
    <w:basedOn w:val="DefaultParagraphFont"/>
    <w:uiPriority w:val="99"/>
    <w:semiHidden/>
    <w:unhideWhenUsed/>
    <w:rsid w:val="00E54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31264">
      <w:bodyDiv w:val="1"/>
      <w:marLeft w:val="0"/>
      <w:marRight w:val="0"/>
      <w:marTop w:val="0"/>
      <w:marBottom w:val="0"/>
      <w:divBdr>
        <w:top w:val="none" w:sz="0" w:space="0" w:color="auto"/>
        <w:left w:val="none" w:sz="0" w:space="0" w:color="auto"/>
        <w:bottom w:val="none" w:sz="0" w:space="0" w:color="auto"/>
        <w:right w:val="none" w:sz="0" w:space="0" w:color="auto"/>
      </w:divBdr>
    </w:div>
    <w:div w:id="86928664">
      <w:bodyDiv w:val="1"/>
      <w:marLeft w:val="0"/>
      <w:marRight w:val="0"/>
      <w:marTop w:val="0"/>
      <w:marBottom w:val="0"/>
      <w:divBdr>
        <w:top w:val="none" w:sz="0" w:space="0" w:color="auto"/>
        <w:left w:val="none" w:sz="0" w:space="0" w:color="auto"/>
        <w:bottom w:val="none" w:sz="0" w:space="0" w:color="auto"/>
        <w:right w:val="none" w:sz="0" w:space="0" w:color="auto"/>
      </w:divBdr>
      <w:divsChild>
        <w:div w:id="80958300">
          <w:marLeft w:val="0"/>
          <w:marRight w:val="0"/>
          <w:marTop w:val="0"/>
          <w:marBottom w:val="0"/>
          <w:divBdr>
            <w:top w:val="none" w:sz="0" w:space="0" w:color="auto"/>
            <w:left w:val="none" w:sz="0" w:space="0" w:color="auto"/>
            <w:bottom w:val="none" w:sz="0" w:space="0" w:color="auto"/>
            <w:right w:val="none" w:sz="0" w:space="0" w:color="auto"/>
          </w:divBdr>
          <w:divsChild>
            <w:div w:id="158544833">
              <w:marLeft w:val="0"/>
              <w:marRight w:val="0"/>
              <w:marTop w:val="0"/>
              <w:marBottom w:val="0"/>
              <w:divBdr>
                <w:top w:val="none" w:sz="0" w:space="0" w:color="auto"/>
                <w:left w:val="none" w:sz="0" w:space="0" w:color="auto"/>
                <w:bottom w:val="none" w:sz="0" w:space="0" w:color="auto"/>
                <w:right w:val="none" w:sz="0" w:space="0" w:color="auto"/>
              </w:divBdr>
              <w:divsChild>
                <w:div w:id="1303576786">
                  <w:marLeft w:val="0"/>
                  <w:marRight w:val="0"/>
                  <w:marTop w:val="0"/>
                  <w:marBottom w:val="0"/>
                  <w:divBdr>
                    <w:top w:val="none" w:sz="0" w:space="0" w:color="auto"/>
                    <w:left w:val="none" w:sz="0" w:space="0" w:color="auto"/>
                    <w:bottom w:val="none" w:sz="0" w:space="0" w:color="auto"/>
                    <w:right w:val="none" w:sz="0" w:space="0" w:color="auto"/>
                  </w:divBdr>
                  <w:divsChild>
                    <w:div w:id="6313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05685">
      <w:bodyDiv w:val="1"/>
      <w:marLeft w:val="0"/>
      <w:marRight w:val="0"/>
      <w:marTop w:val="0"/>
      <w:marBottom w:val="0"/>
      <w:divBdr>
        <w:top w:val="none" w:sz="0" w:space="0" w:color="auto"/>
        <w:left w:val="none" w:sz="0" w:space="0" w:color="auto"/>
        <w:bottom w:val="none" w:sz="0" w:space="0" w:color="auto"/>
        <w:right w:val="none" w:sz="0" w:space="0" w:color="auto"/>
      </w:divBdr>
      <w:divsChild>
        <w:div w:id="267851624">
          <w:marLeft w:val="0"/>
          <w:marRight w:val="0"/>
          <w:marTop w:val="0"/>
          <w:marBottom w:val="0"/>
          <w:divBdr>
            <w:top w:val="none" w:sz="0" w:space="0" w:color="auto"/>
            <w:left w:val="none" w:sz="0" w:space="0" w:color="auto"/>
            <w:bottom w:val="none" w:sz="0" w:space="0" w:color="auto"/>
            <w:right w:val="none" w:sz="0" w:space="0" w:color="auto"/>
          </w:divBdr>
          <w:divsChild>
            <w:div w:id="1404986929">
              <w:marLeft w:val="0"/>
              <w:marRight w:val="0"/>
              <w:marTop w:val="0"/>
              <w:marBottom w:val="0"/>
              <w:divBdr>
                <w:top w:val="none" w:sz="0" w:space="0" w:color="auto"/>
                <w:left w:val="none" w:sz="0" w:space="0" w:color="auto"/>
                <w:bottom w:val="none" w:sz="0" w:space="0" w:color="auto"/>
                <w:right w:val="none" w:sz="0" w:space="0" w:color="auto"/>
              </w:divBdr>
              <w:divsChild>
                <w:div w:id="492797576">
                  <w:marLeft w:val="0"/>
                  <w:marRight w:val="0"/>
                  <w:marTop w:val="0"/>
                  <w:marBottom w:val="0"/>
                  <w:divBdr>
                    <w:top w:val="none" w:sz="0" w:space="0" w:color="auto"/>
                    <w:left w:val="none" w:sz="0" w:space="0" w:color="auto"/>
                    <w:bottom w:val="none" w:sz="0" w:space="0" w:color="auto"/>
                    <w:right w:val="none" w:sz="0" w:space="0" w:color="auto"/>
                  </w:divBdr>
                  <w:divsChild>
                    <w:div w:id="18418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6115">
      <w:bodyDiv w:val="1"/>
      <w:marLeft w:val="0"/>
      <w:marRight w:val="0"/>
      <w:marTop w:val="0"/>
      <w:marBottom w:val="0"/>
      <w:divBdr>
        <w:top w:val="none" w:sz="0" w:space="0" w:color="auto"/>
        <w:left w:val="none" w:sz="0" w:space="0" w:color="auto"/>
        <w:bottom w:val="none" w:sz="0" w:space="0" w:color="auto"/>
        <w:right w:val="none" w:sz="0" w:space="0" w:color="auto"/>
      </w:divBdr>
    </w:div>
    <w:div w:id="169414981">
      <w:bodyDiv w:val="1"/>
      <w:marLeft w:val="0"/>
      <w:marRight w:val="0"/>
      <w:marTop w:val="0"/>
      <w:marBottom w:val="0"/>
      <w:divBdr>
        <w:top w:val="none" w:sz="0" w:space="0" w:color="auto"/>
        <w:left w:val="none" w:sz="0" w:space="0" w:color="auto"/>
        <w:bottom w:val="none" w:sz="0" w:space="0" w:color="auto"/>
        <w:right w:val="none" w:sz="0" w:space="0" w:color="auto"/>
      </w:divBdr>
      <w:divsChild>
        <w:div w:id="669674243">
          <w:marLeft w:val="0"/>
          <w:marRight w:val="0"/>
          <w:marTop w:val="0"/>
          <w:marBottom w:val="0"/>
          <w:divBdr>
            <w:top w:val="none" w:sz="0" w:space="0" w:color="auto"/>
            <w:left w:val="none" w:sz="0" w:space="0" w:color="auto"/>
            <w:bottom w:val="none" w:sz="0" w:space="0" w:color="auto"/>
            <w:right w:val="none" w:sz="0" w:space="0" w:color="auto"/>
          </w:divBdr>
          <w:divsChild>
            <w:div w:id="1977641005">
              <w:marLeft w:val="0"/>
              <w:marRight w:val="0"/>
              <w:marTop w:val="0"/>
              <w:marBottom w:val="0"/>
              <w:divBdr>
                <w:top w:val="none" w:sz="0" w:space="0" w:color="auto"/>
                <w:left w:val="none" w:sz="0" w:space="0" w:color="auto"/>
                <w:bottom w:val="none" w:sz="0" w:space="0" w:color="auto"/>
                <w:right w:val="none" w:sz="0" w:space="0" w:color="auto"/>
              </w:divBdr>
              <w:divsChild>
                <w:div w:id="1484390767">
                  <w:marLeft w:val="0"/>
                  <w:marRight w:val="0"/>
                  <w:marTop w:val="0"/>
                  <w:marBottom w:val="0"/>
                  <w:divBdr>
                    <w:top w:val="none" w:sz="0" w:space="0" w:color="auto"/>
                    <w:left w:val="none" w:sz="0" w:space="0" w:color="auto"/>
                    <w:bottom w:val="none" w:sz="0" w:space="0" w:color="auto"/>
                    <w:right w:val="none" w:sz="0" w:space="0" w:color="auto"/>
                  </w:divBdr>
                  <w:divsChild>
                    <w:div w:id="8951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139596">
      <w:bodyDiv w:val="1"/>
      <w:marLeft w:val="0"/>
      <w:marRight w:val="0"/>
      <w:marTop w:val="0"/>
      <w:marBottom w:val="0"/>
      <w:divBdr>
        <w:top w:val="none" w:sz="0" w:space="0" w:color="auto"/>
        <w:left w:val="none" w:sz="0" w:space="0" w:color="auto"/>
        <w:bottom w:val="none" w:sz="0" w:space="0" w:color="auto"/>
        <w:right w:val="none" w:sz="0" w:space="0" w:color="auto"/>
      </w:divBdr>
    </w:div>
    <w:div w:id="579755324">
      <w:bodyDiv w:val="1"/>
      <w:marLeft w:val="0"/>
      <w:marRight w:val="0"/>
      <w:marTop w:val="0"/>
      <w:marBottom w:val="0"/>
      <w:divBdr>
        <w:top w:val="none" w:sz="0" w:space="0" w:color="auto"/>
        <w:left w:val="none" w:sz="0" w:space="0" w:color="auto"/>
        <w:bottom w:val="none" w:sz="0" w:space="0" w:color="auto"/>
        <w:right w:val="none" w:sz="0" w:space="0" w:color="auto"/>
      </w:divBdr>
      <w:divsChild>
        <w:div w:id="31810468">
          <w:marLeft w:val="0"/>
          <w:marRight w:val="0"/>
          <w:marTop w:val="0"/>
          <w:marBottom w:val="0"/>
          <w:divBdr>
            <w:top w:val="none" w:sz="0" w:space="0" w:color="auto"/>
            <w:left w:val="none" w:sz="0" w:space="0" w:color="auto"/>
            <w:bottom w:val="none" w:sz="0" w:space="0" w:color="auto"/>
            <w:right w:val="none" w:sz="0" w:space="0" w:color="auto"/>
          </w:divBdr>
          <w:divsChild>
            <w:div w:id="546841452">
              <w:marLeft w:val="0"/>
              <w:marRight w:val="0"/>
              <w:marTop w:val="0"/>
              <w:marBottom w:val="0"/>
              <w:divBdr>
                <w:top w:val="none" w:sz="0" w:space="0" w:color="auto"/>
                <w:left w:val="none" w:sz="0" w:space="0" w:color="auto"/>
                <w:bottom w:val="none" w:sz="0" w:space="0" w:color="auto"/>
                <w:right w:val="none" w:sz="0" w:space="0" w:color="auto"/>
              </w:divBdr>
              <w:divsChild>
                <w:div w:id="1985088547">
                  <w:marLeft w:val="0"/>
                  <w:marRight w:val="0"/>
                  <w:marTop w:val="0"/>
                  <w:marBottom w:val="0"/>
                  <w:divBdr>
                    <w:top w:val="none" w:sz="0" w:space="0" w:color="auto"/>
                    <w:left w:val="none" w:sz="0" w:space="0" w:color="auto"/>
                    <w:bottom w:val="none" w:sz="0" w:space="0" w:color="auto"/>
                    <w:right w:val="none" w:sz="0" w:space="0" w:color="auto"/>
                  </w:divBdr>
                  <w:divsChild>
                    <w:div w:id="16179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83377">
      <w:bodyDiv w:val="1"/>
      <w:marLeft w:val="0"/>
      <w:marRight w:val="0"/>
      <w:marTop w:val="0"/>
      <w:marBottom w:val="0"/>
      <w:divBdr>
        <w:top w:val="none" w:sz="0" w:space="0" w:color="auto"/>
        <w:left w:val="none" w:sz="0" w:space="0" w:color="auto"/>
        <w:bottom w:val="none" w:sz="0" w:space="0" w:color="auto"/>
        <w:right w:val="none" w:sz="0" w:space="0" w:color="auto"/>
      </w:divBdr>
      <w:divsChild>
        <w:div w:id="1781024314">
          <w:marLeft w:val="0"/>
          <w:marRight w:val="0"/>
          <w:marTop w:val="0"/>
          <w:marBottom w:val="0"/>
          <w:divBdr>
            <w:top w:val="none" w:sz="0" w:space="0" w:color="auto"/>
            <w:left w:val="none" w:sz="0" w:space="0" w:color="auto"/>
            <w:bottom w:val="none" w:sz="0" w:space="0" w:color="auto"/>
            <w:right w:val="none" w:sz="0" w:space="0" w:color="auto"/>
          </w:divBdr>
          <w:divsChild>
            <w:div w:id="1535463109">
              <w:marLeft w:val="0"/>
              <w:marRight w:val="0"/>
              <w:marTop w:val="0"/>
              <w:marBottom w:val="0"/>
              <w:divBdr>
                <w:top w:val="none" w:sz="0" w:space="0" w:color="auto"/>
                <w:left w:val="none" w:sz="0" w:space="0" w:color="auto"/>
                <w:bottom w:val="none" w:sz="0" w:space="0" w:color="auto"/>
                <w:right w:val="none" w:sz="0" w:space="0" w:color="auto"/>
              </w:divBdr>
              <w:divsChild>
                <w:div w:id="6700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33718">
      <w:bodyDiv w:val="1"/>
      <w:marLeft w:val="0"/>
      <w:marRight w:val="0"/>
      <w:marTop w:val="0"/>
      <w:marBottom w:val="0"/>
      <w:divBdr>
        <w:top w:val="none" w:sz="0" w:space="0" w:color="auto"/>
        <w:left w:val="none" w:sz="0" w:space="0" w:color="auto"/>
        <w:bottom w:val="none" w:sz="0" w:space="0" w:color="auto"/>
        <w:right w:val="none" w:sz="0" w:space="0" w:color="auto"/>
      </w:divBdr>
      <w:divsChild>
        <w:div w:id="18437617">
          <w:marLeft w:val="0"/>
          <w:marRight w:val="0"/>
          <w:marTop w:val="0"/>
          <w:marBottom w:val="0"/>
          <w:divBdr>
            <w:top w:val="none" w:sz="0" w:space="0" w:color="auto"/>
            <w:left w:val="none" w:sz="0" w:space="0" w:color="auto"/>
            <w:bottom w:val="none" w:sz="0" w:space="0" w:color="auto"/>
            <w:right w:val="none" w:sz="0" w:space="0" w:color="auto"/>
          </w:divBdr>
          <w:divsChild>
            <w:div w:id="1510025305">
              <w:marLeft w:val="0"/>
              <w:marRight w:val="0"/>
              <w:marTop w:val="0"/>
              <w:marBottom w:val="0"/>
              <w:divBdr>
                <w:top w:val="none" w:sz="0" w:space="0" w:color="auto"/>
                <w:left w:val="none" w:sz="0" w:space="0" w:color="auto"/>
                <w:bottom w:val="none" w:sz="0" w:space="0" w:color="auto"/>
                <w:right w:val="none" w:sz="0" w:space="0" w:color="auto"/>
              </w:divBdr>
              <w:divsChild>
                <w:div w:id="13969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40742">
      <w:bodyDiv w:val="1"/>
      <w:marLeft w:val="0"/>
      <w:marRight w:val="0"/>
      <w:marTop w:val="0"/>
      <w:marBottom w:val="0"/>
      <w:divBdr>
        <w:top w:val="none" w:sz="0" w:space="0" w:color="auto"/>
        <w:left w:val="none" w:sz="0" w:space="0" w:color="auto"/>
        <w:bottom w:val="none" w:sz="0" w:space="0" w:color="auto"/>
        <w:right w:val="none" w:sz="0" w:space="0" w:color="auto"/>
      </w:divBdr>
      <w:divsChild>
        <w:div w:id="1246692807">
          <w:marLeft w:val="0"/>
          <w:marRight w:val="0"/>
          <w:marTop w:val="0"/>
          <w:marBottom w:val="0"/>
          <w:divBdr>
            <w:top w:val="none" w:sz="0" w:space="0" w:color="auto"/>
            <w:left w:val="none" w:sz="0" w:space="0" w:color="auto"/>
            <w:bottom w:val="none" w:sz="0" w:space="0" w:color="auto"/>
            <w:right w:val="none" w:sz="0" w:space="0" w:color="auto"/>
          </w:divBdr>
          <w:divsChild>
            <w:div w:id="2042777541">
              <w:marLeft w:val="0"/>
              <w:marRight w:val="0"/>
              <w:marTop w:val="0"/>
              <w:marBottom w:val="0"/>
              <w:divBdr>
                <w:top w:val="none" w:sz="0" w:space="0" w:color="auto"/>
                <w:left w:val="none" w:sz="0" w:space="0" w:color="auto"/>
                <w:bottom w:val="none" w:sz="0" w:space="0" w:color="auto"/>
                <w:right w:val="none" w:sz="0" w:space="0" w:color="auto"/>
              </w:divBdr>
              <w:divsChild>
                <w:div w:id="725181323">
                  <w:marLeft w:val="0"/>
                  <w:marRight w:val="0"/>
                  <w:marTop w:val="0"/>
                  <w:marBottom w:val="0"/>
                  <w:divBdr>
                    <w:top w:val="none" w:sz="0" w:space="0" w:color="auto"/>
                    <w:left w:val="none" w:sz="0" w:space="0" w:color="auto"/>
                    <w:bottom w:val="none" w:sz="0" w:space="0" w:color="auto"/>
                    <w:right w:val="none" w:sz="0" w:space="0" w:color="auto"/>
                  </w:divBdr>
                  <w:divsChild>
                    <w:div w:id="17706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54365">
      <w:bodyDiv w:val="1"/>
      <w:marLeft w:val="0"/>
      <w:marRight w:val="0"/>
      <w:marTop w:val="0"/>
      <w:marBottom w:val="0"/>
      <w:divBdr>
        <w:top w:val="none" w:sz="0" w:space="0" w:color="auto"/>
        <w:left w:val="none" w:sz="0" w:space="0" w:color="auto"/>
        <w:bottom w:val="none" w:sz="0" w:space="0" w:color="auto"/>
        <w:right w:val="none" w:sz="0" w:space="0" w:color="auto"/>
      </w:divBdr>
      <w:divsChild>
        <w:div w:id="1473250065">
          <w:marLeft w:val="0"/>
          <w:marRight w:val="0"/>
          <w:marTop w:val="0"/>
          <w:marBottom w:val="0"/>
          <w:divBdr>
            <w:top w:val="none" w:sz="0" w:space="0" w:color="auto"/>
            <w:left w:val="none" w:sz="0" w:space="0" w:color="auto"/>
            <w:bottom w:val="none" w:sz="0" w:space="0" w:color="auto"/>
            <w:right w:val="none" w:sz="0" w:space="0" w:color="auto"/>
          </w:divBdr>
          <w:divsChild>
            <w:div w:id="2144081447">
              <w:marLeft w:val="0"/>
              <w:marRight w:val="0"/>
              <w:marTop w:val="0"/>
              <w:marBottom w:val="0"/>
              <w:divBdr>
                <w:top w:val="none" w:sz="0" w:space="0" w:color="auto"/>
                <w:left w:val="none" w:sz="0" w:space="0" w:color="auto"/>
                <w:bottom w:val="none" w:sz="0" w:space="0" w:color="auto"/>
                <w:right w:val="none" w:sz="0" w:space="0" w:color="auto"/>
              </w:divBdr>
              <w:divsChild>
                <w:div w:id="1538422078">
                  <w:marLeft w:val="0"/>
                  <w:marRight w:val="0"/>
                  <w:marTop w:val="0"/>
                  <w:marBottom w:val="0"/>
                  <w:divBdr>
                    <w:top w:val="none" w:sz="0" w:space="0" w:color="auto"/>
                    <w:left w:val="none" w:sz="0" w:space="0" w:color="auto"/>
                    <w:bottom w:val="none" w:sz="0" w:space="0" w:color="auto"/>
                    <w:right w:val="none" w:sz="0" w:space="0" w:color="auto"/>
                  </w:divBdr>
                  <w:divsChild>
                    <w:div w:id="9599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84325">
      <w:bodyDiv w:val="1"/>
      <w:marLeft w:val="0"/>
      <w:marRight w:val="0"/>
      <w:marTop w:val="0"/>
      <w:marBottom w:val="0"/>
      <w:divBdr>
        <w:top w:val="none" w:sz="0" w:space="0" w:color="auto"/>
        <w:left w:val="none" w:sz="0" w:space="0" w:color="auto"/>
        <w:bottom w:val="none" w:sz="0" w:space="0" w:color="auto"/>
        <w:right w:val="none" w:sz="0" w:space="0" w:color="auto"/>
      </w:divBdr>
      <w:divsChild>
        <w:div w:id="413167286">
          <w:marLeft w:val="0"/>
          <w:marRight w:val="0"/>
          <w:marTop w:val="0"/>
          <w:marBottom w:val="0"/>
          <w:divBdr>
            <w:top w:val="none" w:sz="0" w:space="0" w:color="auto"/>
            <w:left w:val="none" w:sz="0" w:space="0" w:color="auto"/>
            <w:bottom w:val="none" w:sz="0" w:space="0" w:color="auto"/>
            <w:right w:val="none" w:sz="0" w:space="0" w:color="auto"/>
          </w:divBdr>
          <w:divsChild>
            <w:div w:id="1067218871">
              <w:marLeft w:val="0"/>
              <w:marRight w:val="0"/>
              <w:marTop w:val="0"/>
              <w:marBottom w:val="0"/>
              <w:divBdr>
                <w:top w:val="none" w:sz="0" w:space="0" w:color="auto"/>
                <w:left w:val="none" w:sz="0" w:space="0" w:color="auto"/>
                <w:bottom w:val="none" w:sz="0" w:space="0" w:color="auto"/>
                <w:right w:val="none" w:sz="0" w:space="0" w:color="auto"/>
              </w:divBdr>
              <w:divsChild>
                <w:div w:id="702170782">
                  <w:marLeft w:val="0"/>
                  <w:marRight w:val="0"/>
                  <w:marTop w:val="0"/>
                  <w:marBottom w:val="0"/>
                  <w:divBdr>
                    <w:top w:val="none" w:sz="0" w:space="0" w:color="auto"/>
                    <w:left w:val="none" w:sz="0" w:space="0" w:color="auto"/>
                    <w:bottom w:val="none" w:sz="0" w:space="0" w:color="auto"/>
                    <w:right w:val="none" w:sz="0" w:space="0" w:color="auto"/>
                  </w:divBdr>
                </w:div>
              </w:divsChild>
            </w:div>
            <w:div w:id="819343704">
              <w:marLeft w:val="0"/>
              <w:marRight w:val="0"/>
              <w:marTop w:val="0"/>
              <w:marBottom w:val="0"/>
              <w:divBdr>
                <w:top w:val="none" w:sz="0" w:space="0" w:color="auto"/>
                <w:left w:val="none" w:sz="0" w:space="0" w:color="auto"/>
                <w:bottom w:val="none" w:sz="0" w:space="0" w:color="auto"/>
                <w:right w:val="none" w:sz="0" w:space="0" w:color="auto"/>
              </w:divBdr>
              <w:divsChild>
                <w:div w:id="12155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7230">
      <w:bodyDiv w:val="1"/>
      <w:marLeft w:val="0"/>
      <w:marRight w:val="0"/>
      <w:marTop w:val="0"/>
      <w:marBottom w:val="0"/>
      <w:divBdr>
        <w:top w:val="none" w:sz="0" w:space="0" w:color="auto"/>
        <w:left w:val="none" w:sz="0" w:space="0" w:color="auto"/>
        <w:bottom w:val="none" w:sz="0" w:space="0" w:color="auto"/>
        <w:right w:val="none" w:sz="0" w:space="0" w:color="auto"/>
      </w:divBdr>
    </w:div>
    <w:div w:id="1690596725">
      <w:bodyDiv w:val="1"/>
      <w:marLeft w:val="0"/>
      <w:marRight w:val="0"/>
      <w:marTop w:val="0"/>
      <w:marBottom w:val="0"/>
      <w:divBdr>
        <w:top w:val="none" w:sz="0" w:space="0" w:color="auto"/>
        <w:left w:val="none" w:sz="0" w:space="0" w:color="auto"/>
        <w:bottom w:val="none" w:sz="0" w:space="0" w:color="auto"/>
        <w:right w:val="none" w:sz="0" w:space="0" w:color="auto"/>
      </w:divBdr>
      <w:divsChild>
        <w:div w:id="156264321">
          <w:marLeft w:val="0"/>
          <w:marRight w:val="0"/>
          <w:marTop w:val="0"/>
          <w:marBottom w:val="0"/>
          <w:divBdr>
            <w:top w:val="none" w:sz="0" w:space="0" w:color="auto"/>
            <w:left w:val="none" w:sz="0" w:space="0" w:color="auto"/>
            <w:bottom w:val="none" w:sz="0" w:space="0" w:color="auto"/>
            <w:right w:val="none" w:sz="0" w:space="0" w:color="auto"/>
          </w:divBdr>
          <w:divsChild>
            <w:div w:id="909537218">
              <w:marLeft w:val="0"/>
              <w:marRight w:val="0"/>
              <w:marTop w:val="0"/>
              <w:marBottom w:val="0"/>
              <w:divBdr>
                <w:top w:val="none" w:sz="0" w:space="0" w:color="auto"/>
                <w:left w:val="none" w:sz="0" w:space="0" w:color="auto"/>
                <w:bottom w:val="none" w:sz="0" w:space="0" w:color="auto"/>
                <w:right w:val="none" w:sz="0" w:space="0" w:color="auto"/>
              </w:divBdr>
              <w:divsChild>
                <w:div w:id="672681557">
                  <w:marLeft w:val="0"/>
                  <w:marRight w:val="0"/>
                  <w:marTop w:val="0"/>
                  <w:marBottom w:val="0"/>
                  <w:divBdr>
                    <w:top w:val="none" w:sz="0" w:space="0" w:color="auto"/>
                    <w:left w:val="none" w:sz="0" w:space="0" w:color="auto"/>
                    <w:bottom w:val="none" w:sz="0" w:space="0" w:color="auto"/>
                    <w:right w:val="none" w:sz="0" w:space="0" w:color="auto"/>
                  </w:divBdr>
                  <w:divsChild>
                    <w:div w:id="60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64265">
      <w:bodyDiv w:val="1"/>
      <w:marLeft w:val="0"/>
      <w:marRight w:val="0"/>
      <w:marTop w:val="0"/>
      <w:marBottom w:val="0"/>
      <w:divBdr>
        <w:top w:val="none" w:sz="0" w:space="0" w:color="auto"/>
        <w:left w:val="none" w:sz="0" w:space="0" w:color="auto"/>
        <w:bottom w:val="none" w:sz="0" w:space="0" w:color="auto"/>
        <w:right w:val="none" w:sz="0" w:space="0" w:color="auto"/>
      </w:divBdr>
      <w:divsChild>
        <w:div w:id="1542325692">
          <w:marLeft w:val="0"/>
          <w:marRight w:val="0"/>
          <w:marTop w:val="0"/>
          <w:marBottom w:val="0"/>
          <w:divBdr>
            <w:top w:val="none" w:sz="0" w:space="0" w:color="auto"/>
            <w:left w:val="none" w:sz="0" w:space="0" w:color="auto"/>
            <w:bottom w:val="none" w:sz="0" w:space="0" w:color="auto"/>
            <w:right w:val="none" w:sz="0" w:space="0" w:color="auto"/>
          </w:divBdr>
          <w:divsChild>
            <w:div w:id="169373606">
              <w:marLeft w:val="0"/>
              <w:marRight w:val="0"/>
              <w:marTop w:val="0"/>
              <w:marBottom w:val="0"/>
              <w:divBdr>
                <w:top w:val="none" w:sz="0" w:space="0" w:color="auto"/>
                <w:left w:val="none" w:sz="0" w:space="0" w:color="auto"/>
                <w:bottom w:val="none" w:sz="0" w:space="0" w:color="auto"/>
                <w:right w:val="none" w:sz="0" w:space="0" w:color="auto"/>
              </w:divBdr>
              <w:divsChild>
                <w:div w:id="1215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0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usarathoma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6D800-FEB4-4F9F-8CD0-74772375C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7534</Words>
  <Characters>42948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MD</cp:lastModifiedBy>
  <cp:revision>2</cp:revision>
  <dcterms:created xsi:type="dcterms:W3CDTF">2020-07-18T10:44:00Z</dcterms:created>
  <dcterms:modified xsi:type="dcterms:W3CDTF">2020-07-18T10:44:00Z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id="N3oOQ9hL"/&gt;&lt;style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