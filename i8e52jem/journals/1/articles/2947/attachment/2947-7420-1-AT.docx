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7B7DA" w14:textId="77777777" w:rsidR="00B163B3" w:rsidRPr="00115E27" w:rsidRDefault="00850A10" w:rsidP="00850A10">
      <w:pPr>
        <w:jc w:val="center"/>
        <w:rPr>
          <w:rFonts w:ascii="Times New Roman" w:hAnsi="Times New Roman" w:cs="Times New Roman"/>
        </w:rPr>
      </w:pPr>
      <w:r w:rsidRPr="00115E27">
        <w:rPr>
          <w:rFonts w:ascii="Times New Roman" w:hAnsi="Times New Roman" w:cs="Times New Roman"/>
        </w:rPr>
        <w:t>Forbidden Fruit</w:t>
      </w:r>
    </w:p>
    <w:p w14:paraId="6FF511B7" w14:textId="77777777" w:rsidR="00850A10" w:rsidRDefault="00850A10" w:rsidP="00850A10"/>
    <w:p w14:paraId="7ADCC3D7" w14:textId="1DC981FD" w:rsidR="00E4084B" w:rsidRPr="00E4084B" w:rsidRDefault="00E4084B" w:rsidP="00850A10">
      <w:pPr>
        <w:shd w:val="clear" w:color="auto" w:fill="FFFFFF"/>
        <w:rPr>
          <w:rFonts w:ascii="Times New Roman" w:hAnsi="Times New Roman" w:cs="Times New Roman"/>
          <w:i/>
          <w:color w:val="454545"/>
        </w:rPr>
      </w:pPr>
      <w:r w:rsidRPr="00E4084B">
        <w:rPr>
          <w:rFonts w:ascii="Times New Roman" w:hAnsi="Times New Roman" w:cs="Times New Roman"/>
          <w:i/>
          <w:color w:val="454545"/>
        </w:rPr>
        <w:t>Introduction to the piece:</w:t>
      </w:r>
    </w:p>
    <w:p w14:paraId="0251F8FC" w14:textId="5EBC709B" w:rsidR="00E4084B" w:rsidRPr="00E4084B" w:rsidRDefault="00E4084B" w:rsidP="00850A10">
      <w:pPr>
        <w:shd w:val="clear" w:color="auto" w:fill="FFFFFF"/>
        <w:rPr>
          <w:rFonts w:ascii="Times New Roman" w:hAnsi="Times New Roman" w:cs="Times New Roman"/>
          <w:i/>
          <w:color w:val="454545"/>
        </w:rPr>
      </w:pPr>
      <w:r w:rsidRPr="00E4084B">
        <w:rPr>
          <w:rFonts w:ascii="Times New Roman" w:hAnsi="Times New Roman" w:cs="Times New Roman"/>
          <w:i/>
          <w:color w:val="454545"/>
        </w:rPr>
        <w:t xml:space="preserve">Rape is the fourth most common crime against women in India. With an alarmingly high number of cases reported every single day, it is certainly a grave social issue. The Medical Termination of Pregnancy Act has no clear guidelines on abortions beyond 20 weeks. As a result, many victims of sexual assault have been denied an abortion and have been forced to continue with the pregnancy, which can be extremely traumatic for an already traumatized victim. ‘Forbidden Fruit’ aims to serve as food for thought- to generate social consciousness about sexual assault, its consequences and the pain a victim is forced to endure. </w:t>
      </w:r>
    </w:p>
    <w:p w14:paraId="4B46306C" w14:textId="77777777" w:rsidR="00E4084B" w:rsidRPr="00E4084B" w:rsidRDefault="00E4084B" w:rsidP="00850A10">
      <w:pPr>
        <w:shd w:val="clear" w:color="auto" w:fill="FFFFFF"/>
        <w:rPr>
          <w:rFonts w:ascii="Times New Roman" w:hAnsi="Times New Roman" w:cs="Times New Roman"/>
          <w:i/>
          <w:color w:val="454545"/>
        </w:rPr>
      </w:pPr>
    </w:p>
    <w:p w14:paraId="27B58C7F"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With sparkling eyes, he said, "Mama, tell me a story!</w:t>
      </w:r>
    </w:p>
    <w:p w14:paraId="7ADBB71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 new one this time- with kingdoms, battles and glory..."</w:t>
      </w:r>
    </w:p>
    <w:p w14:paraId="5A0B7D6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mother of twenty years smiled weakly at her five-year-old son. </w:t>
      </w:r>
    </w:p>
    <w:p w14:paraId="05D63A60" w14:textId="305BBE84"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Closed her eyes, and with a hint of melancholia beg</w:t>
      </w:r>
      <w:ins w:id="0" w:author="Reviewer 1" w:date="2019-01-10T09:04:00Z">
        <w:r w:rsidR="0059738D">
          <w:rPr>
            <w:rFonts w:ascii="Times New Roman" w:hAnsi="Times New Roman" w:cs="Times New Roman"/>
            <w:color w:val="454545"/>
          </w:rPr>
          <w:t>a</w:t>
        </w:r>
      </w:ins>
      <w:del w:id="1" w:author="Reviewer 1" w:date="2019-01-10T09:04:00Z">
        <w:r w:rsidRPr="00850A10" w:rsidDel="0059738D">
          <w:rPr>
            <w:rFonts w:ascii="Times New Roman" w:hAnsi="Times New Roman" w:cs="Times New Roman"/>
            <w:color w:val="454545"/>
          </w:rPr>
          <w:delText>u</w:delText>
        </w:r>
      </w:del>
      <w:r w:rsidRPr="00850A10">
        <w:rPr>
          <w:rFonts w:ascii="Times New Roman" w:hAnsi="Times New Roman" w:cs="Times New Roman"/>
          <w:color w:val="454545"/>
        </w:rPr>
        <w:t>n.</w:t>
      </w:r>
    </w:p>
    <w:p w14:paraId="068A2E93" w14:textId="77777777" w:rsidR="00850A10" w:rsidRPr="00850A10" w:rsidRDefault="00850A10" w:rsidP="00850A10">
      <w:pPr>
        <w:shd w:val="clear" w:color="auto" w:fill="FFFFFF"/>
        <w:rPr>
          <w:rFonts w:ascii="Times New Roman" w:hAnsi="Times New Roman" w:cs="Times New Roman"/>
          <w:color w:val="454545"/>
        </w:rPr>
      </w:pPr>
    </w:p>
    <w:p w14:paraId="7E296BA1"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"Once upon a time,"- her tone as hard as rock. </w:t>
      </w:r>
    </w:p>
    <w:p w14:paraId="16130277" w14:textId="5F1F2CA8"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"There was a blissful kingdom</w:t>
      </w:r>
      <w:del w:id="2" w:author="Reviewer 1" w:date="2019-01-10T09:05:00Z">
        <w:r w:rsidRPr="00850A10" w:rsidDel="0059738D">
          <w:rPr>
            <w:rFonts w:ascii="Times New Roman" w:hAnsi="Times New Roman" w:cs="Times New Roman"/>
            <w:color w:val="454545"/>
          </w:rPr>
          <w:delText xml:space="preserve"> with</w:delText>
        </w:r>
      </w:del>
      <w:r w:rsidRPr="00850A10">
        <w:rPr>
          <w:rFonts w:ascii="Times New Roman" w:hAnsi="Times New Roman" w:cs="Times New Roman"/>
          <w:color w:val="454545"/>
        </w:rPr>
        <w:t xml:space="preserve"> joy</w:t>
      </w:r>
      <w:ins w:id="3" w:author="Reviewer 1" w:date="2019-01-10T09:05:00Z">
        <w:r w:rsidR="0059738D">
          <w:rPr>
            <w:rFonts w:ascii="Times New Roman" w:hAnsi="Times New Roman" w:cs="Times New Roman"/>
            <w:color w:val="454545"/>
          </w:rPr>
          <w:t>ful</w:t>
        </w:r>
      </w:ins>
      <w:bookmarkStart w:id="4" w:name="_GoBack"/>
      <w:bookmarkEnd w:id="4"/>
      <w:r w:rsidRPr="00850A10">
        <w:rPr>
          <w:rFonts w:ascii="Times New Roman" w:hAnsi="Times New Roman" w:cs="Times New Roman"/>
          <w:color w:val="454545"/>
        </w:rPr>
        <w:t xml:space="preserve"> round the clock!"</w:t>
      </w:r>
    </w:p>
    <w:p w14:paraId="7252562F"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Her glazed eyes into an old dream seemed thrown  </w:t>
      </w:r>
    </w:p>
    <w:p w14:paraId="5BC149C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"Upon this happy kingdom, the sun always shone!"</w:t>
      </w:r>
    </w:p>
    <w:p w14:paraId="213919B6" w14:textId="77777777" w:rsidR="00850A10" w:rsidRPr="00850A10" w:rsidRDefault="00850A10" w:rsidP="00850A10">
      <w:pPr>
        <w:shd w:val="clear" w:color="auto" w:fill="FFFFFF"/>
        <w:rPr>
          <w:rFonts w:ascii="Times New Roman" w:hAnsi="Times New Roman" w:cs="Times New Roman"/>
          <w:color w:val="454545"/>
        </w:rPr>
      </w:pPr>
    </w:p>
    <w:p w14:paraId="269C259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"Did it live happily ever after?" asked the lad, bright. </w:t>
      </w:r>
    </w:p>
    <w:p w14:paraId="4F5B2730"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 pregnant pause punctuated the ever so still night. </w:t>
      </w:r>
    </w:p>
    <w:p w14:paraId="76FB36A6"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"My dear child, if only things had gone that well...</w:t>
      </w:r>
    </w:p>
    <w:p w14:paraId="1E6C72D2"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No, upon the poor kingdom, great misfortune befell."</w:t>
      </w:r>
    </w:p>
    <w:p w14:paraId="417DA726" w14:textId="77777777" w:rsidR="00850A10" w:rsidRPr="00850A10" w:rsidRDefault="00850A10" w:rsidP="00850A10">
      <w:pPr>
        <w:shd w:val="clear" w:color="auto" w:fill="FFFFFF"/>
        <w:rPr>
          <w:rFonts w:ascii="Times New Roman" w:hAnsi="Times New Roman" w:cs="Times New Roman"/>
          <w:color w:val="454545"/>
        </w:rPr>
      </w:pPr>
    </w:p>
    <w:p w14:paraId="0C8233E0"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"Towards the kingdom on a dark, moonless night,</w:t>
      </w:r>
    </w:p>
    <w:p w14:paraId="7A0CCE6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Rode a sinister assailant when all was quiet.</w:t>
      </w:r>
    </w:p>
    <w:p w14:paraId="5856F778"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Ruthlessly, the kingdom gates he did tear,</w:t>
      </w:r>
    </w:p>
    <w:p w14:paraId="1B609D53"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House after house, stripped the kingdom bare."</w:t>
      </w:r>
    </w:p>
    <w:p w14:paraId="64802DC0" w14:textId="77777777" w:rsidR="00850A10" w:rsidRPr="00850A10" w:rsidRDefault="00850A10" w:rsidP="00850A10">
      <w:pPr>
        <w:shd w:val="clear" w:color="auto" w:fill="FFFFFF"/>
        <w:rPr>
          <w:rFonts w:ascii="Times New Roman" w:hAnsi="Times New Roman" w:cs="Times New Roman"/>
          <w:color w:val="454545"/>
        </w:rPr>
      </w:pPr>
    </w:p>
    <w:p w14:paraId="24680C3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"Satisfied with his malevolence, he sat complacent.</w:t>
      </w:r>
    </w:p>
    <w:p w14:paraId="46A9A8A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Smiled, even, as he listened to the screams of torment.</w:t>
      </w:r>
    </w:p>
    <w:p w14:paraId="75B795C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Hungry now, lazily he pulled out his apple,</w:t>
      </w:r>
    </w:p>
    <w:p w14:paraId="1EFA23A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And ate till his bottomless stomach was full."</w:t>
      </w:r>
    </w:p>
    <w:p w14:paraId="7D376DCC" w14:textId="77777777" w:rsidR="00850A10" w:rsidRPr="00850A10" w:rsidRDefault="00850A10" w:rsidP="00850A10">
      <w:pPr>
        <w:shd w:val="clear" w:color="auto" w:fill="FFFFFF"/>
        <w:rPr>
          <w:rFonts w:ascii="Times New Roman" w:hAnsi="Times New Roman" w:cs="Times New Roman"/>
          <w:color w:val="454545"/>
        </w:rPr>
      </w:pPr>
    </w:p>
    <w:p w14:paraId="527C3607"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"He left the kingdom- in ruins upon his whim.</w:t>
      </w:r>
    </w:p>
    <w:p w14:paraId="02317B6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Nonchalantly strewing his pips behind him.</w:t>
      </w:r>
    </w:p>
    <w:p w14:paraId="3F5784CB"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hapless kingdom, once the most royal lair,</w:t>
      </w:r>
    </w:p>
    <w:p w14:paraId="1B8E34F2"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Lay sorrowful and scared, broken and bare."</w:t>
      </w:r>
    </w:p>
    <w:p w14:paraId="3991E030" w14:textId="77777777" w:rsidR="00850A10" w:rsidRPr="00850A10" w:rsidRDefault="00850A10" w:rsidP="00850A10">
      <w:pPr>
        <w:shd w:val="clear" w:color="auto" w:fill="FFFFFF"/>
        <w:rPr>
          <w:rFonts w:ascii="Times New Roman" w:hAnsi="Times New Roman" w:cs="Times New Roman"/>
          <w:color w:val="454545"/>
        </w:rPr>
      </w:pPr>
    </w:p>
    <w:p w14:paraId="2C5254BA"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Distractedly upon her son her eyes did sweep,</w:t>
      </w:r>
    </w:p>
    <w:p w14:paraId="6D891B6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And beheld that the little boy was fast asleep. </w:t>
      </w:r>
    </w:p>
    <w:p w14:paraId="3FECB188"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Yet she went on; of her story's halt not a trace,</w:t>
      </w:r>
    </w:p>
    <w:p w14:paraId="76637EF3"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Tears crawling across her scarred, bruised face. </w:t>
      </w:r>
    </w:p>
    <w:p w14:paraId="620A3A98" w14:textId="77777777" w:rsidR="00850A10" w:rsidRPr="00850A10" w:rsidRDefault="00850A10" w:rsidP="00850A10">
      <w:pPr>
        <w:shd w:val="clear" w:color="auto" w:fill="FFFFFF"/>
        <w:rPr>
          <w:rFonts w:ascii="Times New Roman" w:hAnsi="Times New Roman" w:cs="Times New Roman"/>
          <w:color w:val="454545"/>
        </w:rPr>
      </w:pPr>
    </w:p>
    <w:p w14:paraId="3D76BF0C"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"To the crumbling kingdom's aid, its neighbors came,</w:t>
      </w:r>
    </w:p>
    <w:p w14:paraId="0F8C036F"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Though the kingdom would never quite be the same.</w:t>
      </w:r>
    </w:p>
    <w:p w14:paraId="096C652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In the quietest corner, a little apple plant did shoot,</w:t>
      </w:r>
    </w:p>
    <w:p w14:paraId="1E719357"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kingdom dwellers knew whence it had its root."</w:t>
      </w:r>
    </w:p>
    <w:p w14:paraId="062E21FD" w14:textId="77777777" w:rsidR="00850A10" w:rsidRPr="00850A10" w:rsidRDefault="00850A10" w:rsidP="00850A10">
      <w:pPr>
        <w:shd w:val="clear" w:color="auto" w:fill="FFFFFF"/>
        <w:rPr>
          <w:rFonts w:ascii="Times New Roman" w:hAnsi="Times New Roman" w:cs="Times New Roman"/>
          <w:color w:val="454545"/>
        </w:rPr>
      </w:pPr>
    </w:p>
    <w:p w14:paraId="32DA8EEC"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"To cut it down they resolved, livid with rage,</w:t>
      </w:r>
    </w:p>
    <w:p w14:paraId="05A9CD6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For looking at it took them back to the outrage. </w:t>
      </w:r>
    </w:p>
    <w:p w14:paraId="5E3A925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'You can't cut it down,' the voice did sting. </w:t>
      </w:r>
    </w:p>
    <w:p w14:paraId="080CA88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voice belonged to the neighboring king."</w:t>
      </w:r>
    </w:p>
    <w:p w14:paraId="68A97710" w14:textId="77777777" w:rsidR="00850A10" w:rsidRPr="00850A10" w:rsidRDefault="00850A10" w:rsidP="00850A10">
      <w:pPr>
        <w:shd w:val="clear" w:color="auto" w:fill="FFFFFF"/>
        <w:rPr>
          <w:rFonts w:ascii="Times New Roman" w:hAnsi="Times New Roman" w:cs="Times New Roman"/>
          <w:color w:val="454545"/>
        </w:rPr>
      </w:pPr>
    </w:p>
    <w:p w14:paraId="484999F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plant is more than twenty weeks old,</w:t>
      </w:r>
    </w:p>
    <w:p w14:paraId="4AA4B448"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 life is at stake. You must do as you're told.</w:t>
      </w:r>
    </w:p>
    <w:p w14:paraId="2BA50B4B"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Water it and nurture it as you would your own.'</w:t>
      </w:r>
    </w:p>
    <w:p w14:paraId="75AF0D9E"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weak, helpless kingdom could not even moan."</w:t>
      </w:r>
    </w:p>
    <w:p w14:paraId="57AA4A47" w14:textId="77777777" w:rsidR="00850A10" w:rsidRPr="00850A10" w:rsidRDefault="00850A10" w:rsidP="00850A10">
      <w:pPr>
        <w:shd w:val="clear" w:color="auto" w:fill="FFFFFF"/>
        <w:rPr>
          <w:rFonts w:ascii="Times New Roman" w:hAnsi="Times New Roman" w:cs="Times New Roman"/>
          <w:color w:val="454545"/>
        </w:rPr>
      </w:pPr>
    </w:p>
    <w:p w14:paraId="3AF0649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end," she whispered as she started to weep. </w:t>
      </w:r>
    </w:p>
    <w:p w14:paraId="334F52F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Transiently, he awoke and fell right back to sleep. </w:t>
      </w:r>
    </w:p>
    <w:p w14:paraId="052F89DB"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He didn't have her eyes, though he bore her name. </w:t>
      </w:r>
    </w:p>
    <w:p w14:paraId="0BC85726"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Even six years hence, she would never quite be the same. </w:t>
      </w:r>
    </w:p>
    <w:p w14:paraId="1FC41650" w14:textId="77777777" w:rsidR="00850A10" w:rsidRPr="00850A10" w:rsidRDefault="00850A10" w:rsidP="00850A10">
      <w:pPr>
        <w:rPr>
          <w:rFonts w:ascii="Times New Roman" w:eastAsia="Times New Roman" w:hAnsi="Times New Roman" w:cs="Times New Roman"/>
        </w:rPr>
      </w:pPr>
    </w:p>
    <w:p w14:paraId="4098B5CE" w14:textId="4AD57F38" w:rsidR="00850A10" w:rsidRDefault="00E4084B" w:rsidP="00850A10">
      <w:pPr>
        <w:rPr>
          <w:rFonts w:ascii="Times New Roman" w:hAnsi="Times New Roman" w:cs="Times New Roman"/>
          <w:color w:val="454545"/>
        </w:rPr>
      </w:pPr>
      <w:r w:rsidRPr="00E4084B">
        <w:rPr>
          <w:rFonts w:ascii="Times New Roman" w:hAnsi="Times New Roman" w:cs="Times New Roman"/>
          <w:color w:val="454545"/>
        </w:rPr>
        <w:t>Acknowledgement:</w:t>
      </w:r>
    </w:p>
    <w:p w14:paraId="7B7E5B7C" w14:textId="61F0D6EB" w:rsidR="00E4084B" w:rsidRPr="00E4084B" w:rsidRDefault="00E4084B" w:rsidP="00850A10">
      <w:pPr>
        <w:rPr>
          <w:rFonts w:ascii="Times New Roman" w:hAnsi="Times New Roman" w:cs="Times New Roman"/>
          <w:color w:val="454545"/>
        </w:rPr>
      </w:pPr>
      <w:r>
        <w:rPr>
          <w:rFonts w:ascii="Times New Roman" w:hAnsi="Times New Roman" w:cs="Times New Roman"/>
          <w:color w:val="454545"/>
        </w:rPr>
        <w:t>This poem was written as a part of the Reflective Narrative program organized by the Health and Humanities Division of the St. John’s Research Institute.</w:t>
      </w:r>
    </w:p>
    <w:p w14:paraId="477411A3" w14:textId="77777777" w:rsidR="00E4084B" w:rsidRPr="00850A10" w:rsidRDefault="00E4084B" w:rsidP="00850A10"/>
    <w:sectPr w:rsidR="00E4084B" w:rsidRPr="00850A10" w:rsidSect="00216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1">
    <w15:presenceInfo w15:providerId="None" w15:userId="Reviewe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10"/>
    <w:rsid w:val="00115E27"/>
    <w:rsid w:val="002163D3"/>
    <w:rsid w:val="0059738D"/>
    <w:rsid w:val="00850A10"/>
    <w:rsid w:val="00B35CE4"/>
    <w:rsid w:val="00E4084B"/>
    <w:rsid w:val="00FD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1C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A1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572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SASI</dc:creator>
  <cp:keywords/>
  <dc:description/>
  <cp:lastModifiedBy>Reviewer 1</cp:lastModifiedBy>
  <cp:revision>2</cp:revision>
  <dcterms:created xsi:type="dcterms:W3CDTF">2019-01-10T03:37:00Z</dcterms:created>
  <dcterms:modified xsi:type="dcterms:W3CDTF">2019-01-10T03:37:00Z</dcterms:modified>
</cp:coreProperties>
</file>