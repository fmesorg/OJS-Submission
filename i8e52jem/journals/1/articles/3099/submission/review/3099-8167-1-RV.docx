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857FD" w14:textId="77777777" w:rsidR="00F965AA" w:rsidRPr="00A314A9" w:rsidRDefault="00F965AA" w:rsidP="00F965AA">
      <w:pPr>
        <w:spacing w:line="240" w:lineRule="auto"/>
        <w:rPr>
          <w:rFonts w:ascii="Times New Roman" w:hAnsi="Times New Roman" w:cs="Times New Roman"/>
          <w:b/>
          <w:bCs/>
          <w:sz w:val="24"/>
          <w:szCs w:val="24"/>
        </w:rPr>
      </w:pPr>
      <w:r w:rsidRPr="00A314A9">
        <w:rPr>
          <w:rFonts w:ascii="Times New Roman" w:hAnsi="Times New Roman" w:cs="Times New Roman"/>
          <w:b/>
          <w:bCs/>
          <w:sz w:val="24"/>
          <w:szCs w:val="24"/>
        </w:rPr>
        <w:t xml:space="preserve">SLUG: Book </w:t>
      </w:r>
      <w:r w:rsidR="00FE6EB5" w:rsidRPr="00A314A9">
        <w:rPr>
          <w:rFonts w:ascii="Times New Roman" w:hAnsi="Times New Roman" w:cs="Times New Roman"/>
          <w:b/>
          <w:bCs/>
          <w:sz w:val="24"/>
          <w:szCs w:val="24"/>
        </w:rPr>
        <w:t>Review</w:t>
      </w:r>
    </w:p>
    <w:p w14:paraId="73390127" w14:textId="2A26E256" w:rsidR="00FE6EB5" w:rsidRPr="00A314A9" w:rsidRDefault="00F965AA" w:rsidP="00F965AA">
      <w:pPr>
        <w:spacing w:line="240" w:lineRule="auto"/>
        <w:rPr>
          <w:rFonts w:ascii="Times New Roman" w:hAnsi="Times New Roman" w:cs="Times New Roman"/>
          <w:b/>
          <w:bCs/>
          <w:sz w:val="24"/>
          <w:szCs w:val="24"/>
        </w:rPr>
      </w:pPr>
      <w:r w:rsidRPr="00A314A9">
        <w:rPr>
          <w:rFonts w:ascii="Times New Roman" w:hAnsi="Times New Roman" w:cs="Times New Roman"/>
          <w:b/>
          <w:bCs/>
          <w:sz w:val="24"/>
          <w:szCs w:val="24"/>
        </w:rPr>
        <w:t xml:space="preserve">TITLE: </w:t>
      </w:r>
    </w:p>
    <w:p w14:paraId="022703FD" w14:textId="77777777" w:rsidR="00F965AA" w:rsidRPr="00A314A9" w:rsidRDefault="00F965AA" w:rsidP="00F965AA">
      <w:pPr>
        <w:spacing w:line="240" w:lineRule="auto"/>
        <w:rPr>
          <w:rFonts w:ascii="Times New Roman" w:hAnsi="Times New Roman" w:cs="Times New Roman"/>
          <w:b/>
          <w:bCs/>
          <w:sz w:val="24"/>
          <w:szCs w:val="24"/>
        </w:rPr>
      </w:pPr>
      <w:r w:rsidRPr="00A314A9">
        <w:rPr>
          <w:rFonts w:ascii="Times New Roman" w:hAnsi="Times New Roman" w:cs="Times New Roman"/>
          <w:b/>
          <w:bCs/>
          <w:sz w:val="24"/>
          <w:szCs w:val="24"/>
        </w:rPr>
        <w:t>AUTHOR: JOHN ABRAMSON</w:t>
      </w:r>
    </w:p>
    <w:p w14:paraId="0A00C992" w14:textId="23C45F2D" w:rsidR="00FE6EB5" w:rsidRPr="00F965AA" w:rsidRDefault="00F965AA"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Author: </w:t>
      </w:r>
      <w:r w:rsidR="00EE3061" w:rsidRPr="00F965AA">
        <w:rPr>
          <w:rFonts w:ascii="Times New Roman" w:hAnsi="Times New Roman" w:cs="Times New Roman"/>
          <w:sz w:val="24"/>
          <w:szCs w:val="24"/>
        </w:rPr>
        <w:t>John Abramson</w:t>
      </w:r>
      <w:r w:rsidR="00A314A9">
        <w:rPr>
          <w:rFonts w:ascii="Times New Roman" w:hAnsi="Times New Roman" w:cs="Times New Roman"/>
          <w:sz w:val="24"/>
          <w:szCs w:val="24"/>
        </w:rPr>
        <w:t xml:space="preserve"> (</w:t>
      </w:r>
      <w:r w:rsidR="006B691D">
        <w:rPr>
          <w:rFonts w:ascii="Roboto" w:hAnsi="Roboto"/>
          <w:color w:val="222222"/>
          <w:sz w:val="19"/>
          <w:szCs w:val="19"/>
          <w:shd w:val="clear" w:color="auto" w:fill="FFFFFF"/>
        </w:rPr>
        <w:t>john_abramson@hms.harvard.edu</w:t>
      </w:r>
      <w:r w:rsidR="006B691D">
        <w:rPr>
          <w:rFonts w:ascii="Roboto" w:hAnsi="Roboto"/>
          <w:color w:val="222222"/>
          <w:sz w:val="19"/>
          <w:szCs w:val="19"/>
          <w:shd w:val="clear" w:color="auto" w:fill="FFFFFF"/>
        </w:rPr>
        <w:t>),</w:t>
      </w:r>
      <w:r w:rsidR="00EE3061" w:rsidRPr="00F965AA">
        <w:rPr>
          <w:rFonts w:ascii="Times New Roman" w:hAnsi="Times New Roman" w:cs="Times New Roman"/>
          <w:sz w:val="24"/>
          <w:szCs w:val="24"/>
        </w:rPr>
        <w:t xml:space="preserve"> Lecturer</w:t>
      </w:r>
      <w:r w:rsidR="006B691D">
        <w:rPr>
          <w:rFonts w:ascii="Times New Roman" w:hAnsi="Times New Roman" w:cs="Times New Roman"/>
          <w:sz w:val="24"/>
          <w:szCs w:val="24"/>
        </w:rPr>
        <w:t>,</w:t>
      </w:r>
      <w:r w:rsidR="00EE3061" w:rsidRPr="00F965AA">
        <w:rPr>
          <w:rFonts w:ascii="Times New Roman" w:hAnsi="Times New Roman" w:cs="Times New Roman"/>
          <w:sz w:val="24"/>
          <w:szCs w:val="24"/>
        </w:rPr>
        <w:t xml:space="preserve"> Dep</w:t>
      </w:r>
      <w:r w:rsidR="006B691D">
        <w:rPr>
          <w:rFonts w:ascii="Times New Roman" w:hAnsi="Times New Roman" w:cs="Times New Roman"/>
          <w:sz w:val="24"/>
          <w:szCs w:val="24"/>
        </w:rPr>
        <w:t>artmen</w:t>
      </w:r>
      <w:r w:rsidR="00EE3061" w:rsidRPr="00F965AA">
        <w:rPr>
          <w:rFonts w:ascii="Times New Roman" w:hAnsi="Times New Roman" w:cs="Times New Roman"/>
          <w:sz w:val="24"/>
          <w:szCs w:val="24"/>
        </w:rPr>
        <w:t>t</w:t>
      </w:r>
      <w:r w:rsidR="006B691D">
        <w:rPr>
          <w:rFonts w:ascii="Times New Roman" w:hAnsi="Times New Roman" w:cs="Times New Roman"/>
          <w:sz w:val="24"/>
          <w:szCs w:val="24"/>
        </w:rPr>
        <w:t xml:space="preserve"> of</w:t>
      </w:r>
      <w:r w:rsidR="00EE3061" w:rsidRPr="00F965AA">
        <w:rPr>
          <w:rFonts w:ascii="Times New Roman" w:hAnsi="Times New Roman" w:cs="Times New Roman"/>
          <w:sz w:val="24"/>
          <w:szCs w:val="24"/>
        </w:rPr>
        <w:t xml:space="preserve"> Health Care Policy, Harvard Medical School</w:t>
      </w:r>
      <w:r w:rsidR="006B691D">
        <w:rPr>
          <w:rFonts w:ascii="Times New Roman" w:hAnsi="Times New Roman" w:cs="Times New Roman"/>
          <w:sz w:val="24"/>
          <w:szCs w:val="24"/>
        </w:rPr>
        <w:t>, Harvard, USA.</w:t>
      </w:r>
      <w:r w:rsidR="00EE3061" w:rsidRPr="00F965AA">
        <w:rPr>
          <w:rFonts w:ascii="Times New Roman" w:hAnsi="Times New Roman" w:cs="Times New Roman"/>
          <w:sz w:val="24"/>
          <w:szCs w:val="24"/>
        </w:rPr>
        <w:t xml:space="preserve">   </w:t>
      </w:r>
    </w:p>
    <w:p w14:paraId="4CFBD58E" w14:textId="529AD636" w:rsidR="00DD5F22" w:rsidRPr="00FB0515" w:rsidRDefault="006B691D" w:rsidP="00DD5F22">
      <w:pPr>
        <w:rPr>
          <w:ins w:id="0" w:author="Copy editor" w:date="2019-06-18T14:34:00Z"/>
          <w:sz w:val="24"/>
          <w:szCs w:val="24"/>
          <w:shd w:val="clear" w:color="auto" w:fill="FFFFFF"/>
        </w:rPr>
      </w:pPr>
      <w:r>
        <w:rPr>
          <w:rFonts w:ascii="Times New Roman" w:hAnsi="Times New Roman" w:cs="Times New Roman"/>
          <w:sz w:val="24"/>
          <w:szCs w:val="24"/>
        </w:rPr>
        <w:t xml:space="preserve">To cite: </w:t>
      </w:r>
      <w:ins w:id="1" w:author="Copy editor" w:date="2019-06-18T14:32:00Z">
        <w:r w:rsidR="00DD5F22">
          <w:rPr>
            <w:rFonts w:ascii="Times New Roman" w:hAnsi="Times New Roman" w:cs="Times New Roman"/>
            <w:sz w:val="24"/>
            <w:szCs w:val="24"/>
          </w:rPr>
          <w:t>Abramson J</w:t>
        </w:r>
      </w:ins>
      <w:ins w:id="2" w:author="Copy editor" w:date="2019-06-18T14:33:00Z">
        <w:r w:rsidR="00DD5F22">
          <w:rPr>
            <w:rFonts w:ascii="Times New Roman" w:hAnsi="Times New Roman" w:cs="Times New Roman"/>
            <w:sz w:val="24"/>
            <w:szCs w:val="24"/>
          </w:rPr>
          <w:t>. -------------------------------------------------. Indian J Med Ethics. Published online on June 21, 2019. DOI:</w:t>
        </w:r>
      </w:ins>
      <w:ins w:id="3" w:author="Copy editor" w:date="2019-06-18T14:34:00Z">
        <w:r w:rsidR="00DD5F22" w:rsidRPr="00DD5F22">
          <w:rPr>
            <w:sz w:val="24"/>
            <w:szCs w:val="24"/>
            <w:shd w:val="clear" w:color="auto" w:fill="FFFFFF"/>
          </w:rPr>
          <w:t xml:space="preserve"> </w:t>
        </w:r>
        <w:r w:rsidR="00DD5F22" w:rsidRPr="00FB0515">
          <w:rPr>
            <w:sz w:val="24"/>
            <w:szCs w:val="24"/>
            <w:shd w:val="clear" w:color="auto" w:fill="FFFFFF"/>
          </w:rPr>
          <w:t>10.20529/IJME.2019.03</w:t>
        </w:r>
        <w:r w:rsidR="00DD5F22">
          <w:rPr>
            <w:sz w:val="24"/>
            <w:szCs w:val="24"/>
            <w:shd w:val="clear" w:color="auto" w:fill="FFFFFF"/>
          </w:rPr>
          <w:t>2</w:t>
        </w:r>
        <w:r w:rsidR="00DD5F22" w:rsidRPr="00FB0515">
          <w:rPr>
            <w:sz w:val="24"/>
            <w:szCs w:val="24"/>
            <w:shd w:val="clear" w:color="auto" w:fill="FFFFFF"/>
          </w:rPr>
          <w:t>.</w:t>
        </w:r>
      </w:ins>
    </w:p>
    <w:p w14:paraId="2F5DA360" w14:textId="3AABC780" w:rsidR="00FA26E3" w:rsidDel="00DD5F22" w:rsidRDefault="00DD5F22" w:rsidP="00F965AA">
      <w:pPr>
        <w:spacing w:line="240" w:lineRule="auto"/>
        <w:rPr>
          <w:del w:id="4" w:author="Copy editor" w:date="2019-06-18T14:32:00Z"/>
          <w:rFonts w:ascii="Times New Roman" w:hAnsi="Times New Roman" w:cs="Times New Roman"/>
          <w:sz w:val="24"/>
          <w:szCs w:val="24"/>
        </w:rPr>
      </w:pPr>
      <w:ins w:id="5" w:author="Copy editor" w:date="2019-06-18T14:35:00Z">
        <w:r>
          <w:rPr>
            <w:rFonts w:ascii="Times New Roman" w:hAnsi="Times New Roman" w:cs="Times New Roman"/>
            <w:i/>
            <w:iCs/>
            <w:sz w:val="24"/>
            <w:szCs w:val="24"/>
          </w:rPr>
          <w:t>©</w:t>
        </w:r>
      </w:ins>
      <w:ins w:id="6" w:author="Copy editor" w:date="2019-06-18T14:34:00Z">
        <w:r w:rsidRPr="00DD5F22">
          <w:rPr>
            <w:rFonts w:ascii="Times New Roman" w:hAnsi="Times New Roman" w:cs="Times New Roman"/>
            <w:i/>
            <w:iCs/>
            <w:sz w:val="24"/>
            <w:szCs w:val="24"/>
            <w:rPrChange w:id="7" w:author="Copy editor" w:date="2019-06-18T14:35:00Z">
              <w:rPr>
                <w:rFonts w:ascii="Times New Roman" w:hAnsi="Times New Roman" w:cs="Times New Roman"/>
                <w:sz w:val="24"/>
                <w:szCs w:val="24"/>
              </w:rPr>
            </w:rPrChange>
          </w:rPr>
          <w:t>Indian J</w:t>
        </w:r>
      </w:ins>
      <w:ins w:id="8" w:author="Copy editor" w:date="2019-06-18T14:35:00Z">
        <w:r w:rsidRPr="00DD5F22">
          <w:rPr>
            <w:rFonts w:ascii="Times New Roman" w:hAnsi="Times New Roman" w:cs="Times New Roman"/>
            <w:i/>
            <w:iCs/>
            <w:sz w:val="24"/>
            <w:szCs w:val="24"/>
            <w:rPrChange w:id="9" w:author="Copy editor" w:date="2019-06-18T14:35:00Z">
              <w:rPr>
                <w:rFonts w:ascii="Times New Roman" w:hAnsi="Times New Roman" w:cs="Times New Roman"/>
                <w:sz w:val="24"/>
                <w:szCs w:val="24"/>
              </w:rPr>
            </w:rPrChange>
          </w:rPr>
          <w:t>ournal of Medical Ethics</w:t>
        </w:r>
        <w:r>
          <w:rPr>
            <w:rFonts w:ascii="Times New Roman" w:hAnsi="Times New Roman" w:cs="Times New Roman"/>
            <w:sz w:val="24"/>
            <w:szCs w:val="24"/>
          </w:rPr>
          <w:t xml:space="preserve"> 2019.</w:t>
        </w:r>
      </w:ins>
      <w:ins w:id="10" w:author="Copy editor" w:date="2019-06-18T14:33:00Z">
        <w:r>
          <w:rPr>
            <w:rFonts w:ascii="Times New Roman" w:hAnsi="Times New Roman" w:cs="Times New Roman"/>
            <w:sz w:val="24"/>
            <w:szCs w:val="24"/>
          </w:rPr>
          <w:t xml:space="preserve"> </w:t>
        </w:r>
      </w:ins>
    </w:p>
    <w:p w14:paraId="4B90A027" w14:textId="382FD29A" w:rsidR="006B691D" w:rsidRPr="006B691D" w:rsidRDefault="00FA26E3" w:rsidP="00DD5F22">
      <w:pPr>
        <w:spacing w:line="240" w:lineRule="auto"/>
        <w:rPr>
          <w:rFonts w:ascii="Times New Roman" w:eastAsia="Times New Roman" w:hAnsi="Times New Roman" w:cs="Times New Roman"/>
          <w:b/>
          <w:bCs/>
          <w:color w:val="333333"/>
          <w:sz w:val="24"/>
          <w:szCs w:val="24"/>
          <w:lang w:val="en-IN" w:eastAsia="en-IN"/>
        </w:rPr>
      </w:pPr>
      <w:r w:rsidRPr="006B691D">
        <w:rPr>
          <w:rFonts w:ascii="Times New Roman" w:hAnsi="Times New Roman" w:cs="Times New Roman"/>
          <w:b/>
          <w:bCs/>
          <w:sz w:val="24"/>
          <w:szCs w:val="24"/>
        </w:rPr>
        <w:t>Got</w:t>
      </w:r>
      <w:r w:rsidR="00145704" w:rsidRPr="006B691D">
        <w:rPr>
          <w:rFonts w:ascii="Times New Roman" w:hAnsi="Times New Roman" w:cs="Times New Roman"/>
          <w:b/>
          <w:bCs/>
          <w:sz w:val="24"/>
          <w:szCs w:val="24"/>
        </w:rPr>
        <w:t>z</w:t>
      </w:r>
      <w:r w:rsidRPr="006B691D">
        <w:rPr>
          <w:rFonts w:ascii="Times New Roman" w:hAnsi="Times New Roman" w:cs="Times New Roman"/>
          <w:b/>
          <w:bCs/>
          <w:sz w:val="24"/>
          <w:szCs w:val="24"/>
        </w:rPr>
        <w:t>sche</w:t>
      </w:r>
      <w:r w:rsidR="00145704" w:rsidRPr="006B691D">
        <w:rPr>
          <w:rFonts w:ascii="Times New Roman" w:hAnsi="Times New Roman" w:cs="Times New Roman"/>
          <w:b/>
          <w:bCs/>
          <w:sz w:val="24"/>
          <w:szCs w:val="24"/>
        </w:rPr>
        <w:t xml:space="preserve"> PC, </w:t>
      </w:r>
      <w:r w:rsidR="00145704" w:rsidRPr="006B691D">
        <w:rPr>
          <w:rFonts w:ascii="Times New Roman" w:hAnsi="Times New Roman" w:cs="Times New Roman"/>
          <w:b/>
          <w:bCs/>
          <w:i/>
          <w:iCs/>
          <w:sz w:val="24"/>
          <w:szCs w:val="24"/>
        </w:rPr>
        <w:t>Death of a whistleblower and Cochrane’s moral collapse</w:t>
      </w:r>
      <w:r w:rsidR="00145704" w:rsidRPr="006B691D">
        <w:rPr>
          <w:rFonts w:ascii="Times New Roman" w:hAnsi="Times New Roman" w:cs="Times New Roman"/>
          <w:b/>
          <w:bCs/>
          <w:sz w:val="24"/>
          <w:szCs w:val="24"/>
        </w:rPr>
        <w:t>. People’s Press,</w:t>
      </w:r>
      <w:r w:rsidR="006B691D">
        <w:rPr>
          <w:rFonts w:ascii="Times New Roman" w:hAnsi="Times New Roman" w:cs="Times New Roman"/>
          <w:b/>
          <w:bCs/>
          <w:sz w:val="24"/>
          <w:szCs w:val="24"/>
        </w:rPr>
        <w:t xml:space="preserve"> </w:t>
      </w:r>
      <w:r w:rsidR="00145704" w:rsidRPr="006B691D">
        <w:rPr>
          <w:rFonts w:ascii="Times New Roman" w:hAnsi="Times New Roman" w:cs="Times New Roman"/>
          <w:b/>
          <w:bCs/>
          <w:sz w:val="24"/>
          <w:szCs w:val="24"/>
        </w:rPr>
        <w:t>2019. 263 pp. Kindle ed</w:t>
      </w:r>
      <w:r w:rsidR="006B691D" w:rsidRPr="006B691D">
        <w:rPr>
          <w:rFonts w:ascii="Times New Roman" w:hAnsi="Times New Roman" w:cs="Times New Roman"/>
          <w:b/>
          <w:bCs/>
          <w:sz w:val="24"/>
          <w:szCs w:val="24"/>
        </w:rPr>
        <w:t>ition,</w:t>
      </w:r>
      <w:r w:rsidR="00145704" w:rsidRPr="006B691D">
        <w:rPr>
          <w:rFonts w:ascii="Times New Roman" w:hAnsi="Times New Roman" w:cs="Times New Roman"/>
          <w:b/>
          <w:bCs/>
          <w:sz w:val="24"/>
          <w:szCs w:val="24"/>
        </w:rPr>
        <w:t xml:space="preserve"> Rs 1330</w:t>
      </w:r>
      <w:r w:rsidR="006B691D" w:rsidRPr="006B691D">
        <w:rPr>
          <w:rFonts w:ascii="Times New Roman" w:hAnsi="Times New Roman" w:cs="Times New Roman"/>
          <w:b/>
          <w:bCs/>
          <w:sz w:val="24"/>
          <w:szCs w:val="24"/>
        </w:rPr>
        <w:t xml:space="preserve">, </w:t>
      </w:r>
      <w:r w:rsidR="006B691D" w:rsidRPr="006B691D">
        <w:rPr>
          <w:rFonts w:ascii="Times New Roman" w:eastAsia="Times New Roman" w:hAnsi="Times New Roman" w:cs="Times New Roman"/>
          <w:b/>
          <w:bCs/>
          <w:color w:val="333333"/>
          <w:sz w:val="24"/>
          <w:szCs w:val="24"/>
          <w:lang w:val="en-IN" w:eastAsia="en-IN"/>
        </w:rPr>
        <w:t>ASIN: B07N927GXC</w:t>
      </w:r>
      <w:r w:rsidR="006B691D" w:rsidRPr="006B691D">
        <w:rPr>
          <w:rFonts w:ascii="Times New Roman" w:eastAsia="Times New Roman" w:hAnsi="Times New Roman" w:cs="Times New Roman"/>
          <w:b/>
          <w:bCs/>
          <w:color w:val="333333"/>
          <w:sz w:val="24"/>
          <w:szCs w:val="24"/>
          <w:lang w:val="en-IN" w:eastAsia="en-IN"/>
        </w:rPr>
        <w:t>.</w:t>
      </w:r>
    </w:p>
    <w:p w14:paraId="7F02FFCB" w14:textId="173D01ED" w:rsidR="00FA26E3" w:rsidRDefault="00FA26E3" w:rsidP="00F965AA">
      <w:pPr>
        <w:spacing w:line="240" w:lineRule="auto"/>
        <w:rPr>
          <w:rFonts w:ascii="Times New Roman" w:hAnsi="Times New Roman" w:cs="Times New Roman"/>
          <w:sz w:val="24"/>
          <w:szCs w:val="24"/>
        </w:rPr>
      </w:pPr>
    </w:p>
    <w:p w14:paraId="69087C3E" w14:textId="77777777" w:rsidR="00FA26E3" w:rsidRDefault="00FA26E3" w:rsidP="00F965AA">
      <w:pPr>
        <w:spacing w:line="240" w:lineRule="auto"/>
        <w:rPr>
          <w:rFonts w:ascii="Times New Roman" w:hAnsi="Times New Roman" w:cs="Times New Roman"/>
          <w:sz w:val="24"/>
          <w:szCs w:val="24"/>
        </w:rPr>
      </w:pPr>
    </w:p>
    <w:p w14:paraId="28088AA7" w14:textId="00B48F32" w:rsidR="00B12F90" w:rsidRPr="00F965AA" w:rsidRDefault="002D0D5A"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The title of Peter</w:t>
      </w:r>
      <w:r w:rsidR="00DE568A" w:rsidRPr="00F965AA">
        <w:rPr>
          <w:rFonts w:ascii="Times New Roman" w:hAnsi="Times New Roman" w:cs="Times New Roman"/>
          <w:sz w:val="24"/>
          <w:szCs w:val="24"/>
        </w:rPr>
        <w:t xml:space="preserve"> Gøtzsche’s</w:t>
      </w:r>
      <w:r w:rsidRPr="00F965AA">
        <w:rPr>
          <w:rFonts w:ascii="Times New Roman" w:hAnsi="Times New Roman" w:cs="Times New Roman"/>
          <w:sz w:val="24"/>
          <w:szCs w:val="24"/>
        </w:rPr>
        <w:t xml:space="preserve"> recen</w:t>
      </w:r>
      <w:bookmarkStart w:id="11" w:name="_GoBack"/>
      <w:bookmarkEnd w:id="11"/>
      <w:r w:rsidRPr="00F965AA">
        <w:rPr>
          <w:rFonts w:ascii="Times New Roman" w:hAnsi="Times New Roman" w:cs="Times New Roman"/>
          <w:sz w:val="24"/>
          <w:szCs w:val="24"/>
        </w:rPr>
        <w:t xml:space="preserve">t book, </w:t>
      </w:r>
      <w:bookmarkStart w:id="12" w:name="_Hlk10047539"/>
      <w:r w:rsidRPr="006B691D">
        <w:rPr>
          <w:rFonts w:ascii="Times New Roman" w:hAnsi="Times New Roman" w:cs="Times New Roman"/>
          <w:i/>
          <w:iCs/>
          <w:sz w:val="24"/>
          <w:szCs w:val="24"/>
        </w:rPr>
        <w:t>Death of a whistleblower and Cochrane’s moral collapse</w:t>
      </w:r>
      <w:r w:rsidRPr="00F965AA">
        <w:rPr>
          <w:rFonts w:ascii="Times New Roman" w:hAnsi="Times New Roman" w:cs="Times New Roman"/>
          <w:sz w:val="24"/>
          <w:szCs w:val="24"/>
        </w:rPr>
        <w:t xml:space="preserve">, </w:t>
      </w:r>
      <w:bookmarkEnd w:id="12"/>
      <w:r w:rsidRPr="00F965AA">
        <w:rPr>
          <w:rFonts w:ascii="Times New Roman" w:hAnsi="Times New Roman" w:cs="Times New Roman"/>
          <w:sz w:val="24"/>
          <w:szCs w:val="24"/>
        </w:rPr>
        <w:t>forewarns readers they are about t</w:t>
      </w:r>
      <w:r w:rsidR="00C66722" w:rsidRPr="00F965AA">
        <w:rPr>
          <w:rFonts w:ascii="Times New Roman" w:hAnsi="Times New Roman" w:cs="Times New Roman"/>
          <w:sz w:val="24"/>
          <w:szCs w:val="24"/>
        </w:rPr>
        <w:t>o</w:t>
      </w:r>
      <w:r w:rsidRPr="00F965AA">
        <w:rPr>
          <w:rFonts w:ascii="Times New Roman" w:hAnsi="Times New Roman" w:cs="Times New Roman"/>
          <w:sz w:val="24"/>
          <w:szCs w:val="24"/>
        </w:rPr>
        <w:t xml:space="preserve"> embark on the telling of one side of an argument. </w:t>
      </w:r>
      <w:r w:rsidR="001F655D" w:rsidRPr="00F965AA">
        <w:rPr>
          <w:rFonts w:ascii="Times New Roman" w:hAnsi="Times New Roman" w:cs="Times New Roman"/>
          <w:sz w:val="24"/>
          <w:szCs w:val="24"/>
        </w:rPr>
        <w:t>Nonetheless,</w:t>
      </w:r>
      <w:r w:rsidRPr="00F965AA">
        <w:rPr>
          <w:rFonts w:ascii="Times New Roman" w:hAnsi="Times New Roman" w:cs="Times New Roman"/>
          <w:sz w:val="24"/>
          <w:szCs w:val="24"/>
        </w:rPr>
        <w:t xml:space="preserve"> </w:t>
      </w:r>
      <w:r w:rsidR="00EF1D32" w:rsidRPr="00F965AA">
        <w:rPr>
          <w:rFonts w:ascii="Times New Roman" w:hAnsi="Times New Roman" w:cs="Times New Roman"/>
          <w:sz w:val="24"/>
          <w:szCs w:val="24"/>
        </w:rPr>
        <w:t>the book provides an</w:t>
      </w:r>
      <w:r w:rsidRPr="00F965AA">
        <w:rPr>
          <w:rFonts w:ascii="Times New Roman" w:hAnsi="Times New Roman" w:cs="Times New Roman"/>
          <w:sz w:val="24"/>
          <w:szCs w:val="24"/>
        </w:rPr>
        <w:t xml:space="preserve"> important perspective</w:t>
      </w:r>
      <w:r w:rsidR="00543A75" w:rsidRPr="00F965AA">
        <w:rPr>
          <w:rFonts w:ascii="Times New Roman" w:hAnsi="Times New Roman" w:cs="Times New Roman"/>
          <w:sz w:val="24"/>
          <w:szCs w:val="24"/>
        </w:rPr>
        <w:t xml:space="preserve"> on an episode</w:t>
      </w:r>
      <w:r w:rsidRPr="00F965AA">
        <w:rPr>
          <w:rFonts w:ascii="Times New Roman" w:hAnsi="Times New Roman" w:cs="Times New Roman"/>
          <w:sz w:val="24"/>
          <w:szCs w:val="24"/>
        </w:rPr>
        <w:t xml:space="preserve"> that may </w:t>
      </w:r>
      <w:r w:rsidR="00323472" w:rsidRPr="00F965AA">
        <w:rPr>
          <w:rFonts w:ascii="Times New Roman" w:hAnsi="Times New Roman" w:cs="Times New Roman"/>
          <w:sz w:val="24"/>
          <w:szCs w:val="24"/>
        </w:rPr>
        <w:t>stand as a</w:t>
      </w:r>
      <w:r w:rsidRPr="00F965AA">
        <w:rPr>
          <w:rFonts w:ascii="Times New Roman" w:hAnsi="Times New Roman" w:cs="Times New Roman"/>
          <w:sz w:val="24"/>
          <w:szCs w:val="24"/>
        </w:rPr>
        <w:t xml:space="preserve"> </w:t>
      </w:r>
      <w:r w:rsidR="00E06606" w:rsidRPr="00F965AA">
        <w:rPr>
          <w:rFonts w:ascii="Times New Roman" w:hAnsi="Times New Roman" w:cs="Times New Roman"/>
          <w:sz w:val="24"/>
          <w:szCs w:val="24"/>
        </w:rPr>
        <w:t>landmark</w:t>
      </w:r>
      <w:r w:rsidRPr="00F965AA">
        <w:rPr>
          <w:rFonts w:ascii="Times New Roman" w:hAnsi="Times New Roman" w:cs="Times New Roman"/>
          <w:sz w:val="24"/>
          <w:szCs w:val="24"/>
        </w:rPr>
        <w:t xml:space="preserve"> </w:t>
      </w:r>
      <w:r w:rsidR="005F5BC9" w:rsidRPr="00F965AA">
        <w:rPr>
          <w:rFonts w:ascii="Times New Roman" w:hAnsi="Times New Roman" w:cs="Times New Roman"/>
          <w:sz w:val="24"/>
          <w:szCs w:val="24"/>
        </w:rPr>
        <w:t>setback</w:t>
      </w:r>
      <w:r w:rsidRPr="00F965AA">
        <w:rPr>
          <w:rFonts w:ascii="Times New Roman" w:hAnsi="Times New Roman" w:cs="Times New Roman"/>
          <w:sz w:val="24"/>
          <w:szCs w:val="24"/>
        </w:rPr>
        <w:t xml:space="preserve"> in </w:t>
      </w:r>
      <w:r w:rsidR="004520C7" w:rsidRPr="00F965AA">
        <w:rPr>
          <w:rFonts w:ascii="Times New Roman" w:hAnsi="Times New Roman" w:cs="Times New Roman"/>
          <w:sz w:val="24"/>
          <w:szCs w:val="24"/>
        </w:rPr>
        <w:t>health</w:t>
      </w:r>
      <w:del w:id="13" w:author="MS editor" w:date="2019-06-18T11:38:00Z">
        <w:r w:rsidR="006B691D" w:rsidDel="006B691D">
          <w:rPr>
            <w:rFonts w:ascii="Times New Roman" w:hAnsi="Times New Roman" w:cs="Times New Roman"/>
            <w:sz w:val="24"/>
            <w:szCs w:val="24"/>
          </w:rPr>
          <w:delText xml:space="preserve"> </w:delText>
        </w:r>
      </w:del>
      <w:r w:rsidR="004520C7" w:rsidRPr="00F965AA">
        <w:rPr>
          <w:rFonts w:ascii="Times New Roman" w:hAnsi="Times New Roman" w:cs="Times New Roman"/>
          <w:sz w:val="24"/>
          <w:szCs w:val="24"/>
        </w:rPr>
        <w:t>care professionals</w:t>
      </w:r>
      <w:r w:rsidR="00543A75" w:rsidRPr="00F965AA">
        <w:rPr>
          <w:rFonts w:ascii="Times New Roman" w:hAnsi="Times New Roman" w:cs="Times New Roman"/>
          <w:sz w:val="24"/>
          <w:szCs w:val="24"/>
        </w:rPr>
        <w:t>’</w:t>
      </w:r>
      <w:r w:rsidR="004520C7" w:rsidRPr="00F965AA">
        <w:rPr>
          <w:rFonts w:ascii="Times New Roman" w:hAnsi="Times New Roman" w:cs="Times New Roman"/>
          <w:sz w:val="24"/>
          <w:szCs w:val="24"/>
        </w:rPr>
        <w:t xml:space="preserve"> and the public</w:t>
      </w:r>
      <w:r w:rsidR="00543A75" w:rsidRPr="00F965AA">
        <w:rPr>
          <w:rFonts w:ascii="Times New Roman" w:hAnsi="Times New Roman" w:cs="Times New Roman"/>
          <w:sz w:val="24"/>
          <w:szCs w:val="24"/>
        </w:rPr>
        <w:t>’s practical access</w:t>
      </w:r>
      <w:r w:rsidR="00960AA1" w:rsidRPr="00F965AA">
        <w:rPr>
          <w:rFonts w:ascii="Times New Roman" w:hAnsi="Times New Roman" w:cs="Times New Roman"/>
          <w:sz w:val="24"/>
          <w:szCs w:val="24"/>
        </w:rPr>
        <w:t xml:space="preserve"> </w:t>
      </w:r>
      <w:r w:rsidR="004520C7" w:rsidRPr="00F965AA">
        <w:rPr>
          <w:rFonts w:ascii="Times New Roman" w:hAnsi="Times New Roman" w:cs="Times New Roman"/>
          <w:sz w:val="24"/>
          <w:szCs w:val="24"/>
        </w:rPr>
        <w:t>to</w:t>
      </w:r>
      <w:r w:rsidRPr="00F965AA">
        <w:rPr>
          <w:rFonts w:ascii="Times New Roman" w:hAnsi="Times New Roman" w:cs="Times New Roman"/>
          <w:sz w:val="24"/>
          <w:szCs w:val="24"/>
        </w:rPr>
        <w:t xml:space="preserve"> </w:t>
      </w:r>
      <w:r w:rsidR="007704DD" w:rsidRPr="00F965AA">
        <w:rPr>
          <w:rFonts w:ascii="Times New Roman" w:hAnsi="Times New Roman" w:cs="Times New Roman"/>
          <w:sz w:val="24"/>
          <w:szCs w:val="24"/>
        </w:rPr>
        <w:t xml:space="preserve">unbiased </w:t>
      </w:r>
      <w:r w:rsidR="00960AA1" w:rsidRPr="00F965AA">
        <w:rPr>
          <w:rFonts w:ascii="Times New Roman" w:hAnsi="Times New Roman" w:cs="Times New Roman"/>
          <w:sz w:val="24"/>
          <w:szCs w:val="24"/>
        </w:rPr>
        <w:t xml:space="preserve">and thorough </w:t>
      </w:r>
      <w:r w:rsidR="007704DD" w:rsidRPr="00F965AA">
        <w:rPr>
          <w:rFonts w:ascii="Times New Roman" w:hAnsi="Times New Roman" w:cs="Times New Roman"/>
          <w:sz w:val="24"/>
          <w:szCs w:val="24"/>
        </w:rPr>
        <w:t xml:space="preserve">evaluation of scientific evidence. </w:t>
      </w:r>
      <w:r w:rsidR="0056242E" w:rsidRPr="00F965AA">
        <w:rPr>
          <w:rFonts w:ascii="Times New Roman" w:hAnsi="Times New Roman" w:cs="Times New Roman"/>
          <w:sz w:val="24"/>
          <w:szCs w:val="24"/>
        </w:rPr>
        <w:t xml:space="preserve">The </w:t>
      </w:r>
      <w:r w:rsidR="00EC5DD4" w:rsidRPr="00F965AA">
        <w:rPr>
          <w:rFonts w:ascii="Times New Roman" w:hAnsi="Times New Roman" w:cs="Times New Roman"/>
          <w:sz w:val="24"/>
          <w:szCs w:val="24"/>
        </w:rPr>
        <w:t xml:space="preserve">book </w:t>
      </w:r>
      <w:r w:rsidR="0056242E" w:rsidRPr="00F965AA">
        <w:rPr>
          <w:rFonts w:ascii="Times New Roman" w:hAnsi="Times New Roman" w:cs="Times New Roman"/>
          <w:sz w:val="24"/>
          <w:szCs w:val="24"/>
        </w:rPr>
        <w:t>describes</w:t>
      </w:r>
      <w:r w:rsidR="00120530" w:rsidRPr="00F965AA">
        <w:rPr>
          <w:rFonts w:ascii="Times New Roman" w:hAnsi="Times New Roman" w:cs="Times New Roman"/>
          <w:sz w:val="24"/>
          <w:szCs w:val="24"/>
        </w:rPr>
        <w:t xml:space="preserve"> </w:t>
      </w:r>
      <w:r w:rsidR="00ED63C1" w:rsidRPr="00F965AA">
        <w:rPr>
          <w:rFonts w:ascii="Times New Roman" w:hAnsi="Times New Roman" w:cs="Times New Roman"/>
          <w:sz w:val="24"/>
          <w:szCs w:val="24"/>
        </w:rPr>
        <w:t>the inherent tension</w:t>
      </w:r>
      <w:r w:rsidR="00C062A8" w:rsidRPr="00F965AA">
        <w:rPr>
          <w:rFonts w:ascii="Times New Roman" w:hAnsi="Times New Roman" w:cs="Times New Roman"/>
          <w:sz w:val="24"/>
          <w:szCs w:val="24"/>
        </w:rPr>
        <w:t xml:space="preserve">—that </w:t>
      </w:r>
      <w:r w:rsidR="0056242E" w:rsidRPr="00F965AA">
        <w:rPr>
          <w:rFonts w:ascii="Times New Roman" w:hAnsi="Times New Roman" w:cs="Times New Roman"/>
          <w:sz w:val="24"/>
          <w:szCs w:val="24"/>
        </w:rPr>
        <w:t>erupted into an acute clash</w:t>
      </w:r>
      <w:r w:rsidR="00F1324B" w:rsidRPr="00F965AA">
        <w:rPr>
          <w:rFonts w:ascii="Times New Roman" w:hAnsi="Times New Roman" w:cs="Times New Roman"/>
          <w:sz w:val="24"/>
          <w:szCs w:val="24"/>
        </w:rPr>
        <w:t>—</w:t>
      </w:r>
      <w:r w:rsidR="00EC5DD4" w:rsidRPr="00F965AA">
        <w:rPr>
          <w:rFonts w:ascii="Times New Roman" w:hAnsi="Times New Roman" w:cs="Times New Roman"/>
          <w:sz w:val="24"/>
          <w:szCs w:val="24"/>
        </w:rPr>
        <w:t>between</w:t>
      </w:r>
      <w:r w:rsidR="00026F29" w:rsidRPr="00F965AA">
        <w:rPr>
          <w:rFonts w:ascii="Times New Roman" w:hAnsi="Times New Roman" w:cs="Times New Roman"/>
          <w:sz w:val="24"/>
          <w:szCs w:val="24"/>
        </w:rPr>
        <w:t xml:space="preserve"> </w:t>
      </w:r>
      <w:r w:rsidR="00E74097" w:rsidRPr="00F965AA">
        <w:rPr>
          <w:rFonts w:ascii="Times New Roman" w:hAnsi="Times New Roman" w:cs="Times New Roman"/>
          <w:sz w:val="24"/>
          <w:szCs w:val="24"/>
        </w:rPr>
        <w:t>Gøtzsche</w:t>
      </w:r>
      <w:r w:rsidR="00744CF2" w:rsidRPr="00F965AA">
        <w:rPr>
          <w:rFonts w:ascii="Times New Roman" w:hAnsi="Times New Roman" w:cs="Times New Roman"/>
          <w:sz w:val="24"/>
          <w:szCs w:val="24"/>
        </w:rPr>
        <w:t xml:space="preserve">’s </w:t>
      </w:r>
      <w:r w:rsidR="00363F2D" w:rsidRPr="00F965AA">
        <w:rPr>
          <w:rFonts w:ascii="Times New Roman" w:hAnsi="Times New Roman" w:cs="Times New Roman"/>
          <w:sz w:val="24"/>
          <w:szCs w:val="24"/>
        </w:rPr>
        <w:t xml:space="preserve">relentless </w:t>
      </w:r>
      <w:r w:rsidR="00EC5DD4" w:rsidRPr="00F965AA">
        <w:rPr>
          <w:rFonts w:ascii="Times New Roman" w:hAnsi="Times New Roman" w:cs="Times New Roman"/>
          <w:sz w:val="24"/>
          <w:szCs w:val="24"/>
        </w:rPr>
        <w:t>search for accuracy</w:t>
      </w:r>
      <w:r w:rsidR="000743FC" w:rsidRPr="00F965AA">
        <w:rPr>
          <w:rFonts w:ascii="Times New Roman" w:hAnsi="Times New Roman" w:cs="Times New Roman"/>
          <w:sz w:val="24"/>
          <w:szCs w:val="24"/>
        </w:rPr>
        <w:t xml:space="preserve"> and completeness</w:t>
      </w:r>
      <w:r w:rsidR="00EC5DD4" w:rsidRPr="00F965AA">
        <w:rPr>
          <w:rFonts w:ascii="Times New Roman" w:hAnsi="Times New Roman" w:cs="Times New Roman"/>
          <w:sz w:val="24"/>
          <w:szCs w:val="24"/>
        </w:rPr>
        <w:t xml:space="preserve"> in </w:t>
      </w:r>
      <w:r w:rsidR="006A7BFE" w:rsidRPr="00F965AA">
        <w:rPr>
          <w:rFonts w:ascii="Times New Roman" w:hAnsi="Times New Roman" w:cs="Times New Roman"/>
          <w:sz w:val="24"/>
          <w:szCs w:val="24"/>
        </w:rPr>
        <w:t xml:space="preserve">the </w:t>
      </w:r>
      <w:r w:rsidR="00EC5DD4" w:rsidRPr="00F965AA">
        <w:rPr>
          <w:rFonts w:ascii="Times New Roman" w:hAnsi="Times New Roman" w:cs="Times New Roman"/>
          <w:sz w:val="24"/>
          <w:szCs w:val="24"/>
        </w:rPr>
        <w:t>clinical assessment of drug efficacy and harm</w:t>
      </w:r>
      <w:r w:rsidR="00FD0144" w:rsidRPr="00F965AA">
        <w:rPr>
          <w:rFonts w:ascii="Times New Roman" w:hAnsi="Times New Roman" w:cs="Times New Roman"/>
          <w:sz w:val="24"/>
          <w:szCs w:val="24"/>
        </w:rPr>
        <w:t>s</w:t>
      </w:r>
      <w:r w:rsidR="00EC5DD4" w:rsidRPr="00F965AA">
        <w:rPr>
          <w:rFonts w:ascii="Times New Roman" w:hAnsi="Times New Roman" w:cs="Times New Roman"/>
          <w:sz w:val="24"/>
          <w:szCs w:val="24"/>
        </w:rPr>
        <w:t xml:space="preserve"> </w:t>
      </w:r>
      <w:r w:rsidR="00026B0B" w:rsidRPr="00F965AA">
        <w:rPr>
          <w:rFonts w:ascii="Times New Roman" w:hAnsi="Times New Roman" w:cs="Times New Roman"/>
          <w:sz w:val="24"/>
          <w:szCs w:val="24"/>
        </w:rPr>
        <w:t>(</w:t>
      </w:r>
      <w:r w:rsidR="00262DAB" w:rsidRPr="00F965AA">
        <w:rPr>
          <w:rFonts w:ascii="Times New Roman" w:hAnsi="Times New Roman" w:cs="Times New Roman"/>
          <w:sz w:val="24"/>
          <w:szCs w:val="24"/>
        </w:rPr>
        <w:t>describing himself</w:t>
      </w:r>
      <w:r w:rsidR="00806455" w:rsidRPr="00F965AA">
        <w:rPr>
          <w:rFonts w:ascii="Times New Roman" w:hAnsi="Times New Roman" w:cs="Times New Roman"/>
          <w:sz w:val="24"/>
          <w:szCs w:val="24"/>
        </w:rPr>
        <w:t xml:space="preserve"> as willing to be controversial</w:t>
      </w:r>
      <w:r w:rsidR="00026B0B" w:rsidRPr="00F965AA">
        <w:rPr>
          <w:rFonts w:ascii="Times New Roman" w:hAnsi="Times New Roman" w:cs="Times New Roman"/>
          <w:sz w:val="24"/>
          <w:szCs w:val="24"/>
        </w:rPr>
        <w:t xml:space="preserve">) </w:t>
      </w:r>
      <w:r w:rsidR="00EC5DD4" w:rsidRPr="00F965AA">
        <w:rPr>
          <w:rFonts w:ascii="Times New Roman" w:hAnsi="Times New Roman" w:cs="Times New Roman"/>
          <w:sz w:val="24"/>
          <w:szCs w:val="24"/>
        </w:rPr>
        <w:t>on the one hand</w:t>
      </w:r>
      <w:r w:rsidR="00FD0144" w:rsidRPr="00F965AA">
        <w:rPr>
          <w:rFonts w:ascii="Times New Roman" w:hAnsi="Times New Roman" w:cs="Times New Roman"/>
          <w:sz w:val="24"/>
          <w:szCs w:val="24"/>
        </w:rPr>
        <w:t>,</w:t>
      </w:r>
      <w:r w:rsidR="00EC5DD4" w:rsidRPr="00F965AA">
        <w:rPr>
          <w:rFonts w:ascii="Times New Roman" w:hAnsi="Times New Roman" w:cs="Times New Roman"/>
          <w:sz w:val="24"/>
          <w:szCs w:val="24"/>
        </w:rPr>
        <w:t xml:space="preserve"> and </w:t>
      </w:r>
      <w:r w:rsidR="008D7F14" w:rsidRPr="00F965AA">
        <w:rPr>
          <w:rFonts w:ascii="Times New Roman" w:hAnsi="Times New Roman" w:cs="Times New Roman"/>
          <w:sz w:val="24"/>
          <w:szCs w:val="24"/>
        </w:rPr>
        <w:t xml:space="preserve">Cochrane’s demand for </w:t>
      </w:r>
      <w:r w:rsidR="00EC5DD4" w:rsidRPr="00F965AA">
        <w:rPr>
          <w:rFonts w:ascii="Times New Roman" w:hAnsi="Times New Roman" w:cs="Times New Roman"/>
          <w:sz w:val="24"/>
          <w:szCs w:val="24"/>
        </w:rPr>
        <w:t>institutional loyalty</w:t>
      </w:r>
      <w:r w:rsidR="00363F2D" w:rsidRPr="00F965AA">
        <w:rPr>
          <w:rFonts w:ascii="Times New Roman" w:hAnsi="Times New Roman" w:cs="Times New Roman"/>
          <w:sz w:val="24"/>
          <w:szCs w:val="24"/>
        </w:rPr>
        <w:t xml:space="preserve"> </w:t>
      </w:r>
      <w:r w:rsidR="00416021" w:rsidRPr="00F965AA">
        <w:rPr>
          <w:rFonts w:ascii="Times New Roman" w:hAnsi="Times New Roman" w:cs="Times New Roman"/>
          <w:sz w:val="24"/>
          <w:szCs w:val="24"/>
        </w:rPr>
        <w:t xml:space="preserve">and </w:t>
      </w:r>
      <w:r w:rsidR="007F50FD" w:rsidRPr="00F965AA">
        <w:rPr>
          <w:rFonts w:ascii="Times New Roman" w:hAnsi="Times New Roman" w:cs="Times New Roman"/>
          <w:sz w:val="24"/>
          <w:szCs w:val="24"/>
        </w:rPr>
        <w:t xml:space="preserve">protection of the “brand” </w:t>
      </w:r>
      <w:r w:rsidR="00363F2D" w:rsidRPr="00F965AA">
        <w:rPr>
          <w:rFonts w:ascii="Times New Roman" w:hAnsi="Times New Roman" w:cs="Times New Roman"/>
          <w:sz w:val="24"/>
          <w:szCs w:val="24"/>
        </w:rPr>
        <w:t xml:space="preserve">on the other. </w:t>
      </w:r>
      <w:r w:rsidR="00416021" w:rsidRPr="00F965AA">
        <w:rPr>
          <w:rFonts w:ascii="Times New Roman" w:hAnsi="Times New Roman" w:cs="Times New Roman"/>
          <w:sz w:val="24"/>
          <w:szCs w:val="24"/>
        </w:rPr>
        <w:t>As y</w:t>
      </w:r>
      <w:r w:rsidR="008D7F14" w:rsidRPr="00F965AA">
        <w:rPr>
          <w:rFonts w:ascii="Times New Roman" w:hAnsi="Times New Roman" w:cs="Times New Roman"/>
          <w:sz w:val="24"/>
          <w:szCs w:val="24"/>
        </w:rPr>
        <w:t>ou</w:t>
      </w:r>
      <w:r w:rsidR="007F50FD" w:rsidRPr="00F965AA">
        <w:rPr>
          <w:rFonts w:ascii="Times New Roman" w:hAnsi="Times New Roman" w:cs="Times New Roman"/>
          <w:sz w:val="24"/>
          <w:szCs w:val="24"/>
        </w:rPr>
        <w:t xml:space="preserve"> have</w:t>
      </w:r>
      <w:r w:rsidR="008D7F14" w:rsidRPr="00F965AA">
        <w:rPr>
          <w:rFonts w:ascii="Times New Roman" w:hAnsi="Times New Roman" w:cs="Times New Roman"/>
          <w:sz w:val="24"/>
          <w:szCs w:val="24"/>
        </w:rPr>
        <w:t xml:space="preserve"> probably surmised</w:t>
      </w:r>
      <w:r w:rsidR="00C75038" w:rsidRPr="00F965AA">
        <w:rPr>
          <w:rFonts w:ascii="Times New Roman" w:hAnsi="Times New Roman" w:cs="Times New Roman"/>
          <w:sz w:val="24"/>
          <w:szCs w:val="24"/>
        </w:rPr>
        <w:t>,</w:t>
      </w:r>
      <w:r w:rsidR="00416021" w:rsidRPr="00F965AA">
        <w:rPr>
          <w:rFonts w:ascii="Times New Roman" w:hAnsi="Times New Roman" w:cs="Times New Roman"/>
          <w:sz w:val="24"/>
          <w:szCs w:val="24"/>
        </w:rPr>
        <w:t xml:space="preserve"> </w:t>
      </w:r>
      <w:r w:rsidR="00E74097" w:rsidRPr="00F965AA">
        <w:rPr>
          <w:rFonts w:ascii="Times New Roman" w:hAnsi="Times New Roman" w:cs="Times New Roman"/>
          <w:sz w:val="24"/>
          <w:szCs w:val="24"/>
        </w:rPr>
        <w:t>Gøtzsche</w:t>
      </w:r>
      <w:r w:rsidR="00D5742E" w:rsidRPr="00F965AA">
        <w:rPr>
          <w:rFonts w:ascii="Times New Roman" w:hAnsi="Times New Roman" w:cs="Times New Roman"/>
          <w:sz w:val="24"/>
          <w:szCs w:val="24"/>
        </w:rPr>
        <w:t xml:space="preserve"> </w:t>
      </w:r>
      <w:r w:rsidR="00363F2D" w:rsidRPr="00F965AA">
        <w:rPr>
          <w:rFonts w:ascii="Times New Roman" w:hAnsi="Times New Roman" w:cs="Times New Roman"/>
          <w:sz w:val="24"/>
          <w:szCs w:val="24"/>
        </w:rPr>
        <w:t>came out on the short end</w:t>
      </w:r>
      <w:r w:rsidR="00947E61" w:rsidRPr="00F965AA">
        <w:rPr>
          <w:rFonts w:ascii="Times New Roman" w:hAnsi="Times New Roman" w:cs="Times New Roman"/>
          <w:sz w:val="24"/>
          <w:szCs w:val="24"/>
        </w:rPr>
        <w:t xml:space="preserve"> of this </w:t>
      </w:r>
      <w:r w:rsidR="00262DAB" w:rsidRPr="00F965AA">
        <w:rPr>
          <w:rFonts w:ascii="Times New Roman" w:hAnsi="Times New Roman" w:cs="Times New Roman"/>
          <w:sz w:val="24"/>
          <w:szCs w:val="24"/>
        </w:rPr>
        <w:t>conflict</w:t>
      </w:r>
      <w:r w:rsidR="00947E61" w:rsidRPr="00F965AA">
        <w:rPr>
          <w:rFonts w:ascii="Times New Roman" w:hAnsi="Times New Roman" w:cs="Times New Roman"/>
          <w:sz w:val="24"/>
          <w:szCs w:val="24"/>
        </w:rPr>
        <w:t>.</w:t>
      </w:r>
      <w:r w:rsidR="00E74097" w:rsidRPr="00F965AA">
        <w:rPr>
          <w:rFonts w:ascii="Times New Roman" w:hAnsi="Times New Roman" w:cs="Times New Roman"/>
          <w:sz w:val="24"/>
          <w:szCs w:val="24"/>
        </w:rPr>
        <w:t xml:space="preserve"> </w:t>
      </w:r>
    </w:p>
    <w:p w14:paraId="4B4244CF" w14:textId="29E6125C" w:rsidR="00BA15A4" w:rsidRPr="00F965AA" w:rsidRDefault="00026B0B"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Back in 1993</w:t>
      </w:r>
      <w:ins w:id="14" w:author="MS editor" w:date="2019-06-18T11:39:00Z">
        <w:r w:rsidR="006B691D">
          <w:rPr>
            <w:rFonts w:ascii="Times New Roman" w:hAnsi="Times New Roman" w:cs="Times New Roman"/>
            <w:sz w:val="24"/>
            <w:szCs w:val="24"/>
          </w:rPr>
          <w:t>,</w:t>
        </w:r>
      </w:ins>
      <w:r w:rsidRPr="00F965AA">
        <w:rPr>
          <w:rFonts w:ascii="Times New Roman" w:hAnsi="Times New Roman" w:cs="Times New Roman"/>
          <w:sz w:val="24"/>
          <w:szCs w:val="24"/>
        </w:rPr>
        <w:t xml:space="preserve"> </w:t>
      </w:r>
      <w:r w:rsidR="00E74097" w:rsidRPr="00F965AA">
        <w:rPr>
          <w:rFonts w:ascii="Times New Roman" w:hAnsi="Times New Roman" w:cs="Times New Roman"/>
          <w:sz w:val="24"/>
          <w:szCs w:val="24"/>
        </w:rPr>
        <w:t>Gøtzsche</w:t>
      </w:r>
      <w:r w:rsidRPr="00F965AA">
        <w:rPr>
          <w:rFonts w:ascii="Times New Roman" w:hAnsi="Times New Roman" w:cs="Times New Roman"/>
          <w:sz w:val="24"/>
          <w:szCs w:val="24"/>
        </w:rPr>
        <w:t xml:space="preserve"> was </w:t>
      </w:r>
      <w:r w:rsidR="00620D8A" w:rsidRPr="00F965AA">
        <w:rPr>
          <w:rFonts w:ascii="Times New Roman" w:hAnsi="Times New Roman" w:cs="Times New Roman"/>
          <w:sz w:val="24"/>
          <w:szCs w:val="24"/>
        </w:rPr>
        <w:t>on</w:t>
      </w:r>
      <w:r w:rsidR="00BD5403" w:rsidRPr="00F965AA">
        <w:rPr>
          <w:rFonts w:ascii="Times New Roman" w:hAnsi="Times New Roman" w:cs="Times New Roman"/>
          <w:sz w:val="24"/>
          <w:szCs w:val="24"/>
        </w:rPr>
        <w:t>e</w:t>
      </w:r>
      <w:r w:rsidR="00620D8A" w:rsidRPr="00F965AA">
        <w:rPr>
          <w:rFonts w:ascii="Times New Roman" w:hAnsi="Times New Roman" w:cs="Times New Roman"/>
          <w:sz w:val="24"/>
          <w:szCs w:val="24"/>
        </w:rPr>
        <w:t xml:space="preserve"> of the </w:t>
      </w:r>
      <w:r w:rsidR="00806455" w:rsidRPr="00F965AA">
        <w:rPr>
          <w:rFonts w:ascii="Times New Roman" w:hAnsi="Times New Roman" w:cs="Times New Roman"/>
          <w:sz w:val="24"/>
          <w:szCs w:val="24"/>
        </w:rPr>
        <w:t>initial</w:t>
      </w:r>
      <w:r w:rsidR="00620D8A" w:rsidRPr="00F965AA">
        <w:rPr>
          <w:rFonts w:ascii="Times New Roman" w:hAnsi="Times New Roman" w:cs="Times New Roman"/>
          <w:sz w:val="24"/>
          <w:szCs w:val="24"/>
        </w:rPr>
        <w:t xml:space="preserve"> members of the Cochrane Collaboration </w:t>
      </w:r>
      <w:r w:rsidR="00B60D1F" w:rsidRPr="00F965AA">
        <w:rPr>
          <w:rFonts w:ascii="Times New Roman" w:hAnsi="Times New Roman" w:cs="Times New Roman"/>
          <w:sz w:val="24"/>
          <w:szCs w:val="24"/>
        </w:rPr>
        <w:t>and</w:t>
      </w:r>
      <w:r w:rsidR="00E06606" w:rsidRPr="00F965AA">
        <w:rPr>
          <w:rFonts w:ascii="Times New Roman" w:hAnsi="Times New Roman" w:cs="Times New Roman"/>
          <w:sz w:val="24"/>
          <w:szCs w:val="24"/>
        </w:rPr>
        <w:t xml:space="preserve"> </w:t>
      </w:r>
      <w:r w:rsidR="00262DAB" w:rsidRPr="00F965AA">
        <w:rPr>
          <w:rFonts w:ascii="Times New Roman" w:hAnsi="Times New Roman" w:cs="Times New Roman"/>
          <w:sz w:val="24"/>
          <w:szCs w:val="24"/>
        </w:rPr>
        <w:t xml:space="preserve">also </w:t>
      </w:r>
      <w:r w:rsidR="00806455" w:rsidRPr="00F965AA">
        <w:rPr>
          <w:rFonts w:ascii="Times New Roman" w:hAnsi="Times New Roman" w:cs="Times New Roman"/>
          <w:sz w:val="24"/>
          <w:szCs w:val="24"/>
        </w:rPr>
        <w:t xml:space="preserve">established and </w:t>
      </w:r>
      <w:r w:rsidR="00A461D7" w:rsidRPr="00F965AA">
        <w:rPr>
          <w:rFonts w:ascii="Times New Roman" w:hAnsi="Times New Roman" w:cs="Times New Roman"/>
          <w:sz w:val="24"/>
          <w:szCs w:val="24"/>
        </w:rPr>
        <w:t>became</w:t>
      </w:r>
      <w:r w:rsidR="00620D8A" w:rsidRPr="00F965AA">
        <w:rPr>
          <w:rFonts w:ascii="Times New Roman" w:hAnsi="Times New Roman" w:cs="Times New Roman"/>
          <w:sz w:val="24"/>
          <w:szCs w:val="24"/>
        </w:rPr>
        <w:t xml:space="preserve"> Director of the Nordic Cochrane Cent</w:t>
      </w:r>
      <w:r w:rsidR="000743FC" w:rsidRPr="00F965AA">
        <w:rPr>
          <w:rFonts w:ascii="Times New Roman" w:hAnsi="Times New Roman" w:cs="Times New Roman"/>
          <w:sz w:val="24"/>
          <w:szCs w:val="24"/>
        </w:rPr>
        <w:t>re</w:t>
      </w:r>
      <w:r w:rsidR="00120530" w:rsidRPr="00F965AA">
        <w:rPr>
          <w:rFonts w:ascii="Times New Roman" w:hAnsi="Times New Roman" w:cs="Times New Roman"/>
          <w:sz w:val="24"/>
          <w:szCs w:val="24"/>
        </w:rPr>
        <w:t xml:space="preserve"> in Copenhagen</w:t>
      </w:r>
      <w:r w:rsidR="00A461D7" w:rsidRPr="00F965AA">
        <w:rPr>
          <w:rFonts w:ascii="Times New Roman" w:hAnsi="Times New Roman" w:cs="Times New Roman"/>
          <w:sz w:val="24"/>
          <w:szCs w:val="24"/>
        </w:rPr>
        <w:t xml:space="preserve">. </w:t>
      </w:r>
      <w:r w:rsidR="00806455" w:rsidRPr="00F965AA">
        <w:rPr>
          <w:rFonts w:ascii="Times New Roman" w:hAnsi="Times New Roman" w:cs="Times New Roman"/>
          <w:sz w:val="24"/>
          <w:szCs w:val="24"/>
        </w:rPr>
        <w:t>Twenty-five</w:t>
      </w:r>
      <w:r w:rsidR="00A461D7" w:rsidRPr="00F965AA">
        <w:rPr>
          <w:rFonts w:ascii="Times New Roman" w:hAnsi="Times New Roman" w:cs="Times New Roman"/>
          <w:sz w:val="24"/>
          <w:szCs w:val="24"/>
        </w:rPr>
        <w:t xml:space="preserve"> years later, i</w:t>
      </w:r>
      <w:r w:rsidRPr="00F965AA">
        <w:rPr>
          <w:rFonts w:ascii="Times New Roman" w:hAnsi="Times New Roman" w:cs="Times New Roman"/>
          <w:sz w:val="24"/>
          <w:szCs w:val="24"/>
        </w:rPr>
        <w:t>n September 2018</w:t>
      </w:r>
      <w:r w:rsidR="00A461D7" w:rsidRPr="00F965AA">
        <w:rPr>
          <w:rFonts w:ascii="Times New Roman" w:hAnsi="Times New Roman" w:cs="Times New Roman"/>
          <w:sz w:val="24"/>
          <w:szCs w:val="24"/>
        </w:rPr>
        <w:t>, he</w:t>
      </w:r>
      <w:r w:rsidRPr="00F965AA">
        <w:rPr>
          <w:rFonts w:ascii="Times New Roman" w:hAnsi="Times New Roman" w:cs="Times New Roman"/>
          <w:sz w:val="24"/>
          <w:szCs w:val="24"/>
        </w:rPr>
        <w:t xml:space="preserve"> </w:t>
      </w:r>
      <w:r w:rsidR="00620D8A" w:rsidRPr="00F965AA">
        <w:rPr>
          <w:rFonts w:ascii="Times New Roman" w:hAnsi="Times New Roman" w:cs="Times New Roman"/>
          <w:sz w:val="24"/>
          <w:szCs w:val="24"/>
        </w:rPr>
        <w:t xml:space="preserve">was summarily removed from </w:t>
      </w:r>
      <w:r w:rsidR="00912F0F" w:rsidRPr="00F965AA">
        <w:rPr>
          <w:rFonts w:ascii="Times New Roman" w:hAnsi="Times New Roman" w:cs="Times New Roman"/>
          <w:sz w:val="24"/>
          <w:szCs w:val="24"/>
        </w:rPr>
        <w:t xml:space="preserve">both positions after six </w:t>
      </w:r>
      <w:r w:rsidR="00BA15A4" w:rsidRPr="00F965AA">
        <w:rPr>
          <w:rFonts w:ascii="Times New Roman" w:hAnsi="Times New Roman" w:cs="Times New Roman"/>
          <w:sz w:val="24"/>
          <w:szCs w:val="24"/>
        </w:rPr>
        <w:t>of the 13</w:t>
      </w:r>
      <w:r w:rsidR="00D000C0" w:rsidRPr="00F965AA">
        <w:rPr>
          <w:rFonts w:ascii="Times New Roman" w:hAnsi="Times New Roman" w:cs="Times New Roman"/>
          <w:sz w:val="24"/>
          <w:szCs w:val="24"/>
        </w:rPr>
        <w:t xml:space="preserve"> </w:t>
      </w:r>
      <w:r w:rsidR="00B60D1F" w:rsidRPr="00F965AA">
        <w:rPr>
          <w:rFonts w:ascii="Times New Roman" w:hAnsi="Times New Roman" w:cs="Times New Roman"/>
          <w:sz w:val="24"/>
          <w:szCs w:val="24"/>
        </w:rPr>
        <w:t xml:space="preserve">members of the </w:t>
      </w:r>
      <w:r w:rsidR="00912F0F" w:rsidRPr="00F965AA">
        <w:rPr>
          <w:rFonts w:ascii="Times New Roman" w:hAnsi="Times New Roman" w:cs="Times New Roman"/>
          <w:sz w:val="24"/>
          <w:szCs w:val="24"/>
        </w:rPr>
        <w:t xml:space="preserve">Cochrane </w:t>
      </w:r>
      <w:r w:rsidR="00B60D1F" w:rsidRPr="00F965AA">
        <w:rPr>
          <w:rFonts w:ascii="Times New Roman" w:hAnsi="Times New Roman" w:cs="Times New Roman"/>
          <w:sz w:val="24"/>
          <w:szCs w:val="24"/>
        </w:rPr>
        <w:t xml:space="preserve">Governing Board </w:t>
      </w:r>
      <w:r w:rsidR="00D000C0" w:rsidRPr="00F965AA">
        <w:rPr>
          <w:rFonts w:ascii="Times New Roman" w:hAnsi="Times New Roman" w:cs="Times New Roman"/>
          <w:sz w:val="24"/>
          <w:szCs w:val="24"/>
        </w:rPr>
        <w:t xml:space="preserve">voted to </w:t>
      </w:r>
      <w:r w:rsidR="00E83740" w:rsidRPr="00F965AA">
        <w:rPr>
          <w:rFonts w:ascii="Times New Roman" w:hAnsi="Times New Roman" w:cs="Times New Roman"/>
          <w:sz w:val="24"/>
          <w:szCs w:val="24"/>
        </w:rPr>
        <w:t>expel</w:t>
      </w:r>
      <w:r w:rsidR="00D000C0" w:rsidRPr="00F965AA">
        <w:rPr>
          <w:rFonts w:ascii="Times New Roman" w:hAnsi="Times New Roman" w:cs="Times New Roman"/>
          <w:sz w:val="24"/>
          <w:szCs w:val="24"/>
        </w:rPr>
        <w:t xml:space="preserve"> him from the board</w:t>
      </w:r>
      <w:r w:rsidR="000D1F31" w:rsidRPr="00F965AA">
        <w:rPr>
          <w:rFonts w:ascii="Times New Roman" w:hAnsi="Times New Roman" w:cs="Times New Roman"/>
          <w:sz w:val="24"/>
          <w:szCs w:val="24"/>
        </w:rPr>
        <w:t>.</w:t>
      </w:r>
      <w:r w:rsidR="00BA15A4" w:rsidRPr="00F965AA">
        <w:rPr>
          <w:rFonts w:ascii="Times New Roman" w:hAnsi="Times New Roman" w:cs="Times New Roman"/>
          <w:sz w:val="24"/>
          <w:szCs w:val="24"/>
        </w:rPr>
        <w:t xml:space="preserve"> (</w:t>
      </w:r>
      <w:r w:rsidR="000D1F31" w:rsidRPr="00F965AA">
        <w:rPr>
          <w:rFonts w:ascii="Times New Roman" w:hAnsi="Times New Roman" w:cs="Times New Roman"/>
          <w:sz w:val="24"/>
          <w:szCs w:val="24"/>
        </w:rPr>
        <w:t>O</w:t>
      </w:r>
      <w:r w:rsidR="00BA15A4" w:rsidRPr="00F965AA">
        <w:rPr>
          <w:rFonts w:ascii="Times New Roman" w:hAnsi="Times New Roman" w:cs="Times New Roman"/>
          <w:sz w:val="24"/>
          <w:szCs w:val="24"/>
        </w:rPr>
        <w:t xml:space="preserve">ne member abstained and </w:t>
      </w:r>
      <w:r w:rsidR="00E74097" w:rsidRPr="00F965AA">
        <w:rPr>
          <w:rFonts w:ascii="Times New Roman" w:hAnsi="Times New Roman" w:cs="Times New Roman"/>
          <w:sz w:val="24"/>
          <w:szCs w:val="24"/>
        </w:rPr>
        <w:t xml:space="preserve">Gøtzsche </w:t>
      </w:r>
      <w:r w:rsidR="00BA15A4" w:rsidRPr="00F965AA">
        <w:rPr>
          <w:rFonts w:ascii="Times New Roman" w:hAnsi="Times New Roman" w:cs="Times New Roman"/>
          <w:sz w:val="24"/>
          <w:szCs w:val="24"/>
        </w:rPr>
        <w:t>was not allowed to vote</w:t>
      </w:r>
      <w:r w:rsidR="000D1F31" w:rsidRPr="00F965AA">
        <w:rPr>
          <w:rFonts w:ascii="Times New Roman" w:hAnsi="Times New Roman" w:cs="Times New Roman"/>
          <w:sz w:val="24"/>
          <w:szCs w:val="24"/>
        </w:rPr>
        <w:t>, thus six votes constituted a majority</w:t>
      </w:r>
      <w:r w:rsidR="00BA15A4" w:rsidRPr="00F965AA">
        <w:rPr>
          <w:rFonts w:ascii="Times New Roman" w:hAnsi="Times New Roman" w:cs="Times New Roman"/>
          <w:sz w:val="24"/>
          <w:szCs w:val="24"/>
        </w:rPr>
        <w:t>)</w:t>
      </w:r>
      <w:r w:rsidR="00A461D7" w:rsidRPr="00F965AA">
        <w:rPr>
          <w:rFonts w:ascii="Times New Roman" w:hAnsi="Times New Roman" w:cs="Times New Roman"/>
          <w:sz w:val="24"/>
          <w:szCs w:val="24"/>
        </w:rPr>
        <w:t xml:space="preserve">. This was </w:t>
      </w:r>
      <w:r w:rsidR="002E5C2B" w:rsidRPr="00F965AA">
        <w:rPr>
          <w:rFonts w:ascii="Times New Roman" w:hAnsi="Times New Roman" w:cs="Times New Roman"/>
          <w:sz w:val="24"/>
          <w:szCs w:val="24"/>
        </w:rPr>
        <w:t>f</w:t>
      </w:r>
      <w:r w:rsidR="00120530" w:rsidRPr="00F965AA">
        <w:rPr>
          <w:rFonts w:ascii="Times New Roman" w:hAnsi="Times New Roman" w:cs="Times New Roman"/>
          <w:sz w:val="24"/>
          <w:szCs w:val="24"/>
        </w:rPr>
        <w:t>ollowed by the resignation of four other directors</w:t>
      </w:r>
      <w:r w:rsidR="003D0F18" w:rsidRPr="00F965AA">
        <w:rPr>
          <w:rFonts w:ascii="Times New Roman" w:hAnsi="Times New Roman" w:cs="Times New Roman"/>
          <w:sz w:val="24"/>
          <w:szCs w:val="24"/>
        </w:rPr>
        <w:t xml:space="preserve"> who supported </w:t>
      </w:r>
      <w:r w:rsidR="00E74097" w:rsidRPr="00F965AA">
        <w:rPr>
          <w:rFonts w:ascii="Times New Roman" w:hAnsi="Times New Roman" w:cs="Times New Roman"/>
          <w:sz w:val="24"/>
          <w:szCs w:val="24"/>
        </w:rPr>
        <w:t>Gøtzsche</w:t>
      </w:r>
      <w:r w:rsidR="00D000C0" w:rsidRPr="00F965AA">
        <w:rPr>
          <w:rFonts w:ascii="Times New Roman" w:hAnsi="Times New Roman" w:cs="Times New Roman"/>
          <w:sz w:val="24"/>
          <w:szCs w:val="24"/>
        </w:rPr>
        <w:t xml:space="preserve">. </w:t>
      </w:r>
      <w:r w:rsidR="007F50FD" w:rsidRPr="00F965AA">
        <w:rPr>
          <w:rFonts w:ascii="Times New Roman" w:hAnsi="Times New Roman" w:cs="Times New Roman"/>
          <w:sz w:val="24"/>
          <w:szCs w:val="24"/>
        </w:rPr>
        <w:t>He</w:t>
      </w:r>
      <w:r w:rsidR="003D0F18" w:rsidRPr="00F965AA">
        <w:rPr>
          <w:rFonts w:ascii="Times New Roman" w:hAnsi="Times New Roman" w:cs="Times New Roman"/>
          <w:sz w:val="24"/>
          <w:szCs w:val="24"/>
        </w:rPr>
        <w:t xml:space="preserve"> was also</w:t>
      </w:r>
      <w:r w:rsidR="00BD5403" w:rsidRPr="00F965AA">
        <w:rPr>
          <w:rFonts w:ascii="Times New Roman" w:hAnsi="Times New Roman" w:cs="Times New Roman"/>
          <w:sz w:val="24"/>
          <w:szCs w:val="24"/>
        </w:rPr>
        <w:t xml:space="preserve"> dismissed from his university hospital position</w:t>
      </w:r>
      <w:r w:rsidR="0037346D" w:rsidRPr="00F965AA">
        <w:rPr>
          <w:rFonts w:ascii="Times New Roman" w:hAnsi="Times New Roman" w:cs="Times New Roman"/>
          <w:sz w:val="24"/>
          <w:szCs w:val="24"/>
        </w:rPr>
        <w:t xml:space="preserve"> </w:t>
      </w:r>
      <w:r w:rsidR="003401AF" w:rsidRPr="00F965AA">
        <w:rPr>
          <w:rFonts w:ascii="Times New Roman" w:hAnsi="Times New Roman" w:cs="Times New Roman"/>
          <w:sz w:val="24"/>
          <w:szCs w:val="24"/>
        </w:rPr>
        <w:t xml:space="preserve">where he served as a clinical professor. </w:t>
      </w:r>
    </w:p>
    <w:p w14:paraId="4AAA1CA5" w14:textId="7A3887D4" w:rsidR="00620D8A" w:rsidRPr="00F965AA" w:rsidRDefault="003401AF"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Although </w:t>
      </w:r>
      <w:r w:rsidR="00234C72" w:rsidRPr="00F965AA">
        <w:rPr>
          <w:rFonts w:ascii="Times New Roman" w:hAnsi="Times New Roman" w:cs="Times New Roman"/>
          <w:sz w:val="24"/>
          <w:szCs w:val="24"/>
        </w:rPr>
        <w:t xml:space="preserve">Cochrane’s legal Counsel framed the </w:t>
      </w:r>
      <w:r w:rsidR="00BA15A4" w:rsidRPr="00F965AA">
        <w:rPr>
          <w:rFonts w:ascii="Times New Roman" w:hAnsi="Times New Roman" w:cs="Times New Roman"/>
          <w:sz w:val="24"/>
          <w:szCs w:val="24"/>
        </w:rPr>
        <w:t>controversy</w:t>
      </w:r>
      <w:r w:rsidR="00234C72" w:rsidRPr="00F965AA">
        <w:rPr>
          <w:rFonts w:ascii="Times New Roman" w:hAnsi="Times New Roman" w:cs="Times New Roman"/>
          <w:sz w:val="24"/>
          <w:szCs w:val="24"/>
        </w:rPr>
        <w:t xml:space="preserve"> as related </w:t>
      </w:r>
      <w:r w:rsidR="001F5A80" w:rsidRPr="00F965AA">
        <w:rPr>
          <w:rFonts w:ascii="Times New Roman" w:hAnsi="Times New Roman" w:cs="Times New Roman"/>
          <w:sz w:val="24"/>
          <w:szCs w:val="24"/>
        </w:rPr>
        <w:t xml:space="preserve">to </w:t>
      </w:r>
      <w:r w:rsidR="00E74097" w:rsidRPr="00F965AA">
        <w:rPr>
          <w:rFonts w:ascii="Times New Roman" w:hAnsi="Times New Roman" w:cs="Times New Roman"/>
          <w:sz w:val="24"/>
          <w:szCs w:val="24"/>
        </w:rPr>
        <w:t>Gøtzsche</w:t>
      </w:r>
      <w:r w:rsidR="00744CF2" w:rsidRPr="00F965AA">
        <w:rPr>
          <w:rFonts w:ascii="Times New Roman" w:hAnsi="Times New Roman" w:cs="Times New Roman"/>
          <w:sz w:val="24"/>
          <w:szCs w:val="24"/>
        </w:rPr>
        <w:t xml:space="preserve">’s </w:t>
      </w:r>
      <w:r w:rsidR="00234C72" w:rsidRPr="00F965AA">
        <w:rPr>
          <w:rFonts w:ascii="Times New Roman" w:hAnsi="Times New Roman" w:cs="Times New Roman"/>
          <w:sz w:val="24"/>
          <w:szCs w:val="24"/>
        </w:rPr>
        <w:t>“whole behavior”</w:t>
      </w:r>
      <w:r w:rsidR="00744CF2" w:rsidRPr="00F965AA">
        <w:rPr>
          <w:rFonts w:ascii="Times New Roman" w:hAnsi="Times New Roman" w:cs="Times New Roman"/>
          <w:sz w:val="24"/>
          <w:szCs w:val="24"/>
        </w:rPr>
        <w:t xml:space="preserve"> rather than</w:t>
      </w:r>
      <w:r w:rsidR="007F50FD" w:rsidRPr="00F965AA">
        <w:rPr>
          <w:rFonts w:ascii="Times New Roman" w:hAnsi="Times New Roman" w:cs="Times New Roman"/>
          <w:sz w:val="24"/>
          <w:szCs w:val="24"/>
        </w:rPr>
        <w:t xml:space="preserve"> any</w:t>
      </w:r>
      <w:r w:rsidR="00744CF2" w:rsidRPr="00F965AA">
        <w:rPr>
          <w:rFonts w:ascii="Times New Roman" w:hAnsi="Times New Roman" w:cs="Times New Roman"/>
          <w:sz w:val="24"/>
          <w:szCs w:val="24"/>
        </w:rPr>
        <w:t xml:space="preserve"> specific offense</w:t>
      </w:r>
      <w:r w:rsidR="00BA15A4" w:rsidRPr="00F965AA">
        <w:rPr>
          <w:rFonts w:ascii="Times New Roman" w:hAnsi="Times New Roman" w:cs="Times New Roman"/>
          <w:sz w:val="24"/>
          <w:szCs w:val="24"/>
        </w:rPr>
        <w:t>(</w:t>
      </w:r>
      <w:r w:rsidR="00744CF2" w:rsidRPr="00F965AA">
        <w:rPr>
          <w:rFonts w:ascii="Times New Roman" w:hAnsi="Times New Roman" w:cs="Times New Roman"/>
          <w:sz w:val="24"/>
          <w:szCs w:val="24"/>
        </w:rPr>
        <w:t>s</w:t>
      </w:r>
      <w:r w:rsidR="00BA15A4" w:rsidRPr="00F965AA">
        <w:rPr>
          <w:rFonts w:ascii="Times New Roman" w:hAnsi="Times New Roman" w:cs="Times New Roman"/>
          <w:sz w:val="24"/>
          <w:szCs w:val="24"/>
        </w:rPr>
        <w:t>)</w:t>
      </w:r>
      <w:r w:rsidR="00744CF2" w:rsidRPr="00F965AA">
        <w:rPr>
          <w:rFonts w:ascii="Times New Roman" w:hAnsi="Times New Roman" w:cs="Times New Roman"/>
          <w:sz w:val="24"/>
          <w:szCs w:val="24"/>
        </w:rPr>
        <w:t>,</w:t>
      </w:r>
      <w:r w:rsidR="00234C72" w:rsidRPr="00F965AA">
        <w:rPr>
          <w:rFonts w:ascii="Times New Roman" w:hAnsi="Times New Roman" w:cs="Times New Roman"/>
          <w:sz w:val="24"/>
          <w:szCs w:val="24"/>
        </w:rPr>
        <w:t xml:space="preserve"> t</w:t>
      </w:r>
      <w:r w:rsidR="00D000C0" w:rsidRPr="00F965AA">
        <w:rPr>
          <w:rFonts w:ascii="Times New Roman" w:hAnsi="Times New Roman" w:cs="Times New Roman"/>
          <w:sz w:val="24"/>
          <w:szCs w:val="24"/>
        </w:rPr>
        <w:t xml:space="preserve">here were three </w:t>
      </w:r>
      <w:r w:rsidR="008D7F14" w:rsidRPr="00F965AA">
        <w:rPr>
          <w:rFonts w:ascii="Times New Roman" w:hAnsi="Times New Roman" w:cs="Times New Roman"/>
          <w:sz w:val="24"/>
          <w:szCs w:val="24"/>
        </w:rPr>
        <w:t>primary</w:t>
      </w:r>
      <w:r w:rsidR="00D000C0" w:rsidRPr="00F965AA">
        <w:rPr>
          <w:rFonts w:ascii="Times New Roman" w:hAnsi="Times New Roman" w:cs="Times New Roman"/>
          <w:sz w:val="24"/>
          <w:szCs w:val="24"/>
        </w:rPr>
        <w:t xml:space="preserve"> </w:t>
      </w:r>
      <w:r w:rsidR="00DC071C" w:rsidRPr="00F965AA">
        <w:rPr>
          <w:rFonts w:ascii="Times New Roman" w:hAnsi="Times New Roman" w:cs="Times New Roman"/>
          <w:sz w:val="24"/>
          <w:szCs w:val="24"/>
        </w:rPr>
        <w:t>issues</w:t>
      </w:r>
      <w:r w:rsidR="00D000C0" w:rsidRPr="00F965AA">
        <w:rPr>
          <w:rFonts w:ascii="Times New Roman" w:hAnsi="Times New Roman" w:cs="Times New Roman"/>
          <w:sz w:val="24"/>
          <w:szCs w:val="24"/>
        </w:rPr>
        <w:t xml:space="preserve">: First, </w:t>
      </w:r>
      <w:r w:rsidR="00E74097" w:rsidRPr="00F965AA">
        <w:rPr>
          <w:rFonts w:ascii="Times New Roman" w:hAnsi="Times New Roman" w:cs="Times New Roman"/>
          <w:sz w:val="24"/>
          <w:szCs w:val="24"/>
        </w:rPr>
        <w:t xml:space="preserve">Gøtzsche </w:t>
      </w:r>
      <w:r w:rsidR="00D000C0" w:rsidRPr="00F965AA">
        <w:rPr>
          <w:rFonts w:ascii="Times New Roman" w:hAnsi="Times New Roman" w:cs="Times New Roman"/>
          <w:sz w:val="24"/>
          <w:szCs w:val="24"/>
        </w:rPr>
        <w:t>had persistently and repeatedly demonstrated “bad behavio</w:t>
      </w:r>
      <w:ins w:id="15" w:author="MS editor" w:date="2019-06-18T11:40:00Z">
        <w:r w:rsidR="006B691D">
          <w:rPr>
            <w:rFonts w:ascii="Times New Roman" w:hAnsi="Times New Roman" w:cs="Times New Roman"/>
            <w:sz w:val="24"/>
            <w:szCs w:val="24"/>
          </w:rPr>
          <w:t>u</w:t>
        </w:r>
      </w:ins>
      <w:r w:rsidR="00D000C0" w:rsidRPr="00F965AA">
        <w:rPr>
          <w:rFonts w:ascii="Times New Roman" w:hAnsi="Times New Roman" w:cs="Times New Roman"/>
          <w:sz w:val="24"/>
          <w:szCs w:val="24"/>
        </w:rPr>
        <w:t xml:space="preserve">r;” second, he had violated the Cochrane “spokesperson policy” by </w:t>
      </w:r>
      <w:r w:rsidR="004F3DE5" w:rsidRPr="00F965AA">
        <w:rPr>
          <w:rFonts w:ascii="Times New Roman" w:hAnsi="Times New Roman" w:cs="Times New Roman"/>
          <w:sz w:val="24"/>
          <w:szCs w:val="24"/>
        </w:rPr>
        <w:t>using Cochrane station</w:t>
      </w:r>
      <w:ins w:id="16" w:author="MS editor" w:date="2019-06-18T11:40:00Z">
        <w:r w:rsidR="006B691D">
          <w:rPr>
            <w:rFonts w:ascii="Times New Roman" w:hAnsi="Times New Roman" w:cs="Times New Roman"/>
            <w:sz w:val="24"/>
            <w:szCs w:val="24"/>
          </w:rPr>
          <w:t>e</w:t>
        </w:r>
      </w:ins>
      <w:del w:id="17" w:author="MS editor" w:date="2019-06-18T11:40:00Z">
        <w:r w:rsidR="004F3DE5" w:rsidRPr="00F965AA" w:rsidDel="006B691D">
          <w:rPr>
            <w:rFonts w:ascii="Times New Roman" w:hAnsi="Times New Roman" w:cs="Times New Roman"/>
            <w:sz w:val="24"/>
            <w:szCs w:val="24"/>
          </w:rPr>
          <w:delText>a</w:delText>
        </w:r>
      </w:del>
      <w:r w:rsidR="004F3DE5" w:rsidRPr="00F965AA">
        <w:rPr>
          <w:rFonts w:ascii="Times New Roman" w:hAnsi="Times New Roman" w:cs="Times New Roman"/>
          <w:sz w:val="24"/>
          <w:szCs w:val="24"/>
        </w:rPr>
        <w:t>ry to present non-Cochrane related professional opinions</w:t>
      </w:r>
      <w:r w:rsidR="003D0F18" w:rsidRPr="00F965AA">
        <w:rPr>
          <w:rFonts w:ascii="Times New Roman" w:hAnsi="Times New Roman" w:cs="Times New Roman"/>
          <w:sz w:val="24"/>
          <w:szCs w:val="24"/>
        </w:rPr>
        <w:t xml:space="preserve"> and otherwise fail</w:t>
      </w:r>
      <w:r w:rsidR="00A461D7" w:rsidRPr="00F965AA">
        <w:rPr>
          <w:rFonts w:ascii="Times New Roman" w:hAnsi="Times New Roman" w:cs="Times New Roman"/>
          <w:sz w:val="24"/>
          <w:szCs w:val="24"/>
        </w:rPr>
        <w:t xml:space="preserve">ed </w:t>
      </w:r>
      <w:r w:rsidR="003D0F18" w:rsidRPr="00F965AA">
        <w:rPr>
          <w:rFonts w:ascii="Times New Roman" w:hAnsi="Times New Roman" w:cs="Times New Roman"/>
          <w:sz w:val="24"/>
          <w:szCs w:val="24"/>
        </w:rPr>
        <w:t xml:space="preserve">to differentiate his personal opinions from those of </w:t>
      </w:r>
      <w:r w:rsidR="00A461D7" w:rsidRPr="00F965AA">
        <w:rPr>
          <w:rFonts w:ascii="Times New Roman" w:hAnsi="Times New Roman" w:cs="Times New Roman"/>
          <w:sz w:val="24"/>
          <w:szCs w:val="24"/>
        </w:rPr>
        <w:t xml:space="preserve">the </w:t>
      </w:r>
      <w:r w:rsidR="003D0F18" w:rsidRPr="00F965AA">
        <w:rPr>
          <w:rFonts w:ascii="Times New Roman" w:hAnsi="Times New Roman" w:cs="Times New Roman"/>
          <w:sz w:val="24"/>
          <w:szCs w:val="24"/>
        </w:rPr>
        <w:t>Cochrane</w:t>
      </w:r>
      <w:r w:rsidR="00A461D7" w:rsidRPr="00F965AA">
        <w:rPr>
          <w:rFonts w:ascii="Times New Roman" w:hAnsi="Times New Roman" w:cs="Times New Roman"/>
          <w:sz w:val="24"/>
          <w:szCs w:val="24"/>
        </w:rPr>
        <w:t xml:space="preserve"> organi</w:t>
      </w:r>
      <w:ins w:id="18" w:author="MS editor" w:date="2019-06-18T11:40:00Z">
        <w:r w:rsidR="006B691D">
          <w:rPr>
            <w:rFonts w:ascii="Times New Roman" w:hAnsi="Times New Roman" w:cs="Times New Roman"/>
            <w:sz w:val="24"/>
            <w:szCs w:val="24"/>
          </w:rPr>
          <w:t>s</w:t>
        </w:r>
      </w:ins>
      <w:del w:id="19" w:author="MS editor" w:date="2019-06-18T11:40:00Z">
        <w:r w:rsidR="00A461D7" w:rsidRPr="00F965AA" w:rsidDel="006B691D">
          <w:rPr>
            <w:rFonts w:ascii="Times New Roman" w:hAnsi="Times New Roman" w:cs="Times New Roman"/>
            <w:sz w:val="24"/>
            <w:szCs w:val="24"/>
          </w:rPr>
          <w:delText>z</w:delText>
        </w:r>
      </w:del>
      <w:r w:rsidR="00A461D7" w:rsidRPr="00F965AA">
        <w:rPr>
          <w:rFonts w:ascii="Times New Roman" w:hAnsi="Times New Roman" w:cs="Times New Roman"/>
          <w:sz w:val="24"/>
          <w:szCs w:val="24"/>
        </w:rPr>
        <w:t>ation</w:t>
      </w:r>
      <w:r w:rsidR="004F3DE5" w:rsidRPr="00F965AA">
        <w:rPr>
          <w:rFonts w:ascii="Times New Roman" w:hAnsi="Times New Roman" w:cs="Times New Roman"/>
          <w:sz w:val="24"/>
          <w:szCs w:val="24"/>
        </w:rPr>
        <w:t>; and third</w:t>
      </w:r>
      <w:ins w:id="20" w:author="MS editor" w:date="2019-06-18T11:40:00Z">
        <w:r w:rsidR="006B691D">
          <w:rPr>
            <w:rFonts w:ascii="Times New Roman" w:hAnsi="Times New Roman" w:cs="Times New Roman"/>
            <w:sz w:val="24"/>
            <w:szCs w:val="24"/>
          </w:rPr>
          <w:t>,</w:t>
        </w:r>
      </w:ins>
      <w:r w:rsidR="004F3DE5" w:rsidRPr="00F965AA">
        <w:rPr>
          <w:rFonts w:ascii="Times New Roman" w:hAnsi="Times New Roman" w:cs="Times New Roman"/>
          <w:sz w:val="24"/>
          <w:szCs w:val="24"/>
        </w:rPr>
        <w:t xml:space="preserve"> he co-authored an article </w:t>
      </w:r>
      <w:r w:rsidR="00ED63C1" w:rsidRPr="00F965AA">
        <w:rPr>
          <w:rFonts w:ascii="Times New Roman" w:hAnsi="Times New Roman" w:cs="Times New Roman"/>
          <w:sz w:val="24"/>
          <w:szCs w:val="24"/>
        </w:rPr>
        <w:t xml:space="preserve">published </w:t>
      </w:r>
      <w:r w:rsidR="0037524B" w:rsidRPr="00F965AA">
        <w:rPr>
          <w:rFonts w:ascii="Times New Roman" w:hAnsi="Times New Roman" w:cs="Times New Roman"/>
          <w:sz w:val="24"/>
          <w:szCs w:val="24"/>
        </w:rPr>
        <w:t xml:space="preserve">online by </w:t>
      </w:r>
      <w:r w:rsidR="004F3DE5" w:rsidRPr="00F965AA">
        <w:rPr>
          <w:rFonts w:ascii="Times New Roman" w:hAnsi="Times New Roman" w:cs="Times New Roman"/>
          <w:i/>
          <w:sz w:val="24"/>
          <w:szCs w:val="24"/>
        </w:rPr>
        <w:t xml:space="preserve">BMJ Evidence-Based Medicine </w:t>
      </w:r>
      <w:r w:rsidR="004F3DE5" w:rsidRPr="00F965AA">
        <w:rPr>
          <w:rFonts w:ascii="Times New Roman" w:hAnsi="Times New Roman" w:cs="Times New Roman"/>
          <w:sz w:val="24"/>
          <w:szCs w:val="24"/>
        </w:rPr>
        <w:t xml:space="preserve">in </w:t>
      </w:r>
      <w:r w:rsidR="0037524B" w:rsidRPr="00F965AA">
        <w:rPr>
          <w:rFonts w:ascii="Times New Roman" w:hAnsi="Times New Roman" w:cs="Times New Roman"/>
          <w:sz w:val="24"/>
          <w:szCs w:val="24"/>
        </w:rPr>
        <w:t>July</w:t>
      </w:r>
      <w:r w:rsidR="004F3DE5" w:rsidRPr="00F965AA">
        <w:rPr>
          <w:rFonts w:ascii="Times New Roman" w:hAnsi="Times New Roman" w:cs="Times New Roman"/>
          <w:sz w:val="24"/>
          <w:szCs w:val="24"/>
        </w:rPr>
        <w:t xml:space="preserve"> 2018 that was critical of the </w:t>
      </w:r>
      <w:r w:rsidR="00CA1E23" w:rsidRPr="00F965AA">
        <w:rPr>
          <w:rFonts w:ascii="Times New Roman" w:hAnsi="Times New Roman" w:cs="Times New Roman"/>
          <w:sz w:val="24"/>
          <w:szCs w:val="24"/>
        </w:rPr>
        <w:t>Cochrane HPV vaccine review</w:t>
      </w:r>
      <w:r w:rsidR="00A32A1F" w:rsidRPr="00F965AA">
        <w:rPr>
          <w:rFonts w:ascii="Times New Roman" w:hAnsi="Times New Roman" w:cs="Times New Roman"/>
          <w:sz w:val="24"/>
          <w:szCs w:val="24"/>
        </w:rPr>
        <w:t xml:space="preserve"> published </w:t>
      </w:r>
      <w:r w:rsidR="0037524B" w:rsidRPr="00F965AA">
        <w:rPr>
          <w:rFonts w:ascii="Times New Roman" w:hAnsi="Times New Roman" w:cs="Times New Roman"/>
          <w:sz w:val="24"/>
          <w:szCs w:val="24"/>
        </w:rPr>
        <w:t xml:space="preserve">two </w:t>
      </w:r>
      <w:r w:rsidR="00A32A1F" w:rsidRPr="00F965AA">
        <w:rPr>
          <w:rFonts w:ascii="Times New Roman" w:hAnsi="Times New Roman" w:cs="Times New Roman"/>
          <w:sz w:val="24"/>
          <w:szCs w:val="24"/>
        </w:rPr>
        <w:t>months earlier</w:t>
      </w:r>
      <w:commentRangeStart w:id="21"/>
      <w:del w:id="22" w:author="Copy editor" w:date="2019-06-18T11:43:00Z">
        <w:r w:rsidR="00CA1E23" w:rsidRPr="00F965AA" w:rsidDel="006B691D">
          <w:rPr>
            <w:rFonts w:ascii="Times New Roman" w:hAnsi="Times New Roman" w:cs="Times New Roman"/>
            <w:sz w:val="24"/>
            <w:szCs w:val="24"/>
          </w:rPr>
          <w:delText>.</w:delText>
        </w:r>
      </w:del>
      <w:ins w:id="23" w:author="Copy editor" w:date="2019-06-18T11:43:00Z">
        <w:r w:rsidR="006B691D">
          <w:rPr>
            <w:rFonts w:ascii="Times New Roman" w:hAnsi="Times New Roman" w:cs="Times New Roman"/>
            <w:sz w:val="24"/>
            <w:szCs w:val="24"/>
          </w:rPr>
          <w:t>(</w:t>
        </w:r>
      </w:ins>
      <w:r w:rsidR="00CA1E23" w:rsidRPr="006B691D">
        <w:rPr>
          <w:rStyle w:val="FootnoteReference"/>
          <w:rFonts w:ascii="Times New Roman" w:hAnsi="Times New Roman" w:cs="Times New Roman"/>
          <w:sz w:val="24"/>
          <w:szCs w:val="24"/>
          <w:vertAlign w:val="baseline"/>
          <w:rPrChange w:id="24" w:author="Copy editor" w:date="2019-06-18T11:43:00Z">
            <w:rPr>
              <w:rStyle w:val="FootnoteReference"/>
              <w:rFonts w:ascii="Times New Roman" w:hAnsi="Times New Roman" w:cs="Times New Roman"/>
              <w:sz w:val="24"/>
              <w:szCs w:val="24"/>
            </w:rPr>
          </w:rPrChange>
        </w:rPr>
        <w:footnoteReference w:id="1"/>
      </w:r>
      <w:commentRangeEnd w:id="21"/>
      <w:r w:rsidR="006B691D">
        <w:rPr>
          <w:rStyle w:val="CommentReference"/>
        </w:rPr>
        <w:commentReference w:id="21"/>
      </w:r>
      <w:ins w:id="25" w:author="Copy editor" w:date="2019-06-18T11:43:00Z">
        <w:r w:rsidR="006B691D">
          <w:rPr>
            <w:rFonts w:ascii="Times New Roman" w:hAnsi="Times New Roman" w:cs="Times New Roman"/>
            <w:sz w:val="24"/>
            <w:szCs w:val="24"/>
          </w:rPr>
          <w:t>).</w:t>
        </w:r>
      </w:ins>
      <w:r w:rsidR="00E74097" w:rsidRPr="00F965AA">
        <w:rPr>
          <w:rFonts w:ascii="Times New Roman" w:hAnsi="Times New Roman" w:cs="Times New Roman"/>
          <w:sz w:val="24"/>
          <w:szCs w:val="24"/>
        </w:rPr>
        <w:t xml:space="preserve"> </w:t>
      </w:r>
    </w:p>
    <w:p w14:paraId="69D42933" w14:textId="0B3D6C23" w:rsidR="006446E9" w:rsidRPr="00F965AA" w:rsidDel="006446E9" w:rsidRDefault="00E74097" w:rsidP="00F965AA">
      <w:pPr>
        <w:spacing w:line="240" w:lineRule="auto"/>
        <w:rPr>
          <w:del w:id="26" w:author="Copy editor" w:date="2019-06-18T11:48:00Z"/>
          <w:rFonts w:ascii="Times New Roman" w:hAnsi="Times New Roman" w:cs="Times New Roman"/>
          <w:sz w:val="24"/>
          <w:szCs w:val="24"/>
        </w:rPr>
      </w:pPr>
      <w:r w:rsidRPr="00F965AA">
        <w:rPr>
          <w:rFonts w:ascii="Times New Roman" w:hAnsi="Times New Roman" w:cs="Times New Roman"/>
          <w:sz w:val="24"/>
          <w:szCs w:val="24"/>
        </w:rPr>
        <w:lastRenderedPageBreak/>
        <w:t>Gøtzsche</w:t>
      </w:r>
      <w:r w:rsidR="000642FA" w:rsidRPr="00F965AA">
        <w:rPr>
          <w:rFonts w:ascii="Times New Roman" w:hAnsi="Times New Roman" w:cs="Times New Roman"/>
          <w:sz w:val="24"/>
          <w:szCs w:val="24"/>
        </w:rPr>
        <w:t>’s telling of events is raw</w:t>
      </w:r>
      <w:r w:rsidR="00F569A6" w:rsidRPr="00F965AA">
        <w:rPr>
          <w:rFonts w:ascii="Times New Roman" w:hAnsi="Times New Roman" w:cs="Times New Roman"/>
          <w:sz w:val="24"/>
          <w:szCs w:val="24"/>
        </w:rPr>
        <w:t xml:space="preserve"> and the</w:t>
      </w:r>
      <w:r w:rsidR="00D62325" w:rsidRPr="00F965AA">
        <w:rPr>
          <w:rFonts w:ascii="Times New Roman" w:hAnsi="Times New Roman" w:cs="Times New Roman"/>
          <w:sz w:val="24"/>
          <w:szCs w:val="24"/>
        </w:rPr>
        <w:t xml:space="preserve"> details are fine-grained</w:t>
      </w:r>
      <w:r w:rsidR="00D13EB6" w:rsidRPr="00F965AA">
        <w:rPr>
          <w:rFonts w:ascii="Times New Roman" w:hAnsi="Times New Roman" w:cs="Times New Roman"/>
          <w:sz w:val="24"/>
          <w:szCs w:val="24"/>
        </w:rPr>
        <w:t>,</w:t>
      </w:r>
      <w:r w:rsidR="00D62325" w:rsidRPr="00F965AA">
        <w:rPr>
          <w:rFonts w:ascii="Times New Roman" w:hAnsi="Times New Roman" w:cs="Times New Roman"/>
          <w:sz w:val="24"/>
          <w:szCs w:val="24"/>
        </w:rPr>
        <w:t xml:space="preserve"> but necessary</w:t>
      </w:r>
      <w:r w:rsidR="00875819" w:rsidRPr="00F965AA">
        <w:rPr>
          <w:rFonts w:ascii="Times New Roman" w:hAnsi="Times New Roman" w:cs="Times New Roman"/>
          <w:sz w:val="24"/>
          <w:szCs w:val="24"/>
        </w:rPr>
        <w:t xml:space="preserve">. </w:t>
      </w:r>
      <w:r w:rsidR="0029097D" w:rsidRPr="00F965AA">
        <w:rPr>
          <w:rFonts w:ascii="Times New Roman" w:hAnsi="Times New Roman" w:cs="Times New Roman"/>
          <w:sz w:val="24"/>
          <w:szCs w:val="24"/>
        </w:rPr>
        <w:t>He describes being caught in a power struggle between the “two wings” of Cochrane</w:t>
      </w:r>
      <w:r w:rsidR="0007340C" w:rsidRPr="00F965AA">
        <w:rPr>
          <w:rFonts w:ascii="Times New Roman" w:hAnsi="Times New Roman" w:cs="Times New Roman"/>
          <w:sz w:val="24"/>
          <w:szCs w:val="24"/>
        </w:rPr>
        <w:t>.</w:t>
      </w:r>
      <w:r w:rsidR="00B93874" w:rsidRPr="00F965AA">
        <w:rPr>
          <w:rFonts w:ascii="Times New Roman" w:hAnsi="Times New Roman" w:cs="Times New Roman"/>
          <w:sz w:val="24"/>
          <w:szCs w:val="24"/>
        </w:rPr>
        <w:t xml:space="preserve"> The one</w:t>
      </w:r>
      <w:r w:rsidR="0029097D" w:rsidRPr="00F965AA">
        <w:rPr>
          <w:rFonts w:ascii="Times New Roman" w:hAnsi="Times New Roman" w:cs="Times New Roman"/>
          <w:sz w:val="24"/>
          <w:szCs w:val="24"/>
        </w:rPr>
        <w:t xml:space="preserve"> led by Cochrane CEO</w:t>
      </w:r>
      <w:r w:rsidR="0007340C" w:rsidRPr="00F965AA">
        <w:rPr>
          <w:rFonts w:ascii="Times New Roman" w:hAnsi="Times New Roman" w:cs="Times New Roman"/>
          <w:sz w:val="24"/>
          <w:szCs w:val="24"/>
        </w:rPr>
        <w:t xml:space="preserve"> Mark Wilson:</w:t>
      </w:r>
    </w:p>
    <w:p w14:paraId="7FA257C9" w14:textId="70B747A7" w:rsidR="0007340C" w:rsidRPr="00F965AA" w:rsidRDefault="0007340C" w:rsidP="006446E9">
      <w:pPr>
        <w:spacing w:line="240" w:lineRule="auto"/>
        <w:ind w:left="360"/>
        <w:rPr>
          <w:rFonts w:ascii="Times New Roman" w:hAnsi="Times New Roman" w:cs="Times New Roman"/>
          <w:sz w:val="24"/>
          <w:szCs w:val="24"/>
        </w:rPr>
      </w:pPr>
      <w:r w:rsidRPr="00F965AA">
        <w:rPr>
          <w:rFonts w:ascii="Times New Roman" w:hAnsi="Times New Roman" w:cs="Times New Roman"/>
          <w:sz w:val="24"/>
          <w:szCs w:val="24"/>
        </w:rPr>
        <w:t>…</w:t>
      </w:r>
      <w:r w:rsidR="00994F63" w:rsidRPr="006446E9">
        <w:rPr>
          <w:rFonts w:ascii="Times New Roman" w:hAnsi="Times New Roman" w:cs="Times New Roman"/>
          <w:i/>
          <w:iCs/>
          <w:sz w:val="24"/>
          <w:szCs w:val="24"/>
          <w:rPrChange w:id="27" w:author="Copy editor" w:date="2019-06-18T11:47:00Z">
            <w:rPr>
              <w:rFonts w:ascii="Times New Roman" w:hAnsi="Times New Roman" w:cs="Times New Roman"/>
              <w:sz w:val="24"/>
              <w:szCs w:val="24"/>
            </w:rPr>
          </w:rPrChange>
        </w:rPr>
        <w:t xml:space="preserve">advocated that everyone in Cochrane should speak with the same voice; </w:t>
      </w:r>
      <w:r w:rsidRPr="006446E9">
        <w:rPr>
          <w:rFonts w:ascii="Times New Roman" w:hAnsi="Times New Roman" w:cs="Times New Roman"/>
          <w:i/>
          <w:iCs/>
          <w:sz w:val="24"/>
          <w:szCs w:val="24"/>
          <w:rPrChange w:id="28" w:author="Copy editor" w:date="2019-06-18T11:47:00Z">
            <w:rPr>
              <w:rFonts w:ascii="Times New Roman" w:hAnsi="Times New Roman" w:cs="Times New Roman"/>
              <w:sz w:val="24"/>
              <w:szCs w:val="24"/>
            </w:rPr>
          </w:rPrChange>
        </w:rPr>
        <w:t>opposed open scientific debates about the quality and reliability of concrete Cochrane reviews; emphasized "brand", "our product" and "business" more than getting the science right; and allowed economic conflicts of interest in relation to the pharmaceutical industry</w:t>
      </w:r>
      <w:r w:rsidRPr="00F965AA">
        <w:rPr>
          <w:rFonts w:ascii="Times New Roman" w:hAnsi="Times New Roman" w:cs="Times New Roman"/>
          <w:sz w:val="24"/>
          <w:szCs w:val="24"/>
        </w:rPr>
        <w:t>.</w:t>
      </w:r>
    </w:p>
    <w:p w14:paraId="73B976BC" w14:textId="30564FDC" w:rsidR="0007340C" w:rsidRPr="00F965AA" w:rsidRDefault="0007340C"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The other</w:t>
      </w:r>
      <w:r w:rsidR="00AE6635" w:rsidRPr="00F965AA">
        <w:rPr>
          <w:rFonts w:ascii="Times New Roman" w:hAnsi="Times New Roman" w:cs="Times New Roman"/>
          <w:sz w:val="24"/>
          <w:szCs w:val="24"/>
        </w:rPr>
        <w:t xml:space="preserve">, with which </w:t>
      </w:r>
      <w:r w:rsidR="00E74097" w:rsidRPr="00F965AA">
        <w:rPr>
          <w:rFonts w:ascii="Times New Roman" w:hAnsi="Times New Roman" w:cs="Times New Roman"/>
          <w:sz w:val="24"/>
          <w:szCs w:val="24"/>
        </w:rPr>
        <w:t>Gøtzsche</w:t>
      </w:r>
      <w:r w:rsidR="00AE6635" w:rsidRPr="00F965AA">
        <w:rPr>
          <w:rFonts w:ascii="Times New Roman" w:hAnsi="Times New Roman" w:cs="Times New Roman"/>
          <w:sz w:val="24"/>
          <w:szCs w:val="24"/>
        </w:rPr>
        <w:t xml:space="preserve"> identified</w:t>
      </w:r>
      <w:r w:rsidR="00EE7C32" w:rsidRPr="00F965AA">
        <w:rPr>
          <w:rFonts w:ascii="Times New Roman" w:hAnsi="Times New Roman" w:cs="Times New Roman"/>
          <w:sz w:val="24"/>
          <w:szCs w:val="24"/>
        </w:rPr>
        <w:t>:</w:t>
      </w:r>
    </w:p>
    <w:p w14:paraId="7CCD89D4" w14:textId="6DDFEE92" w:rsidR="00EE7C32" w:rsidRPr="006446E9" w:rsidRDefault="00EE7C32" w:rsidP="006446E9">
      <w:pPr>
        <w:spacing w:line="240" w:lineRule="auto"/>
        <w:ind w:left="360"/>
        <w:rPr>
          <w:rFonts w:ascii="Times New Roman" w:hAnsi="Times New Roman" w:cs="Times New Roman"/>
          <w:i/>
          <w:iCs/>
          <w:sz w:val="24"/>
          <w:szCs w:val="24"/>
          <w:rPrChange w:id="29" w:author="Copy editor" w:date="2019-06-18T11:47:00Z">
            <w:rPr>
              <w:rFonts w:ascii="Times New Roman" w:hAnsi="Times New Roman" w:cs="Times New Roman"/>
              <w:sz w:val="24"/>
              <w:szCs w:val="24"/>
            </w:rPr>
          </w:rPrChange>
        </w:rPr>
        <w:pPrChange w:id="30" w:author="Copy editor" w:date="2019-06-18T11:47:00Z">
          <w:pPr>
            <w:spacing w:line="240" w:lineRule="auto"/>
          </w:pPr>
        </w:pPrChange>
      </w:pPr>
      <w:r w:rsidRPr="006446E9">
        <w:rPr>
          <w:rFonts w:ascii="Times New Roman" w:hAnsi="Times New Roman" w:cs="Times New Roman"/>
          <w:i/>
          <w:iCs/>
          <w:sz w:val="24"/>
          <w:szCs w:val="24"/>
          <w:rPrChange w:id="31" w:author="Copy editor" w:date="2019-06-18T11:47:00Z">
            <w:rPr>
              <w:rFonts w:ascii="Times New Roman" w:hAnsi="Times New Roman" w:cs="Times New Roman"/>
              <w:sz w:val="24"/>
              <w:szCs w:val="24"/>
            </w:rPr>
          </w:rPrChange>
        </w:rPr>
        <w:t xml:space="preserve">… wanted to bring Cochrane back to its </w:t>
      </w:r>
      <w:ins w:id="32" w:author="Copy editor" w:date="2019-06-18T11:52:00Z">
        <w:r w:rsidR="006446E9">
          <w:rPr>
            <w:rFonts w:ascii="Times New Roman" w:hAnsi="Times New Roman" w:cs="Times New Roman"/>
            <w:i/>
            <w:iCs/>
            <w:sz w:val="24"/>
            <w:szCs w:val="24"/>
          </w:rPr>
          <w:t>core</w:t>
        </w:r>
      </w:ins>
      <w:del w:id="33" w:author="Copy editor" w:date="2019-06-18T11:52:00Z">
        <w:r w:rsidRPr="006446E9" w:rsidDel="006446E9">
          <w:rPr>
            <w:rFonts w:ascii="Times New Roman" w:hAnsi="Times New Roman" w:cs="Times New Roman"/>
            <w:i/>
            <w:iCs/>
            <w:sz w:val="24"/>
            <w:szCs w:val="24"/>
            <w:rPrChange w:id="34" w:author="Copy editor" w:date="2019-06-18T11:47:00Z">
              <w:rPr>
                <w:rFonts w:ascii="Times New Roman" w:hAnsi="Times New Roman" w:cs="Times New Roman"/>
                <w:sz w:val="24"/>
                <w:szCs w:val="24"/>
              </w:rPr>
            </w:rPrChange>
          </w:rPr>
          <w:delText>original</w:delText>
        </w:r>
      </w:del>
      <w:r w:rsidRPr="006446E9">
        <w:rPr>
          <w:rFonts w:ascii="Times New Roman" w:hAnsi="Times New Roman" w:cs="Times New Roman"/>
          <w:i/>
          <w:iCs/>
          <w:sz w:val="24"/>
          <w:szCs w:val="24"/>
          <w:rPrChange w:id="35" w:author="Copy editor" w:date="2019-06-18T11:47:00Z">
            <w:rPr>
              <w:rFonts w:ascii="Times New Roman" w:hAnsi="Times New Roman" w:cs="Times New Roman"/>
              <w:sz w:val="24"/>
              <w:szCs w:val="24"/>
            </w:rPr>
          </w:rPrChange>
        </w:rPr>
        <w:t xml:space="preserve"> values: Free scientific debate</w:t>
      </w:r>
      <w:del w:id="36" w:author="Copy editor" w:date="2019-06-18T11:52:00Z">
        <w:r w:rsidRPr="006446E9" w:rsidDel="006446E9">
          <w:rPr>
            <w:rFonts w:ascii="Times New Roman" w:hAnsi="Times New Roman" w:cs="Times New Roman"/>
            <w:i/>
            <w:iCs/>
            <w:sz w:val="24"/>
            <w:szCs w:val="24"/>
            <w:rPrChange w:id="37" w:author="Copy editor" w:date="2019-06-18T11:47:00Z">
              <w:rPr>
                <w:rFonts w:ascii="Times New Roman" w:hAnsi="Times New Roman" w:cs="Times New Roman"/>
                <w:sz w:val="24"/>
                <w:szCs w:val="24"/>
              </w:rPr>
            </w:rPrChange>
          </w:rPr>
          <w:delText>s</w:delText>
        </w:r>
      </w:del>
      <w:r w:rsidRPr="006446E9">
        <w:rPr>
          <w:rFonts w:ascii="Times New Roman" w:hAnsi="Times New Roman" w:cs="Times New Roman"/>
          <w:i/>
          <w:iCs/>
          <w:sz w:val="24"/>
          <w:szCs w:val="24"/>
          <w:rPrChange w:id="38" w:author="Copy editor" w:date="2019-06-18T11:47:00Z">
            <w:rPr>
              <w:rFonts w:ascii="Times New Roman" w:hAnsi="Times New Roman" w:cs="Times New Roman"/>
              <w:sz w:val="24"/>
              <w:szCs w:val="24"/>
            </w:rPr>
          </w:rPrChange>
        </w:rPr>
        <w:t>; no financial conflicts of interest for authors of Cochrane reviews in relation to the companies whose products they evaluate; and openness, transparency, democracy and cooperation.</w:t>
      </w:r>
    </w:p>
    <w:p w14:paraId="4BF1BD31" w14:textId="1710D5DC" w:rsidR="00DB761D" w:rsidRPr="00F965AA" w:rsidRDefault="005E5E2F"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Cochrane’s </w:t>
      </w:r>
      <w:r w:rsidR="00090CC5" w:rsidRPr="00F965AA">
        <w:rPr>
          <w:rFonts w:ascii="Times New Roman" w:hAnsi="Times New Roman" w:cs="Times New Roman"/>
          <w:sz w:val="24"/>
          <w:szCs w:val="24"/>
        </w:rPr>
        <w:t xml:space="preserve">stated </w:t>
      </w:r>
      <w:r w:rsidR="009F6040" w:rsidRPr="00F965AA">
        <w:rPr>
          <w:rFonts w:ascii="Times New Roman" w:hAnsi="Times New Roman" w:cs="Times New Roman"/>
          <w:sz w:val="24"/>
          <w:szCs w:val="24"/>
        </w:rPr>
        <w:t xml:space="preserve">“mission is to promote evidence-informed health decision-making by producing high-quality, relevant, accessible </w:t>
      </w:r>
      <w:r w:rsidR="00090CC5" w:rsidRPr="00F965AA">
        <w:rPr>
          <w:rFonts w:ascii="Times New Roman" w:hAnsi="Times New Roman" w:cs="Times New Roman"/>
          <w:sz w:val="24"/>
          <w:szCs w:val="24"/>
        </w:rPr>
        <w:t>evidence.”</w:t>
      </w:r>
      <w:ins w:id="39" w:author="Copy editor" w:date="2019-06-18T11:52:00Z">
        <w:r w:rsidR="006446E9">
          <w:rPr>
            <w:rFonts w:ascii="Times New Roman" w:hAnsi="Times New Roman" w:cs="Times New Roman"/>
            <w:sz w:val="24"/>
            <w:szCs w:val="24"/>
          </w:rPr>
          <w:t>(</w:t>
        </w:r>
      </w:ins>
      <w:r w:rsidR="00160CA3" w:rsidRPr="006446E9">
        <w:rPr>
          <w:rStyle w:val="FootnoteReference"/>
          <w:rFonts w:ascii="Times New Roman" w:hAnsi="Times New Roman" w:cs="Times New Roman"/>
          <w:sz w:val="24"/>
          <w:szCs w:val="24"/>
          <w:vertAlign w:val="baseline"/>
          <w:rPrChange w:id="40" w:author="Copy editor" w:date="2019-06-18T11:52:00Z">
            <w:rPr>
              <w:rStyle w:val="FootnoteReference"/>
              <w:rFonts w:ascii="Times New Roman" w:hAnsi="Times New Roman" w:cs="Times New Roman"/>
              <w:sz w:val="24"/>
              <w:szCs w:val="24"/>
            </w:rPr>
          </w:rPrChange>
        </w:rPr>
        <w:footnoteReference w:id="2"/>
      </w:r>
      <w:ins w:id="41" w:author="Copy editor" w:date="2019-06-18T11:52:00Z">
        <w:r w:rsidR="006446E9">
          <w:rPr>
            <w:rFonts w:ascii="Times New Roman" w:hAnsi="Times New Roman" w:cs="Times New Roman"/>
            <w:sz w:val="24"/>
            <w:szCs w:val="24"/>
          </w:rPr>
          <w:t>)</w:t>
        </w:r>
      </w:ins>
      <w:r w:rsidR="003071BB" w:rsidRPr="00F965AA">
        <w:rPr>
          <w:rFonts w:ascii="Times New Roman" w:hAnsi="Times New Roman" w:cs="Times New Roman"/>
          <w:sz w:val="24"/>
          <w:szCs w:val="24"/>
        </w:rPr>
        <w:t xml:space="preserve"> </w:t>
      </w:r>
      <w:r w:rsidR="004E68A0" w:rsidRPr="00F965AA">
        <w:rPr>
          <w:rFonts w:ascii="Times New Roman" w:hAnsi="Times New Roman" w:cs="Times New Roman"/>
          <w:sz w:val="24"/>
          <w:szCs w:val="24"/>
        </w:rPr>
        <w:t xml:space="preserve">This is accomplished by publication of readily accessible </w:t>
      </w:r>
      <w:r w:rsidR="00C10D28" w:rsidRPr="00F965AA">
        <w:rPr>
          <w:rFonts w:ascii="Times New Roman" w:hAnsi="Times New Roman" w:cs="Times New Roman"/>
          <w:sz w:val="24"/>
          <w:szCs w:val="24"/>
        </w:rPr>
        <w:t xml:space="preserve">and practical </w:t>
      </w:r>
      <w:r w:rsidR="00AE2EFE" w:rsidRPr="00F965AA">
        <w:rPr>
          <w:rFonts w:ascii="Times New Roman" w:hAnsi="Times New Roman" w:cs="Times New Roman"/>
          <w:sz w:val="24"/>
          <w:szCs w:val="24"/>
        </w:rPr>
        <w:t xml:space="preserve">Cochrane </w:t>
      </w:r>
      <w:r w:rsidR="00C10D28" w:rsidRPr="00F965AA">
        <w:rPr>
          <w:rFonts w:ascii="Times New Roman" w:hAnsi="Times New Roman" w:cs="Times New Roman"/>
          <w:sz w:val="24"/>
          <w:szCs w:val="24"/>
        </w:rPr>
        <w:t>reviews, which—when trusted—provide clinicians and the public with the most complete</w:t>
      </w:r>
      <w:r w:rsidR="00612A0F" w:rsidRPr="00F965AA">
        <w:rPr>
          <w:rFonts w:ascii="Times New Roman" w:hAnsi="Times New Roman" w:cs="Times New Roman"/>
          <w:sz w:val="24"/>
          <w:szCs w:val="24"/>
        </w:rPr>
        <w:t xml:space="preserve"> and accessible</w:t>
      </w:r>
      <w:r w:rsidR="00C10D28" w:rsidRPr="00F965AA">
        <w:rPr>
          <w:rFonts w:ascii="Times New Roman" w:hAnsi="Times New Roman" w:cs="Times New Roman"/>
          <w:sz w:val="24"/>
          <w:szCs w:val="24"/>
        </w:rPr>
        <w:t xml:space="preserve"> summar</w:t>
      </w:r>
      <w:r w:rsidR="00565E6F" w:rsidRPr="00F965AA">
        <w:rPr>
          <w:rFonts w:ascii="Times New Roman" w:hAnsi="Times New Roman" w:cs="Times New Roman"/>
          <w:sz w:val="24"/>
          <w:szCs w:val="24"/>
        </w:rPr>
        <w:t>ies</w:t>
      </w:r>
      <w:r w:rsidR="00C10D28" w:rsidRPr="00F965AA">
        <w:rPr>
          <w:rFonts w:ascii="Times New Roman" w:hAnsi="Times New Roman" w:cs="Times New Roman"/>
          <w:sz w:val="24"/>
          <w:szCs w:val="24"/>
        </w:rPr>
        <w:t xml:space="preserve"> of the </w:t>
      </w:r>
      <w:r w:rsidR="004914A0" w:rsidRPr="00F965AA">
        <w:rPr>
          <w:rFonts w:ascii="Times New Roman" w:hAnsi="Times New Roman" w:cs="Times New Roman"/>
          <w:sz w:val="24"/>
          <w:szCs w:val="24"/>
        </w:rPr>
        <w:t>existing clinical trial</w:t>
      </w:r>
      <w:r w:rsidR="00C10D28" w:rsidRPr="00F965AA">
        <w:rPr>
          <w:rFonts w:ascii="Times New Roman" w:hAnsi="Times New Roman" w:cs="Times New Roman"/>
          <w:sz w:val="24"/>
          <w:szCs w:val="24"/>
        </w:rPr>
        <w:t xml:space="preserve"> evidence regarding efficacy and risk of harm associated with specific therapies.</w:t>
      </w:r>
      <w:r w:rsidR="007B3791" w:rsidRPr="00F965AA">
        <w:rPr>
          <w:rFonts w:ascii="Times New Roman" w:hAnsi="Times New Roman" w:cs="Times New Roman"/>
          <w:sz w:val="24"/>
          <w:szCs w:val="24"/>
        </w:rPr>
        <w:t xml:space="preserve"> </w:t>
      </w:r>
      <w:r w:rsidR="00E2521E" w:rsidRPr="00F965AA">
        <w:rPr>
          <w:rFonts w:ascii="Times New Roman" w:hAnsi="Times New Roman" w:cs="Times New Roman"/>
          <w:sz w:val="24"/>
          <w:szCs w:val="24"/>
        </w:rPr>
        <w:t>Maintaining this trust</w:t>
      </w:r>
      <w:r w:rsidR="00E81705" w:rsidRPr="00F965AA">
        <w:rPr>
          <w:rFonts w:ascii="Times New Roman" w:hAnsi="Times New Roman" w:cs="Times New Roman"/>
          <w:sz w:val="24"/>
          <w:szCs w:val="24"/>
        </w:rPr>
        <w:t xml:space="preserve"> is</w:t>
      </w:r>
      <w:r w:rsidR="00CD45E3" w:rsidRPr="00F965AA">
        <w:rPr>
          <w:rFonts w:ascii="Times New Roman" w:hAnsi="Times New Roman" w:cs="Times New Roman"/>
          <w:sz w:val="24"/>
          <w:szCs w:val="24"/>
        </w:rPr>
        <w:t>, however,</w:t>
      </w:r>
      <w:r w:rsidR="00AE2EFE" w:rsidRPr="00F965AA">
        <w:rPr>
          <w:rFonts w:ascii="Times New Roman" w:hAnsi="Times New Roman" w:cs="Times New Roman"/>
          <w:sz w:val="24"/>
          <w:szCs w:val="24"/>
        </w:rPr>
        <w:t xml:space="preserve"> no easy task. </w:t>
      </w:r>
      <w:r w:rsidR="001622C2" w:rsidRPr="00F965AA">
        <w:rPr>
          <w:rFonts w:ascii="Times New Roman" w:hAnsi="Times New Roman" w:cs="Times New Roman"/>
          <w:sz w:val="24"/>
          <w:szCs w:val="24"/>
        </w:rPr>
        <w:t>Constant</w:t>
      </w:r>
      <w:r w:rsidR="00AE2EFE" w:rsidRPr="00F965AA">
        <w:rPr>
          <w:rFonts w:ascii="Times New Roman" w:hAnsi="Times New Roman" w:cs="Times New Roman"/>
          <w:sz w:val="24"/>
          <w:szCs w:val="24"/>
        </w:rPr>
        <w:t xml:space="preserve"> vigilance is required </w:t>
      </w:r>
      <w:r w:rsidR="00CD45E3" w:rsidRPr="00F965AA">
        <w:rPr>
          <w:rFonts w:ascii="Times New Roman" w:hAnsi="Times New Roman" w:cs="Times New Roman"/>
          <w:sz w:val="24"/>
          <w:szCs w:val="24"/>
        </w:rPr>
        <w:t>because</w:t>
      </w:r>
      <w:r w:rsidR="009C2CBE" w:rsidRPr="00F965AA">
        <w:rPr>
          <w:rFonts w:ascii="Times New Roman" w:hAnsi="Times New Roman" w:cs="Times New Roman"/>
          <w:sz w:val="24"/>
          <w:szCs w:val="24"/>
        </w:rPr>
        <w:t xml:space="preserve"> most published randomi</w:t>
      </w:r>
      <w:ins w:id="42" w:author="Copy editor" w:date="2019-06-18T11:53:00Z">
        <w:r w:rsidR="006446E9">
          <w:rPr>
            <w:rFonts w:ascii="Times New Roman" w:hAnsi="Times New Roman" w:cs="Times New Roman"/>
            <w:sz w:val="24"/>
            <w:szCs w:val="24"/>
          </w:rPr>
          <w:t>s</w:t>
        </w:r>
      </w:ins>
      <w:del w:id="43" w:author="Copy editor" w:date="2019-06-18T11:53:00Z">
        <w:r w:rsidR="009C2CBE" w:rsidRPr="00F965AA" w:rsidDel="006446E9">
          <w:rPr>
            <w:rFonts w:ascii="Times New Roman" w:hAnsi="Times New Roman" w:cs="Times New Roman"/>
            <w:sz w:val="24"/>
            <w:szCs w:val="24"/>
          </w:rPr>
          <w:delText>z</w:delText>
        </w:r>
      </w:del>
      <w:r w:rsidR="009C2CBE" w:rsidRPr="00F965AA">
        <w:rPr>
          <w:rFonts w:ascii="Times New Roman" w:hAnsi="Times New Roman" w:cs="Times New Roman"/>
          <w:sz w:val="24"/>
          <w:szCs w:val="24"/>
        </w:rPr>
        <w:t>ed trials are commercially funded</w:t>
      </w:r>
      <w:r w:rsidR="00EC65C6" w:rsidRPr="00F965AA">
        <w:rPr>
          <w:rFonts w:ascii="Times New Roman" w:hAnsi="Times New Roman" w:cs="Times New Roman"/>
          <w:sz w:val="24"/>
          <w:szCs w:val="24"/>
        </w:rPr>
        <w:t xml:space="preserve"> and </w:t>
      </w:r>
      <w:r w:rsidR="009317DD" w:rsidRPr="00F965AA">
        <w:rPr>
          <w:rFonts w:ascii="Times New Roman" w:hAnsi="Times New Roman" w:cs="Times New Roman"/>
          <w:sz w:val="24"/>
          <w:szCs w:val="24"/>
        </w:rPr>
        <w:t xml:space="preserve">such funding </w:t>
      </w:r>
      <w:r w:rsidR="00984017" w:rsidRPr="00F965AA">
        <w:rPr>
          <w:rFonts w:ascii="Times New Roman" w:hAnsi="Times New Roman" w:cs="Times New Roman"/>
          <w:sz w:val="24"/>
          <w:szCs w:val="24"/>
        </w:rPr>
        <w:t>is associated with significantly</w:t>
      </w:r>
      <w:r w:rsidR="009317DD" w:rsidRPr="00F965AA">
        <w:rPr>
          <w:rFonts w:ascii="Times New Roman" w:hAnsi="Times New Roman" w:cs="Times New Roman"/>
          <w:sz w:val="24"/>
          <w:szCs w:val="24"/>
        </w:rPr>
        <w:t xml:space="preserve"> more favo</w:t>
      </w:r>
      <w:ins w:id="44" w:author="Copy editor" w:date="2019-06-18T11:53:00Z">
        <w:r w:rsidR="006446E9">
          <w:rPr>
            <w:rFonts w:ascii="Times New Roman" w:hAnsi="Times New Roman" w:cs="Times New Roman"/>
            <w:sz w:val="24"/>
            <w:szCs w:val="24"/>
          </w:rPr>
          <w:t>u</w:t>
        </w:r>
      </w:ins>
      <w:r w:rsidR="009317DD" w:rsidRPr="00F965AA">
        <w:rPr>
          <w:rFonts w:ascii="Times New Roman" w:hAnsi="Times New Roman" w:cs="Times New Roman"/>
          <w:sz w:val="24"/>
          <w:szCs w:val="24"/>
        </w:rPr>
        <w:t>rable outcomes and conclusions</w:t>
      </w:r>
      <w:del w:id="45" w:author="Copy editor" w:date="2019-06-18T11:53:00Z">
        <w:r w:rsidR="00984017" w:rsidRPr="00F965AA" w:rsidDel="006446E9">
          <w:rPr>
            <w:rFonts w:ascii="Times New Roman" w:hAnsi="Times New Roman" w:cs="Times New Roman"/>
            <w:sz w:val="24"/>
            <w:szCs w:val="24"/>
          </w:rPr>
          <w:delText>;</w:delText>
        </w:r>
      </w:del>
      <w:ins w:id="46" w:author="Copy editor" w:date="2019-06-18T11:53:00Z">
        <w:r w:rsidR="006446E9">
          <w:rPr>
            <w:rFonts w:ascii="Times New Roman" w:hAnsi="Times New Roman" w:cs="Times New Roman"/>
            <w:sz w:val="24"/>
            <w:szCs w:val="24"/>
          </w:rPr>
          <w:t>(</w:t>
        </w:r>
      </w:ins>
      <w:r w:rsidR="00EC65C6" w:rsidRPr="006446E9">
        <w:rPr>
          <w:rStyle w:val="FootnoteReference"/>
          <w:rFonts w:ascii="Times New Roman" w:hAnsi="Times New Roman" w:cs="Times New Roman"/>
          <w:sz w:val="24"/>
          <w:szCs w:val="24"/>
          <w:vertAlign w:val="baseline"/>
          <w:rPrChange w:id="47" w:author="Copy editor" w:date="2019-06-18T11:53:00Z">
            <w:rPr>
              <w:rStyle w:val="FootnoteReference"/>
              <w:rFonts w:ascii="Times New Roman" w:hAnsi="Times New Roman" w:cs="Times New Roman"/>
              <w:sz w:val="24"/>
              <w:szCs w:val="24"/>
            </w:rPr>
          </w:rPrChange>
        </w:rPr>
        <w:footnoteReference w:id="3"/>
      </w:r>
      <w:ins w:id="48" w:author="Copy editor" w:date="2019-06-18T11:53:00Z">
        <w:r w:rsidR="006446E9">
          <w:rPr>
            <w:rFonts w:ascii="Times New Roman" w:hAnsi="Times New Roman" w:cs="Times New Roman"/>
            <w:sz w:val="24"/>
            <w:szCs w:val="24"/>
          </w:rPr>
          <w:t>);</w:t>
        </w:r>
      </w:ins>
      <w:r w:rsidR="009C2CBE" w:rsidRPr="00F965AA">
        <w:rPr>
          <w:rFonts w:ascii="Times New Roman" w:hAnsi="Times New Roman" w:cs="Times New Roman"/>
          <w:sz w:val="24"/>
          <w:szCs w:val="24"/>
        </w:rPr>
        <w:t xml:space="preserve"> </w:t>
      </w:r>
      <w:r w:rsidR="003E75EB" w:rsidRPr="00F965AA">
        <w:rPr>
          <w:rFonts w:ascii="Times New Roman" w:hAnsi="Times New Roman" w:cs="Times New Roman"/>
          <w:sz w:val="24"/>
          <w:szCs w:val="24"/>
        </w:rPr>
        <w:t>and systematic reviews of clinical trials, guidelines, and setting of policy—according to John Ioannidis—"remain among the least evidence-based activities, impregnable strongholds of expert-based insolence and eminence</w:t>
      </w:r>
      <w:r w:rsidR="001622C2" w:rsidRPr="00F965AA">
        <w:rPr>
          <w:rFonts w:ascii="Times New Roman" w:hAnsi="Times New Roman" w:cs="Times New Roman"/>
          <w:sz w:val="24"/>
          <w:szCs w:val="24"/>
        </w:rPr>
        <w:t>-</w:t>
      </w:r>
      <w:r w:rsidR="003E75EB" w:rsidRPr="00F965AA">
        <w:rPr>
          <w:rFonts w:ascii="Times New Roman" w:hAnsi="Times New Roman" w:cs="Times New Roman"/>
          <w:sz w:val="24"/>
          <w:szCs w:val="24"/>
        </w:rPr>
        <w:t>based innumeracy.</w:t>
      </w:r>
      <w:r w:rsidR="001622C2" w:rsidRPr="00F965AA">
        <w:rPr>
          <w:rFonts w:ascii="Times New Roman" w:hAnsi="Times New Roman" w:cs="Times New Roman"/>
          <w:sz w:val="24"/>
          <w:szCs w:val="24"/>
        </w:rPr>
        <w:t>”</w:t>
      </w:r>
      <w:ins w:id="49" w:author="Copy editor" w:date="2019-06-18T11:54:00Z">
        <w:r w:rsidR="006446E9">
          <w:rPr>
            <w:rFonts w:ascii="Times New Roman" w:hAnsi="Times New Roman" w:cs="Times New Roman"/>
            <w:sz w:val="24"/>
            <w:szCs w:val="24"/>
          </w:rPr>
          <w:t>(</w:t>
        </w:r>
      </w:ins>
      <w:r w:rsidR="00BD45F1" w:rsidRPr="006446E9">
        <w:rPr>
          <w:rStyle w:val="FootnoteReference"/>
          <w:rFonts w:ascii="Times New Roman" w:hAnsi="Times New Roman" w:cs="Times New Roman"/>
          <w:sz w:val="24"/>
          <w:szCs w:val="24"/>
          <w:vertAlign w:val="baseline"/>
          <w:rPrChange w:id="50" w:author="Copy editor" w:date="2019-06-18T11:54:00Z">
            <w:rPr>
              <w:rStyle w:val="FootnoteReference"/>
              <w:rFonts w:ascii="Times New Roman" w:hAnsi="Times New Roman" w:cs="Times New Roman"/>
              <w:sz w:val="24"/>
              <w:szCs w:val="24"/>
            </w:rPr>
          </w:rPrChange>
        </w:rPr>
        <w:footnoteReference w:id="4"/>
      </w:r>
      <w:ins w:id="51" w:author="Copy editor" w:date="2019-06-18T11:54:00Z">
        <w:r w:rsidR="006446E9">
          <w:rPr>
            <w:rFonts w:ascii="Times New Roman" w:hAnsi="Times New Roman" w:cs="Times New Roman"/>
            <w:sz w:val="24"/>
            <w:szCs w:val="24"/>
          </w:rPr>
          <w:t>)</w:t>
        </w:r>
      </w:ins>
    </w:p>
    <w:p w14:paraId="369E54C3" w14:textId="65CF056E" w:rsidR="008D633C" w:rsidRPr="00F965AA" w:rsidRDefault="00DB761D"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According to </w:t>
      </w:r>
      <w:r w:rsidR="00E74097" w:rsidRPr="00F965AA">
        <w:rPr>
          <w:rFonts w:ascii="Times New Roman" w:hAnsi="Times New Roman" w:cs="Times New Roman"/>
          <w:sz w:val="24"/>
          <w:szCs w:val="24"/>
        </w:rPr>
        <w:t>Gøtzsche</w:t>
      </w:r>
      <w:r w:rsidRPr="00F965AA">
        <w:rPr>
          <w:rFonts w:ascii="Times New Roman" w:hAnsi="Times New Roman" w:cs="Times New Roman"/>
          <w:sz w:val="24"/>
          <w:szCs w:val="24"/>
        </w:rPr>
        <w:t>,</w:t>
      </w:r>
      <w:r w:rsidR="008D633C" w:rsidRPr="00F965AA">
        <w:rPr>
          <w:rFonts w:ascii="Times New Roman" w:hAnsi="Times New Roman" w:cs="Times New Roman"/>
          <w:sz w:val="24"/>
          <w:szCs w:val="24"/>
        </w:rPr>
        <w:t xml:space="preserve"> Cochrane CEO Mark Wilson</w:t>
      </w:r>
      <w:r w:rsidRPr="00F965AA">
        <w:rPr>
          <w:rFonts w:ascii="Times New Roman" w:hAnsi="Times New Roman" w:cs="Times New Roman"/>
          <w:sz w:val="24"/>
          <w:szCs w:val="24"/>
        </w:rPr>
        <w:t xml:space="preserve"> </w:t>
      </w:r>
      <w:r w:rsidR="000F05DD" w:rsidRPr="00F965AA">
        <w:rPr>
          <w:rFonts w:ascii="Times New Roman" w:hAnsi="Times New Roman" w:cs="Times New Roman"/>
          <w:sz w:val="24"/>
          <w:szCs w:val="24"/>
        </w:rPr>
        <w:t xml:space="preserve">engaged in dispiriting micromanagement, which </w:t>
      </w:r>
      <w:r w:rsidR="008D633C" w:rsidRPr="00F965AA">
        <w:rPr>
          <w:rFonts w:ascii="Times New Roman" w:hAnsi="Times New Roman" w:cs="Times New Roman"/>
          <w:sz w:val="24"/>
          <w:szCs w:val="24"/>
        </w:rPr>
        <w:t xml:space="preserve">included </w:t>
      </w:r>
      <w:r w:rsidR="001F5F74" w:rsidRPr="00F965AA">
        <w:rPr>
          <w:rFonts w:ascii="Times New Roman" w:hAnsi="Times New Roman" w:cs="Times New Roman"/>
          <w:sz w:val="24"/>
          <w:szCs w:val="24"/>
        </w:rPr>
        <w:t>establ</w:t>
      </w:r>
      <w:r w:rsidR="00051DB0" w:rsidRPr="00F965AA">
        <w:rPr>
          <w:rFonts w:ascii="Times New Roman" w:hAnsi="Times New Roman" w:cs="Times New Roman"/>
          <w:sz w:val="24"/>
          <w:szCs w:val="24"/>
        </w:rPr>
        <w:t>i</w:t>
      </w:r>
      <w:r w:rsidR="001F5F74" w:rsidRPr="00F965AA">
        <w:rPr>
          <w:rFonts w:ascii="Times New Roman" w:hAnsi="Times New Roman" w:cs="Times New Roman"/>
          <w:sz w:val="24"/>
          <w:szCs w:val="24"/>
        </w:rPr>
        <w:t>shing</w:t>
      </w:r>
      <w:r w:rsidR="000F05DD" w:rsidRPr="00F965AA">
        <w:rPr>
          <w:rFonts w:ascii="Times New Roman" w:hAnsi="Times New Roman" w:cs="Times New Roman"/>
          <w:sz w:val="24"/>
          <w:szCs w:val="24"/>
        </w:rPr>
        <w:t xml:space="preserve"> target</w:t>
      </w:r>
      <w:r w:rsidR="001F5F74" w:rsidRPr="00F965AA">
        <w:rPr>
          <w:rFonts w:ascii="Times New Roman" w:hAnsi="Times New Roman" w:cs="Times New Roman"/>
          <w:sz w:val="24"/>
          <w:szCs w:val="24"/>
        </w:rPr>
        <w:t>s for the</w:t>
      </w:r>
      <w:r w:rsidR="000F05DD" w:rsidRPr="00F965AA">
        <w:rPr>
          <w:rFonts w:ascii="Times New Roman" w:hAnsi="Times New Roman" w:cs="Times New Roman"/>
          <w:sz w:val="24"/>
          <w:szCs w:val="24"/>
        </w:rPr>
        <w:t xml:space="preserve"> </w:t>
      </w:r>
      <w:r w:rsidR="001F5F74" w:rsidRPr="00F965AA">
        <w:rPr>
          <w:rFonts w:ascii="Times New Roman" w:hAnsi="Times New Roman" w:cs="Times New Roman"/>
          <w:sz w:val="24"/>
          <w:szCs w:val="24"/>
        </w:rPr>
        <w:t xml:space="preserve">number of clinical guidelines that were influenced by </w:t>
      </w:r>
      <w:r w:rsidR="000F05DD" w:rsidRPr="00F965AA">
        <w:rPr>
          <w:rFonts w:ascii="Times New Roman" w:hAnsi="Times New Roman" w:cs="Times New Roman"/>
          <w:sz w:val="24"/>
          <w:szCs w:val="24"/>
        </w:rPr>
        <w:t>Cochrane</w:t>
      </w:r>
      <w:r w:rsidR="008D1169" w:rsidRPr="00F965AA">
        <w:rPr>
          <w:rFonts w:ascii="Times New Roman" w:hAnsi="Times New Roman" w:cs="Times New Roman"/>
          <w:sz w:val="24"/>
          <w:szCs w:val="24"/>
        </w:rPr>
        <w:t xml:space="preserve"> reviews</w:t>
      </w:r>
      <w:r w:rsidR="008D633C" w:rsidRPr="00F965AA">
        <w:rPr>
          <w:rFonts w:ascii="Times New Roman" w:hAnsi="Times New Roman" w:cs="Times New Roman"/>
          <w:sz w:val="24"/>
          <w:szCs w:val="24"/>
        </w:rPr>
        <w:t xml:space="preserve">. </w:t>
      </w:r>
      <w:r w:rsidR="001622C2" w:rsidRPr="00F965AA">
        <w:rPr>
          <w:rFonts w:ascii="Times New Roman" w:hAnsi="Times New Roman" w:cs="Times New Roman"/>
          <w:sz w:val="24"/>
          <w:szCs w:val="24"/>
        </w:rPr>
        <w:t>In this context</w:t>
      </w:r>
      <w:r w:rsidR="008D633C" w:rsidRPr="00F965AA">
        <w:rPr>
          <w:rFonts w:ascii="Times New Roman" w:hAnsi="Times New Roman" w:cs="Times New Roman"/>
          <w:sz w:val="24"/>
          <w:szCs w:val="24"/>
        </w:rPr>
        <w:t xml:space="preserve"> it is not hard to imagin</w:t>
      </w:r>
      <w:r w:rsidR="001B2A0D" w:rsidRPr="00F965AA">
        <w:rPr>
          <w:rFonts w:ascii="Times New Roman" w:hAnsi="Times New Roman" w:cs="Times New Roman"/>
          <w:sz w:val="24"/>
          <w:szCs w:val="24"/>
        </w:rPr>
        <w:t xml:space="preserve">e </w:t>
      </w:r>
      <w:ins w:id="52" w:author="Copy editor" w:date="2019-06-18T11:54:00Z">
        <w:r w:rsidR="00915255">
          <w:rPr>
            <w:rFonts w:ascii="Times New Roman" w:hAnsi="Times New Roman" w:cs="Times New Roman"/>
            <w:sz w:val="24"/>
            <w:szCs w:val="24"/>
          </w:rPr>
          <w:t xml:space="preserve">the </w:t>
        </w:r>
      </w:ins>
      <w:r w:rsidR="00D84FAD" w:rsidRPr="00F965AA">
        <w:rPr>
          <w:rFonts w:ascii="Times New Roman" w:hAnsi="Times New Roman" w:cs="Times New Roman"/>
          <w:sz w:val="24"/>
          <w:szCs w:val="24"/>
        </w:rPr>
        <w:t xml:space="preserve">Cochrane management’s consternation </w:t>
      </w:r>
      <w:r w:rsidR="00051DB0" w:rsidRPr="00F965AA">
        <w:rPr>
          <w:rFonts w:ascii="Times New Roman" w:hAnsi="Times New Roman" w:cs="Times New Roman"/>
          <w:sz w:val="24"/>
          <w:szCs w:val="24"/>
        </w:rPr>
        <w:t>over</w:t>
      </w:r>
      <w:r w:rsidR="00D84FAD" w:rsidRPr="00F965AA">
        <w:rPr>
          <w:rFonts w:ascii="Times New Roman" w:hAnsi="Times New Roman" w:cs="Times New Roman"/>
          <w:sz w:val="24"/>
          <w:szCs w:val="24"/>
        </w:rPr>
        <w:t xml:space="preserve"> </w:t>
      </w:r>
      <w:r w:rsidR="00E74097" w:rsidRPr="00F965AA">
        <w:rPr>
          <w:rFonts w:ascii="Times New Roman" w:hAnsi="Times New Roman" w:cs="Times New Roman"/>
          <w:sz w:val="24"/>
          <w:szCs w:val="24"/>
        </w:rPr>
        <w:t xml:space="preserve">Gøtzsche </w:t>
      </w:r>
      <w:r w:rsidR="00C220B5" w:rsidRPr="00F965AA">
        <w:rPr>
          <w:rFonts w:ascii="Times New Roman" w:hAnsi="Times New Roman" w:cs="Times New Roman"/>
          <w:sz w:val="24"/>
          <w:szCs w:val="24"/>
        </w:rPr>
        <w:t>and colleagues’</w:t>
      </w:r>
      <w:r w:rsidR="00D84FAD" w:rsidRPr="00F965AA">
        <w:rPr>
          <w:rFonts w:ascii="Times New Roman" w:hAnsi="Times New Roman" w:cs="Times New Roman"/>
          <w:sz w:val="24"/>
          <w:szCs w:val="24"/>
        </w:rPr>
        <w:t xml:space="preserve"> published critique of </w:t>
      </w:r>
      <w:r w:rsidR="005C57C6" w:rsidRPr="00F965AA">
        <w:rPr>
          <w:rFonts w:ascii="Times New Roman" w:hAnsi="Times New Roman" w:cs="Times New Roman"/>
          <w:sz w:val="24"/>
          <w:szCs w:val="24"/>
        </w:rPr>
        <w:t>Cochrane’s</w:t>
      </w:r>
      <w:r w:rsidR="00D84FAD" w:rsidRPr="00F965AA">
        <w:rPr>
          <w:rFonts w:ascii="Times New Roman" w:hAnsi="Times New Roman" w:cs="Times New Roman"/>
          <w:sz w:val="24"/>
          <w:szCs w:val="24"/>
        </w:rPr>
        <w:t xml:space="preserve"> HPV vaccine review. </w:t>
      </w:r>
      <w:r w:rsidR="00915441" w:rsidRPr="00F965AA">
        <w:rPr>
          <w:rFonts w:ascii="Times New Roman" w:hAnsi="Times New Roman" w:cs="Times New Roman"/>
          <w:sz w:val="24"/>
          <w:szCs w:val="24"/>
        </w:rPr>
        <w:t xml:space="preserve">Among the criticisms offered </w:t>
      </w:r>
      <w:r w:rsidR="005C57C6" w:rsidRPr="00F965AA">
        <w:rPr>
          <w:rFonts w:ascii="Times New Roman" w:hAnsi="Times New Roman" w:cs="Times New Roman"/>
          <w:sz w:val="24"/>
          <w:szCs w:val="24"/>
        </w:rPr>
        <w:t xml:space="preserve">by </w:t>
      </w:r>
      <w:r w:rsidR="00E74097" w:rsidRPr="00F965AA">
        <w:rPr>
          <w:rFonts w:ascii="Times New Roman" w:hAnsi="Times New Roman" w:cs="Times New Roman"/>
          <w:sz w:val="24"/>
          <w:szCs w:val="24"/>
        </w:rPr>
        <w:t>Gøtzsche</w:t>
      </w:r>
      <w:r w:rsidR="005C57C6" w:rsidRPr="00F965AA">
        <w:rPr>
          <w:rFonts w:ascii="Times New Roman" w:hAnsi="Times New Roman" w:cs="Times New Roman"/>
          <w:sz w:val="24"/>
          <w:szCs w:val="24"/>
        </w:rPr>
        <w:t xml:space="preserve"> and colleagues </w:t>
      </w:r>
      <w:r w:rsidR="00915441" w:rsidRPr="00F965AA">
        <w:rPr>
          <w:rFonts w:ascii="Times New Roman" w:hAnsi="Times New Roman" w:cs="Times New Roman"/>
          <w:sz w:val="24"/>
          <w:szCs w:val="24"/>
        </w:rPr>
        <w:t>were</w:t>
      </w:r>
      <w:r w:rsidR="00D84FAD" w:rsidRPr="00F965AA">
        <w:rPr>
          <w:rFonts w:ascii="Times New Roman" w:hAnsi="Times New Roman" w:cs="Times New Roman"/>
          <w:sz w:val="24"/>
          <w:szCs w:val="24"/>
        </w:rPr>
        <w:t xml:space="preserve">: </w:t>
      </w:r>
      <w:r w:rsidR="00A34C06" w:rsidRPr="00F965AA">
        <w:rPr>
          <w:rFonts w:ascii="Times New Roman" w:hAnsi="Times New Roman" w:cs="Times New Roman"/>
          <w:sz w:val="24"/>
          <w:szCs w:val="24"/>
        </w:rPr>
        <w:t xml:space="preserve">not including almost half of </w:t>
      </w:r>
      <w:ins w:id="53" w:author="Copy editor" w:date="2019-06-18T11:55:00Z">
        <w:r w:rsidR="00915255">
          <w:rPr>
            <w:rFonts w:ascii="Times New Roman" w:hAnsi="Times New Roman" w:cs="Times New Roman"/>
            <w:sz w:val="24"/>
            <w:szCs w:val="24"/>
          </w:rPr>
          <w:t xml:space="preserve">the </w:t>
        </w:r>
      </w:ins>
      <w:r w:rsidR="00A34C06" w:rsidRPr="00F965AA">
        <w:rPr>
          <w:rFonts w:ascii="Times New Roman" w:hAnsi="Times New Roman" w:cs="Times New Roman"/>
          <w:sz w:val="24"/>
          <w:szCs w:val="24"/>
        </w:rPr>
        <w:t xml:space="preserve">eligible trials; failing to </w:t>
      </w:r>
      <w:r w:rsidR="00565E6F" w:rsidRPr="00F965AA">
        <w:rPr>
          <w:rFonts w:ascii="Times New Roman" w:hAnsi="Times New Roman" w:cs="Times New Roman"/>
          <w:sz w:val="24"/>
          <w:szCs w:val="24"/>
        </w:rPr>
        <w:t>report</w:t>
      </w:r>
      <w:r w:rsidR="00A34C06" w:rsidRPr="00F965AA">
        <w:rPr>
          <w:rFonts w:ascii="Times New Roman" w:hAnsi="Times New Roman" w:cs="Times New Roman"/>
          <w:sz w:val="24"/>
          <w:szCs w:val="24"/>
        </w:rPr>
        <w:t xml:space="preserve"> that no trials used a true placebo; </w:t>
      </w:r>
      <w:r w:rsidR="00532E94" w:rsidRPr="00F965AA">
        <w:rPr>
          <w:rFonts w:ascii="Times New Roman" w:hAnsi="Times New Roman" w:cs="Times New Roman"/>
          <w:sz w:val="24"/>
          <w:szCs w:val="24"/>
        </w:rPr>
        <w:t xml:space="preserve">use of </w:t>
      </w:r>
      <w:r w:rsidR="00A34C06" w:rsidRPr="00F965AA">
        <w:rPr>
          <w:rFonts w:ascii="Times New Roman" w:hAnsi="Times New Roman" w:cs="Times New Roman"/>
          <w:sz w:val="24"/>
          <w:szCs w:val="24"/>
        </w:rPr>
        <w:t xml:space="preserve">surrogate </w:t>
      </w:r>
      <w:r w:rsidR="0077277D" w:rsidRPr="00F965AA">
        <w:rPr>
          <w:rFonts w:ascii="Times New Roman" w:hAnsi="Times New Roman" w:cs="Times New Roman"/>
          <w:sz w:val="24"/>
          <w:szCs w:val="24"/>
        </w:rPr>
        <w:t>and composite endpoints; incompletely assessing adverse events</w:t>
      </w:r>
      <w:r w:rsidR="009E1006" w:rsidRPr="00F965AA">
        <w:rPr>
          <w:rFonts w:ascii="Times New Roman" w:hAnsi="Times New Roman" w:cs="Times New Roman"/>
          <w:sz w:val="24"/>
          <w:szCs w:val="24"/>
        </w:rPr>
        <w:t xml:space="preserve"> and safety signals; and failing to inform readers that all trials included in the review had been industry funded, </w:t>
      </w:r>
      <w:r w:rsidR="005C57C6" w:rsidRPr="00F965AA">
        <w:rPr>
          <w:rFonts w:ascii="Times New Roman" w:hAnsi="Times New Roman" w:cs="Times New Roman"/>
          <w:sz w:val="24"/>
          <w:szCs w:val="24"/>
        </w:rPr>
        <w:t>precluding determination of</w:t>
      </w:r>
      <w:r w:rsidR="009E1006" w:rsidRPr="00F965AA">
        <w:rPr>
          <w:rFonts w:ascii="Times New Roman" w:hAnsi="Times New Roman" w:cs="Times New Roman"/>
          <w:sz w:val="24"/>
          <w:szCs w:val="24"/>
        </w:rPr>
        <w:t xml:space="preserve"> the influence of industry funding on outcomes</w:t>
      </w:r>
      <w:r w:rsidR="005C57C6" w:rsidRPr="00F965AA">
        <w:rPr>
          <w:rFonts w:ascii="Times New Roman" w:hAnsi="Times New Roman" w:cs="Times New Roman"/>
          <w:sz w:val="24"/>
          <w:szCs w:val="24"/>
        </w:rPr>
        <w:t>.</w:t>
      </w:r>
      <w:r w:rsidR="009E1006" w:rsidRPr="00F965AA">
        <w:rPr>
          <w:rFonts w:ascii="Times New Roman" w:hAnsi="Times New Roman" w:cs="Times New Roman"/>
          <w:sz w:val="24"/>
          <w:szCs w:val="24"/>
        </w:rPr>
        <w:t xml:space="preserve"> </w:t>
      </w:r>
      <w:r w:rsidR="00594253" w:rsidRPr="00F965AA">
        <w:rPr>
          <w:rFonts w:ascii="Times New Roman" w:hAnsi="Times New Roman" w:cs="Times New Roman"/>
          <w:sz w:val="24"/>
          <w:szCs w:val="24"/>
        </w:rPr>
        <w:t xml:space="preserve">In addition, </w:t>
      </w:r>
      <w:r w:rsidR="00E74097" w:rsidRPr="00F965AA">
        <w:rPr>
          <w:rFonts w:ascii="Times New Roman" w:hAnsi="Times New Roman" w:cs="Times New Roman"/>
          <w:sz w:val="24"/>
          <w:szCs w:val="24"/>
        </w:rPr>
        <w:t>Gøtzsche</w:t>
      </w:r>
      <w:r w:rsidR="005C57C6" w:rsidRPr="00F965AA">
        <w:rPr>
          <w:rFonts w:ascii="Times New Roman" w:hAnsi="Times New Roman" w:cs="Times New Roman"/>
          <w:sz w:val="24"/>
          <w:szCs w:val="24"/>
        </w:rPr>
        <w:t xml:space="preserve"> </w:t>
      </w:r>
      <w:r w:rsidR="005A0962" w:rsidRPr="00F965AA">
        <w:rPr>
          <w:rFonts w:ascii="Times New Roman" w:hAnsi="Times New Roman" w:cs="Times New Roman"/>
          <w:sz w:val="24"/>
          <w:szCs w:val="24"/>
        </w:rPr>
        <w:t>and colleagues</w:t>
      </w:r>
      <w:r w:rsidR="00594253" w:rsidRPr="00F965AA">
        <w:rPr>
          <w:rFonts w:ascii="Times New Roman" w:hAnsi="Times New Roman" w:cs="Times New Roman"/>
          <w:sz w:val="24"/>
          <w:szCs w:val="24"/>
        </w:rPr>
        <w:t xml:space="preserve"> </w:t>
      </w:r>
      <w:r w:rsidR="00125068" w:rsidRPr="00F965AA">
        <w:rPr>
          <w:rFonts w:ascii="Times New Roman" w:hAnsi="Times New Roman" w:cs="Times New Roman"/>
          <w:sz w:val="24"/>
          <w:szCs w:val="24"/>
        </w:rPr>
        <w:t>reported the announce</w:t>
      </w:r>
      <w:r w:rsidR="00532E94" w:rsidRPr="00F965AA">
        <w:rPr>
          <w:rFonts w:ascii="Times New Roman" w:hAnsi="Times New Roman" w:cs="Times New Roman"/>
          <w:sz w:val="24"/>
          <w:szCs w:val="24"/>
        </w:rPr>
        <w:t>ment</w:t>
      </w:r>
      <w:r w:rsidR="00125068" w:rsidRPr="00F965AA">
        <w:rPr>
          <w:rFonts w:ascii="Times New Roman" w:hAnsi="Times New Roman" w:cs="Times New Roman"/>
          <w:sz w:val="24"/>
          <w:szCs w:val="24"/>
        </w:rPr>
        <w:t xml:space="preserve"> of </w:t>
      </w:r>
      <w:r w:rsidR="005A7151" w:rsidRPr="00F965AA">
        <w:rPr>
          <w:rFonts w:ascii="Times New Roman" w:hAnsi="Times New Roman" w:cs="Times New Roman"/>
          <w:sz w:val="24"/>
          <w:szCs w:val="24"/>
        </w:rPr>
        <w:t>Cochrane’s</w:t>
      </w:r>
      <w:r w:rsidR="00125068" w:rsidRPr="00F965AA">
        <w:rPr>
          <w:rFonts w:ascii="Times New Roman" w:hAnsi="Times New Roman" w:cs="Times New Roman"/>
          <w:sz w:val="24"/>
          <w:szCs w:val="24"/>
        </w:rPr>
        <w:t xml:space="preserve"> HPV vaccine review on Cochrane.org quoted favorable</w:t>
      </w:r>
      <w:r w:rsidR="0032132E" w:rsidRPr="00F965AA">
        <w:rPr>
          <w:rFonts w:ascii="Times New Roman" w:hAnsi="Times New Roman" w:cs="Times New Roman"/>
          <w:sz w:val="24"/>
          <w:szCs w:val="24"/>
        </w:rPr>
        <w:t xml:space="preserve"> and uncritical</w:t>
      </w:r>
      <w:r w:rsidR="00125068" w:rsidRPr="00F965AA">
        <w:rPr>
          <w:rFonts w:ascii="Times New Roman" w:hAnsi="Times New Roman" w:cs="Times New Roman"/>
          <w:sz w:val="24"/>
          <w:szCs w:val="24"/>
        </w:rPr>
        <w:t xml:space="preserve"> comments from six experts, two </w:t>
      </w:r>
      <w:r w:rsidR="00532E94" w:rsidRPr="00F965AA">
        <w:rPr>
          <w:rFonts w:ascii="Times New Roman" w:hAnsi="Times New Roman" w:cs="Times New Roman"/>
          <w:sz w:val="24"/>
          <w:szCs w:val="24"/>
        </w:rPr>
        <w:t>of whom had</w:t>
      </w:r>
      <w:r w:rsidR="00125068" w:rsidRPr="00F965AA">
        <w:rPr>
          <w:rFonts w:ascii="Times New Roman" w:hAnsi="Times New Roman" w:cs="Times New Roman"/>
          <w:sz w:val="24"/>
          <w:szCs w:val="24"/>
        </w:rPr>
        <w:t xml:space="preserve"> financial ties to HPV vaccine makers</w:t>
      </w:r>
      <w:r w:rsidR="0032132E" w:rsidRPr="00F965AA">
        <w:rPr>
          <w:rFonts w:ascii="Times New Roman" w:hAnsi="Times New Roman" w:cs="Times New Roman"/>
          <w:sz w:val="24"/>
          <w:szCs w:val="24"/>
        </w:rPr>
        <w:t>.</w:t>
      </w:r>
      <w:r w:rsidR="00594253" w:rsidRPr="00F965AA">
        <w:rPr>
          <w:rFonts w:ascii="Times New Roman" w:hAnsi="Times New Roman" w:cs="Times New Roman"/>
          <w:sz w:val="24"/>
          <w:szCs w:val="24"/>
        </w:rPr>
        <w:t xml:space="preserve"> </w:t>
      </w:r>
    </w:p>
    <w:p w14:paraId="461391E1" w14:textId="2A7DAEFC" w:rsidR="0072221F" w:rsidRPr="00F965AA" w:rsidRDefault="0037778A"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These issues are not new. </w:t>
      </w:r>
      <w:r w:rsidR="000B5843" w:rsidRPr="00F965AA">
        <w:rPr>
          <w:rFonts w:ascii="Times New Roman" w:hAnsi="Times New Roman" w:cs="Times New Roman"/>
          <w:sz w:val="24"/>
          <w:szCs w:val="24"/>
        </w:rPr>
        <w:t>A classic</w:t>
      </w:r>
      <w:r w:rsidR="005A7151" w:rsidRPr="00F965AA">
        <w:rPr>
          <w:rFonts w:ascii="Times New Roman" w:hAnsi="Times New Roman" w:cs="Times New Roman"/>
          <w:sz w:val="24"/>
          <w:szCs w:val="24"/>
        </w:rPr>
        <w:t xml:space="preserve"> example of the need for constant vigilance </w:t>
      </w:r>
      <w:r w:rsidR="0009715A" w:rsidRPr="00F965AA">
        <w:rPr>
          <w:rFonts w:ascii="Times New Roman" w:hAnsi="Times New Roman" w:cs="Times New Roman"/>
          <w:sz w:val="24"/>
          <w:szCs w:val="24"/>
        </w:rPr>
        <w:t>against commercial influence</w:t>
      </w:r>
      <w:r w:rsidR="00E6505A" w:rsidRPr="00F965AA">
        <w:rPr>
          <w:rFonts w:ascii="Times New Roman" w:hAnsi="Times New Roman" w:cs="Times New Roman"/>
          <w:sz w:val="24"/>
          <w:szCs w:val="24"/>
        </w:rPr>
        <w:t xml:space="preserve">, not </w:t>
      </w:r>
      <w:r w:rsidR="0009715A" w:rsidRPr="00F965AA">
        <w:rPr>
          <w:rFonts w:ascii="Times New Roman" w:hAnsi="Times New Roman" w:cs="Times New Roman"/>
          <w:sz w:val="24"/>
          <w:szCs w:val="24"/>
        </w:rPr>
        <w:t xml:space="preserve">discussed </w:t>
      </w:r>
      <w:r w:rsidR="00E6505A" w:rsidRPr="00F965AA">
        <w:rPr>
          <w:rFonts w:ascii="Times New Roman" w:hAnsi="Times New Roman" w:cs="Times New Roman"/>
          <w:sz w:val="24"/>
          <w:szCs w:val="24"/>
        </w:rPr>
        <w:t xml:space="preserve">in </w:t>
      </w:r>
      <w:r w:rsidR="00E74097" w:rsidRPr="00F965AA">
        <w:rPr>
          <w:rFonts w:ascii="Times New Roman" w:hAnsi="Times New Roman" w:cs="Times New Roman"/>
          <w:sz w:val="24"/>
          <w:szCs w:val="24"/>
        </w:rPr>
        <w:t>Gøtzsche</w:t>
      </w:r>
      <w:r w:rsidR="00E6505A" w:rsidRPr="00F965AA">
        <w:rPr>
          <w:rFonts w:ascii="Times New Roman" w:hAnsi="Times New Roman" w:cs="Times New Roman"/>
          <w:sz w:val="24"/>
          <w:szCs w:val="24"/>
        </w:rPr>
        <w:t>’s book,</w:t>
      </w:r>
      <w:r w:rsidR="00807447" w:rsidRPr="00F965AA">
        <w:rPr>
          <w:rFonts w:ascii="Times New Roman" w:hAnsi="Times New Roman" w:cs="Times New Roman"/>
          <w:sz w:val="24"/>
          <w:szCs w:val="24"/>
        </w:rPr>
        <w:t xml:space="preserve"> </w:t>
      </w:r>
      <w:r w:rsidR="006C03C6" w:rsidRPr="00F965AA">
        <w:rPr>
          <w:rFonts w:ascii="Times New Roman" w:hAnsi="Times New Roman" w:cs="Times New Roman"/>
          <w:sz w:val="24"/>
          <w:szCs w:val="24"/>
        </w:rPr>
        <w:t xml:space="preserve">is the </w:t>
      </w:r>
      <w:r w:rsidR="00791EF9" w:rsidRPr="00F965AA">
        <w:rPr>
          <w:rFonts w:ascii="Times New Roman" w:hAnsi="Times New Roman" w:cs="Times New Roman"/>
          <w:sz w:val="24"/>
          <w:szCs w:val="24"/>
        </w:rPr>
        <w:t xml:space="preserve">2006 Cochrane review </w:t>
      </w:r>
      <w:r w:rsidR="00E6505A" w:rsidRPr="00F965AA">
        <w:rPr>
          <w:rFonts w:ascii="Times New Roman" w:hAnsi="Times New Roman" w:cs="Times New Roman"/>
          <w:sz w:val="24"/>
          <w:szCs w:val="24"/>
        </w:rPr>
        <w:t xml:space="preserve">of </w:t>
      </w:r>
      <w:r w:rsidR="00531114" w:rsidRPr="00F965AA">
        <w:rPr>
          <w:rFonts w:ascii="Times New Roman" w:hAnsi="Times New Roman" w:cs="Times New Roman"/>
          <w:sz w:val="24"/>
          <w:szCs w:val="24"/>
        </w:rPr>
        <w:t>n</w:t>
      </w:r>
      <w:r w:rsidR="000A2344" w:rsidRPr="00F965AA">
        <w:rPr>
          <w:rFonts w:ascii="Times New Roman" w:hAnsi="Times New Roman" w:cs="Times New Roman"/>
          <w:sz w:val="24"/>
          <w:szCs w:val="24"/>
        </w:rPr>
        <w:t xml:space="preserve">euraminidase </w:t>
      </w:r>
      <w:r w:rsidR="00531114" w:rsidRPr="00F965AA">
        <w:rPr>
          <w:rFonts w:ascii="Times New Roman" w:hAnsi="Times New Roman" w:cs="Times New Roman"/>
          <w:sz w:val="24"/>
          <w:szCs w:val="24"/>
        </w:rPr>
        <w:t>i</w:t>
      </w:r>
      <w:r w:rsidR="000A2344" w:rsidRPr="00F965AA">
        <w:rPr>
          <w:rFonts w:ascii="Times New Roman" w:hAnsi="Times New Roman" w:cs="Times New Roman"/>
          <w:sz w:val="24"/>
          <w:szCs w:val="24"/>
        </w:rPr>
        <w:t>nhibitors for the prevention and treatment of influenza in healthy adults</w:t>
      </w:r>
      <w:r w:rsidR="0029719C" w:rsidRPr="00F965AA">
        <w:rPr>
          <w:rFonts w:ascii="Times New Roman" w:hAnsi="Times New Roman" w:cs="Times New Roman"/>
          <w:sz w:val="24"/>
          <w:szCs w:val="24"/>
        </w:rPr>
        <w:t>. Based on the available data, the review</w:t>
      </w:r>
      <w:r w:rsidR="000A2344" w:rsidRPr="00F965AA">
        <w:rPr>
          <w:rFonts w:ascii="Times New Roman" w:hAnsi="Times New Roman" w:cs="Times New Roman"/>
          <w:sz w:val="24"/>
          <w:szCs w:val="24"/>
        </w:rPr>
        <w:t xml:space="preserve"> concluded that although the effectiveness of Tamiflu and similar drugs was too low to recommend their use for control of routine influenza outbreaks, “In </w:t>
      </w:r>
      <w:r w:rsidR="000A2344" w:rsidRPr="00F965AA">
        <w:rPr>
          <w:rFonts w:ascii="Times New Roman" w:hAnsi="Times New Roman" w:cs="Times New Roman"/>
          <w:sz w:val="24"/>
          <w:szCs w:val="24"/>
        </w:rPr>
        <w:lastRenderedPageBreak/>
        <w:t>a serious epidemic or pandemic, [Tamiflu and similar drugs] should be used with other public health measures.”</w:t>
      </w:r>
      <w:ins w:id="54" w:author="Copy editor" w:date="2019-06-18T11:56:00Z">
        <w:r w:rsidR="00915255">
          <w:rPr>
            <w:rFonts w:ascii="Times New Roman" w:hAnsi="Times New Roman" w:cs="Times New Roman"/>
            <w:sz w:val="24"/>
            <w:szCs w:val="24"/>
          </w:rPr>
          <w:t>(</w:t>
        </w:r>
      </w:ins>
      <w:r w:rsidR="000A2344" w:rsidRPr="00915255">
        <w:rPr>
          <w:rFonts w:ascii="Times New Roman" w:hAnsi="Times New Roman" w:cs="Times New Roman"/>
          <w:sz w:val="24"/>
          <w:szCs w:val="24"/>
          <w:rPrChange w:id="55" w:author="Copy editor" w:date="2019-06-18T11:56:00Z">
            <w:rPr>
              <w:rFonts w:ascii="Times New Roman" w:hAnsi="Times New Roman" w:cs="Times New Roman"/>
              <w:sz w:val="24"/>
              <w:szCs w:val="24"/>
              <w:vertAlign w:val="superscript"/>
            </w:rPr>
          </w:rPrChange>
        </w:rPr>
        <w:footnoteReference w:id="5"/>
      </w:r>
      <w:ins w:id="65" w:author="Copy editor" w:date="2019-06-18T11:56:00Z">
        <w:r w:rsidR="00915255">
          <w:rPr>
            <w:rFonts w:ascii="Times New Roman" w:hAnsi="Times New Roman" w:cs="Times New Roman"/>
            <w:sz w:val="24"/>
            <w:szCs w:val="24"/>
          </w:rPr>
          <w:t>)</w:t>
        </w:r>
      </w:ins>
      <w:r w:rsidR="000A2344" w:rsidRPr="00F965AA">
        <w:rPr>
          <w:rFonts w:ascii="Times New Roman" w:hAnsi="Times New Roman" w:cs="Times New Roman"/>
          <w:sz w:val="24"/>
          <w:szCs w:val="24"/>
        </w:rPr>
        <w:t xml:space="preserve"> The review </w:t>
      </w:r>
      <w:r w:rsidR="00372A1E" w:rsidRPr="00F965AA">
        <w:rPr>
          <w:rFonts w:ascii="Times New Roman" w:hAnsi="Times New Roman" w:cs="Times New Roman"/>
          <w:sz w:val="24"/>
          <w:szCs w:val="24"/>
        </w:rPr>
        <w:t xml:space="preserve">had relied </w:t>
      </w:r>
      <w:r w:rsidR="00E6505A" w:rsidRPr="00F965AA">
        <w:rPr>
          <w:rFonts w:ascii="Times New Roman" w:hAnsi="Times New Roman" w:cs="Times New Roman"/>
          <w:sz w:val="24"/>
          <w:szCs w:val="24"/>
        </w:rPr>
        <w:t xml:space="preserve">heavily </w:t>
      </w:r>
      <w:r w:rsidR="00372A1E" w:rsidRPr="00F965AA">
        <w:rPr>
          <w:rFonts w:ascii="Times New Roman" w:hAnsi="Times New Roman" w:cs="Times New Roman"/>
          <w:sz w:val="24"/>
          <w:szCs w:val="24"/>
        </w:rPr>
        <w:t xml:space="preserve">on a </w:t>
      </w:r>
      <w:r w:rsidR="00791EF9" w:rsidRPr="00F965AA">
        <w:rPr>
          <w:rFonts w:ascii="Times New Roman" w:hAnsi="Times New Roman" w:cs="Times New Roman"/>
          <w:sz w:val="24"/>
          <w:szCs w:val="24"/>
        </w:rPr>
        <w:t xml:space="preserve">meta-analysis </w:t>
      </w:r>
      <w:r w:rsidR="00815FB5" w:rsidRPr="00F965AA">
        <w:rPr>
          <w:rFonts w:ascii="Times New Roman" w:hAnsi="Times New Roman" w:cs="Times New Roman"/>
          <w:sz w:val="24"/>
          <w:szCs w:val="24"/>
        </w:rPr>
        <w:t xml:space="preserve">of 10 studies </w:t>
      </w:r>
      <w:r w:rsidR="00791EF9" w:rsidRPr="00F965AA">
        <w:rPr>
          <w:rFonts w:ascii="Times New Roman" w:hAnsi="Times New Roman" w:cs="Times New Roman"/>
          <w:sz w:val="24"/>
          <w:szCs w:val="24"/>
        </w:rPr>
        <w:t xml:space="preserve">published in 2003 in the </w:t>
      </w:r>
      <w:r w:rsidR="00791EF9" w:rsidRPr="00F965AA">
        <w:rPr>
          <w:rFonts w:ascii="Times New Roman" w:hAnsi="Times New Roman" w:cs="Times New Roman"/>
          <w:i/>
          <w:sz w:val="24"/>
          <w:szCs w:val="24"/>
        </w:rPr>
        <w:t>Archives of Internal Medicine</w:t>
      </w:r>
      <w:r w:rsidR="00791EF9" w:rsidRPr="00F965AA">
        <w:rPr>
          <w:rFonts w:ascii="Times New Roman" w:hAnsi="Times New Roman" w:cs="Times New Roman"/>
          <w:sz w:val="24"/>
          <w:szCs w:val="24"/>
        </w:rPr>
        <w:t xml:space="preserve">, </w:t>
      </w:r>
      <w:r w:rsidR="00372A1E" w:rsidRPr="00F965AA">
        <w:rPr>
          <w:rFonts w:ascii="Times New Roman" w:hAnsi="Times New Roman" w:cs="Times New Roman"/>
          <w:sz w:val="24"/>
          <w:szCs w:val="24"/>
        </w:rPr>
        <w:t xml:space="preserve">which showed that </w:t>
      </w:r>
      <w:r w:rsidR="00791EF9" w:rsidRPr="00F965AA">
        <w:rPr>
          <w:rFonts w:ascii="Times New Roman" w:hAnsi="Times New Roman" w:cs="Times New Roman"/>
          <w:sz w:val="24"/>
          <w:szCs w:val="24"/>
        </w:rPr>
        <w:t>Tamiflu significantly reduced the risk of bronchitis and pneumonia</w:t>
      </w:r>
      <w:r w:rsidR="00372A1E" w:rsidRPr="00F965AA">
        <w:rPr>
          <w:rFonts w:ascii="Times New Roman" w:hAnsi="Times New Roman" w:cs="Times New Roman"/>
          <w:sz w:val="24"/>
          <w:szCs w:val="24"/>
        </w:rPr>
        <w:t>, as well as the need for hospitalization when given to adults with acute flu-like symptoms</w:t>
      </w:r>
      <w:del w:id="66" w:author="Copy editor" w:date="2019-06-18T12:20:00Z">
        <w:r w:rsidR="00791EF9" w:rsidRPr="00331231" w:rsidDel="00331231">
          <w:rPr>
            <w:rFonts w:ascii="Times New Roman" w:hAnsi="Times New Roman" w:cs="Times New Roman"/>
            <w:sz w:val="24"/>
            <w:szCs w:val="24"/>
          </w:rPr>
          <w:delText>.</w:delText>
        </w:r>
      </w:del>
      <w:ins w:id="67" w:author="Copy editor" w:date="2019-06-18T12:20:00Z">
        <w:r w:rsidR="00331231">
          <w:rPr>
            <w:rFonts w:ascii="Times New Roman" w:hAnsi="Times New Roman" w:cs="Times New Roman"/>
            <w:sz w:val="24"/>
            <w:szCs w:val="24"/>
          </w:rPr>
          <w:t>(</w:t>
        </w:r>
      </w:ins>
      <w:r w:rsidR="00791EF9" w:rsidRPr="00331231">
        <w:rPr>
          <w:rFonts w:ascii="Times New Roman" w:hAnsi="Times New Roman" w:cs="Times New Roman"/>
          <w:sz w:val="24"/>
          <w:szCs w:val="24"/>
          <w:rPrChange w:id="68" w:author="Copy editor" w:date="2019-06-18T12:20:00Z">
            <w:rPr>
              <w:rFonts w:ascii="Times New Roman" w:hAnsi="Times New Roman" w:cs="Times New Roman"/>
              <w:sz w:val="24"/>
              <w:szCs w:val="24"/>
              <w:vertAlign w:val="superscript"/>
            </w:rPr>
          </w:rPrChange>
        </w:rPr>
        <w:footnoteReference w:id="6"/>
      </w:r>
      <w:r w:rsidR="00791EF9" w:rsidRPr="00331231">
        <w:rPr>
          <w:rFonts w:ascii="Times New Roman" w:hAnsi="Times New Roman" w:cs="Times New Roman"/>
          <w:sz w:val="24"/>
          <w:szCs w:val="24"/>
          <w:rPrChange w:id="74" w:author="Copy editor" w:date="2019-06-18T12:20:00Z">
            <w:rPr>
              <w:rFonts w:ascii="Times New Roman" w:hAnsi="Times New Roman" w:cs="Times New Roman"/>
              <w:sz w:val="24"/>
              <w:szCs w:val="24"/>
              <w:vertAlign w:val="superscript"/>
            </w:rPr>
          </w:rPrChange>
        </w:rPr>
        <w:t>,</w:t>
      </w:r>
      <w:r w:rsidR="00791EF9" w:rsidRPr="00331231">
        <w:rPr>
          <w:rFonts w:ascii="Times New Roman" w:hAnsi="Times New Roman" w:cs="Times New Roman"/>
          <w:sz w:val="24"/>
          <w:szCs w:val="24"/>
        </w:rPr>
        <w:t xml:space="preserve"> </w:t>
      </w:r>
      <w:r w:rsidR="00791EF9" w:rsidRPr="00331231">
        <w:rPr>
          <w:rFonts w:ascii="Times New Roman" w:hAnsi="Times New Roman" w:cs="Times New Roman"/>
          <w:sz w:val="24"/>
          <w:szCs w:val="24"/>
          <w:rPrChange w:id="75" w:author="Copy editor" w:date="2019-06-18T12:20:00Z">
            <w:rPr>
              <w:rFonts w:ascii="Times New Roman" w:hAnsi="Times New Roman" w:cs="Times New Roman"/>
              <w:sz w:val="24"/>
              <w:szCs w:val="24"/>
              <w:vertAlign w:val="superscript"/>
            </w:rPr>
          </w:rPrChange>
        </w:rPr>
        <w:footnoteReference w:id="7"/>
      </w:r>
      <w:ins w:id="82" w:author="Copy editor" w:date="2019-06-18T12:20:00Z">
        <w:r w:rsidR="00331231">
          <w:rPr>
            <w:rFonts w:ascii="Times New Roman" w:hAnsi="Times New Roman" w:cs="Times New Roman"/>
            <w:sz w:val="24"/>
            <w:szCs w:val="24"/>
          </w:rPr>
          <w:t>).</w:t>
        </w:r>
      </w:ins>
      <w:r w:rsidR="00791EF9" w:rsidRPr="00F965AA">
        <w:rPr>
          <w:rFonts w:ascii="Times New Roman" w:hAnsi="Times New Roman" w:cs="Times New Roman"/>
          <w:sz w:val="24"/>
          <w:szCs w:val="24"/>
        </w:rPr>
        <w:t xml:space="preserve">  </w:t>
      </w:r>
      <w:r w:rsidR="003A3827" w:rsidRPr="00F965AA">
        <w:rPr>
          <w:rFonts w:ascii="Times New Roman" w:hAnsi="Times New Roman" w:cs="Times New Roman"/>
          <w:sz w:val="24"/>
          <w:szCs w:val="24"/>
        </w:rPr>
        <w:t>B</w:t>
      </w:r>
      <w:r w:rsidR="00B83CFC" w:rsidRPr="00F965AA">
        <w:rPr>
          <w:rFonts w:ascii="Times New Roman" w:hAnsi="Times New Roman" w:cs="Times New Roman"/>
          <w:sz w:val="24"/>
          <w:szCs w:val="24"/>
        </w:rPr>
        <w:t>y 2009, b</w:t>
      </w:r>
      <w:r w:rsidR="00A41448" w:rsidRPr="00F965AA">
        <w:rPr>
          <w:rFonts w:ascii="Times New Roman" w:hAnsi="Times New Roman" w:cs="Times New Roman"/>
          <w:sz w:val="24"/>
          <w:szCs w:val="24"/>
        </w:rPr>
        <w:t xml:space="preserve">ased at least in part on the </w:t>
      </w:r>
      <w:r w:rsidR="00B83CFC" w:rsidRPr="00F965AA">
        <w:rPr>
          <w:rFonts w:ascii="Times New Roman" w:hAnsi="Times New Roman" w:cs="Times New Roman"/>
          <w:sz w:val="24"/>
          <w:szCs w:val="24"/>
        </w:rPr>
        <w:t xml:space="preserve">2006 </w:t>
      </w:r>
      <w:r w:rsidR="00A41448" w:rsidRPr="00F965AA">
        <w:rPr>
          <w:rFonts w:ascii="Times New Roman" w:hAnsi="Times New Roman" w:cs="Times New Roman"/>
          <w:sz w:val="24"/>
          <w:szCs w:val="24"/>
        </w:rPr>
        <w:t xml:space="preserve">Cochrane review, </w:t>
      </w:r>
      <w:r w:rsidR="00B83CFC" w:rsidRPr="00F965AA">
        <w:rPr>
          <w:rFonts w:ascii="Times New Roman" w:hAnsi="Times New Roman" w:cs="Times New Roman"/>
          <w:sz w:val="24"/>
          <w:szCs w:val="24"/>
        </w:rPr>
        <w:t xml:space="preserve">96 countries had stockpiled enough Tamiflu to treat 350 million people in the event of a </w:t>
      </w:r>
      <w:r w:rsidR="00D92693" w:rsidRPr="00F965AA">
        <w:rPr>
          <w:rFonts w:ascii="Times New Roman" w:hAnsi="Times New Roman" w:cs="Times New Roman"/>
          <w:sz w:val="24"/>
          <w:szCs w:val="24"/>
        </w:rPr>
        <w:t xml:space="preserve">global </w:t>
      </w:r>
      <w:r w:rsidR="00B83CFC" w:rsidRPr="00F965AA">
        <w:rPr>
          <w:rFonts w:ascii="Times New Roman" w:hAnsi="Times New Roman" w:cs="Times New Roman"/>
          <w:sz w:val="24"/>
          <w:szCs w:val="24"/>
        </w:rPr>
        <w:t>pandemic</w:t>
      </w:r>
      <w:del w:id="83" w:author="Copy editor" w:date="2019-06-18T12:20:00Z">
        <w:r w:rsidR="00B83CFC" w:rsidRPr="00F965AA" w:rsidDel="00331231">
          <w:rPr>
            <w:rFonts w:ascii="Times New Roman" w:hAnsi="Times New Roman" w:cs="Times New Roman"/>
            <w:sz w:val="24"/>
            <w:szCs w:val="24"/>
          </w:rPr>
          <w:delText>.</w:delText>
        </w:r>
      </w:del>
      <w:ins w:id="84" w:author="Copy editor" w:date="2019-06-18T12:20:00Z">
        <w:r w:rsidR="00331231">
          <w:rPr>
            <w:rFonts w:ascii="Times New Roman" w:hAnsi="Times New Roman" w:cs="Times New Roman"/>
            <w:sz w:val="24"/>
            <w:szCs w:val="24"/>
          </w:rPr>
          <w:t>(</w:t>
        </w:r>
      </w:ins>
      <w:r w:rsidR="00B83CFC" w:rsidRPr="00331231">
        <w:rPr>
          <w:rStyle w:val="FootnoteReference"/>
          <w:rFonts w:ascii="Times New Roman" w:hAnsi="Times New Roman" w:cs="Times New Roman"/>
          <w:sz w:val="24"/>
          <w:szCs w:val="24"/>
          <w:vertAlign w:val="baseline"/>
          <w:rPrChange w:id="85" w:author="Copy editor" w:date="2019-06-18T12:20:00Z">
            <w:rPr>
              <w:rStyle w:val="FootnoteReference"/>
              <w:rFonts w:ascii="Times New Roman" w:hAnsi="Times New Roman" w:cs="Times New Roman"/>
              <w:sz w:val="24"/>
              <w:szCs w:val="24"/>
            </w:rPr>
          </w:rPrChange>
        </w:rPr>
        <w:footnoteReference w:id="8"/>
      </w:r>
      <w:ins w:id="93" w:author="Copy editor" w:date="2019-06-18T12:20:00Z">
        <w:r w:rsidR="00331231">
          <w:rPr>
            <w:rFonts w:ascii="Times New Roman" w:hAnsi="Times New Roman" w:cs="Times New Roman"/>
            <w:sz w:val="24"/>
            <w:szCs w:val="24"/>
          </w:rPr>
          <w:t>).</w:t>
        </w:r>
      </w:ins>
      <w:r w:rsidR="00A41448" w:rsidRPr="00F965AA">
        <w:rPr>
          <w:rFonts w:ascii="Times New Roman" w:hAnsi="Times New Roman" w:cs="Times New Roman"/>
          <w:sz w:val="24"/>
          <w:szCs w:val="24"/>
        </w:rPr>
        <w:t xml:space="preserve"> In 2009 the World Health Organization (WHO) added Tamiflu to its list of core essential medications</w:t>
      </w:r>
      <w:ins w:id="94" w:author="Copy editor" w:date="2019-06-18T12:21:00Z">
        <w:r w:rsidR="00331231">
          <w:rPr>
            <w:rFonts w:ascii="Times New Roman" w:hAnsi="Times New Roman" w:cs="Times New Roman"/>
            <w:sz w:val="24"/>
            <w:szCs w:val="24"/>
          </w:rPr>
          <w:t xml:space="preserve"> (</w:t>
        </w:r>
      </w:ins>
      <w:r w:rsidR="00A41448" w:rsidRPr="00331231">
        <w:rPr>
          <w:rFonts w:ascii="Times New Roman" w:hAnsi="Times New Roman" w:cs="Times New Roman"/>
          <w:sz w:val="24"/>
          <w:szCs w:val="24"/>
          <w:rPrChange w:id="95" w:author="Copy editor" w:date="2019-06-18T12:21:00Z">
            <w:rPr>
              <w:rFonts w:ascii="Times New Roman" w:hAnsi="Times New Roman" w:cs="Times New Roman"/>
              <w:sz w:val="24"/>
              <w:szCs w:val="24"/>
              <w:vertAlign w:val="superscript"/>
            </w:rPr>
          </w:rPrChange>
        </w:rPr>
        <w:footnoteReference w:id="9"/>
      </w:r>
      <w:ins w:id="103" w:author="Copy editor" w:date="2019-06-18T12:21:00Z">
        <w:r w:rsidR="00331231">
          <w:rPr>
            <w:rFonts w:ascii="Times New Roman" w:hAnsi="Times New Roman" w:cs="Times New Roman"/>
            <w:sz w:val="24"/>
            <w:szCs w:val="24"/>
          </w:rPr>
          <w:t>).</w:t>
        </w:r>
      </w:ins>
      <w:r w:rsidR="00A41448" w:rsidRPr="00F965AA">
        <w:rPr>
          <w:rFonts w:ascii="Times New Roman" w:hAnsi="Times New Roman" w:cs="Times New Roman"/>
          <w:sz w:val="24"/>
          <w:szCs w:val="24"/>
        </w:rPr>
        <w:t xml:space="preserve"> </w:t>
      </w:r>
    </w:p>
    <w:p w14:paraId="7FB62D3C" w14:textId="46C26A07" w:rsidR="0072221F" w:rsidRPr="00F965AA" w:rsidRDefault="00F02037"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D</w:t>
      </w:r>
      <w:r w:rsidR="005B443B" w:rsidRPr="00F965AA">
        <w:rPr>
          <w:rFonts w:ascii="Times New Roman" w:hAnsi="Times New Roman" w:cs="Times New Roman"/>
          <w:sz w:val="24"/>
          <w:szCs w:val="24"/>
        </w:rPr>
        <w:t>uring the 2009 swine-flu pandemic</w:t>
      </w:r>
      <w:ins w:id="104" w:author="Copy editor" w:date="2019-06-18T12:21:00Z">
        <w:r w:rsidR="00331231">
          <w:rPr>
            <w:rFonts w:ascii="Times New Roman" w:hAnsi="Times New Roman" w:cs="Times New Roman"/>
            <w:sz w:val="24"/>
            <w:szCs w:val="24"/>
          </w:rPr>
          <w:t>,</w:t>
        </w:r>
      </w:ins>
      <w:r w:rsidR="005B443B" w:rsidRPr="00F965AA">
        <w:rPr>
          <w:rFonts w:ascii="Times New Roman" w:hAnsi="Times New Roman" w:cs="Times New Roman"/>
          <w:sz w:val="24"/>
          <w:szCs w:val="24"/>
        </w:rPr>
        <w:t xml:space="preserve"> a Japanese pediatrician, Dr. Keiji Hayashi</w:t>
      </w:r>
      <w:r w:rsidR="000B5843" w:rsidRPr="00F965AA">
        <w:rPr>
          <w:rFonts w:ascii="Times New Roman" w:hAnsi="Times New Roman" w:cs="Times New Roman"/>
          <w:sz w:val="24"/>
          <w:szCs w:val="24"/>
        </w:rPr>
        <w:t>,</w:t>
      </w:r>
      <w:r w:rsidR="005B443B" w:rsidRPr="00F965AA">
        <w:rPr>
          <w:rFonts w:ascii="Times New Roman" w:hAnsi="Times New Roman" w:cs="Times New Roman"/>
          <w:sz w:val="24"/>
          <w:szCs w:val="24"/>
        </w:rPr>
        <w:t xml:space="preserve"> </w:t>
      </w:r>
      <w:r w:rsidR="00254329" w:rsidRPr="00F965AA">
        <w:rPr>
          <w:rFonts w:ascii="Times New Roman" w:hAnsi="Times New Roman" w:cs="Times New Roman"/>
          <w:sz w:val="24"/>
          <w:szCs w:val="24"/>
        </w:rPr>
        <w:t>wrote to the Cochrane Collaboration after noticing</w:t>
      </w:r>
      <w:r w:rsidR="005B443B" w:rsidRPr="00F965AA">
        <w:rPr>
          <w:rFonts w:ascii="Times New Roman" w:hAnsi="Times New Roman" w:cs="Times New Roman"/>
          <w:sz w:val="24"/>
          <w:szCs w:val="24"/>
        </w:rPr>
        <w:t xml:space="preserve"> that 8 of the 10 studies included in the 2003 meta-analysis (all sponsored by the drug’s manufacturer, Roche) had not been published in peer-reviewed journals and the results could not be verified</w:t>
      </w:r>
      <w:del w:id="105" w:author="Copy editor" w:date="2019-06-18T12:21:00Z">
        <w:r w:rsidR="005B443B" w:rsidRPr="00F965AA" w:rsidDel="00331231">
          <w:rPr>
            <w:rFonts w:ascii="Times New Roman" w:hAnsi="Times New Roman" w:cs="Times New Roman"/>
            <w:sz w:val="24"/>
            <w:szCs w:val="24"/>
          </w:rPr>
          <w:delText>.</w:delText>
        </w:r>
      </w:del>
      <w:ins w:id="106" w:author="Copy editor" w:date="2019-06-18T12:21:00Z">
        <w:r w:rsidR="00331231">
          <w:rPr>
            <w:rFonts w:ascii="Times New Roman" w:hAnsi="Times New Roman" w:cs="Times New Roman"/>
            <w:sz w:val="24"/>
            <w:szCs w:val="24"/>
          </w:rPr>
          <w:t>(</w:t>
        </w:r>
      </w:ins>
      <w:r w:rsidR="005B443B" w:rsidRPr="00331231">
        <w:rPr>
          <w:rFonts w:ascii="Times New Roman" w:hAnsi="Times New Roman" w:cs="Times New Roman"/>
          <w:sz w:val="24"/>
          <w:szCs w:val="24"/>
          <w:rPrChange w:id="107" w:author="Copy editor" w:date="2019-06-18T12:21:00Z">
            <w:rPr>
              <w:rFonts w:ascii="Times New Roman" w:hAnsi="Times New Roman" w:cs="Times New Roman"/>
              <w:sz w:val="24"/>
              <w:szCs w:val="24"/>
              <w:vertAlign w:val="superscript"/>
            </w:rPr>
          </w:rPrChange>
        </w:rPr>
        <w:footnoteReference w:id="10"/>
      </w:r>
      <w:ins w:id="115" w:author="Copy editor" w:date="2019-06-18T12:22:00Z">
        <w:r w:rsidR="00331231">
          <w:rPr>
            <w:rFonts w:ascii="Times New Roman" w:hAnsi="Times New Roman" w:cs="Times New Roman"/>
            <w:sz w:val="24"/>
            <w:szCs w:val="24"/>
          </w:rPr>
          <w:t>).</w:t>
        </w:r>
      </w:ins>
      <w:r w:rsidR="005B443B" w:rsidRPr="00331231">
        <w:rPr>
          <w:rFonts w:ascii="Times New Roman" w:hAnsi="Times New Roman" w:cs="Times New Roman"/>
          <w:sz w:val="24"/>
          <w:szCs w:val="24"/>
        </w:rPr>
        <w:t xml:space="preserve"> </w:t>
      </w:r>
      <w:r w:rsidR="00254329" w:rsidRPr="00F965AA">
        <w:rPr>
          <w:rFonts w:ascii="Times New Roman" w:hAnsi="Times New Roman" w:cs="Times New Roman"/>
          <w:sz w:val="24"/>
          <w:szCs w:val="24"/>
        </w:rPr>
        <w:t xml:space="preserve">Dr. Tom Jefferson, lead author of the 2006 Cochrane review of </w:t>
      </w:r>
      <w:r w:rsidR="000708D1" w:rsidRPr="00F965AA">
        <w:rPr>
          <w:rFonts w:ascii="Times New Roman" w:hAnsi="Times New Roman" w:cs="Times New Roman"/>
          <w:sz w:val="24"/>
          <w:szCs w:val="24"/>
        </w:rPr>
        <w:t xml:space="preserve">neuraminidase inhibitors </w:t>
      </w:r>
      <w:r w:rsidR="007D612E" w:rsidRPr="00F965AA">
        <w:rPr>
          <w:rFonts w:ascii="Times New Roman" w:hAnsi="Times New Roman" w:cs="Times New Roman"/>
          <w:sz w:val="24"/>
          <w:szCs w:val="24"/>
        </w:rPr>
        <w:t>(and</w:t>
      </w:r>
      <w:r w:rsidRPr="00F965AA">
        <w:rPr>
          <w:rFonts w:ascii="Times New Roman" w:hAnsi="Times New Roman" w:cs="Times New Roman"/>
          <w:sz w:val="24"/>
          <w:szCs w:val="24"/>
        </w:rPr>
        <w:t xml:space="preserve"> a</w:t>
      </w:r>
      <w:r w:rsidR="007D612E" w:rsidRPr="00F965AA">
        <w:rPr>
          <w:rFonts w:ascii="Times New Roman" w:hAnsi="Times New Roman" w:cs="Times New Roman"/>
          <w:sz w:val="24"/>
          <w:szCs w:val="24"/>
        </w:rPr>
        <w:t xml:space="preserve"> co-author of the critique of the Cochrane HPV vaccine review in </w:t>
      </w:r>
      <w:r w:rsidR="007D612E" w:rsidRPr="00F965AA">
        <w:rPr>
          <w:rFonts w:ascii="Times New Roman" w:hAnsi="Times New Roman" w:cs="Times New Roman"/>
          <w:i/>
          <w:sz w:val="24"/>
          <w:szCs w:val="24"/>
        </w:rPr>
        <w:t>BMJ Evidence-Based Medicine</w:t>
      </w:r>
      <w:r w:rsidR="007D612E" w:rsidRPr="00F965AA">
        <w:rPr>
          <w:rFonts w:ascii="Times New Roman" w:hAnsi="Times New Roman" w:cs="Times New Roman"/>
          <w:sz w:val="24"/>
          <w:szCs w:val="24"/>
        </w:rPr>
        <w:t>)</w:t>
      </w:r>
      <w:r w:rsidR="00254329" w:rsidRPr="00F965AA">
        <w:rPr>
          <w:rFonts w:ascii="Times New Roman" w:hAnsi="Times New Roman" w:cs="Times New Roman"/>
          <w:sz w:val="24"/>
          <w:szCs w:val="24"/>
        </w:rPr>
        <w:t xml:space="preserve">, wrote to Roche requesting the full clinical study reports for all 10 of the trials included in the 2003 meta-analysis. </w:t>
      </w:r>
      <w:r w:rsidR="00D92693" w:rsidRPr="00F965AA">
        <w:rPr>
          <w:rFonts w:ascii="Times New Roman" w:hAnsi="Times New Roman" w:cs="Times New Roman"/>
          <w:sz w:val="24"/>
          <w:szCs w:val="24"/>
        </w:rPr>
        <w:t>Four years later, in</w:t>
      </w:r>
      <w:r w:rsidR="00254329" w:rsidRPr="00F965AA">
        <w:rPr>
          <w:rFonts w:ascii="Times New Roman" w:hAnsi="Times New Roman" w:cs="Times New Roman"/>
          <w:sz w:val="24"/>
          <w:szCs w:val="24"/>
        </w:rPr>
        <w:t xml:space="preserve"> 2013, Roche provided the full </w:t>
      </w:r>
      <w:r w:rsidR="0072221F" w:rsidRPr="00F965AA">
        <w:rPr>
          <w:rFonts w:ascii="Times New Roman" w:hAnsi="Times New Roman" w:cs="Times New Roman"/>
          <w:sz w:val="24"/>
          <w:szCs w:val="24"/>
        </w:rPr>
        <w:t>clinical study reports (CSRs)</w:t>
      </w:r>
      <w:r w:rsidR="00254329" w:rsidRPr="00F965AA">
        <w:rPr>
          <w:rFonts w:ascii="Times New Roman" w:hAnsi="Times New Roman" w:cs="Times New Roman"/>
          <w:sz w:val="24"/>
          <w:szCs w:val="24"/>
        </w:rPr>
        <w:t xml:space="preserve"> for all 77 </w:t>
      </w:r>
      <w:r w:rsidRPr="00F965AA">
        <w:rPr>
          <w:rFonts w:ascii="Times New Roman" w:hAnsi="Times New Roman" w:cs="Times New Roman"/>
          <w:sz w:val="24"/>
          <w:szCs w:val="24"/>
        </w:rPr>
        <w:t xml:space="preserve">of its </w:t>
      </w:r>
      <w:r w:rsidR="00254329" w:rsidRPr="00F965AA">
        <w:rPr>
          <w:rFonts w:ascii="Times New Roman" w:hAnsi="Times New Roman" w:cs="Times New Roman"/>
          <w:sz w:val="24"/>
          <w:szCs w:val="24"/>
        </w:rPr>
        <w:t>trials of Tamiflu</w:t>
      </w:r>
      <w:del w:id="116" w:author="Copy editor" w:date="2019-06-18T12:22:00Z">
        <w:r w:rsidR="00254329" w:rsidRPr="00F965AA" w:rsidDel="00331231">
          <w:rPr>
            <w:rFonts w:ascii="Times New Roman" w:hAnsi="Times New Roman" w:cs="Times New Roman"/>
            <w:sz w:val="24"/>
            <w:szCs w:val="24"/>
          </w:rPr>
          <w:delText>.</w:delText>
        </w:r>
      </w:del>
      <w:ins w:id="117" w:author="Copy editor" w:date="2019-06-18T12:22:00Z">
        <w:r w:rsidR="00331231">
          <w:rPr>
            <w:rFonts w:ascii="Times New Roman" w:hAnsi="Times New Roman" w:cs="Times New Roman"/>
            <w:sz w:val="24"/>
            <w:szCs w:val="24"/>
          </w:rPr>
          <w:t>(</w:t>
        </w:r>
      </w:ins>
      <w:r w:rsidR="00254329" w:rsidRPr="00DD5F22">
        <w:rPr>
          <w:rFonts w:ascii="Times New Roman" w:hAnsi="Times New Roman" w:cs="Times New Roman"/>
          <w:sz w:val="24"/>
          <w:szCs w:val="24"/>
        </w:rPr>
        <w:footnoteReference w:id="11"/>
      </w:r>
      <w:ins w:id="125" w:author="Copy editor" w:date="2019-06-18T12:22:00Z">
        <w:r w:rsidR="00331231">
          <w:rPr>
            <w:rFonts w:ascii="Times New Roman" w:hAnsi="Times New Roman" w:cs="Times New Roman"/>
            <w:sz w:val="24"/>
            <w:szCs w:val="24"/>
          </w:rPr>
          <w:t>).</w:t>
        </w:r>
      </w:ins>
      <w:del w:id="126" w:author="Copy editor" w:date="2019-06-18T12:22:00Z">
        <w:r w:rsidR="00254329" w:rsidRPr="00F965AA" w:rsidDel="00331231">
          <w:rPr>
            <w:rFonts w:ascii="Times New Roman" w:hAnsi="Times New Roman" w:cs="Times New Roman"/>
            <w:sz w:val="24"/>
            <w:szCs w:val="24"/>
          </w:rPr>
          <w:delText xml:space="preserve"> </w:delText>
        </w:r>
      </w:del>
    </w:p>
    <w:p w14:paraId="7673E728" w14:textId="3E9CF35E" w:rsidR="00254329" w:rsidRPr="00F965AA" w:rsidRDefault="00F02037"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An</w:t>
      </w:r>
      <w:r w:rsidR="00254329" w:rsidRPr="00F965AA">
        <w:rPr>
          <w:rFonts w:ascii="Times New Roman" w:hAnsi="Times New Roman" w:cs="Times New Roman"/>
          <w:sz w:val="24"/>
          <w:szCs w:val="24"/>
        </w:rPr>
        <w:t xml:space="preserve"> </w:t>
      </w:r>
      <w:commentRangeStart w:id="127"/>
      <w:r w:rsidR="00254329" w:rsidRPr="00F965AA">
        <w:rPr>
          <w:rFonts w:ascii="Times New Roman" w:hAnsi="Times New Roman" w:cs="Times New Roman"/>
          <w:sz w:val="24"/>
          <w:szCs w:val="24"/>
        </w:rPr>
        <w:t>updated Cochrane review</w:t>
      </w:r>
      <w:r w:rsidR="00613EE6" w:rsidRPr="00F965AA">
        <w:rPr>
          <w:rFonts w:ascii="Times New Roman" w:hAnsi="Times New Roman" w:cs="Times New Roman"/>
          <w:sz w:val="24"/>
          <w:szCs w:val="24"/>
        </w:rPr>
        <w:t xml:space="preserve"> published in 2014</w:t>
      </w:r>
      <w:r w:rsidR="0072221F" w:rsidRPr="00F965AA">
        <w:rPr>
          <w:rFonts w:ascii="Times New Roman" w:hAnsi="Times New Roman" w:cs="Times New Roman"/>
          <w:sz w:val="24"/>
          <w:szCs w:val="24"/>
        </w:rPr>
        <w:t xml:space="preserve"> </w:t>
      </w:r>
      <w:commentRangeEnd w:id="127"/>
      <w:r w:rsidR="00DD5F22">
        <w:rPr>
          <w:rStyle w:val="CommentReference"/>
        </w:rPr>
        <w:commentReference w:id="127"/>
      </w:r>
      <w:r w:rsidR="0072221F" w:rsidRPr="00F965AA">
        <w:rPr>
          <w:rFonts w:ascii="Times New Roman" w:hAnsi="Times New Roman" w:cs="Times New Roman"/>
          <w:sz w:val="24"/>
          <w:szCs w:val="24"/>
        </w:rPr>
        <w:t xml:space="preserve">based on </w:t>
      </w:r>
      <w:r w:rsidR="00963CA9" w:rsidRPr="00F965AA">
        <w:rPr>
          <w:rFonts w:ascii="Times New Roman" w:hAnsi="Times New Roman" w:cs="Times New Roman"/>
          <w:sz w:val="24"/>
          <w:szCs w:val="24"/>
        </w:rPr>
        <w:t xml:space="preserve">all </w:t>
      </w:r>
      <w:r w:rsidR="0072221F" w:rsidRPr="00F965AA">
        <w:rPr>
          <w:rFonts w:ascii="Times New Roman" w:hAnsi="Times New Roman" w:cs="Times New Roman"/>
          <w:sz w:val="24"/>
          <w:szCs w:val="24"/>
        </w:rPr>
        <w:t>CSRs</w:t>
      </w:r>
      <w:r w:rsidR="00162C37" w:rsidRPr="00F965AA">
        <w:rPr>
          <w:rFonts w:ascii="Times New Roman" w:hAnsi="Times New Roman" w:cs="Times New Roman"/>
          <w:sz w:val="24"/>
          <w:szCs w:val="24"/>
        </w:rPr>
        <w:t xml:space="preserve"> </w:t>
      </w:r>
      <w:r w:rsidR="00963CA9" w:rsidRPr="00F965AA">
        <w:rPr>
          <w:rFonts w:ascii="Times New Roman" w:hAnsi="Times New Roman" w:cs="Times New Roman"/>
          <w:sz w:val="24"/>
          <w:szCs w:val="24"/>
        </w:rPr>
        <w:t xml:space="preserve">sent by Roche </w:t>
      </w:r>
      <w:r w:rsidR="00254329" w:rsidRPr="00F965AA">
        <w:rPr>
          <w:rFonts w:ascii="Times New Roman" w:hAnsi="Times New Roman" w:cs="Times New Roman"/>
          <w:sz w:val="24"/>
          <w:szCs w:val="24"/>
        </w:rPr>
        <w:t xml:space="preserve">reported the </w:t>
      </w:r>
      <w:r w:rsidR="00162C37" w:rsidRPr="00F965AA">
        <w:rPr>
          <w:rFonts w:ascii="Times New Roman" w:hAnsi="Times New Roman" w:cs="Times New Roman"/>
          <w:sz w:val="24"/>
          <w:szCs w:val="24"/>
        </w:rPr>
        <w:t>benefit</w:t>
      </w:r>
      <w:r w:rsidR="00254329" w:rsidRPr="00F965AA">
        <w:rPr>
          <w:rFonts w:ascii="Times New Roman" w:hAnsi="Times New Roman" w:cs="Times New Roman"/>
          <w:sz w:val="24"/>
          <w:szCs w:val="24"/>
        </w:rPr>
        <w:t xml:space="preserve"> of Tamiflu was minimal reduction of the duration of flu symptoms in adults</w:t>
      </w:r>
      <w:r w:rsidR="005B56F5" w:rsidRPr="00F965AA">
        <w:rPr>
          <w:rFonts w:ascii="Times New Roman" w:hAnsi="Times New Roman" w:cs="Times New Roman"/>
          <w:sz w:val="24"/>
          <w:szCs w:val="24"/>
        </w:rPr>
        <w:t xml:space="preserve"> from </w:t>
      </w:r>
      <w:r w:rsidR="00254329" w:rsidRPr="00F965AA">
        <w:rPr>
          <w:rFonts w:ascii="Times New Roman" w:hAnsi="Times New Roman" w:cs="Times New Roman"/>
          <w:sz w:val="24"/>
          <w:szCs w:val="24"/>
        </w:rPr>
        <w:t>7 to 6.3 days, with no evidence of reduction of the risk of serious complications, hospitali</w:t>
      </w:r>
      <w:ins w:id="128" w:author="Copy editor" w:date="2019-06-18T12:23:00Z">
        <w:r w:rsidR="00331231">
          <w:rPr>
            <w:rFonts w:ascii="Times New Roman" w:hAnsi="Times New Roman" w:cs="Times New Roman"/>
            <w:sz w:val="24"/>
            <w:szCs w:val="24"/>
          </w:rPr>
          <w:t>s</w:t>
        </w:r>
      </w:ins>
      <w:del w:id="129" w:author="Copy editor" w:date="2019-06-18T12:23:00Z">
        <w:r w:rsidR="00254329" w:rsidRPr="00F965AA" w:rsidDel="00331231">
          <w:rPr>
            <w:rFonts w:ascii="Times New Roman" w:hAnsi="Times New Roman" w:cs="Times New Roman"/>
            <w:sz w:val="24"/>
            <w:szCs w:val="24"/>
          </w:rPr>
          <w:delText>z</w:delText>
        </w:r>
      </w:del>
      <w:r w:rsidR="00254329" w:rsidRPr="00F965AA">
        <w:rPr>
          <w:rFonts w:ascii="Times New Roman" w:hAnsi="Times New Roman" w:cs="Times New Roman"/>
          <w:sz w:val="24"/>
          <w:szCs w:val="24"/>
        </w:rPr>
        <w:t>ation, or death. On the downside, adults treated with Tamiflu developed nausea (1 out of 28 people treated), vomiting (1 out of 22 people treated), headaches (1 out of 32 people treated), and psychiatric symptoms (1 out 94 people treated). The Cochrane review authors recommended that the “trade-off between benefits and harms should be borne in mind when making decisions to use [Tamiflu] for treatment, prophylaxis, or stockpiling.”</w:t>
      </w:r>
      <w:r w:rsidR="005B56F5" w:rsidRPr="00F965AA">
        <w:rPr>
          <w:rFonts w:ascii="Times New Roman" w:hAnsi="Times New Roman" w:cs="Times New Roman"/>
          <w:sz w:val="24"/>
          <w:szCs w:val="24"/>
        </w:rPr>
        <w:t xml:space="preserve"> In 2017, based at least in part on the evidence showing no reduction in </w:t>
      </w:r>
      <w:proofErr w:type="spellStart"/>
      <w:r w:rsidR="005B56F5" w:rsidRPr="00F965AA">
        <w:rPr>
          <w:rFonts w:ascii="Times New Roman" w:hAnsi="Times New Roman" w:cs="Times New Roman"/>
          <w:sz w:val="24"/>
          <w:szCs w:val="24"/>
        </w:rPr>
        <w:t>hospitali</w:t>
      </w:r>
      <w:ins w:id="130" w:author="Copy editor" w:date="2019-06-18T12:23:00Z">
        <w:r w:rsidR="00331231">
          <w:rPr>
            <w:rFonts w:ascii="Times New Roman" w:hAnsi="Times New Roman" w:cs="Times New Roman"/>
            <w:sz w:val="24"/>
            <w:szCs w:val="24"/>
          </w:rPr>
          <w:t>s</w:t>
        </w:r>
      </w:ins>
      <w:del w:id="131" w:author="Copy editor" w:date="2019-06-18T12:23:00Z">
        <w:r w:rsidR="005B56F5" w:rsidRPr="00F965AA" w:rsidDel="00331231">
          <w:rPr>
            <w:rFonts w:ascii="Times New Roman" w:hAnsi="Times New Roman" w:cs="Times New Roman"/>
            <w:sz w:val="24"/>
            <w:szCs w:val="24"/>
          </w:rPr>
          <w:delText>z</w:delText>
        </w:r>
      </w:del>
      <w:r w:rsidR="005B56F5" w:rsidRPr="00F965AA">
        <w:rPr>
          <w:rFonts w:ascii="Times New Roman" w:hAnsi="Times New Roman" w:cs="Times New Roman"/>
          <w:sz w:val="24"/>
          <w:szCs w:val="24"/>
        </w:rPr>
        <w:t>ations</w:t>
      </w:r>
      <w:proofErr w:type="spellEnd"/>
      <w:r w:rsidR="005B56F5" w:rsidRPr="00F965AA">
        <w:rPr>
          <w:rFonts w:ascii="Times New Roman" w:hAnsi="Times New Roman" w:cs="Times New Roman"/>
          <w:sz w:val="24"/>
          <w:szCs w:val="24"/>
        </w:rPr>
        <w:t xml:space="preserve"> or flu-related complications gleaned from the CSRs that Roche provided to the Cochrane reviewers, the World Health Organi</w:t>
      </w:r>
      <w:ins w:id="132" w:author="Copy editor" w:date="2019-06-18T13:11:00Z">
        <w:r w:rsidR="00E0579C">
          <w:rPr>
            <w:rFonts w:ascii="Times New Roman" w:hAnsi="Times New Roman" w:cs="Times New Roman"/>
            <w:sz w:val="24"/>
            <w:szCs w:val="24"/>
          </w:rPr>
          <w:t>s</w:t>
        </w:r>
      </w:ins>
      <w:del w:id="133" w:author="Copy editor" w:date="2019-06-18T13:11:00Z">
        <w:r w:rsidR="005B56F5" w:rsidRPr="00F965AA" w:rsidDel="00E0579C">
          <w:rPr>
            <w:rFonts w:ascii="Times New Roman" w:hAnsi="Times New Roman" w:cs="Times New Roman"/>
            <w:sz w:val="24"/>
            <w:szCs w:val="24"/>
          </w:rPr>
          <w:delText>z</w:delText>
        </w:r>
      </w:del>
      <w:r w:rsidR="005B56F5" w:rsidRPr="00F965AA">
        <w:rPr>
          <w:rFonts w:ascii="Times New Roman" w:hAnsi="Times New Roman" w:cs="Times New Roman"/>
          <w:sz w:val="24"/>
          <w:szCs w:val="24"/>
        </w:rPr>
        <w:t>ation downgraded Tamiflu from its list of core essential medicines to a less-essential category</w:t>
      </w:r>
      <w:del w:id="134" w:author="Copy editor" w:date="2019-06-18T12:24:00Z">
        <w:r w:rsidR="005B56F5" w:rsidRPr="00F965AA" w:rsidDel="00331231">
          <w:rPr>
            <w:rFonts w:ascii="Times New Roman" w:hAnsi="Times New Roman" w:cs="Times New Roman"/>
            <w:sz w:val="24"/>
            <w:szCs w:val="24"/>
          </w:rPr>
          <w:delText>.</w:delText>
        </w:r>
      </w:del>
      <w:ins w:id="135" w:author="Copy editor" w:date="2019-06-18T12:24:00Z">
        <w:r w:rsidR="00331231">
          <w:rPr>
            <w:rFonts w:ascii="Times New Roman" w:hAnsi="Times New Roman" w:cs="Times New Roman"/>
            <w:sz w:val="24"/>
            <w:szCs w:val="24"/>
          </w:rPr>
          <w:t>(</w:t>
        </w:r>
      </w:ins>
      <w:r w:rsidR="005B56F5" w:rsidRPr="00331231">
        <w:rPr>
          <w:rFonts w:ascii="Times New Roman" w:hAnsi="Times New Roman" w:cs="Times New Roman"/>
          <w:sz w:val="24"/>
          <w:szCs w:val="24"/>
          <w:rPrChange w:id="136" w:author="Copy editor" w:date="2019-06-18T12:24:00Z">
            <w:rPr>
              <w:rFonts w:ascii="Times New Roman" w:hAnsi="Times New Roman" w:cs="Times New Roman"/>
              <w:sz w:val="24"/>
              <w:szCs w:val="24"/>
              <w:vertAlign w:val="superscript"/>
            </w:rPr>
          </w:rPrChange>
        </w:rPr>
        <w:footnoteReference w:id="12"/>
      </w:r>
      <w:ins w:id="145" w:author="Copy editor" w:date="2019-06-18T13:10:00Z">
        <w:r w:rsidR="00E0579C">
          <w:rPr>
            <w:rFonts w:ascii="Times New Roman" w:hAnsi="Times New Roman" w:cs="Times New Roman"/>
            <w:sz w:val="24"/>
            <w:szCs w:val="24"/>
          </w:rPr>
          <w:t>).</w:t>
        </w:r>
      </w:ins>
    </w:p>
    <w:p w14:paraId="635DCBC6" w14:textId="061EEE9E" w:rsidR="00DA3642" w:rsidRPr="00F965AA" w:rsidRDefault="00A82234"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lastRenderedPageBreak/>
        <w:t>Lesson learned</w:t>
      </w:r>
      <w:commentRangeStart w:id="146"/>
      <w:r w:rsidRPr="00F965AA">
        <w:rPr>
          <w:rFonts w:ascii="Times New Roman" w:hAnsi="Times New Roman" w:cs="Times New Roman"/>
          <w:sz w:val="24"/>
          <w:szCs w:val="24"/>
        </w:rPr>
        <w:t>? No</w:t>
      </w:r>
      <w:r w:rsidR="00867F18" w:rsidRPr="00F965AA">
        <w:rPr>
          <w:rFonts w:ascii="Times New Roman" w:hAnsi="Times New Roman" w:cs="Times New Roman"/>
          <w:sz w:val="24"/>
          <w:szCs w:val="24"/>
        </w:rPr>
        <w:t>t so much</w:t>
      </w:r>
      <w:commentRangeEnd w:id="146"/>
      <w:r w:rsidR="00E0579C">
        <w:rPr>
          <w:rStyle w:val="CommentReference"/>
        </w:rPr>
        <w:commentReference w:id="146"/>
      </w:r>
      <w:r w:rsidRPr="00F965AA">
        <w:rPr>
          <w:rFonts w:ascii="Times New Roman" w:hAnsi="Times New Roman" w:cs="Times New Roman"/>
          <w:sz w:val="24"/>
          <w:szCs w:val="24"/>
        </w:rPr>
        <w:t>.</w:t>
      </w:r>
      <w:r w:rsidR="00797F17" w:rsidRPr="00F965AA">
        <w:rPr>
          <w:rFonts w:ascii="Times New Roman" w:hAnsi="Times New Roman" w:cs="Times New Roman"/>
          <w:sz w:val="24"/>
          <w:szCs w:val="24"/>
        </w:rPr>
        <w:t xml:space="preserve"> In</w:t>
      </w:r>
      <w:r w:rsidR="00977FFD" w:rsidRPr="00F965AA">
        <w:rPr>
          <w:rFonts w:ascii="Times New Roman" w:hAnsi="Times New Roman" w:cs="Times New Roman"/>
          <w:sz w:val="24"/>
          <w:szCs w:val="24"/>
        </w:rPr>
        <w:t xml:space="preserve"> </w:t>
      </w:r>
      <w:r w:rsidR="00797F17" w:rsidRPr="00F965AA">
        <w:rPr>
          <w:rFonts w:ascii="Times New Roman" w:hAnsi="Times New Roman" w:cs="Times New Roman"/>
          <w:sz w:val="24"/>
          <w:szCs w:val="24"/>
        </w:rPr>
        <w:t xml:space="preserve">2013 </w:t>
      </w:r>
      <w:r w:rsidR="00B12CCC" w:rsidRPr="00F965AA">
        <w:rPr>
          <w:rFonts w:ascii="Times New Roman" w:hAnsi="Times New Roman" w:cs="Times New Roman"/>
          <w:sz w:val="24"/>
          <w:szCs w:val="24"/>
        </w:rPr>
        <w:t xml:space="preserve">the </w:t>
      </w:r>
      <w:r w:rsidR="00797F17" w:rsidRPr="00F965AA">
        <w:rPr>
          <w:rFonts w:ascii="Times New Roman" w:hAnsi="Times New Roman" w:cs="Times New Roman"/>
          <w:sz w:val="24"/>
          <w:szCs w:val="24"/>
        </w:rPr>
        <w:t>Cochrane statin review group</w:t>
      </w:r>
      <w:r w:rsidR="0005676E" w:rsidRPr="00F965AA">
        <w:rPr>
          <w:rFonts w:ascii="Times New Roman" w:hAnsi="Times New Roman" w:cs="Times New Roman"/>
          <w:sz w:val="24"/>
          <w:szCs w:val="24"/>
        </w:rPr>
        <w:t xml:space="preserve"> </w:t>
      </w:r>
      <w:r w:rsidR="004C066C" w:rsidRPr="00F965AA">
        <w:rPr>
          <w:rFonts w:ascii="Times New Roman" w:hAnsi="Times New Roman" w:cs="Times New Roman"/>
          <w:sz w:val="24"/>
          <w:szCs w:val="24"/>
        </w:rPr>
        <w:t>recommended</w:t>
      </w:r>
      <w:r w:rsidR="0005676E" w:rsidRPr="00F965AA">
        <w:rPr>
          <w:rFonts w:ascii="Times New Roman" w:hAnsi="Times New Roman" w:cs="Times New Roman"/>
          <w:sz w:val="24"/>
          <w:szCs w:val="24"/>
        </w:rPr>
        <w:t xml:space="preserve"> statin therapy f</w:t>
      </w:r>
      <w:r w:rsidR="004C066C" w:rsidRPr="00F965AA">
        <w:rPr>
          <w:rFonts w:ascii="Times New Roman" w:hAnsi="Times New Roman" w:cs="Times New Roman"/>
          <w:sz w:val="24"/>
          <w:szCs w:val="24"/>
        </w:rPr>
        <w:t>or</w:t>
      </w:r>
      <w:r w:rsidR="0005676E" w:rsidRPr="00F965AA">
        <w:rPr>
          <w:rFonts w:ascii="Times New Roman" w:hAnsi="Times New Roman" w:cs="Times New Roman"/>
          <w:sz w:val="24"/>
          <w:szCs w:val="24"/>
        </w:rPr>
        <w:t xml:space="preserve"> people at low risk of cardiovascular disease</w:t>
      </w:r>
      <w:del w:id="147" w:author="Copy editor" w:date="2019-06-18T13:13:00Z">
        <w:r w:rsidR="004A6621" w:rsidRPr="00F965AA" w:rsidDel="00E0579C">
          <w:rPr>
            <w:rFonts w:ascii="Times New Roman" w:hAnsi="Times New Roman" w:cs="Times New Roman"/>
            <w:sz w:val="24"/>
            <w:szCs w:val="24"/>
          </w:rPr>
          <w:delText>.</w:delText>
        </w:r>
      </w:del>
      <w:ins w:id="148" w:author="Copy editor" w:date="2019-06-18T13:13:00Z">
        <w:r w:rsidR="00E0579C">
          <w:rPr>
            <w:rFonts w:ascii="Times New Roman" w:hAnsi="Times New Roman" w:cs="Times New Roman"/>
            <w:sz w:val="24"/>
            <w:szCs w:val="24"/>
          </w:rPr>
          <w:t>(</w:t>
        </w:r>
      </w:ins>
      <w:r w:rsidR="000C5DF6" w:rsidRPr="00E0579C">
        <w:rPr>
          <w:rStyle w:val="FootnoteReference"/>
          <w:rFonts w:ascii="Times New Roman" w:hAnsi="Times New Roman" w:cs="Times New Roman"/>
          <w:sz w:val="24"/>
          <w:szCs w:val="24"/>
          <w:vertAlign w:val="baseline"/>
          <w:rPrChange w:id="149" w:author="Copy editor" w:date="2019-06-18T13:13:00Z">
            <w:rPr>
              <w:rStyle w:val="FootnoteReference"/>
              <w:rFonts w:ascii="Times New Roman" w:hAnsi="Times New Roman" w:cs="Times New Roman"/>
              <w:sz w:val="24"/>
              <w:szCs w:val="24"/>
            </w:rPr>
          </w:rPrChange>
        </w:rPr>
        <w:footnoteReference w:id="13"/>
      </w:r>
      <w:ins w:id="156" w:author="Copy editor" w:date="2019-06-18T13:13:00Z">
        <w:r w:rsidR="00E0579C">
          <w:rPr>
            <w:rFonts w:ascii="Times New Roman" w:hAnsi="Times New Roman" w:cs="Times New Roman"/>
            <w:sz w:val="24"/>
            <w:szCs w:val="24"/>
          </w:rPr>
          <w:t>).</w:t>
        </w:r>
      </w:ins>
      <w:r w:rsidR="0005676E" w:rsidRPr="00F965AA">
        <w:rPr>
          <w:rFonts w:ascii="Times New Roman" w:hAnsi="Times New Roman" w:cs="Times New Roman"/>
          <w:sz w:val="24"/>
          <w:szCs w:val="24"/>
        </w:rPr>
        <w:t xml:space="preserve"> </w:t>
      </w:r>
      <w:r w:rsidR="004A6621" w:rsidRPr="00F965AA">
        <w:rPr>
          <w:rFonts w:ascii="Times New Roman" w:hAnsi="Times New Roman" w:cs="Times New Roman"/>
          <w:sz w:val="24"/>
          <w:szCs w:val="24"/>
        </w:rPr>
        <w:t xml:space="preserve">This recommendation was </w:t>
      </w:r>
      <w:r w:rsidR="0005676E" w:rsidRPr="00F965AA">
        <w:rPr>
          <w:rFonts w:ascii="Times New Roman" w:hAnsi="Times New Roman" w:cs="Times New Roman"/>
          <w:sz w:val="24"/>
          <w:szCs w:val="24"/>
        </w:rPr>
        <w:t xml:space="preserve">based in </w:t>
      </w:r>
      <w:r w:rsidR="00B12CCC" w:rsidRPr="00F965AA">
        <w:rPr>
          <w:rFonts w:ascii="Times New Roman" w:hAnsi="Times New Roman" w:cs="Times New Roman"/>
          <w:sz w:val="24"/>
          <w:szCs w:val="24"/>
        </w:rPr>
        <w:t xml:space="preserve">large </w:t>
      </w:r>
      <w:r w:rsidR="0005676E" w:rsidRPr="00F965AA">
        <w:rPr>
          <w:rFonts w:ascii="Times New Roman" w:hAnsi="Times New Roman" w:cs="Times New Roman"/>
          <w:sz w:val="24"/>
          <w:szCs w:val="24"/>
        </w:rPr>
        <w:t>part on the Cholesterol Treatment Trialists (CTT) 2012 meta-analysis</w:t>
      </w:r>
      <w:del w:id="157" w:author="Copy editor" w:date="2019-06-18T13:13:00Z">
        <w:r w:rsidR="004A6621" w:rsidRPr="00F965AA" w:rsidDel="00E0579C">
          <w:rPr>
            <w:rFonts w:ascii="Times New Roman" w:hAnsi="Times New Roman" w:cs="Times New Roman"/>
            <w:sz w:val="24"/>
            <w:szCs w:val="24"/>
          </w:rPr>
          <w:delText>,</w:delText>
        </w:r>
      </w:del>
      <w:ins w:id="158" w:author="Copy editor" w:date="2019-06-18T13:13:00Z">
        <w:r w:rsidR="00E0579C">
          <w:rPr>
            <w:rFonts w:ascii="Times New Roman" w:hAnsi="Times New Roman" w:cs="Times New Roman"/>
            <w:sz w:val="24"/>
            <w:szCs w:val="24"/>
          </w:rPr>
          <w:t>(</w:t>
        </w:r>
      </w:ins>
      <w:r w:rsidR="00977FFD" w:rsidRPr="00E0579C">
        <w:rPr>
          <w:rStyle w:val="FootnoteReference"/>
          <w:rFonts w:ascii="Times New Roman" w:hAnsi="Times New Roman" w:cs="Times New Roman"/>
          <w:sz w:val="24"/>
          <w:szCs w:val="24"/>
          <w:vertAlign w:val="baseline"/>
          <w:rPrChange w:id="159" w:author="Copy editor" w:date="2019-06-18T13:13:00Z">
            <w:rPr>
              <w:rStyle w:val="FootnoteReference"/>
              <w:rFonts w:ascii="Times New Roman" w:hAnsi="Times New Roman" w:cs="Times New Roman"/>
              <w:sz w:val="24"/>
              <w:szCs w:val="24"/>
            </w:rPr>
          </w:rPrChange>
        </w:rPr>
        <w:footnoteReference w:id="14"/>
      </w:r>
      <w:ins w:id="166" w:author="Copy editor" w:date="2019-06-18T13:13:00Z">
        <w:r w:rsidR="00E0579C">
          <w:rPr>
            <w:rFonts w:ascii="Times New Roman" w:hAnsi="Times New Roman" w:cs="Times New Roman"/>
            <w:sz w:val="24"/>
            <w:szCs w:val="24"/>
          </w:rPr>
          <w:t>)</w:t>
        </w:r>
      </w:ins>
      <w:ins w:id="167" w:author="Copy editor" w:date="2019-06-18T13:14:00Z">
        <w:r w:rsidR="00E0579C">
          <w:rPr>
            <w:rFonts w:ascii="Times New Roman" w:hAnsi="Times New Roman" w:cs="Times New Roman"/>
            <w:sz w:val="24"/>
            <w:szCs w:val="24"/>
          </w:rPr>
          <w:t xml:space="preserve">, </w:t>
        </w:r>
      </w:ins>
      <w:r w:rsidR="004A6621" w:rsidRPr="00F965AA">
        <w:rPr>
          <w:rFonts w:ascii="Times New Roman" w:hAnsi="Times New Roman" w:cs="Times New Roman"/>
          <w:sz w:val="24"/>
          <w:szCs w:val="24"/>
        </w:rPr>
        <w:t>even though the data upon which the CTT meta-analyses are based are submitted voluntari</w:t>
      </w:r>
      <w:r w:rsidR="00E70AAB" w:rsidRPr="00F965AA">
        <w:rPr>
          <w:rFonts w:ascii="Times New Roman" w:hAnsi="Times New Roman" w:cs="Times New Roman"/>
          <w:sz w:val="24"/>
          <w:szCs w:val="24"/>
        </w:rPr>
        <w:t>ly (not all trials participate) and the data are held in “strict confidence,” meaning external verification of CTT analyses is not possible.</w:t>
      </w:r>
      <w:r w:rsidR="00797F17" w:rsidRPr="00F965AA">
        <w:rPr>
          <w:rFonts w:ascii="Times New Roman" w:hAnsi="Times New Roman" w:cs="Times New Roman"/>
          <w:sz w:val="24"/>
          <w:szCs w:val="24"/>
        </w:rPr>
        <w:t xml:space="preserve"> </w:t>
      </w:r>
      <w:r w:rsidR="00DA3642" w:rsidRPr="00F965AA">
        <w:rPr>
          <w:rFonts w:ascii="Times New Roman" w:hAnsi="Times New Roman" w:cs="Times New Roman"/>
          <w:sz w:val="24"/>
          <w:szCs w:val="24"/>
        </w:rPr>
        <w:t>In the denouement of the</w:t>
      </w:r>
      <w:r w:rsidR="00994BA2" w:rsidRPr="00F965AA">
        <w:rPr>
          <w:rFonts w:ascii="Times New Roman" w:hAnsi="Times New Roman" w:cs="Times New Roman"/>
          <w:sz w:val="24"/>
          <w:szCs w:val="24"/>
        </w:rPr>
        <w:t xml:space="preserve"> (</w:t>
      </w:r>
      <w:r w:rsidR="006F0454" w:rsidRPr="00F965AA">
        <w:rPr>
          <w:rFonts w:ascii="Times New Roman" w:hAnsi="Times New Roman" w:cs="Times New Roman"/>
          <w:sz w:val="24"/>
          <w:szCs w:val="24"/>
        </w:rPr>
        <w:t xml:space="preserve">unanimously </w:t>
      </w:r>
      <w:r w:rsidR="00994BA2" w:rsidRPr="00F965AA">
        <w:rPr>
          <w:rFonts w:ascii="Times New Roman" w:hAnsi="Times New Roman" w:cs="Times New Roman"/>
          <w:sz w:val="24"/>
          <w:szCs w:val="24"/>
        </w:rPr>
        <w:t>rejected)</w:t>
      </w:r>
      <w:r w:rsidR="00DA3642" w:rsidRPr="00F965AA">
        <w:rPr>
          <w:rFonts w:ascii="Times New Roman" w:hAnsi="Times New Roman" w:cs="Times New Roman"/>
          <w:sz w:val="24"/>
          <w:szCs w:val="24"/>
        </w:rPr>
        <w:t xml:space="preserve"> </w:t>
      </w:r>
      <w:r w:rsidR="002C2F93" w:rsidRPr="00F965AA">
        <w:rPr>
          <w:rFonts w:ascii="Times New Roman" w:hAnsi="Times New Roman" w:cs="Times New Roman"/>
          <w:sz w:val="24"/>
          <w:szCs w:val="24"/>
        </w:rPr>
        <w:t>demand for retraction of a paper</w:t>
      </w:r>
      <w:r w:rsidR="00A81B1D" w:rsidRPr="00F965AA">
        <w:rPr>
          <w:rFonts w:ascii="Times New Roman" w:hAnsi="Times New Roman" w:cs="Times New Roman"/>
          <w:sz w:val="24"/>
          <w:szCs w:val="24"/>
        </w:rPr>
        <w:t xml:space="preserve"> I co-authored</w:t>
      </w:r>
      <w:r w:rsidR="002C2F93" w:rsidRPr="00F965AA">
        <w:rPr>
          <w:rFonts w:ascii="Times New Roman" w:hAnsi="Times New Roman" w:cs="Times New Roman"/>
          <w:sz w:val="24"/>
          <w:szCs w:val="24"/>
        </w:rPr>
        <w:t xml:space="preserve"> </w:t>
      </w:r>
      <w:r w:rsidR="008B789E" w:rsidRPr="00F965AA">
        <w:rPr>
          <w:rFonts w:ascii="Times New Roman" w:hAnsi="Times New Roman" w:cs="Times New Roman"/>
          <w:sz w:val="24"/>
          <w:szCs w:val="24"/>
        </w:rPr>
        <w:t>showing</w:t>
      </w:r>
      <w:r w:rsidR="002C2F93" w:rsidRPr="00F965AA">
        <w:rPr>
          <w:rFonts w:ascii="Times New Roman" w:hAnsi="Times New Roman" w:cs="Times New Roman"/>
          <w:sz w:val="24"/>
          <w:szCs w:val="24"/>
        </w:rPr>
        <w:t xml:space="preserve">, based on </w:t>
      </w:r>
      <w:r w:rsidR="00B12CCC" w:rsidRPr="00F965AA">
        <w:rPr>
          <w:rFonts w:ascii="Times New Roman" w:hAnsi="Times New Roman" w:cs="Times New Roman"/>
          <w:sz w:val="24"/>
          <w:szCs w:val="24"/>
        </w:rPr>
        <w:t xml:space="preserve">the same </w:t>
      </w:r>
      <w:r w:rsidR="002C2F93" w:rsidRPr="00F965AA">
        <w:rPr>
          <w:rFonts w:ascii="Times New Roman" w:hAnsi="Times New Roman" w:cs="Times New Roman"/>
          <w:sz w:val="24"/>
          <w:szCs w:val="24"/>
        </w:rPr>
        <w:t xml:space="preserve">Cholesterol Treatment Trialists (CTT) data, </w:t>
      </w:r>
      <w:ins w:id="168" w:author="Copy editor" w:date="2019-06-18T13:14:00Z">
        <w:r w:rsidR="00E0579C">
          <w:rPr>
            <w:rFonts w:ascii="Times New Roman" w:hAnsi="Times New Roman" w:cs="Times New Roman"/>
            <w:sz w:val="24"/>
            <w:szCs w:val="24"/>
          </w:rPr>
          <w:t xml:space="preserve">that </w:t>
        </w:r>
      </w:ins>
      <w:r w:rsidR="002C2F93" w:rsidRPr="00F965AA">
        <w:rPr>
          <w:rFonts w:ascii="Times New Roman" w:hAnsi="Times New Roman" w:cs="Times New Roman"/>
          <w:sz w:val="24"/>
          <w:szCs w:val="24"/>
        </w:rPr>
        <w:t>statins do not significantly reduce mortality in low risk people (&lt;20% 10-year risk)</w:t>
      </w:r>
      <w:del w:id="169" w:author="Copy editor" w:date="2019-06-18T13:15:00Z">
        <w:r w:rsidR="008B789E" w:rsidRPr="00F965AA" w:rsidDel="00E0579C">
          <w:rPr>
            <w:rFonts w:ascii="Times New Roman" w:hAnsi="Times New Roman" w:cs="Times New Roman"/>
            <w:sz w:val="24"/>
            <w:szCs w:val="24"/>
          </w:rPr>
          <w:delText>,</w:delText>
        </w:r>
      </w:del>
      <w:ins w:id="170" w:author="Copy editor" w:date="2019-06-18T13:15:00Z">
        <w:r w:rsidR="00E0579C">
          <w:rPr>
            <w:rFonts w:ascii="Times New Roman" w:hAnsi="Times New Roman" w:cs="Times New Roman"/>
            <w:sz w:val="24"/>
            <w:szCs w:val="24"/>
          </w:rPr>
          <w:t>(</w:t>
        </w:r>
      </w:ins>
      <w:r w:rsidR="0020464D" w:rsidRPr="00E0579C">
        <w:rPr>
          <w:rStyle w:val="FootnoteReference"/>
          <w:rFonts w:ascii="Times New Roman" w:hAnsi="Times New Roman" w:cs="Times New Roman"/>
          <w:sz w:val="24"/>
          <w:szCs w:val="24"/>
          <w:vertAlign w:val="baseline"/>
          <w:rPrChange w:id="171" w:author="Copy editor" w:date="2019-06-18T13:15:00Z">
            <w:rPr>
              <w:rStyle w:val="FootnoteReference"/>
              <w:rFonts w:ascii="Times New Roman" w:hAnsi="Times New Roman" w:cs="Times New Roman"/>
              <w:sz w:val="24"/>
              <w:szCs w:val="24"/>
            </w:rPr>
          </w:rPrChange>
        </w:rPr>
        <w:footnoteReference w:id="15"/>
      </w:r>
      <w:ins w:id="179" w:author="Copy editor" w:date="2019-06-18T13:15:00Z">
        <w:r w:rsidR="00E0579C">
          <w:rPr>
            <w:rFonts w:ascii="Times New Roman" w:hAnsi="Times New Roman" w:cs="Times New Roman"/>
            <w:sz w:val="24"/>
            <w:szCs w:val="24"/>
          </w:rPr>
          <w:t>)</w:t>
        </w:r>
      </w:ins>
      <w:ins w:id="180" w:author="Copy editor" w:date="2019-06-18T13:16:00Z">
        <w:r w:rsidR="00E0579C">
          <w:rPr>
            <w:rFonts w:ascii="Times New Roman" w:hAnsi="Times New Roman" w:cs="Times New Roman"/>
            <w:sz w:val="24"/>
            <w:szCs w:val="24"/>
          </w:rPr>
          <w:t>,</w:t>
        </w:r>
      </w:ins>
      <w:r w:rsidR="008B789E" w:rsidRPr="00F965AA">
        <w:rPr>
          <w:rFonts w:ascii="Times New Roman" w:hAnsi="Times New Roman" w:cs="Times New Roman"/>
          <w:sz w:val="24"/>
          <w:szCs w:val="24"/>
        </w:rPr>
        <w:t xml:space="preserve"> </w:t>
      </w:r>
      <w:r w:rsidR="008B789E" w:rsidRPr="00F965AA">
        <w:rPr>
          <w:rFonts w:ascii="Times New Roman" w:hAnsi="Times New Roman" w:cs="Times New Roman"/>
          <w:i/>
          <w:sz w:val="24"/>
          <w:szCs w:val="24"/>
        </w:rPr>
        <w:t>BMJ</w:t>
      </w:r>
      <w:r w:rsidR="008B789E" w:rsidRPr="00F965AA">
        <w:rPr>
          <w:rFonts w:ascii="Times New Roman" w:hAnsi="Times New Roman" w:cs="Times New Roman"/>
          <w:sz w:val="24"/>
          <w:szCs w:val="24"/>
        </w:rPr>
        <w:t xml:space="preserve"> </w:t>
      </w:r>
      <w:r w:rsidR="005865E9" w:rsidRPr="00F965AA">
        <w:rPr>
          <w:rFonts w:ascii="Times New Roman" w:hAnsi="Times New Roman" w:cs="Times New Roman"/>
          <w:sz w:val="24"/>
          <w:szCs w:val="24"/>
        </w:rPr>
        <w:t xml:space="preserve">editors wrote to </w:t>
      </w:r>
      <w:r w:rsidR="00797F17" w:rsidRPr="00F965AA">
        <w:rPr>
          <w:rFonts w:ascii="Times New Roman" w:hAnsi="Times New Roman" w:cs="Times New Roman"/>
          <w:sz w:val="24"/>
          <w:szCs w:val="24"/>
        </w:rPr>
        <w:t xml:space="preserve">the </w:t>
      </w:r>
      <w:r w:rsidR="00A81B1D" w:rsidRPr="00F965AA">
        <w:rPr>
          <w:rFonts w:ascii="Times New Roman" w:hAnsi="Times New Roman" w:cs="Times New Roman"/>
          <w:sz w:val="24"/>
          <w:szCs w:val="24"/>
        </w:rPr>
        <w:t>Cochrane statins review group inquiring about their willingness to analy</w:t>
      </w:r>
      <w:ins w:id="181" w:author="Copy editor" w:date="2019-06-18T13:16:00Z">
        <w:r w:rsidR="00E0579C">
          <w:rPr>
            <w:rFonts w:ascii="Times New Roman" w:hAnsi="Times New Roman" w:cs="Times New Roman"/>
            <w:sz w:val="24"/>
            <w:szCs w:val="24"/>
          </w:rPr>
          <w:t>s</w:t>
        </w:r>
      </w:ins>
      <w:del w:id="182" w:author="Copy editor" w:date="2019-06-18T13:16:00Z">
        <w:r w:rsidR="00A81B1D" w:rsidRPr="00F965AA" w:rsidDel="00E0579C">
          <w:rPr>
            <w:rFonts w:ascii="Times New Roman" w:hAnsi="Times New Roman" w:cs="Times New Roman"/>
            <w:sz w:val="24"/>
            <w:szCs w:val="24"/>
          </w:rPr>
          <w:delText>z</w:delText>
        </w:r>
      </w:del>
      <w:r w:rsidR="00A81B1D" w:rsidRPr="00F965AA">
        <w:rPr>
          <w:rFonts w:ascii="Times New Roman" w:hAnsi="Times New Roman" w:cs="Times New Roman"/>
          <w:sz w:val="24"/>
          <w:szCs w:val="24"/>
        </w:rPr>
        <w:t xml:space="preserve">e patient-level data from statins trials, </w:t>
      </w:r>
      <w:r w:rsidR="00F111D2" w:rsidRPr="00F965AA">
        <w:rPr>
          <w:rFonts w:ascii="Times New Roman" w:hAnsi="Times New Roman" w:cs="Times New Roman"/>
          <w:sz w:val="24"/>
          <w:szCs w:val="24"/>
        </w:rPr>
        <w:t>should such dat</w:t>
      </w:r>
      <w:r w:rsidR="00E05E68" w:rsidRPr="00F965AA">
        <w:rPr>
          <w:rFonts w:ascii="Times New Roman" w:hAnsi="Times New Roman" w:cs="Times New Roman"/>
          <w:sz w:val="24"/>
          <w:szCs w:val="24"/>
        </w:rPr>
        <w:t>a</w:t>
      </w:r>
      <w:r w:rsidR="00F111D2" w:rsidRPr="00F965AA">
        <w:rPr>
          <w:rFonts w:ascii="Times New Roman" w:hAnsi="Times New Roman" w:cs="Times New Roman"/>
          <w:sz w:val="24"/>
          <w:szCs w:val="24"/>
        </w:rPr>
        <w:t xml:space="preserve"> ever become</w:t>
      </w:r>
      <w:r w:rsidR="00E94023" w:rsidRPr="00F965AA">
        <w:rPr>
          <w:rFonts w:ascii="Times New Roman" w:hAnsi="Times New Roman" w:cs="Times New Roman"/>
          <w:sz w:val="24"/>
          <w:szCs w:val="24"/>
        </w:rPr>
        <w:t xml:space="preserve"> </w:t>
      </w:r>
      <w:r w:rsidR="00A81B1D" w:rsidRPr="00F965AA">
        <w:rPr>
          <w:rFonts w:ascii="Times New Roman" w:hAnsi="Times New Roman" w:cs="Times New Roman"/>
          <w:sz w:val="24"/>
          <w:szCs w:val="24"/>
        </w:rPr>
        <w:t xml:space="preserve">available. </w:t>
      </w:r>
      <w:r w:rsidR="00994BA2" w:rsidRPr="00F965AA">
        <w:rPr>
          <w:rFonts w:ascii="Times New Roman" w:hAnsi="Times New Roman" w:cs="Times New Roman"/>
          <w:sz w:val="24"/>
          <w:szCs w:val="24"/>
        </w:rPr>
        <w:t xml:space="preserve">The editors </w:t>
      </w:r>
      <w:r w:rsidR="00E94023" w:rsidRPr="00F965AA">
        <w:rPr>
          <w:rFonts w:ascii="Times New Roman" w:hAnsi="Times New Roman" w:cs="Times New Roman"/>
          <w:sz w:val="24"/>
          <w:szCs w:val="24"/>
        </w:rPr>
        <w:t>reported</w:t>
      </w:r>
      <w:r w:rsidR="00337599" w:rsidRPr="00F965AA">
        <w:rPr>
          <w:rFonts w:ascii="Times New Roman" w:hAnsi="Times New Roman" w:cs="Times New Roman"/>
          <w:sz w:val="24"/>
          <w:szCs w:val="24"/>
        </w:rPr>
        <w:t xml:space="preserve">: “…disappointingly the </w:t>
      </w:r>
      <w:r w:rsidR="00BA7983" w:rsidRPr="00F965AA">
        <w:rPr>
          <w:rFonts w:ascii="Times New Roman" w:hAnsi="Times New Roman" w:cs="Times New Roman"/>
          <w:sz w:val="24"/>
          <w:szCs w:val="24"/>
        </w:rPr>
        <w:t xml:space="preserve">[Cochrane statin review] </w:t>
      </w:r>
      <w:r w:rsidR="00337599" w:rsidRPr="00F965AA">
        <w:rPr>
          <w:rFonts w:ascii="Times New Roman" w:hAnsi="Times New Roman" w:cs="Times New Roman"/>
          <w:sz w:val="24"/>
          <w:szCs w:val="24"/>
        </w:rPr>
        <w:t>group has shown no appetite to seek out the patient level data for its 2015 update</w:t>
      </w:r>
      <w:proofErr w:type="gramStart"/>
      <w:r w:rsidR="00337599" w:rsidRPr="00F965AA">
        <w:rPr>
          <w:rFonts w:ascii="Times New Roman" w:hAnsi="Times New Roman" w:cs="Times New Roman"/>
          <w:sz w:val="24"/>
          <w:szCs w:val="24"/>
        </w:rPr>
        <w:t>.”</w:t>
      </w:r>
      <w:ins w:id="183" w:author="Copy editor" w:date="2019-06-18T13:16:00Z">
        <w:r w:rsidR="00E0579C">
          <w:rPr>
            <w:rFonts w:ascii="Times New Roman" w:hAnsi="Times New Roman" w:cs="Times New Roman"/>
            <w:sz w:val="24"/>
            <w:szCs w:val="24"/>
          </w:rPr>
          <w:t>(</w:t>
        </w:r>
      </w:ins>
      <w:proofErr w:type="gramEnd"/>
      <w:r w:rsidR="007E5638" w:rsidRPr="00E0579C">
        <w:rPr>
          <w:rStyle w:val="FootnoteReference"/>
          <w:rFonts w:ascii="Times New Roman" w:hAnsi="Times New Roman" w:cs="Times New Roman"/>
          <w:sz w:val="24"/>
          <w:szCs w:val="24"/>
          <w:vertAlign w:val="baseline"/>
          <w:rPrChange w:id="184" w:author="Copy editor" w:date="2019-06-18T13:16:00Z">
            <w:rPr>
              <w:rStyle w:val="FootnoteReference"/>
              <w:rFonts w:ascii="Times New Roman" w:hAnsi="Times New Roman" w:cs="Times New Roman"/>
              <w:sz w:val="24"/>
              <w:szCs w:val="24"/>
            </w:rPr>
          </w:rPrChange>
        </w:rPr>
        <w:footnoteReference w:id="16"/>
      </w:r>
      <w:ins w:id="193" w:author="Copy editor" w:date="2019-06-18T13:16:00Z">
        <w:r w:rsidR="00E0579C">
          <w:rPr>
            <w:rFonts w:ascii="Times New Roman" w:hAnsi="Times New Roman" w:cs="Times New Roman"/>
            <w:sz w:val="24"/>
            <w:szCs w:val="24"/>
          </w:rPr>
          <w:t>)</w:t>
        </w:r>
      </w:ins>
    </w:p>
    <w:p w14:paraId="47EACD15" w14:textId="1143E9AA" w:rsidR="00BB1B2B" w:rsidRPr="00F965AA" w:rsidRDefault="0018743F"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These two examples show that Gøtzsche and colleagues’ concerns about alleged lapses in the Cochrane HPV vaccine review were not </w:t>
      </w:r>
      <w:r w:rsidR="004547AD" w:rsidRPr="00F965AA">
        <w:rPr>
          <w:rFonts w:ascii="Times New Roman" w:hAnsi="Times New Roman" w:cs="Times New Roman"/>
          <w:sz w:val="24"/>
          <w:szCs w:val="24"/>
        </w:rPr>
        <w:t>without context</w:t>
      </w:r>
      <w:r w:rsidR="000D050C" w:rsidRPr="00F965AA">
        <w:rPr>
          <w:rFonts w:ascii="Times New Roman" w:hAnsi="Times New Roman" w:cs="Times New Roman"/>
          <w:sz w:val="24"/>
          <w:szCs w:val="24"/>
        </w:rPr>
        <w:t>.</w:t>
      </w:r>
      <w:r w:rsidR="004547AD" w:rsidRPr="00F965AA">
        <w:rPr>
          <w:rFonts w:ascii="Times New Roman" w:hAnsi="Times New Roman" w:cs="Times New Roman"/>
          <w:sz w:val="24"/>
          <w:szCs w:val="24"/>
        </w:rPr>
        <w:t xml:space="preserve"> </w:t>
      </w:r>
      <w:r w:rsidR="000142EC" w:rsidRPr="00F965AA">
        <w:rPr>
          <w:rFonts w:ascii="Times New Roman" w:hAnsi="Times New Roman" w:cs="Times New Roman"/>
          <w:sz w:val="24"/>
          <w:szCs w:val="24"/>
        </w:rPr>
        <w:t>W</w:t>
      </w:r>
      <w:r w:rsidR="00B12BDA" w:rsidRPr="00F965AA">
        <w:rPr>
          <w:rFonts w:ascii="Times New Roman" w:hAnsi="Times New Roman" w:cs="Times New Roman"/>
          <w:sz w:val="24"/>
          <w:szCs w:val="24"/>
        </w:rPr>
        <w:t xml:space="preserve">as Peter </w:t>
      </w:r>
      <w:r w:rsidR="00E74097" w:rsidRPr="00F965AA">
        <w:rPr>
          <w:rFonts w:ascii="Times New Roman" w:hAnsi="Times New Roman" w:cs="Times New Roman"/>
          <w:sz w:val="24"/>
          <w:szCs w:val="24"/>
        </w:rPr>
        <w:t>Gøtzsche</w:t>
      </w:r>
      <w:r w:rsidR="00B12BDA" w:rsidRPr="00F965AA">
        <w:rPr>
          <w:rFonts w:ascii="Times New Roman" w:hAnsi="Times New Roman" w:cs="Times New Roman"/>
          <w:sz w:val="24"/>
          <w:szCs w:val="24"/>
        </w:rPr>
        <w:t xml:space="preserve"> to</w:t>
      </w:r>
      <w:r w:rsidR="00324EB1" w:rsidRPr="00F965AA">
        <w:rPr>
          <w:rFonts w:ascii="Times New Roman" w:hAnsi="Times New Roman" w:cs="Times New Roman"/>
          <w:sz w:val="24"/>
          <w:szCs w:val="24"/>
        </w:rPr>
        <w:t>o</w:t>
      </w:r>
      <w:r w:rsidR="00B12BDA" w:rsidRPr="00F965AA">
        <w:rPr>
          <w:rFonts w:ascii="Times New Roman" w:hAnsi="Times New Roman" w:cs="Times New Roman"/>
          <w:sz w:val="24"/>
          <w:szCs w:val="24"/>
        </w:rPr>
        <w:t xml:space="preserve"> close to </w:t>
      </w:r>
      <w:r w:rsidR="006C3C05" w:rsidRPr="00F965AA">
        <w:rPr>
          <w:rFonts w:ascii="Times New Roman" w:hAnsi="Times New Roman" w:cs="Times New Roman"/>
          <w:sz w:val="24"/>
          <w:szCs w:val="24"/>
        </w:rPr>
        <w:t xml:space="preserve">his </w:t>
      </w:r>
      <w:r w:rsidR="00B12BDA" w:rsidRPr="00F965AA">
        <w:rPr>
          <w:rFonts w:ascii="Times New Roman" w:hAnsi="Times New Roman" w:cs="Times New Roman"/>
          <w:sz w:val="24"/>
          <w:szCs w:val="24"/>
        </w:rPr>
        <w:t xml:space="preserve">rebuke by Cochrane to </w:t>
      </w:r>
      <w:r w:rsidR="00BB1B2B" w:rsidRPr="00F965AA">
        <w:rPr>
          <w:rFonts w:ascii="Times New Roman" w:hAnsi="Times New Roman" w:cs="Times New Roman"/>
          <w:sz w:val="24"/>
          <w:szCs w:val="24"/>
        </w:rPr>
        <w:t xml:space="preserve">tell </w:t>
      </w:r>
      <w:r w:rsidR="001F7281" w:rsidRPr="00F965AA">
        <w:rPr>
          <w:rFonts w:ascii="Times New Roman" w:hAnsi="Times New Roman" w:cs="Times New Roman"/>
          <w:sz w:val="24"/>
          <w:szCs w:val="24"/>
        </w:rPr>
        <w:t>his</w:t>
      </w:r>
      <w:r w:rsidR="00BB1B2B" w:rsidRPr="00F965AA">
        <w:rPr>
          <w:rFonts w:ascii="Times New Roman" w:hAnsi="Times New Roman" w:cs="Times New Roman"/>
          <w:sz w:val="24"/>
          <w:szCs w:val="24"/>
        </w:rPr>
        <w:t xml:space="preserve"> story dispassionately? </w:t>
      </w:r>
      <w:r w:rsidR="000142EC" w:rsidRPr="00F965AA">
        <w:rPr>
          <w:rFonts w:ascii="Times New Roman" w:hAnsi="Times New Roman" w:cs="Times New Roman"/>
          <w:sz w:val="24"/>
          <w:szCs w:val="24"/>
        </w:rPr>
        <w:t xml:space="preserve">Investigative journalist and </w:t>
      </w:r>
      <w:r w:rsidR="000142EC" w:rsidRPr="00F965AA">
        <w:rPr>
          <w:rFonts w:ascii="Times New Roman" w:hAnsi="Times New Roman" w:cs="Times New Roman"/>
          <w:i/>
          <w:sz w:val="24"/>
          <w:szCs w:val="24"/>
        </w:rPr>
        <w:t xml:space="preserve">BMJ </w:t>
      </w:r>
      <w:r w:rsidR="000142EC" w:rsidRPr="00F965AA">
        <w:rPr>
          <w:rFonts w:ascii="Times New Roman" w:hAnsi="Times New Roman" w:cs="Times New Roman"/>
          <w:sz w:val="24"/>
          <w:szCs w:val="24"/>
        </w:rPr>
        <w:t xml:space="preserve">associate editor </w:t>
      </w:r>
      <w:r w:rsidR="00BB1B2B" w:rsidRPr="00F965AA">
        <w:rPr>
          <w:rFonts w:ascii="Times New Roman" w:hAnsi="Times New Roman" w:cs="Times New Roman"/>
          <w:sz w:val="24"/>
          <w:szCs w:val="24"/>
        </w:rPr>
        <w:t xml:space="preserve">Jeanne Lenzer </w:t>
      </w:r>
      <w:r w:rsidR="00324EB1" w:rsidRPr="00F965AA">
        <w:rPr>
          <w:rFonts w:ascii="Times New Roman" w:hAnsi="Times New Roman" w:cs="Times New Roman"/>
          <w:sz w:val="24"/>
          <w:szCs w:val="24"/>
        </w:rPr>
        <w:t>opines</w:t>
      </w:r>
      <w:r w:rsidR="00BB1B2B" w:rsidRPr="00F965AA">
        <w:rPr>
          <w:rFonts w:ascii="Times New Roman" w:hAnsi="Times New Roman" w:cs="Times New Roman"/>
          <w:sz w:val="24"/>
          <w:szCs w:val="24"/>
        </w:rPr>
        <w:t xml:space="preserve">: </w:t>
      </w:r>
      <w:r w:rsidR="00324EB1" w:rsidRPr="00F965AA">
        <w:rPr>
          <w:rFonts w:ascii="Times New Roman" w:hAnsi="Times New Roman" w:cs="Times New Roman"/>
          <w:sz w:val="24"/>
          <w:szCs w:val="24"/>
        </w:rPr>
        <w:t>“T</w:t>
      </w:r>
      <w:r w:rsidR="00BB1B2B" w:rsidRPr="00F965AA">
        <w:rPr>
          <w:rFonts w:ascii="Times New Roman" w:hAnsi="Times New Roman" w:cs="Times New Roman"/>
          <w:sz w:val="24"/>
          <w:szCs w:val="24"/>
        </w:rPr>
        <w:t>here</w:t>
      </w:r>
      <w:r w:rsidR="002D37C2" w:rsidRPr="00F965AA">
        <w:rPr>
          <w:rFonts w:ascii="Times New Roman" w:hAnsi="Times New Roman" w:cs="Times New Roman"/>
          <w:sz w:val="24"/>
          <w:szCs w:val="24"/>
        </w:rPr>
        <w:t xml:space="preserve"> was</w:t>
      </w:r>
      <w:r w:rsidR="00BB1B2B" w:rsidRPr="00F965AA">
        <w:rPr>
          <w:rFonts w:ascii="Times New Roman" w:hAnsi="Times New Roman" w:cs="Times New Roman"/>
          <w:sz w:val="24"/>
          <w:szCs w:val="24"/>
        </w:rPr>
        <w:t xml:space="preserve"> a catch-22 for Peter</w:t>
      </w:r>
      <w:r w:rsidR="00ED26C1" w:rsidRPr="00F965AA">
        <w:rPr>
          <w:rFonts w:ascii="Times New Roman" w:hAnsi="Times New Roman" w:cs="Times New Roman"/>
          <w:sz w:val="24"/>
          <w:szCs w:val="24"/>
        </w:rPr>
        <w:t>—</w:t>
      </w:r>
      <w:r w:rsidR="00BB1B2B" w:rsidRPr="00F965AA">
        <w:rPr>
          <w:rFonts w:ascii="Times New Roman" w:hAnsi="Times New Roman" w:cs="Times New Roman"/>
          <w:sz w:val="24"/>
          <w:szCs w:val="24"/>
        </w:rPr>
        <w:t>wait</w:t>
      </w:r>
      <w:r w:rsidR="00214804" w:rsidRPr="00F965AA">
        <w:rPr>
          <w:rFonts w:ascii="Times New Roman" w:hAnsi="Times New Roman" w:cs="Times New Roman"/>
          <w:sz w:val="24"/>
          <w:szCs w:val="24"/>
        </w:rPr>
        <w:t>,</w:t>
      </w:r>
      <w:r w:rsidR="00BB1B2B" w:rsidRPr="00F965AA">
        <w:rPr>
          <w:rFonts w:ascii="Times New Roman" w:hAnsi="Times New Roman" w:cs="Times New Roman"/>
          <w:sz w:val="24"/>
          <w:szCs w:val="24"/>
        </w:rPr>
        <w:t xml:space="preserve"> and the issues will be forgotten and/or moot, or write now with all the fire and fury </w:t>
      </w:r>
      <w:r w:rsidR="00013045" w:rsidRPr="00F965AA">
        <w:rPr>
          <w:rFonts w:ascii="Times New Roman" w:hAnsi="Times New Roman" w:cs="Times New Roman"/>
          <w:sz w:val="24"/>
          <w:szCs w:val="24"/>
        </w:rPr>
        <w:t>of the moment</w:t>
      </w:r>
      <w:r w:rsidR="00BB1B2B" w:rsidRPr="00F965AA">
        <w:rPr>
          <w:rFonts w:ascii="Times New Roman" w:hAnsi="Times New Roman" w:cs="Times New Roman"/>
          <w:sz w:val="24"/>
          <w:szCs w:val="24"/>
        </w:rPr>
        <w:t>. But hopefully out of this will come an effort to preserve what is important in medicine and research</w:t>
      </w:r>
      <w:proofErr w:type="gramStart"/>
      <w:r w:rsidR="00BB1B2B" w:rsidRPr="00F965AA">
        <w:rPr>
          <w:rFonts w:ascii="Times New Roman" w:hAnsi="Times New Roman" w:cs="Times New Roman"/>
          <w:sz w:val="24"/>
          <w:szCs w:val="24"/>
        </w:rPr>
        <w:t>.”</w:t>
      </w:r>
      <w:ins w:id="194" w:author="Copy editor" w:date="2019-06-18T13:18:00Z">
        <w:r w:rsidR="00E0579C">
          <w:rPr>
            <w:rFonts w:ascii="Times New Roman" w:hAnsi="Times New Roman" w:cs="Times New Roman"/>
            <w:sz w:val="24"/>
            <w:szCs w:val="24"/>
          </w:rPr>
          <w:t>(</w:t>
        </w:r>
      </w:ins>
      <w:proofErr w:type="gramEnd"/>
      <w:r w:rsidR="008C0B7A" w:rsidRPr="00E0579C">
        <w:rPr>
          <w:rStyle w:val="FootnoteReference"/>
          <w:rFonts w:ascii="Times New Roman" w:hAnsi="Times New Roman" w:cs="Times New Roman"/>
          <w:sz w:val="24"/>
          <w:szCs w:val="24"/>
          <w:vertAlign w:val="baseline"/>
          <w:rPrChange w:id="195" w:author="Copy editor" w:date="2019-06-18T13:18:00Z">
            <w:rPr>
              <w:rStyle w:val="FootnoteReference"/>
              <w:rFonts w:ascii="Times New Roman" w:hAnsi="Times New Roman" w:cs="Times New Roman"/>
              <w:sz w:val="24"/>
              <w:szCs w:val="24"/>
            </w:rPr>
          </w:rPrChange>
        </w:rPr>
        <w:footnoteReference w:id="17"/>
      </w:r>
      <w:ins w:id="199" w:author="Copy editor" w:date="2019-06-18T13:18:00Z">
        <w:r w:rsidR="00E0579C">
          <w:rPr>
            <w:rFonts w:ascii="Times New Roman" w:hAnsi="Times New Roman" w:cs="Times New Roman"/>
            <w:sz w:val="24"/>
            <w:szCs w:val="24"/>
          </w:rPr>
          <w:t>)</w:t>
        </w:r>
      </w:ins>
      <w:r w:rsidR="0020464D" w:rsidRPr="00F965AA">
        <w:rPr>
          <w:rFonts w:ascii="Times New Roman" w:hAnsi="Times New Roman" w:cs="Times New Roman"/>
          <w:sz w:val="24"/>
          <w:szCs w:val="24"/>
        </w:rPr>
        <w:t xml:space="preserve"> </w:t>
      </w:r>
    </w:p>
    <w:p w14:paraId="2CF5A765" w14:textId="3EA499C8" w:rsidR="00461500" w:rsidRPr="00F965AA" w:rsidRDefault="00461500"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David Hammerstein, former Cochrane Governing Board member who voted against </w:t>
      </w:r>
      <w:r w:rsidR="00E74097" w:rsidRPr="00F965AA">
        <w:rPr>
          <w:rFonts w:ascii="Times New Roman" w:hAnsi="Times New Roman" w:cs="Times New Roman"/>
          <w:sz w:val="24"/>
          <w:szCs w:val="24"/>
        </w:rPr>
        <w:t>Gøtzsche</w:t>
      </w:r>
      <w:r w:rsidRPr="00F965AA">
        <w:rPr>
          <w:rFonts w:ascii="Times New Roman" w:hAnsi="Times New Roman" w:cs="Times New Roman"/>
          <w:sz w:val="24"/>
          <w:szCs w:val="24"/>
        </w:rPr>
        <w:t>’s expulsion and resigned afterward</w:t>
      </w:r>
      <w:ins w:id="200" w:author="Copy editor" w:date="2019-06-18T13:19:00Z">
        <w:r w:rsidR="00E0579C">
          <w:rPr>
            <w:rFonts w:ascii="Times New Roman" w:hAnsi="Times New Roman" w:cs="Times New Roman"/>
            <w:sz w:val="24"/>
            <w:szCs w:val="24"/>
          </w:rPr>
          <w:t>s,</w:t>
        </w:r>
      </w:ins>
      <w:r w:rsidRPr="00F965AA">
        <w:rPr>
          <w:rFonts w:ascii="Times New Roman" w:hAnsi="Times New Roman" w:cs="Times New Roman"/>
          <w:sz w:val="24"/>
          <w:szCs w:val="24"/>
        </w:rPr>
        <w:t xml:space="preserve"> summari</w:t>
      </w:r>
      <w:ins w:id="201" w:author="Copy editor" w:date="2019-06-18T13:19:00Z">
        <w:r w:rsidR="00E0579C">
          <w:rPr>
            <w:rFonts w:ascii="Times New Roman" w:hAnsi="Times New Roman" w:cs="Times New Roman"/>
            <w:sz w:val="24"/>
            <w:szCs w:val="24"/>
          </w:rPr>
          <w:t>s</w:t>
        </w:r>
      </w:ins>
      <w:del w:id="202" w:author="Copy editor" w:date="2019-06-18T13:19:00Z">
        <w:r w:rsidRPr="00F965AA" w:rsidDel="00E0579C">
          <w:rPr>
            <w:rFonts w:ascii="Times New Roman" w:hAnsi="Times New Roman" w:cs="Times New Roman"/>
            <w:sz w:val="24"/>
            <w:szCs w:val="24"/>
          </w:rPr>
          <w:delText>z</w:delText>
        </w:r>
      </w:del>
      <w:r w:rsidRPr="00F965AA">
        <w:rPr>
          <w:rFonts w:ascii="Times New Roman" w:hAnsi="Times New Roman" w:cs="Times New Roman"/>
          <w:sz w:val="24"/>
          <w:szCs w:val="24"/>
        </w:rPr>
        <w:t xml:space="preserve">ed the net effect of </w:t>
      </w:r>
      <w:r w:rsidR="00E74097" w:rsidRPr="00F965AA">
        <w:rPr>
          <w:rFonts w:ascii="Times New Roman" w:hAnsi="Times New Roman" w:cs="Times New Roman"/>
          <w:sz w:val="24"/>
          <w:szCs w:val="24"/>
        </w:rPr>
        <w:t>Gøtzsche</w:t>
      </w:r>
      <w:r w:rsidRPr="00F965AA">
        <w:rPr>
          <w:rFonts w:ascii="Times New Roman" w:hAnsi="Times New Roman" w:cs="Times New Roman"/>
          <w:sz w:val="24"/>
          <w:szCs w:val="24"/>
        </w:rPr>
        <w:t>’s banishment: “The big winner in this conflict has been the pharmaceutical industry, having succeeded in weakening the voice of one of its greatest critics and having consolidated a Cochrane leadership closer to industrial interests with fewer audible critical voices.”</w:t>
      </w:r>
      <w:ins w:id="203" w:author="Copy editor" w:date="2019-06-18T13:19:00Z">
        <w:r w:rsidR="00E0579C">
          <w:rPr>
            <w:rFonts w:ascii="Times New Roman" w:hAnsi="Times New Roman" w:cs="Times New Roman"/>
            <w:sz w:val="24"/>
            <w:szCs w:val="24"/>
          </w:rPr>
          <w:t>(</w:t>
        </w:r>
      </w:ins>
      <w:r w:rsidR="003A6209" w:rsidRPr="00E0579C">
        <w:rPr>
          <w:rStyle w:val="FootnoteReference"/>
          <w:rFonts w:ascii="Times New Roman" w:hAnsi="Times New Roman" w:cs="Times New Roman"/>
          <w:sz w:val="24"/>
          <w:szCs w:val="24"/>
          <w:vertAlign w:val="baseline"/>
          <w:rPrChange w:id="204" w:author="Copy editor" w:date="2019-06-18T13:19:00Z">
            <w:rPr>
              <w:rStyle w:val="FootnoteReference"/>
              <w:rFonts w:ascii="Times New Roman" w:hAnsi="Times New Roman" w:cs="Times New Roman"/>
              <w:sz w:val="24"/>
              <w:szCs w:val="24"/>
            </w:rPr>
          </w:rPrChange>
        </w:rPr>
        <w:footnoteReference w:id="18"/>
      </w:r>
      <w:ins w:id="213" w:author="Copy editor" w:date="2019-06-18T13:19:00Z">
        <w:r w:rsidR="00E0579C">
          <w:rPr>
            <w:rFonts w:ascii="Times New Roman" w:hAnsi="Times New Roman" w:cs="Times New Roman"/>
            <w:sz w:val="24"/>
            <w:szCs w:val="24"/>
          </w:rPr>
          <w:t>)</w:t>
        </w:r>
      </w:ins>
      <w:r w:rsidRPr="00F965AA">
        <w:rPr>
          <w:rFonts w:ascii="Times New Roman" w:hAnsi="Times New Roman" w:cs="Times New Roman"/>
          <w:sz w:val="24"/>
          <w:szCs w:val="24"/>
        </w:rPr>
        <w:t xml:space="preserve"> </w:t>
      </w:r>
    </w:p>
    <w:p w14:paraId="028B93D3" w14:textId="77777777" w:rsidR="00630EB0" w:rsidRPr="00F965AA" w:rsidRDefault="00630EB0" w:rsidP="00F965AA">
      <w:pPr>
        <w:spacing w:line="240" w:lineRule="auto"/>
        <w:rPr>
          <w:rFonts w:ascii="Times New Roman" w:hAnsi="Times New Roman" w:cs="Times New Roman"/>
          <w:sz w:val="24"/>
          <w:szCs w:val="24"/>
        </w:rPr>
      </w:pPr>
      <w:r w:rsidRPr="00F965AA">
        <w:rPr>
          <w:rFonts w:ascii="Times New Roman" w:hAnsi="Times New Roman" w:cs="Times New Roman"/>
          <w:sz w:val="24"/>
          <w:szCs w:val="24"/>
        </w:rPr>
        <w:t xml:space="preserve">If Cochrane reviews are published without access to all data from relevant clinical trials or potentially compromised by commercial conflicts of interest, why should they be trusted any more than all the other publications known to be subject to industry bias? Is that a brand worth preserving? Peter Gøtzsche, by his words and actions, has </w:t>
      </w:r>
      <w:commentRangeStart w:id="214"/>
      <w:r w:rsidRPr="00F965AA">
        <w:rPr>
          <w:rFonts w:ascii="Times New Roman" w:hAnsi="Times New Roman" w:cs="Times New Roman"/>
          <w:sz w:val="24"/>
          <w:szCs w:val="24"/>
        </w:rPr>
        <w:t>taken a strong stand</w:t>
      </w:r>
      <w:commentRangeEnd w:id="214"/>
      <w:r w:rsidR="00A0076F">
        <w:rPr>
          <w:rStyle w:val="CommentReference"/>
        </w:rPr>
        <w:commentReference w:id="214"/>
      </w:r>
      <w:r w:rsidRPr="00F965AA">
        <w:rPr>
          <w:rFonts w:ascii="Times New Roman" w:hAnsi="Times New Roman" w:cs="Times New Roman"/>
          <w:sz w:val="24"/>
          <w:szCs w:val="24"/>
        </w:rPr>
        <w:t xml:space="preserve">. </w:t>
      </w:r>
    </w:p>
    <w:p w14:paraId="1EB9DC0F" w14:textId="77777777" w:rsidR="003A6209" w:rsidRPr="00F965AA" w:rsidRDefault="003A6209" w:rsidP="00F965AA">
      <w:pPr>
        <w:spacing w:line="240" w:lineRule="auto"/>
        <w:rPr>
          <w:rFonts w:ascii="Times New Roman" w:hAnsi="Times New Roman" w:cs="Times New Roman"/>
          <w:sz w:val="24"/>
          <w:szCs w:val="24"/>
        </w:rPr>
      </w:pPr>
    </w:p>
    <w:p w14:paraId="22BF6FD7" w14:textId="02C6FE71" w:rsidR="00F965AA" w:rsidRPr="00F965AA" w:rsidRDefault="00F965AA" w:rsidP="00F965AA">
      <w:pPr>
        <w:spacing w:line="240" w:lineRule="auto"/>
        <w:rPr>
          <w:rFonts w:ascii="Times New Roman" w:hAnsi="Times New Roman" w:cs="Times New Roman"/>
          <w:sz w:val="24"/>
          <w:szCs w:val="24"/>
        </w:rPr>
      </w:pPr>
      <w:r w:rsidRPr="00F965AA">
        <w:rPr>
          <w:rFonts w:ascii="Times New Roman" w:hAnsi="Times New Roman" w:cs="Times New Roman"/>
          <w:b/>
          <w:bCs/>
          <w:i/>
          <w:iCs/>
          <w:sz w:val="24"/>
          <w:szCs w:val="24"/>
        </w:rPr>
        <w:t>Disclosure</w:t>
      </w:r>
      <w:r w:rsidRPr="00F965AA">
        <w:rPr>
          <w:rFonts w:ascii="Times New Roman" w:hAnsi="Times New Roman" w:cs="Times New Roman"/>
          <w:sz w:val="24"/>
          <w:szCs w:val="24"/>
        </w:rPr>
        <w:t xml:space="preserve">: </w:t>
      </w:r>
      <w:r w:rsidRPr="00F965AA">
        <w:rPr>
          <w:rFonts w:ascii="Times New Roman" w:hAnsi="Times New Roman" w:cs="Times New Roman"/>
          <w:i/>
          <w:iCs/>
          <w:sz w:val="24"/>
          <w:szCs w:val="24"/>
        </w:rPr>
        <w:t xml:space="preserve">I serve as an expert </w:t>
      </w:r>
      <w:ins w:id="215" w:author="Copy editor" w:date="2019-06-18T14:25:00Z">
        <w:r w:rsidR="001E042A">
          <w:rPr>
            <w:rFonts w:ascii="Times New Roman" w:hAnsi="Times New Roman" w:cs="Times New Roman"/>
            <w:i/>
            <w:iCs/>
            <w:sz w:val="24"/>
            <w:szCs w:val="24"/>
          </w:rPr>
          <w:t xml:space="preserve">adviser </w:t>
        </w:r>
      </w:ins>
      <w:r w:rsidRPr="00F965AA">
        <w:rPr>
          <w:rFonts w:ascii="Times New Roman" w:hAnsi="Times New Roman" w:cs="Times New Roman"/>
          <w:i/>
          <w:iCs/>
          <w:sz w:val="24"/>
          <w:szCs w:val="24"/>
        </w:rPr>
        <w:t>to plaintiffs’ attorneys in pharmaceutical litigation and am currently working on a book about the quality of information available to physicians.</w:t>
      </w:r>
    </w:p>
    <w:p w14:paraId="3D2A450D" w14:textId="6DDF1898" w:rsidR="009D4041" w:rsidRPr="00F965AA" w:rsidRDefault="009D4041" w:rsidP="00F965AA">
      <w:pPr>
        <w:spacing w:line="240" w:lineRule="auto"/>
        <w:rPr>
          <w:rFonts w:ascii="Times New Roman" w:hAnsi="Times New Roman" w:cs="Times New Roman"/>
          <w:sz w:val="24"/>
          <w:szCs w:val="24"/>
        </w:rPr>
      </w:pPr>
    </w:p>
    <w:sectPr w:rsidR="009D4041" w:rsidRPr="00F965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Copy editor" w:date="2019-06-18T11:43:00Z" w:initials="M">
    <w:p w14:paraId="1EB8F6DF" w14:textId="75C26DA0" w:rsidR="006B691D" w:rsidRDefault="006B691D">
      <w:pPr>
        <w:pStyle w:val="CommentText"/>
      </w:pPr>
      <w:r>
        <w:rPr>
          <w:rStyle w:val="CommentReference"/>
        </w:rPr>
        <w:annotationRef/>
      </w:r>
      <w:r>
        <w:t xml:space="preserve">Our referencing style doesn’t have end notes. </w:t>
      </w:r>
      <w:proofErr w:type="gramStart"/>
      <w:r>
        <w:t>So</w:t>
      </w:r>
      <w:proofErr w:type="gramEnd"/>
      <w:r>
        <w:t xml:space="preserve"> all converted and reformatted as </w:t>
      </w:r>
      <w:r w:rsidR="006446E9">
        <w:t>References at the end.</w:t>
      </w:r>
    </w:p>
  </w:comment>
  <w:comment w:id="127" w:author="Copy editor" w:date="2019-06-18T14:27:00Z" w:initials="M">
    <w:p w14:paraId="742881FC" w14:textId="51822D1C" w:rsidR="00DD5F22" w:rsidRDefault="00DD5F22">
      <w:pPr>
        <w:pStyle w:val="CommentText"/>
      </w:pPr>
      <w:r>
        <w:rPr>
          <w:rStyle w:val="CommentReference"/>
        </w:rPr>
        <w:annotationRef/>
      </w:r>
      <w:proofErr w:type="gramStart"/>
      <w:r>
        <w:t>Reference ??</w:t>
      </w:r>
      <w:proofErr w:type="gramEnd"/>
    </w:p>
  </w:comment>
  <w:comment w:id="146" w:author="Copy editor" w:date="2019-06-18T13:12:00Z" w:initials="M">
    <w:p w14:paraId="46D2F18B" w14:textId="22D03E35" w:rsidR="00E0579C" w:rsidRDefault="00E0579C">
      <w:pPr>
        <w:pStyle w:val="CommentText"/>
      </w:pPr>
      <w:r>
        <w:rPr>
          <w:rStyle w:val="CommentReference"/>
        </w:rPr>
        <w:annotationRef/>
      </w:r>
      <w:r>
        <w:t xml:space="preserve">‘Not so well’?  </w:t>
      </w:r>
      <w:proofErr w:type="gramStart"/>
      <w:r>
        <w:t>or  ‘</w:t>
      </w:r>
      <w:proofErr w:type="gramEnd"/>
      <w:r>
        <w:t>Not really’.?</w:t>
      </w:r>
    </w:p>
  </w:comment>
  <w:comment w:id="214" w:author="Copy editor" w:date="2019-06-18T13:20:00Z" w:initials="M">
    <w:p w14:paraId="6AB4C32D" w14:textId="467613FF" w:rsidR="00A0076F" w:rsidRDefault="00A0076F">
      <w:pPr>
        <w:pStyle w:val="CommentText"/>
      </w:pPr>
      <w:r>
        <w:rPr>
          <w:rStyle w:val="CommentReference"/>
        </w:rPr>
        <w:annotationRef/>
      </w:r>
      <w:r>
        <w:t xml:space="preserve"> Add </w:t>
      </w:r>
      <w:r w:rsidR="001E042A">
        <w:t xml:space="preserve">some words here? </w:t>
      </w:r>
      <w:proofErr w:type="gramStart"/>
      <w:r w:rsidR="001E042A">
        <w:t>-</w:t>
      </w:r>
      <w:proofErr w:type="gramEnd"/>
      <w:r>
        <w:t xml:space="preserve"> Sounds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B8F6DF" w15:done="0"/>
  <w15:commentEx w15:paraId="742881FC" w15:done="0"/>
  <w15:commentEx w15:paraId="46D2F18B" w15:done="0"/>
  <w15:commentEx w15:paraId="6AB4C3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8F6DF" w16cid:durableId="20B34CEC"/>
  <w16cid:commentId w16cid:paraId="742881FC" w16cid:durableId="20B37350"/>
  <w16cid:commentId w16cid:paraId="46D2F18B" w16cid:durableId="20B361C0"/>
  <w16cid:commentId w16cid:paraId="6AB4C32D" w16cid:durableId="20B36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E22FC" w14:textId="77777777" w:rsidR="00096718" w:rsidRDefault="00096718" w:rsidP="00CA1E23">
      <w:pPr>
        <w:spacing w:after="0" w:line="240" w:lineRule="auto"/>
      </w:pPr>
      <w:r>
        <w:separator/>
      </w:r>
    </w:p>
  </w:endnote>
  <w:endnote w:type="continuationSeparator" w:id="0">
    <w:p w14:paraId="0E00B26B" w14:textId="77777777" w:rsidR="00096718" w:rsidRDefault="00096718" w:rsidP="00CA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0888A" w14:textId="77777777" w:rsidR="00096718" w:rsidRDefault="00096718" w:rsidP="00CA1E23">
      <w:pPr>
        <w:spacing w:after="0" w:line="240" w:lineRule="auto"/>
      </w:pPr>
      <w:r>
        <w:separator/>
      </w:r>
    </w:p>
  </w:footnote>
  <w:footnote w:type="continuationSeparator" w:id="0">
    <w:p w14:paraId="2CA6FF7A" w14:textId="77777777" w:rsidR="00096718" w:rsidRDefault="00096718" w:rsidP="00CA1E23">
      <w:pPr>
        <w:spacing w:after="0" w:line="240" w:lineRule="auto"/>
      </w:pPr>
      <w:r>
        <w:continuationSeparator/>
      </w:r>
    </w:p>
  </w:footnote>
  <w:footnote w:id="1">
    <w:p w14:paraId="5384C3C1" w14:textId="0FE728C2" w:rsidR="00CA1E23" w:rsidRDefault="00CA1E23" w:rsidP="00FD0144">
      <w:pPr>
        <w:pStyle w:val="FootnoteText"/>
      </w:pPr>
      <w:r w:rsidRPr="006B691D">
        <w:rPr>
          <w:rStyle w:val="FootnoteReference"/>
          <w:highlight w:val="darkYellow"/>
        </w:rPr>
        <w:footnoteRef/>
      </w:r>
      <w:r w:rsidRPr="006B691D">
        <w:rPr>
          <w:highlight w:val="darkYellow"/>
        </w:rPr>
        <w:t xml:space="preserve"> Jørgensen L, Gøtzsche PC, Jefferson T, </w:t>
      </w:r>
      <w:r w:rsidR="00FD0144" w:rsidRPr="006B691D">
        <w:rPr>
          <w:highlight w:val="darkYellow"/>
        </w:rPr>
        <w:t xml:space="preserve">The Cochrane HPV vaccine review was incomplete and ignored important evidence of bias, </w:t>
      </w:r>
      <w:r w:rsidR="00FD0144" w:rsidRPr="006B691D">
        <w:rPr>
          <w:i/>
          <w:iCs/>
          <w:highlight w:val="darkYellow"/>
        </w:rPr>
        <w:t xml:space="preserve">BMJ Evidence-Based Medicine, </w:t>
      </w:r>
      <w:r w:rsidR="00FD0144" w:rsidRPr="006B691D">
        <w:rPr>
          <w:highlight w:val="darkYellow"/>
        </w:rPr>
        <w:t>2018;</w:t>
      </w:r>
      <w:r w:rsidR="00FD0144" w:rsidRPr="006B691D">
        <w:rPr>
          <w:bCs/>
          <w:iCs/>
          <w:highlight w:val="darkYellow"/>
        </w:rPr>
        <w:t>23</w:t>
      </w:r>
      <w:r w:rsidR="00FD0144" w:rsidRPr="006B691D">
        <w:rPr>
          <w:highlight w:val="darkYellow"/>
        </w:rPr>
        <w:t>:165–168.</w:t>
      </w:r>
    </w:p>
  </w:footnote>
  <w:footnote w:id="2">
    <w:p w14:paraId="7907EDB3" w14:textId="69EFBD77" w:rsidR="00160CA3" w:rsidRPr="00915255" w:rsidRDefault="00160CA3">
      <w:pPr>
        <w:pStyle w:val="FootnoteText"/>
        <w:rPr>
          <w:highlight w:val="darkYellow"/>
        </w:rPr>
      </w:pPr>
      <w:r w:rsidRPr="00915255">
        <w:rPr>
          <w:rStyle w:val="FootnoteReference"/>
          <w:highlight w:val="darkYellow"/>
        </w:rPr>
        <w:footnoteRef/>
      </w:r>
      <w:r w:rsidRPr="00915255">
        <w:rPr>
          <w:highlight w:val="darkYellow"/>
        </w:rPr>
        <w:t xml:space="preserve"> </w:t>
      </w:r>
      <w:hyperlink r:id="rId1" w:history="1">
        <w:r w:rsidR="00B124E8" w:rsidRPr="00915255">
          <w:rPr>
            <w:rStyle w:val="Hyperlink"/>
            <w:highlight w:val="darkYellow"/>
          </w:rPr>
          <w:t>https://www.cochrane.org/about-us</w:t>
        </w:r>
      </w:hyperlink>
      <w:r w:rsidR="00B124E8" w:rsidRPr="00915255">
        <w:rPr>
          <w:highlight w:val="darkYellow"/>
        </w:rPr>
        <w:t xml:space="preserve"> Accessed May 28, 2019</w:t>
      </w:r>
    </w:p>
  </w:footnote>
  <w:footnote w:id="3">
    <w:p w14:paraId="45386BCB" w14:textId="66BD7026" w:rsidR="00EC65C6" w:rsidRPr="00915255" w:rsidRDefault="00EC65C6">
      <w:pPr>
        <w:pStyle w:val="FootnoteText"/>
        <w:rPr>
          <w:highlight w:val="darkYellow"/>
        </w:rPr>
      </w:pPr>
      <w:r w:rsidRPr="00915255">
        <w:rPr>
          <w:rStyle w:val="FootnoteReference"/>
          <w:highlight w:val="darkYellow"/>
        </w:rPr>
        <w:footnoteRef/>
      </w:r>
      <w:r w:rsidRPr="00915255">
        <w:rPr>
          <w:highlight w:val="darkYellow"/>
        </w:rPr>
        <w:t xml:space="preserve"> </w:t>
      </w:r>
      <w:proofErr w:type="spellStart"/>
      <w:proofErr w:type="gramStart"/>
      <w:r w:rsidRPr="00915255">
        <w:rPr>
          <w:highlight w:val="darkYellow"/>
        </w:rPr>
        <w:t>Lundh</w:t>
      </w:r>
      <w:proofErr w:type="spellEnd"/>
      <w:r w:rsidRPr="00915255">
        <w:rPr>
          <w:highlight w:val="darkYellow"/>
        </w:rPr>
        <w:t>  A</w:t>
      </w:r>
      <w:proofErr w:type="gramEnd"/>
      <w:r w:rsidRPr="00915255">
        <w:rPr>
          <w:highlight w:val="darkYellow"/>
        </w:rPr>
        <w:t xml:space="preserve">, Lexchin  J, </w:t>
      </w:r>
      <w:proofErr w:type="spellStart"/>
      <w:r w:rsidRPr="00915255">
        <w:rPr>
          <w:highlight w:val="darkYellow"/>
        </w:rPr>
        <w:t>Mintzes</w:t>
      </w:r>
      <w:proofErr w:type="spellEnd"/>
      <w:r w:rsidRPr="00915255">
        <w:rPr>
          <w:highlight w:val="darkYellow"/>
        </w:rPr>
        <w:t xml:space="preserve">  B, </w:t>
      </w:r>
      <w:proofErr w:type="spellStart"/>
      <w:r w:rsidRPr="00915255">
        <w:rPr>
          <w:highlight w:val="darkYellow"/>
        </w:rPr>
        <w:t>Schroll</w:t>
      </w:r>
      <w:proofErr w:type="spellEnd"/>
      <w:r w:rsidRPr="00915255">
        <w:rPr>
          <w:highlight w:val="darkYellow"/>
        </w:rPr>
        <w:t xml:space="preserve">  JB, </w:t>
      </w:r>
      <w:proofErr w:type="spellStart"/>
      <w:r w:rsidRPr="00915255">
        <w:rPr>
          <w:highlight w:val="darkYellow"/>
        </w:rPr>
        <w:t>Bero</w:t>
      </w:r>
      <w:proofErr w:type="spellEnd"/>
      <w:r w:rsidRPr="00915255">
        <w:rPr>
          <w:highlight w:val="darkYellow"/>
        </w:rPr>
        <w:t>  L. Industry sponsorship and research outcome. Cochrane Database of Systematic Reviews 2017, Issue 2. Art. No.: MR000033. DOI: 10.1002/14651858.MR000033.pub3.</w:t>
      </w:r>
    </w:p>
  </w:footnote>
  <w:footnote w:id="4">
    <w:p w14:paraId="277B6828" w14:textId="77777777" w:rsidR="00FB09AA" w:rsidRPr="00915255" w:rsidRDefault="00BD45F1" w:rsidP="00FB09AA">
      <w:pPr>
        <w:pStyle w:val="FootnoteText"/>
        <w:rPr>
          <w:highlight w:val="darkYellow"/>
        </w:rPr>
      </w:pPr>
      <w:r w:rsidRPr="00915255">
        <w:rPr>
          <w:rStyle w:val="FootnoteReference"/>
          <w:highlight w:val="darkYellow"/>
        </w:rPr>
        <w:footnoteRef/>
      </w:r>
      <w:r w:rsidRPr="00915255">
        <w:rPr>
          <w:highlight w:val="darkYellow"/>
        </w:rPr>
        <w:t xml:space="preserve"> </w:t>
      </w:r>
      <w:r w:rsidR="00FB09AA" w:rsidRPr="00915255">
        <w:rPr>
          <w:highlight w:val="darkYellow"/>
        </w:rPr>
        <w:t xml:space="preserve">Ioannidis JPA, Cochrane crisis: Secrecy, intolerance and evidence‐based values, </w:t>
      </w:r>
      <w:r w:rsidR="00FB09AA" w:rsidRPr="00915255">
        <w:rPr>
          <w:i/>
          <w:iCs/>
          <w:highlight w:val="darkYellow"/>
        </w:rPr>
        <w:t xml:space="preserve">Eur J Clin Invest. </w:t>
      </w:r>
      <w:proofErr w:type="gramStart"/>
      <w:r w:rsidR="00FB09AA" w:rsidRPr="00915255">
        <w:rPr>
          <w:highlight w:val="darkYellow"/>
        </w:rPr>
        <w:t>2018;e</w:t>
      </w:r>
      <w:proofErr w:type="gramEnd"/>
      <w:r w:rsidR="00FB09AA" w:rsidRPr="00915255">
        <w:rPr>
          <w:highlight w:val="darkYellow"/>
        </w:rPr>
        <w:t>13058.</w:t>
      </w:r>
    </w:p>
    <w:p w14:paraId="0FBCA868" w14:textId="44579B80" w:rsidR="00BD45F1" w:rsidRDefault="00FB09AA" w:rsidP="00FB09AA">
      <w:pPr>
        <w:pStyle w:val="FootnoteText"/>
      </w:pPr>
      <w:r w:rsidRPr="00915255">
        <w:rPr>
          <w:highlight w:val="darkYellow"/>
        </w:rPr>
        <w:t>https://doi.org/10.1111/eci.13058</w:t>
      </w:r>
    </w:p>
  </w:footnote>
  <w:footnote w:id="5">
    <w:p w14:paraId="054A4AEE" w14:textId="77777777" w:rsidR="000A2344" w:rsidRPr="00DD5F22" w:rsidRDefault="000A2344" w:rsidP="000A2344">
      <w:pPr>
        <w:pStyle w:val="FootnoteText"/>
        <w:rPr>
          <w:highlight w:val="darkYellow"/>
          <w:rPrChange w:id="56" w:author="Copy editor" w:date="2019-06-18T14:28:00Z">
            <w:rPr/>
          </w:rPrChange>
        </w:rPr>
      </w:pPr>
      <w:r w:rsidRPr="00DD5F22">
        <w:rPr>
          <w:rStyle w:val="FootnoteReference"/>
          <w:highlight w:val="darkYellow"/>
          <w:rPrChange w:id="57" w:author="Copy editor" w:date="2019-06-18T14:28:00Z">
            <w:rPr>
              <w:rStyle w:val="FootnoteReference"/>
            </w:rPr>
          </w:rPrChange>
        </w:rPr>
        <w:footnoteRef/>
      </w:r>
      <w:r w:rsidRPr="00DD5F22">
        <w:rPr>
          <w:highlight w:val="darkYellow"/>
          <w:rPrChange w:id="58" w:author="Copy editor" w:date="2019-06-18T14:28:00Z">
            <w:rPr/>
          </w:rPrChange>
        </w:rPr>
        <w:t xml:space="preserve"> Jefferson TO, </w:t>
      </w:r>
      <w:proofErr w:type="spellStart"/>
      <w:r w:rsidRPr="00DD5F22">
        <w:rPr>
          <w:highlight w:val="darkYellow"/>
          <w:rPrChange w:id="59" w:author="Copy editor" w:date="2019-06-18T14:28:00Z">
            <w:rPr/>
          </w:rPrChange>
        </w:rPr>
        <w:t>Demicheli</w:t>
      </w:r>
      <w:proofErr w:type="spellEnd"/>
      <w:r w:rsidRPr="00DD5F22">
        <w:rPr>
          <w:highlight w:val="darkYellow"/>
          <w:rPrChange w:id="60" w:author="Copy editor" w:date="2019-06-18T14:28:00Z">
            <w:rPr/>
          </w:rPrChange>
        </w:rPr>
        <w:t xml:space="preserve"> V, Di </w:t>
      </w:r>
      <w:proofErr w:type="spellStart"/>
      <w:r w:rsidRPr="00DD5F22">
        <w:rPr>
          <w:highlight w:val="darkYellow"/>
          <w:rPrChange w:id="61" w:author="Copy editor" w:date="2019-06-18T14:28:00Z">
            <w:rPr/>
          </w:rPrChange>
        </w:rPr>
        <w:t>Pietrantonj</w:t>
      </w:r>
      <w:proofErr w:type="spellEnd"/>
      <w:r w:rsidRPr="00DD5F22">
        <w:rPr>
          <w:highlight w:val="darkYellow"/>
          <w:rPrChange w:id="62" w:author="Copy editor" w:date="2019-06-18T14:28:00Z">
            <w:rPr/>
          </w:rPrChange>
        </w:rPr>
        <w:t xml:space="preserve"> C, Jones M, </w:t>
      </w:r>
      <w:proofErr w:type="spellStart"/>
      <w:r w:rsidRPr="00DD5F22">
        <w:rPr>
          <w:highlight w:val="darkYellow"/>
          <w:rPrChange w:id="63" w:author="Copy editor" w:date="2019-06-18T14:28:00Z">
            <w:rPr/>
          </w:rPrChange>
        </w:rPr>
        <w:t>Rivetti</w:t>
      </w:r>
      <w:proofErr w:type="spellEnd"/>
      <w:r w:rsidRPr="00DD5F22">
        <w:rPr>
          <w:highlight w:val="darkYellow"/>
          <w:rPrChange w:id="64" w:author="Copy editor" w:date="2019-06-18T14:28:00Z">
            <w:rPr/>
          </w:rPrChange>
        </w:rPr>
        <w:t xml:space="preserve"> D. Neuraminidase inhibitors for preventing and treating influenza in healthy adults. Cochrane Database Syst Rev2006;3:CD001265.</w:t>
      </w:r>
    </w:p>
  </w:footnote>
  <w:footnote w:id="6">
    <w:p w14:paraId="3289B3A0" w14:textId="77777777" w:rsidR="00791EF9" w:rsidRPr="00DD5F22" w:rsidRDefault="00791EF9" w:rsidP="00791EF9">
      <w:pPr>
        <w:pStyle w:val="FootnoteText"/>
        <w:rPr>
          <w:highlight w:val="darkYellow"/>
          <w:rPrChange w:id="69" w:author="Copy editor" w:date="2019-06-18T14:28:00Z">
            <w:rPr/>
          </w:rPrChange>
        </w:rPr>
      </w:pPr>
      <w:r w:rsidRPr="00DD5F22">
        <w:rPr>
          <w:rStyle w:val="FootnoteReference"/>
          <w:highlight w:val="darkYellow"/>
          <w:rPrChange w:id="70" w:author="Copy editor" w:date="2019-06-18T14:28:00Z">
            <w:rPr>
              <w:rStyle w:val="FootnoteReference"/>
            </w:rPr>
          </w:rPrChange>
        </w:rPr>
        <w:footnoteRef/>
      </w:r>
      <w:r w:rsidRPr="00DD5F22">
        <w:rPr>
          <w:highlight w:val="darkYellow"/>
          <w:rPrChange w:id="71" w:author="Copy editor" w:date="2019-06-18T14:28:00Z">
            <w:rPr/>
          </w:rPrChange>
        </w:rPr>
        <w:t xml:space="preserve"> Doshi P, Neuraminidase inhibitors: the story behind the Cochrane review, </w:t>
      </w:r>
      <w:r w:rsidRPr="00DD5F22">
        <w:rPr>
          <w:i/>
          <w:highlight w:val="darkYellow"/>
          <w:rPrChange w:id="72" w:author="Copy editor" w:date="2019-06-18T14:28:00Z">
            <w:rPr>
              <w:i/>
            </w:rPr>
          </w:rPrChange>
        </w:rPr>
        <w:t xml:space="preserve">BMJ, </w:t>
      </w:r>
      <w:r w:rsidRPr="00DD5F22">
        <w:rPr>
          <w:highlight w:val="darkYellow"/>
          <w:rPrChange w:id="73" w:author="Copy editor" w:date="2019-06-18T14:28:00Z">
            <w:rPr/>
          </w:rPrChange>
        </w:rPr>
        <w:t>2009;339:1348-51</w:t>
      </w:r>
    </w:p>
  </w:footnote>
  <w:footnote w:id="7">
    <w:p w14:paraId="67BCC994" w14:textId="5E4D5559" w:rsidR="00791EF9" w:rsidRPr="00DD5F22" w:rsidRDefault="00791EF9" w:rsidP="00791EF9">
      <w:pPr>
        <w:pStyle w:val="FootnoteText"/>
        <w:rPr>
          <w:highlight w:val="darkYellow"/>
          <w:rPrChange w:id="76" w:author="Copy editor" w:date="2019-06-18T14:28:00Z">
            <w:rPr/>
          </w:rPrChange>
        </w:rPr>
      </w:pPr>
      <w:r w:rsidRPr="00DD5F22">
        <w:rPr>
          <w:rStyle w:val="FootnoteReference"/>
          <w:highlight w:val="darkYellow"/>
          <w:rPrChange w:id="77" w:author="Copy editor" w:date="2019-06-18T14:28:00Z">
            <w:rPr>
              <w:rStyle w:val="FootnoteReference"/>
            </w:rPr>
          </w:rPrChange>
        </w:rPr>
        <w:footnoteRef/>
      </w:r>
      <w:r w:rsidRPr="00DD5F22">
        <w:rPr>
          <w:highlight w:val="darkYellow"/>
          <w:rPrChange w:id="78" w:author="Copy editor" w:date="2019-06-18T14:28:00Z">
            <w:rPr/>
          </w:rPrChange>
        </w:rPr>
        <w:t xml:space="preserve"> Kaiser L, Wat C, Mills T, Mahoney P, Ward P, Hayden F. Impact of oseltamivir treatment on influenza-related lower respiratory tract complications and hospitalizations. </w:t>
      </w:r>
      <w:r w:rsidRPr="00DD5F22">
        <w:rPr>
          <w:i/>
          <w:highlight w:val="darkYellow"/>
          <w:rPrChange w:id="79" w:author="Copy editor" w:date="2019-06-18T14:28:00Z">
            <w:rPr>
              <w:i/>
            </w:rPr>
          </w:rPrChange>
        </w:rPr>
        <w:t>Arch Intern Med</w:t>
      </w:r>
      <w:r w:rsidR="00712A92" w:rsidRPr="00DD5F22">
        <w:rPr>
          <w:i/>
          <w:highlight w:val="darkYellow"/>
          <w:rPrChange w:id="80" w:author="Copy editor" w:date="2019-06-18T14:28:00Z">
            <w:rPr>
              <w:i/>
            </w:rPr>
          </w:rPrChange>
        </w:rPr>
        <w:t xml:space="preserve">, </w:t>
      </w:r>
      <w:r w:rsidRPr="00DD5F22">
        <w:rPr>
          <w:highlight w:val="darkYellow"/>
          <w:rPrChange w:id="81" w:author="Copy editor" w:date="2019-06-18T14:28:00Z">
            <w:rPr/>
          </w:rPrChange>
        </w:rPr>
        <w:t>2003;163:1667-72.</w:t>
      </w:r>
    </w:p>
  </w:footnote>
  <w:footnote w:id="8">
    <w:p w14:paraId="51AB53D9" w14:textId="0E7713BC" w:rsidR="00B83CFC" w:rsidRPr="00DD5F22" w:rsidRDefault="00B83CFC">
      <w:pPr>
        <w:pStyle w:val="FootnoteText"/>
        <w:rPr>
          <w:highlight w:val="darkYellow"/>
          <w:rPrChange w:id="86" w:author="Copy editor" w:date="2019-06-18T14:28:00Z">
            <w:rPr/>
          </w:rPrChange>
        </w:rPr>
      </w:pPr>
      <w:r w:rsidRPr="00DD5F22">
        <w:rPr>
          <w:rStyle w:val="FootnoteReference"/>
          <w:highlight w:val="darkYellow"/>
          <w:rPrChange w:id="87" w:author="Copy editor" w:date="2019-06-18T14:28:00Z">
            <w:rPr>
              <w:rStyle w:val="FootnoteReference"/>
            </w:rPr>
          </w:rPrChange>
        </w:rPr>
        <w:footnoteRef/>
      </w:r>
      <w:r w:rsidRPr="00DD5F22">
        <w:rPr>
          <w:highlight w:val="darkYellow"/>
          <w:rPrChange w:id="88" w:author="Copy editor" w:date="2019-06-18T14:28:00Z">
            <w:rPr/>
          </w:rPrChange>
        </w:rPr>
        <w:t xml:space="preserve"> Abbasi K, The missing data that cost $20bn, </w:t>
      </w:r>
      <w:r w:rsidR="00D92693" w:rsidRPr="00DD5F22">
        <w:rPr>
          <w:i/>
          <w:iCs/>
          <w:highlight w:val="darkYellow"/>
          <w:rPrChange w:id="89" w:author="Copy editor" w:date="2019-06-18T14:28:00Z">
            <w:rPr>
              <w:i/>
              <w:iCs/>
            </w:rPr>
          </w:rPrChange>
        </w:rPr>
        <w:t>BMJ</w:t>
      </w:r>
      <w:r w:rsidR="00D92693" w:rsidRPr="00DD5F22">
        <w:rPr>
          <w:highlight w:val="darkYellow"/>
          <w:rPrChange w:id="90" w:author="Copy editor" w:date="2019-06-18T14:28:00Z">
            <w:rPr/>
          </w:rPrChange>
        </w:rPr>
        <w:t xml:space="preserve"> 2014;</w:t>
      </w:r>
      <w:proofErr w:type="gramStart"/>
      <w:r w:rsidR="00D92693" w:rsidRPr="00DD5F22">
        <w:rPr>
          <w:highlight w:val="darkYellow"/>
          <w:rPrChange w:id="91" w:author="Copy editor" w:date="2019-06-18T14:28:00Z">
            <w:rPr/>
          </w:rPrChange>
        </w:rPr>
        <w:t>348:g</w:t>
      </w:r>
      <w:proofErr w:type="gramEnd"/>
      <w:r w:rsidR="00D92693" w:rsidRPr="00DD5F22">
        <w:rPr>
          <w:highlight w:val="darkYellow"/>
          <w:rPrChange w:id="92" w:author="Copy editor" w:date="2019-06-18T14:28:00Z">
            <w:rPr/>
          </w:rPrChange>
        </w:rPr>
        <w:t>2695</w:t>
      </w:r>
    </w:p>
  </w:footnote>
  <w:footnote w:id="9">
    <w:p w14:paraId="46EF4520" w14:textId="77777777" w:rsidR="00A41448" w:rsidRPr="00DD5F22" w:rsidRDefault="00A41448" w:rsidP="00A41448">
      <w:pPr>
        <w:pStyle w:val="FootnoteText"/>
        <w:rPr>
          <w:highlight w:val="darkYellow"/>
          <w:rPrChange w:id="96" w:author="Copy editor" w:date="2019-06-18T14:28:00Z">
            <w:rPr/>
          </w:rPrChange>
        </w:rPr>
      </w:pPr>
      <w:r w:rsidRPr="00DD5F22">
        <w:rPr>
          <w:rStyle w:val="FootnoteReference"/>
          <w:highlight w:val="darkYellow"/>
          <w:rPrChange w:id="97" w:author="Copy editor" w:date="2019-06-18T14:28:00Z">
            <w:rPr>
              <w:rStyle w:val="FootnoteReference"/>
            </w:rPr>
          </w:rPrChange>
        </w:rPr>
        <w:footnoteRef/>
      </w:r>
      <w:r w:rsidRPr="00DD5F22">
        <w:rPr>
          <w:highlight w:val="darkYellow"/>
          <w:rPrChange w:id="98" w:author="Copy editor" w:date="2019-06-18T14:28:00Z">
            <w:rPr/>
          </w:rPrChange>
        </w:rPr>
        <w:t xml:space="preserve"> McCarthy M, </w:t>
      </w:r>
      <w:proofErr w:type="gramStart"/>
      <w:r w:rsidRPr="00DD5F22">
        <w:rPr>
          <w:highlight w:val="darkYellow"/>
          <w:rPrChange w:id="99" w:author="Copy editor" w:date="2019-06-18T14:28:00Z">
            <w:rPr/>
          </w:rPrChange>
        </w:rPr>
        <w:t>What</w:t>
      </w:r>
      <w:proofErr w:type="gramEnd"/>
      <w:r w:rsidRPr="00DD5F22">
        <w:rPr>
          <w:highlight w:val="darkYellow"/>
          <w:rPrChange w:id="100" w:author="Copy editor" w:date="2019-06-18T14:28:00Z">
            <w:rPr/>
          </w:rPrChange>
        </w:rPr>
        <w:t xml:space="preserve"> makes an essential medicine? WHO’s new list focuses on antibiotic resistance, adds expensive drugs, and downgrades Tamiflu, </w:t>
      </w:r>
      <w:r w:rsidRPr="00DD5F22">
        <w:rPr>
          <w:i/>
          <w:highlight w:val="darkYellow"/>
          <w:rPrChange w:id="101" w:author="Copy editor" w:date="2019-06-18T14:28:00Z">
            <w:rPr>
              <w:i/>
            </w:rPr>
          </w:rPrChange>
        </w:rPr>
        <w:t>BMJ</w:t>
      </w:r>
      <w:r w:rsidRPr="00DD5F22">
        <w:rPr>
          <w:highlight w:val="darkYellow"/>
          <w:rPrChange w:id="102" w:author="Copy editor" w:date="2019-06-18T14:28:00Z">
            <w:rPr/>
          </w:rPrChange>
        </w:rPr>
        <w:t xml:space="preserve"> 2017; 358 doi: https://doi.org/10.1136/bmj.j3044 (Published 07 July 2017)</w:t>
      </w:r>
    </w:p>
  </w:footnote>
  <w:footnote w:id="10">
    <w:p w14:paraId="727864B3" w14:textId="77777777" w:rsidR="005B443B" w:rsidRPr="00DD5F22" w:rsidRDefault="005B443B" w:rsidP="005B443B">
      <w:pPr>
        <w:pStyle w:val="FootnoteText"/>
        <w:rPr>
          <w:highlight w:val="darkYellow"/>
          <w:rPrChange w:id="108" w:author="Copy editor" w:date="2019-06-18T14:28:00Z">
            <w:rPr/>
          </w:rPrChange>
        </w:rPr>
      </w:pPr>
      <w:r w:rsidRPr="00DD5F22">
        <w:rPr>
          <w:rStyle w:val="FootnoteReference"/>
          <w:highlight w:val="darkYellow"/>
          <w:rPrChange w:id="109" w:author="Copy editor" w:date="2019-06-18T14:28:00Z">
            <w:rPr>
              <w:rStyle w:val="FootnoteReference"/>
            </w:rPr>
          </w:rPrChange>
        </w:rPr>
        <w:footnoteRef/>
      </w:r>
      <w:r w:rsidRPr="00DD5F22">
        <w:rPr>
          <w:highlight w:val="darkYellow"/>
          <w:rPrChange w:id="110" w:author="Copy editor" w:date="2019-06-18T14:28:00Z">
            <w:rPr/>
          </w:rPrChange>
        </w:rPr>
        <w:t xml:space="preserve"> Jones M, Jefferson T, Doshi P, et al, Commentary on Cochrane review of neuraminidase inhibitors for</w:t>
      </w:r>
    </w:p>
    <w:p w14:paraId="0FBC1720" w14:textId="77777777" w:rsidR="005B443B" w:rsidRPr="00DD5F22" w:rsidRDefault="005B443B" w:rsidP="005B443B">
      <w:pPr>
        <w:pStyle w:val="FootnoteText"/>
        <w:rPr>
          <w:highlight w:val="darkYellow"/>
          <w:rPrChange w:id="111" w:author="Copy editor" w:date="2019-06-18T14:28:00Z">
            <w:rPr/>
          </w:rPrChange>
        </w:rPr>
      </w:pPr>
      <w:r w:rsidRPr="00DD5F22">
        <w:rPr>
          <w:highlight w:val="darkYellow"/>
          <w:rPrChange w:id="112" w:author="Copy editor" w:date="2019-06-18T14:28:00Z">
            <w:rPr/>
          </w:rPrChange>
        </w:rPr>
        <w:t xml:space="preserve">preventing and treating influenza in healthy adults and children, </w:t>
      </w:r>
      <w:r w:rsidRPr="00DD5F22">
        <w:rPr>
          <w:i/>
          <w:highlight w:val="darkYellow"/>
          <w:rPrChange w:id="113" w:author="Copy editor" w:date="2019-06-18T14:28:00Z">
            <w:rPr>
              <w:i/>
            </w:rPr>
          </w:rPrChange>
        </w:rPr>
        <w:t xml:space="preserve">Clinical Microbiology and Infection, </w:t>
      </w:r>
      <w:r w:rsidRPr="00DD5F22">
        <w:rPr>
          <w:highlight w:val="darkYellow"/>
          <w:rPrChange w:id="114" w:author="Copy editor" w:date="2019-06-18T14:28:00Z">
            <w:rPr/>
          </w:rPrChange>
        </w:rPr>
        <w:t>2015; 21: 217–221.</w:t>
      </w:r>
    </w:p>
  </w:footnote>
  <w:footnote w:id="11">
    <w:p w14:paraId="2D29703D" w14:textId="77777777" w:rsidR="00254329" w:rsidRPr="00DD5F22" w:rsidRDefault="00254329" w:rsidP="00254329">
      <w:pPr>
        <w:pStyle w:val="FootnoteText"/>
        <w:rPr>
          <w:i/>
          <w:highlight w:val="darkYellow"/>
          <w:rPrChange w:id="118" w:author="Copy editor" w:date="2019-06-18T14:28:00Z">
            <w:rPr>
              <w:i/>
            </w:rPr>
          </w:rPrChange>
        </w:rPr>
      </w:pPr>
      <w:r w:rsidRPr="00DD5F22">
        <w:rPr>
          <w:rStyle w:val="FootnoteReference"/>
          <w:highlight w:val="darkYellow"/>
          <w:rPrChange w:id="119" w:author="Copy editor" w:date="2019-06-18T14:28:00Z">
            <w:rPr>
              <w:rStyle w:val="FootnoteReference"/>
            </w:rPr>
          </w:rPrChange>
        </w:rPr>
        <w:footnoteRef/>
      </w:r>
      <w:r w:rsidRPr="00DD5F22">
        <w:rPr>
          <w:highlight w:val="darkYellow"/>
          <w:rPrChange w:id="120" w:author="Copy editor" w:date="2019-06-18T14:28:00Z">
            <w:rPr/>
          </w:rPrChange>
        </w:rPr>
        <w:t xml:space="preserve"> Jefferson T, Doshi P, Multi system </w:t>
      </w:r>
      <w:proofErr w:type="spellStart"/>
      <w:proofErr w:type="gramStart"/>
      <w:r w:rsidRPr="00DD5F22">
        <w:rPr>
          <w:highlight w:val="darkYellow"/>
          <w:rPrChange w:id="121" w:author="Copy editor" w:date="2019-06-18T14:28:00Z">
            <w:rPr/>
          </w:rPrChange>
        </w:rPr>
        <w:t>failure:the</w:t>
      </w:r>
      <w:proofErr w:type="spellEnd"/>
      <w:proofErr w:type="gramEnd"/>
      <w:r w:rsidRPr="00DD5F22">
        <w:rPr>
          <w:highlight w:val="darkYellow"/>
          <w:rPrChange w:id="122" w:author="Copy editor" w:date="2019-06-18T14:28:00Z">
            <w:rPr/>
          </w:rPrChange>
        </w:rPr>
        <w:t xml:space="preserve"> story of anti-influenza drugs, </w:t>
      </w:r>
      <w:r w:rsidRPr="00DD5F22">
        <w:rPr>
          <w:i/>
          <w:highlight w:val="darkYellow"/>
          <w:rPrChange w:id="123" w:author="Copy editor" w:date="2019-06-18T14:28:00Z">
            <w:rPr>
              <w:i/>
            </w:rPr>
          </w:rPrChange>
        </w:rPr>
        <w:t>BMJ</w:t>
      </w:r>
      <w:r w:rsidRPr="00DD5F22">
        <w:rPr>
          <w:highlight w:val="darkYellow"/>
          <w:rPrChange w:id="124" w:author="Copy editor" w:date="2019-06-18T14:28:00Z">
            <w:rPr/>
          </w:rPrChange>
        </w:rPr>
        <w:t>, 2014;348:g2263doi:10.1136/bmj.g2263 (Published9April2014)</w:t>
      </w:r>
    </w:p>
  </w:footnote>
  <w:footnote w:id="12">
    <w:p w14:paraId="7560466D" w14:textId="77777777" w:rsidR="005B56F5" w:rsidRDefault="005B56F5" w:rsidP="005B56F5">
      <w:pPr>
        <w:pStyle w:val="FootnoteText"/>
      </w:pPr>
      <w:r w:rsidRPr="00DD5F22">
        <w:rPr>
          <w:rStyle w:val="FootnoteReference"/>
          <w:highlight w:val="darkYellow"/>
          <w:rPrChange w:id="137" w:author="Copy editor" w:date="2019-06-18T14:28:00Z">
            <w:rPr>
              <w:rStyle w:val="FootnoteReference"/>
            </w:rPr>
          </w:rPrChange>
        </w:rPr>
        <w:footnoteRef/>
      </w:r>
      <w:r w:rsidRPr="00DD5F22">
        <w:rPr>
          <w:highlight w:val="darkYellow"/>
          <w:rPrChange w:id="138" w:author="Copy editor" w:date="2019-06-18T14:28:00Z">
            <w:rPr/>
          </w:rPrChange>
        </w:rPr>
        <w:t xml:space="preserve"> </w:t>
      </w:r>
      <w:proofErr w:type="spellStart"/>
      <w:r w:rsidRPr="00DD5F22">
        <w:rPr>
          <w:highlight w:val="darkYellow"/>
          <w:rPrChange w:id="139" w:author="Copy editor" w:date="2019-06-18T14:28:00Z">
            <w:rPr/>
          </w:rPrChange>
        </w:rPr>
        <w:t>Kmietowicz</w:t>
      </w:r>
      <w:proofErr w:type="spellEnd"/>
      <w:r w:rsidRPr="00DD5F22">
        <w:rPr>
          <w:highlight w:val="darkYellow"/>
          <w:rPrChange w:id="140" w:author="Copy editor" w:date="2019-06-18T14:28:00Z">
            <w:rPr/>
          </w:rPrChange>
        </w:rPr>
        <w:t xml:space="preserve"> Z, WHO downgrades oseltamivir on drugs list after reviewing evidence, </w:t>
      </w:r>
      <w:r w:rsidRPr="00DD5F22">
        <w:rPr>
          <w:i/>
          <w:highlight w:val="darkYellow"/>
          <w:rPrChange w:id="141" w:author="Copy editor" w:date="2019-06-18T14:28:00Z">
            <w:rPr>
              <w:i/>
            </w:rPr>
          </w:rPrChange>
        </w:rPr>
        <w:t>BMJ</w:t>
      </w:r>
      <w:r w:rsidRPr="00DD5F22">
        <w:rPr>
          <w:highlight w:val="darkYellow"/>
          <w:rPrChange w:id="142" w:author="Copy editor" w:date="2019-06-18T14:28:00Z">
            <w:rPr/>
          </w:rPrChange>
        </w:rPr>
        <w:t xml:space="preserve"> 2017;</w:t>
      </w:r>
      <w:proofErr w:type="gramStart"/>
      <w:r w:rsidRPr="00DD5F22">
        <w:rPr>
          <w:highlight w:val="darkYellow"/>
          <w:rPrChange w:id="143" w:author="Copy editor" w:date="2019-06-18T14:28:00Z">
            <w:rPr/>
          </w:rPrChange>
        </w:rPr>
        <w:t>357:j</w:t>
      </w:r>
      <w:proofErr w:type="gramEnd"/>
      <w:r w:rsidRPr="00DD5F22">
        <w:rPr>
          <w:highlight w:val="darkYellow"/>
          <w:rPrChange w:id="144" w:author="Copy editor" w:date="2019-06-18T14:28:00Z">
            <w:rPr/>
          </w:rPrChange>
        </w:rPr>
        <w:t>2841 doi: 10.1136/bmj.j2841 (Published 2017 June 12)</w:t>
      </w:r>
    </w:p>
  </w:footnote>
  <w:footnote w:id="13">
    <w:p w14:paraId="10D65F79" w14:textId="5BF2B851" w:rsidR="000C5DF6" w:rsidRPr="00DD5F22" w:rsidRDefault="000C5DF6" w:rsidP="004C066C">
      <w:pPr>
        <w:pStyle w:val="FootnoteText"/>
        <w:rPr>
          <w:highlight w:val="darkYellow"/>
          <w:rPrChange w:id="150" w:author="Copy editor" w:date="2019-06-18T14:29:00Z">
            <w:rPr/>
          </w:rPrChange>
        </w:rPr>
      </w:pPr>
      <w:r w:rsidRPr="00DD5F22">
        <w:rPr>
          <w:rStyle w:val="FootnoteReference"/>
          <w:highlight w:val="darkYellow"/>
          <w:rPrChange w:id="151" w:author="Copy editor" w:date="2019-06-18T14:29:00Z">
            <w:rPr>
              <w:rStyle w:val="FootnoteReference"/>
            </w:rPr>
          </w:rPrChange>
        </w:rPr>
        <w:footnoteRef/>
      </w:r>
      <w:r w:rsidRPr="00DD5F22">
        <w:rPr>
          <w:highlight w:val="darkYellow"/>
          <w:rPrChange w:id="152" w:author="Copy editor" w:date="2019-06-18T14:29:00Z">
            <w:rPr/>
          </w:rPrChange>
        </w:rPr>
        <w:t xml:space="preserve"> </w:t>
      </w:r>
      <w:r w:rsidR="004C066C" w:rsidRPr="00DD5F22">
        <w:rPr>
          <w:highlight w:val="darkYellow"/>
          <w:rPrChange w:id="153" w:author="Copy editor" w:date="2019-06-18T14:29:00Z">
            <w:rPr/>
          </w:rPrChange>
        </w:rPr>
        <w:t xml:space="preserve">Taylor F, Huffman MD, Macedo AF, Moore THM, Burke M, Davey Smith G, et al. Statins for the primary prevention of cardiovascular disease. </w:t>
      </w:r>
      <w:r w:rsidR="004C066C" w:rsidRPr="00DD5F22">
        <w:rPr>
          <w:i/>
          <w:iCs/>
          <w:highlight w:val="darkYellow"/>
          <w:rPrChange w:id="154" w:author="Copy editor" w:date="2019-06-18T14:29:00Z">
            <w:rPr>
              <w:i/>
              <w:iCs/>
            </w:rPr>
          </w:rPrChange>
        </w:rPr>
        <w:t xml:space="preserve">Cochrane Database Syst Rev </w:t>
      </w:r>
      <w:r w:rsidR="004C066C" w:rsidRPr="00DD5F22">
        <w:rPr>
          <w:highlight w:val="darkYellow"/>
          <w:rPrChange w:id="155" w:author="Copy editor" w:date="2019-06-18T14:29:00Z">
            <w:rPr/>
          </w:rPrChange>
        </w:rPr>
        <w:t>2013;1:CD004816.</w:t>
      </w:r>
    </w:p>
  </w:footnote>
  <w:footnote w:id="14">
    <w:p w14:paraId="224C19B5" w14:textId="34EC9A30" w:rsidR="00977FFD" w:rsidRPr="00DD5F22" w:rsidRDefault="00977FFD" w:rsidP="00977FFD">
      <w:pPr>
        <w:pStyle w:val="FootnoteText"/>
        <w:rPr>
          <w:highlight w:val="darkYellow"/>
          <w:rPrChange w:id="160" w:author="Copy editor" w:date="2019-06-18T14:29:00Z">
            <w:rPr/>
          </w:rPrChange>
        </w:rPr>
      </w:pPr>
      <w:r w:rsidRPr="00DD5F22">
        <w:rPr>
          <w:rStyle w:val="FootnoteReference"/>
          <w:highlight w:val="darkYellow"/>
          <w:rPrChange w:id="161" w:author="Copy editor" w:date="2019-06-18T14:29:00Z">
            <w:rPr>
              <w:rStyle w:val="FootnoteReference"/>
            </w:rPr>
          </w:rPrChange>
        </w:rPr>
        <w:footnoteRef/>
      </w:r>
      <w:r w:rsidRPr="00DD5F22">
        <w:rPr>
          <w:highlight w:val="darkYellow"/>
          <w:rPrChange w:id="162" w:author="Copy editor" w:date="2019-06-18T14:29:00Z">
            <w:rPr/>
          </w:rPrChange>
        </w:rPr>
        <w:t xml:space="preserve"> Cholesterol Treatment Trialists’ (CTT) Collaborators. The effects of lowering LDL cholesterol with statin therapy in people at low risk of vascular disease: meta-analysis of individual data from 27 randomised trials. </w:t>
      </w:r>
      <w:r w:rsidRPr="00DD5F22">
        <w:rPr>
          <w:i/>
          <w:iCs/>
          <w:highlight w:val="darkYellow"/>
          <w:rPrChange w:id="163" w:author="Copy editor" w:date="2019-06-18T14:29:00Z">
            <w:rPr>
              <w:i/>
              <w:iCs/>
            </w:rPr>
          </w:rPrChange>
        </w:rPr>
        <w:t xml:space="preserve">Lancet </w:t>
      </w:r>
      <w:proofErr w:type="gramStart"/>
      <w:r w:rsidRPr="00DD5F22">
        <w:rPr>
          <w:highlight w:val="darkYellow"/>
          <w:rPrChange w:id="164" w:author="Copy editor" w:date="2019-06-18T14:29:00Z">
            <w:rPr/>
          </w:rPrChange>
        </w:rPr>
        <w:t>2012;380:581</w:t>
      </w:r>
      <w:proofErr w:type="gramEnd"/>
      <w:r w:rsidRPr="00DD5F22">
        <w:rPr>
          <w:highlight w:val="darkYellow"/>
          <w:rPrChange w:id="165" w:author="Copy editor" w:date="2019-06-18T14:29:00Z">
            <w:rPr/>
          </w:rPrChange>
        </w:rPr>
        <w:t>-90.</w:t>
      </w:r>
    </w:p>
  </w:footnote>
  <w:footnote w:id="15">
    <w:p w14:paraId="18EF2EC8" w14:textId="2DA28220" w:rsidR="0020464D" w:rsidRPr="00DD5F22" w:rsidRDefault="0020464D" w:rsidP="0020464D">
      <w:pPr>
        <w:pStyle w:val="FootnoteText"/>
        <w:rPr>
          <w:highlight w:val="darkYellow"/>
          <w:rPrChange w:id="172" w:author="Copy editor" w:date="2019-06-18T14:29:00Z">
            <w:rPr/>
          </w:rPrChange>
        </w:rPr>
      </w:pPr>
      <w:r w:rsidRPr="00DD5F22">
        <w:rPr>
          <w:rStyle w:val="FootnoteReference"/>
          <w:highlight w:val="darkYellow"/>
          <w:rPrChange w:id="173" w:author="Copy editor" w:date="2019-06-18T14:29:00Z">
            <w:rPr>
              <w:rStyle w:val="FootnoteReference"/>
            </w:rPr>
          </w:rPrChange>
        </w:rPr>
        <w:footnoteRef/>
      </w:r>
      <w:r w:rsidRPr="00DD5F22">
        <w:rPr>
          <w:highlight w:val="darkYellow"/>
          <w:rPrChange w:id="174" w:author="Copy editor" w:date="2019-06-18T14:29:00Z">
            <w:rPr/>
          </w:rPrChange>
        </w:rPr>
        <w:t xml:space="preserve"> Abramson JD, Rosenberg HG, Jewell N, Wright JM. Should people at low risk of cardiovascular disease take a statin? </w:t>
      </w:r>
      <w:r w:rsidRPr="00DD5F22">
        <w:rPr>
          <w:i/>
          <w:iCs/>
          <w:highlight w:val="darkYellow"/>
          <w:rPrChange w:id="175" w:author="Copy editor" w:date="2019-06-18T14:29:00Z">
            <w:rPr>
              <w:i/>
              <w:iCs/>
            </w:rPr>
          </w:rPrChange>
        </w:rPr>
        <w:t xml:space="preserve">BMJ </w:t>
      </w:r>
      <w:r w:rsidRPr="00DD5F22">
        <w:rPr>
          <w:highlight w:val="darkYellow"/>
          <w:rPrChange w:id="176" w:author="Copy editor" w:date="2019-06-18T14:29:00Z">
            <w:rPr/>
          </w:rPrChange>
        </w:rPr>
        <w:t>2013;</w:t>
      </w:r>
      <w:proofErr w:type="gramStart"/>
      <w:r w:rsidRPr="00DD5F22">
        <w:rPr>
          <w:highlight w:val="darkYellow"/>
          <w:rPrChange w:id="177" w:author="Copy editor" w:date="2019-06-18T14:29:00Z">
            <w:rPr/>
          </w:rPrChange>
        </w:rPr>
        <w:t>347:f</w:t>
      </w:r>
      <w:proofErr w:type="gramEnd"/>
      <w:r w:rsidRPr="00DD5F22">
        <w:rPr>
          <w:highlight w:val="darkYellow"/>
          <w:rPrChange w:id="178" w:author="Copy editor" w:date="2019-06-18T14:29:00Z">
            <w:rPr/>
          </w:rPrChange>
        </w:rPr>
        <w:t>6123</w:t>
      </w:r>
    </w:p>
  </w:footnote>
  <w:footnote w:id="16">
    <w:p w14:paraId="1581365D" w14:textId="638B99DE" w:rsidR="007E5638" w:rsidRPr="00DD5F22" w:rsidRDefault="007E5638" w:rsidP="007E5638">
      <w:pPr>
        <w:pStyle w:val="FootnoteText"/>
        <w:rPr>
          <w:highlight w:val="darkYellow"/>
          <w:rPrChange w:id="185" w:author="Copy editor" w:date="2019-06-18T14:29:00Z">
            <w:rPr/>
          </w:rPrChange>
        </w:rPr>
      </w:pPr>
      <w:r w:rsidRPr="00DD5F22">
        <w:rPr>
          <w:rStyle w:val="FootnoteReference"/>
          <w:highlight w:val="darkYellow"/>
          <w:rPrChange w:id="186" w:author="Copy editor" w:date="2019-06-18T14:29:00Z">
            <w:rPr>
              <w:rStyle w:val="FootnoteReference"/>
            </w:rPr>
          </w:rPrChange>
        </w:rPr>
        <w:footnoteRef/>
      </w:r>
      <w:r w:rsidRPr="00DD5F22">
        <w:rPr>
          <w:highlight w:val="darkYellow"/>
          <w:rPrChange w:id="187" w:author="Copy editor" w:date="2019-06-18T14:29:00Z">
            <w:rPr/>
          </w:rPrChange>
        </w:rPr>
        <w:t xml:space="preserve"> Parish E, Bloom T, Godlee F, Statins for people at low risk</w:t>
      </w:r>
      <w:r w:rsidR="009D5D74" w:rsidRPr="00DD5F22">
        <w:rPr>
          <w:highlight w:val="darkYellow"/>
          <w:rPrChange w:id="188" w:author="Copy editor" w:date="2019-06-18T14:29:00Z">
            <w:rPr/>
          </w:rPrChange>
        </w:rPr>
        <w:t>:</w:t>
      </w:r>
      <w:r w:rsidRPr="00DD5F22">
        <w:rPr>
          <w:highlight w:val="darkYellow"/>
          <w:rPrChange w:id="189" w:author="Copy editor" w:date="2019-06-18T14:29:00Z">
            <w:rPr/>
          </w:rPrChange>
        </w:rPr>
        <w:t xml:space="preserve"> Independent review of the trial data is an essential next step</w:t>
      </w:r>
      <w:r w:rsidR="009D5D74" w:rsidRPr="00DD5F22">
        <w:rPr>
          <w:highlight w:val="darkYellow"/>
          <w:rPrChange w:id="190" w:author="Copy editor" w:date="2019-06-18T14:29:00Z">
            <w:rPr/>
          </w:rPrChange>
        </w:rPr>
        <w:t>,</w:t>
      </w:r>
      <w:r w:rsidRPr="00DD5F22">
        <w:rPr>
          <w:i/>
          <w:iCs/>
          <w:highlight w:val="darkYellow"/>
          <w:rPrChange w:id="191" w:author="Copy editor" w:date="2019-06-18T14:29:00Z">
            <w:rPr>
              <w:i/>
              <w:iCs/>
            </w:rPr>
          </w:rPrChange>
        </w:rPr>
        <w:t xml:space="preserve"> BMJ </w:t>
      </w:r>
      <w:r w:rsidRPr="00DD5F22">
        <w:rPr>
          <w:highlight w:val="darkYellow"/>
          <w:rPrChange w:id="192" w:author="Copy editor" w:date="2019-06-18T14:29:00Z">
            <w:rPr/>
          </w:rPrChange>
        </w:rPr>
        <w:t>2015;351:h3908</w:t>
      </w:r>
    </w:p>
  </w:footnote>
  <w:footnote w:id="17">
    <w:p w14:paraId="505F1076" w14:textId="5904855E" w:rsidR="008C0B7A" w:rsidRPr="00DD5F22" w:rsidRDefault="008C0B7A">
      <w:pPr>
        <w:pStyle w:val="FootnoteText"/>
        <w:rPr>
          <w:highlight w:val="darkYellow"/>
          <w:rPrChange w:id="196" w:author="Copy editor" w:date="2019-06-18T14:29:00Z">
            <w:rPr/>
          </w:rPrChange>
        </w:rPr>
      </w:pPr>
      <w:r w:rsidRPr="00DD5F22">
        <w:rPr>
          <w:rStyle w:val="FootnoteReference"/>
          <w:highlight w:val="darkYellow"/>
          <w:rPrChange w:id="197" w:author="Copy editor" w:date="2019-06-18T14:29:00Z">
            <w:rPr>
              <w:rStyle w:val="FootnoteReference"/>
            </w:rPr>
          </w:rPrChange>
        </w:rPr>
        <w:footnoteRef/>
      </w:r>
      <w:r w:rsidRPr="00DD5F22">
        <w:rPr>
          <w:highlight w:val="darkYellow"/>
          <w:rPrChange w:id="198" w:author="Copy editor" w:date="2019-06-18T14:29:00Z">
            <w:rPr/>
          </w:rPrChange>
        </w:rPr>
        <w:t xml:space="preserve"> Personal communication, May 20, 2019</w:t>
      </w:r>
    </w:p>
  </w:footnote>
  <w:footnote w:id="18">
    <w:p w14:paraId="201A252D" w14:textId="524D6B5B" w:rsidR="003A6209" w:rsidRDefault="003A6209">
      <w:pPr>
        <w:pStyle w:val="FootnoteText"/>
      </w:pPr>
      <w:r w:rsidRPr="00DD5F22">
        <w:rPr>
          <w:rStyle w:val="FootnoteReference"/>
          <w:highlight w:val="darkYellow"/>
          <w:rPrChange w:id="205" w:author="Copy editor" w:date="2019-06-18T14:29:00Z">
            <w:rPr>
              <w:rStyle w:val="FootnoteReference"/>
            </w:rPr>
          </w:rPrChange>
        </w:rPr>
        <w:footnoteRef/>
      </w:r>
      <w:r w:rsidRPr="00DD5F22">
        <w:rPr>
          <w:highlight w:val="darkYellow"/>
          <w:rPrChange w:id="206" w:author="Copy editor" w:date="2019-06-18T14:29:00Z">
            <w:rPr/>
          </w:rPrChange>
        </w:rPr>
        <w:t xml:space="preserve"> Gøtzsche, Peter </w:t>
      </w:r>
      <w:proofErr w:type="gramStart"/>
      <w:r w:rsidRPr="00DD5F22">
        <w:rPr>
          <w:highlight w:val="darkYellow"/>
          <w:rPrChange w:id="207" w:author="Copy editor" w:date="2019-06-18T14:29:00Z">
            <w:rPr/>
          </w:rPrChange>
        </w:rPr>
        <w:t>C..</w:t>
      </w:r>
      <w:proofErr w:type="gramEnd"/>
      <w:r w:rsidRPr="00DD5F22">
        <w:rPr>
          <w:highlight w:val="darkYellow"/>
          <w:rPrChange w:id="208" w:author="Copy editor" w:date="2019-06-18T14:29:00Z">
            <w:rPr/>
          </w:rPrChange>
        </w:rPr>
        <w:t xml:space="preserve"> Death of a whistleblower and Cochrane’s moral </w:t>
      </w:r>
      <w:proofErr w:type="gramStart"/>
      <w:r w:rsidRPr="00DD5F22">
        <w:rPr>
          <w:highlight w:val="darkYellow"/>
          <w:rPrChange w:id="209" w:author="Copy editor" w:date="2019-06-18T14:29:00Z">
            <w:rPr/>
          </w:rPrChange>
        </w:rPr>
        <w:t>collapse .</w:t>
      </w:r>
      <w:proofErr w:type="gramEnd"/>
      <w:r w:rsidRPr="00DD5F22">
        <w:rPr>
          <w:highlight w:val="darkYellow"/>
          <w:rPrChange w:id="210" w:author="Copy editor" w:date="2019-06-18T14:29:00Z">
            <w:rPr/>
          </w:rPrChange>
        </w:rPr>
        <w:t xml:space="preserve"> </w:t>
      </w:r>
      <w:proofErr w:type="spellStart"/>
      <w:r w:rsidRPr="00DD5F22">
        <w:rPr>
          <w:highlight w:val="darkYellow"/>
          <w:rPrChange w:id="211" w:author="Copy editor" w:date="2019-06-18T14:29:00Z">
            <w:rPr/>
          </w:rPrChange>
        </w:rPr>
        <w:t>People'sPress</w:t>
      </w:r>
      <w:proofErr w:type="spellEnd"/>
      <w:r w:rsidRPr="00DD5F22">
        <w:rPr>
          <w:highlight w:val="darkYellow"/>
          <w:rPrChange w:id="212" w:author="Copy editor" w:date="2019-06-18T14:29:00Z">
            <w:rPr/>
          </w:rPrChange>
        </w:rPr>
        <w:t>. Kindle Edition.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027B8"/>
    <w:multiLevelType w:val="multilevel"/>
    <w:tmpl w:val="EC2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py editor">
    <w15:presenceInfo w15:providerId="None" w15:userId="Copy editor"/>
  </w15:person>
  <w15:person w15:author="MS editor">
    <w15:presenceInfo w15:providerId="None" w15:userId="MS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56"/>
    <w:rsid w:val="00007C2C"/>
    <w:rsid w:val="00013045"/>
    <w:rsid w:val="000142EC"/>
    <w:rsid w:val="00026B0B"/>
    <w:rsid w:val="00026F29"/>
    <w:rsid w:val="00033EA4"/>
    <w:rsid w:val="00051DB0"/>
    <w:rsid w:val="0005676E"/>
    <w:rsid w:val="000642FA"/>
    <w:rsid w:val="000708D1"/>
    <w:rsid w:val="0007340C"/>
    <w:rsid w:val="000743FC"/>
    <w:rsid w:val="00090CC5"/>
    <w:rsid w:val="00096718"/>
    <w:rsid w:val="0009715A"/>
    <w:rsid w:val="000A2344"/>
    <w:rsid w:val="000A620B"/>
    <w:rsid w:val="000B2BE2"/>
    <w:rsid w:val="000B5843"/>
    <w:rsid w:val="000C435D"/>
    <w:rsid w:val="000C5DF6"/>
    <w:rsid w:val="000D050C"/>
    <w:rsid w:val="000D1F31"/>
    <w:rsid w:val="000F05DD"/>
    <w:rsid w:val="000F65EF"/>
    <w:rsid w:val="00106A0E"/>
    <w:rsid w:val="00120530"/>
    <w:rsid w:val="00124206"/>
    <w:rsid w:val="00125068"/>
    <w:rsid w:val="00145704"/>
    <w:rsid w:val="00160CA3"/>
    <w:rsid w:val="001622C2"/>
    <w:rsid w:val="00162C37"/>
    <w:rsid w:val="0018743F"/>
    <w:rsid w:val="001A03B7"/>
    <w:rsid w:val="001A420B"/>
    <w:rsid w:val="001B2A0D"/>
    <w:rsid w:val="001B3AE2"/>
    <w:rsid w:val="001E042A"/>
    <w:rsid w:val="001F5A80"/>
    <w:rsid w:val="001F5F74"/>
    <w:rsid w:val="001F655D"/>
    <w:rsid w:val="001F7281"/>
    <w:rsid w:val="0020464D"/>
    <w:rsid w:val="00214804"/>
    <w:rsid w:val="00234C72"/>
    <w:rsid w:val="002362CC"/>
    <w:rsid w:val="00254329"/>
    <w:rsid w:val="00262DAB"/>
    <w:rsid w:val="0029097D"/>
    <w:rsid w:val="0029719C"/>
    <w:rsid w:val="002C2F93"/>
    <w:rsid w:val="002D0D5A"/>
    <w:rsid w:val="002D37C2"/>
    <w:rsid w:val="002E5C2B"/>
    <w:rsid w:val="003021A5"/>
    <w:rsid w:val="003071BB"/>
    <w:rsid w:val="00312752"/>
    <w:rsid w:val="0032132E"/>
    <w:rsid w:val="00323472"/>
    <w:rsid w:val="00324EB1"/>
    <w:rsid w:val="00331231"/>
    <w:rsid w:val="00337599"/>
    <w:rsid w:val="003401AF"/>
    <w:rsid w:val="00363F2D"/>
    <w:rsid w:val="00372A1E"/>
    <w:rsid w:val="0037346D"/>
    <w:rsid w:val="0037524B"/>
    <w:rsid w:val="00375A94"/>
    <w:rsid w:val="0037778A"/>
    <w:rsid w:val="00377A47"/>
    <w:rsid w:val="003A3827"/>
    <w:rsid w:val="003A6209"/>
    <w:rsid w:val="003A636B"/>
    <w:rsid w:val="003B02C7"/>
    <w:rsid w:val="003D0F18"/>
    <w:rsid w:val="003D2956"/>
    <w:rsid w:val="003E75EB"/>
    <w:rsid w:val="00416021"/>
    <w:rsid w:val="004520C7"/>
    <w:rsid w:val="004547AD"/>
    <w:rsid w:val="00461500"/>
    <w:rsid w:val="00482314"/>
    <w:rsid w:val="004914A0"/>
    <w:rsid w:val="004A6621"/>
    <w:rsid w:val="004C066C"/>
    <w:rsid w:val="004D5226"/>
    <w:rsid w:val="004E68A0"/>
    <w:rsid w:val="004F3DE5"/>
    <w:rsid w:val="005106FF"/>
    <w:rsid w:val="00531114"/>
    <w:rsid w:val="00532E94"/>
    <w:rsid w:val="00543A75"/>
    <w:rsid w:val="00544FF0"/>
    <w:rsid w:val="0056242E"/>
    <w:rsid w:val="00565E6F"/>
    <w:rsid w:val="0058029A"/>
    <w:rsid w:val="005865E9"/>
    <w:rsid w:val="00594253"/>
    <w:rsid w:val="005A0962"/>
    <w:rsid w:val="005A7151"/>
    <w:rsid w:val="005B35EA"/>
    <w:rsid w:val="005B443B"/>
    <w:rsid w:val="005B56F5"/>
    <w:rsid w:val="005C09AA"/>
    <w:rsid w:val="005C48EF"/>
    <w:rsid w:val="005C57C6"/>
    <w:rsid w:val="005D7A82"/>
    <w:rsid w:val="005E5E2F"/>
    <w:rsid w:val="005F47B1"/>
    <w:rsid w:val="005F5BC9"/>
    <w:rsid w:val="006120D2"/>
    <w:rsid w:val="00612A0F"/>
    <w:rsid w:val="00613EE6"/>
    <w:rsid w:val="00617664"/>
    <w:rsid w:val="00620D8A"/>
    <w:rsid w:val="00630EB0"/>
    <w:rsid w:val="006446E9"/>
    <w:rsid w:val="0064753E"/>
    <w:rsid w:val="00662739"/>
    <w:rsid w:val="006A7BFE"/>
    <w:rsid w:val="006B691D"/>
    <w:rsid w:val="006C03C6"/>
    <w:rsid w:val="006C3C05"/>
    <w:rsid w:val="006D3498"/>
    <w:rsid w:val="006F0454"/>
    <w:rsid w:val="006F414E"/>
    <w:rsid w:val="00712A92"/>
    <w:rsid w:val="0072221F"/>
    <w:rsid w:val="00736139"/>
    <w:rsid w:val="007438B3"/>
    <w:rsid w:val="00744CF2"/>
    <w:rsid w:val="0076107B"/>
    <w:rsid w:val="007704DD"/>
    <w:rsid w:val="0077277D"/>
    <w:rsid w:val="0078167D"/>
    <w:rsid w:val="00791EF9"/>
    <w:rsid w:val="00797F17"/>
    <w:rsid w:val="007A3CC4"/>
    <w:rsid w:val="007B3791"/>
    <w:rsid w:val="007C4756"/>
    <w:rsid w:val="007D612E"/>
    <w:rsid w:val="007E5638"/>
    <w:rsid w:val="007F50FD"/>
    <w:rsid w:val="008030C4"/>
    <w:rsid w:val="00806455"/>
    <w:rsid w:val="00807447"/>
    <w:rsid w:val="00815FB5"/>
    <w:rsid w:val="00833DC3"/>
    <w:rsid w:val="00847ACF"/>
    <w:rsid w:val="00867F18"/>
    <w:rsid w:val="00874F27"/>
    <w:rsid w:val="00875819"/>
    <w:rsid w:val="008874F6"/>
    <w:rsid w:val="008B1959"/>
    <w:rsid w:val="008B789E"/>
    <w:rsid w:val="008C0B7A"/>
    <w:rsid w:val="008D1169"/>
    <w:rsid w:val="008D633C"/>
    <w:rsid w:val="008D7F14"/>
    <w:rsid w:val="009067C6"/>
    <w:rsid w:val="00912F0F"/>
    <w:rsid w:val="00915255"/>
    <w:rsid w:val="00915441"/>
    <w:rsid w:val="009317DD"/>
    <w:rsid w:val="00947E61"/>
    <w:rsid w:val="0095436B"/>
    <w:rsid w:val="00960AA1"/>
    <w:rsid w:val="00963CA9"/>
    <w:rsid w:val="00974E23"/>
    <w:rsid w:val="00977FFD"/>
    <w:rsid w:val="00984017"/>
    <w:rsid w:val="00994BA2"/>
    <w:rsid w:val="00994F63"/>
    <w:rsid w:val="009B1528"/>
    <w:rsid w:val="009C2CBE"/>
    <w:rsid w:val="009D4041"/>
    <w:rsid w:val="009D5D74"/>
    <w:rsid w:val="009E1006"/>
    <w:rsid w:val="009E4CF2"/>
    <w:rsid w:val="009E7941"/>
    <w:rsid w:val="009F6040"/>
    <w:rsid w:val="00A0076F"/>
    <w:rsid w:val="00A314A9"/>
    <w:rsid w:val="00A32A1F"/>
    <w:rsid w:val="00A34659"/>
    <w:rsid w:val="00A34C06"/>
    <w:rsid w:val="00A41448"/>
    <w:rsid w:val="00A461D7"/>
    <w:rsid w:val="00A5232E"/>
    <w:rsid w:val="00A6715B"/>
    <w:rsid w:val="00A81B1D"/>
    <w:rsid w:val="00A82234"/>
    <w:rsid w:val="00AC770B"/>
    <w:rsid w:val="00AE2EFE"/>
    <w:rsid w:val="00AE6635"/>
    <w:rsid w:val="00AF3267"/>
    <w:rsid w:val="00B124E8"/>
    <w:rsid w:val="00B12BDA"/>
    <w:rsid w:val="00B12CCC"/>
    <w:rsid w:val="00B12F90"/>
    <w:rsid w:val="00B31FA6"/>
    <w:rsid w:val="00B60D1F"/>
    <w:rsid w:val="00B83CFC"/>
    <w:rsid w:val="00B93874"/>
    <w:rsid w:val="00B9484E"/>
    <w:rsid w:val="00BA15A4"/>
    <w:rsid w:val="00BA7983"/>
    <w:rsid w:val="00BB051B"/>
    <w:rsid w:val="00BB1B2B"/>
    <w:rsid w:val="00BD45F1"/>
    <w:rsid w:val="00BD5403"/>
    <w:rsid w:val="00BE060C"/>
    <w:rsid w:val="00C044EA"/>
    <w:rsid w:val="00C062A8"/>
    <w:rsid w:val="00C10435"/>
    <w:rsid w:val="00C10D28"/>
    <w:rsid w:val="00C220B5"/>
    <w:rsid w:val="00C66722"/>
    <w:rsid w:val="00C75038"/>
    <w:rsid w:val="00CA1E23"/>
    <w:rsid w:val="00CD45E3"/>
    <w:rsid w:val="00D000C0"/>
    <w:rsid w:val="00D05D20"/>
    <w:rsid w:val="00D13EB6"/>
    <w:rsid w:val="00D21CBE"/>
    <w:rsid w:val="00D35EF2"/>
    <w:rsid w:val="00D432FE"/>
    <w:rsid w:val="00D46D7F"/>
    <w:rsid w:val="00D5742E"/>
    <w:rsid w:val="00D62325"/>
    <w:rsid w:val="00D820E2"/>
    <w:rsid w:val="00D84FAD"/>
    <w:rsid w:val="00D92693"/>
    <w:rsid w:val="00DA30A6"/>
    <w:rsid w:val="00DA3642"/>
    <w:rsid w:val="00DB761D"/>
    <w:rsid w:val="00DC071C"/>
    <w:rsid w:val="00DD5F22"/>
    <w:rsid w:val="00DE568A"/>
    <w:rsid w:val="00DF1C11"/>
    <w:rsid w:val="00E0579C"/>
    <w:rsid w:val="00E05E68"/>
    <w:rsid w:val="00E06606"/>
    <w:rsid w:val="00E2521E"/>
    <w:rsid w:val="00E60CB6"/>
    <w:rsid w:val="00E6505A"/>
    <w:rsid w:val="00E70AAB"/>
    <w:rsid w:val="00E74097"/>
    <w:rsid w:val="00E77F7B"/>
    <w:rsid w:val="00E81705"/>
    <w:rsid w:val="00E83740"/>
    <w:rsid w:val="00E8557D"/>
    <w:rsid w:val="00E94023"/>
    <w:rsid w:val="00EB73F2"/>
    <w:rsid w:val="00EC5DD4"/>
    <w:rsid w:val="00EC65C6"/>
    <w:rsid w:val="00ED26C1"/>
    <w:rsid w:val="00ED63C1"/>
    <w:rsid w:val="00EE2021"/>
    <w:rsid w:val="00EE3061"/>
    <w:rsid w:val="00EE6BE9"/>
    <w:rsid w:val="00EE7C32"/>
    <w:rsid w:val="00EF05B2"/>
    <w:rsid w:val="00EF1D32"/>
    <w:rsid w:val="00F02037"/>
    <w:rsid w:val="00F02F40"/>
    <w:rsid w:val="00F111D2"/>
    <w:rsid w:val="00F1324B"/>
    <w:rsid w:val="00F336D2"/>
    <w:rsid w:val="00F569A6"/>
    <w:rsid w:val="00F965AA"/>
    <w:rsid w:val="00FA26E3"/>
    <w:rsid w:val="00FB09AA"/>
    <w:rsid w:val="00FB4CD9"/>
    <w:rsid w:val="00FC45AD"/>
    <w:rsid w:val="00FD0144"/>
    <w:rsid w:val="00FE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46C08"/>
  <w15:chartTrackingRefBased/>
  <w15:docId w15:val="{C8E325A4-75F1-4A11-8960-24ABC798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1E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E23"/>
    <w:rPr>
      <w:sz w:val="20"/>
      <w:szCs w:val="20"/>
    </w:rPr>
  </w:style>
  <w:style w:type="character" w:styleId="FootnoteReference">
    <w:name w:val="footnote reference"/>
    <w:basedOn w:val="DefaultParagraphFont"/>
    <w:uiPriority w:val="99"/>
    <w:unhideWhenUsed/>
    <w:qFormat/>
    <w:rsid w:val="00CA1E23"/>
    <w:rPr>
      <w:vertAlign w:val="superscript"/>
    </w:rPr>
  </w:style>
  <w:style w:type="character" w:styleId="Hyperlink">
    <w:name w:val="Hyperlink"/>
    <w:basedOn w:val="DefaultParagraphFont"/>
    <w:uiPriority w:val="99"/>
    <w:unhideWhenUsed/>
    <w:rsid w:val="00791EF9"/>
    <w:rPr>
      <w:color w:val="0000FF"/>
      <w:u w:val="single"/>
    </w:rPr>
  </w:style>
  <w:style w:type="character" w:styleId="FollowedHyperlink">
    <w:name w:val="FollowedHyperlink"/>
    <w:basedOn w:val="DefaultParagraphFont"/>
    <w:uiPriority w:val="99"/>
    <w:semiHidden/>
    <w:unhideWhenUsed/>
    <w:rsid w:val="00A41448"/>
    <w:rPr>
      <w:color w:val="954F72" w:themeColor="followedHyperlink"/>
      <w:u w:val="single"/>
    </w:rPr>
  </w:style>
  <w:style w:type="paragraph" w:styleId="EndnoteText">
    <w:name w:val="endnote text"/>
    <w:basedOn w:val="Normal"/>
    <w:link w:val="EndnoteTextChar"/>
    <w:uiPriority w:val="99"/>
    <w:semiHidden/>
    <w:unhideWhenUsed/>
    <w:rsid w:val="00EC65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65C6"/>
    <w:rPr>
      <w:sz w:val="20"/>
      <w:szCs w:val="20"/>
    </w:rPr>
  </w:style>
  <w:style w:type="character" w:styleId="EndnoteReference">
    <w:name w:val="endnote reference"/>
    <w:basedOn w:val="DefaultParagraphFont"/>
    <w:uiPriority w:val="99"/>
    <w:semiHidden/>
    <w:unhideWhenUsed/>
    <w:rsid w:val="00EC65C6"/>
    <w:rPr>
      <w:vertAlign w:val="superscript"/>
    </w:rPr>
  </w:style>
  <w:style w:type="paragraph" w:styleId="BalloonText">
    <w:name w:val="Balloon Text"/>
    <w:basedOn w:val="Normal"/>
    <w:link w:val="BalloonTextChar"/>
    <w:uiPriority w:val="99"/>
    <w:semiHidden/>
    <w:unhideWhenUsed/>
    <w:rsid w:val="006B6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91D"/>
    <w:rPr>
      <w:rFonts w:ascii="Segoe UI" w:hAnsi="Segoe UI" w:cs="Segoe UI"/>
      <w:sz w:val="18"/>
      <w:szCs w:val="18"/>
    </w:rPr>
  </w:style>
  <w:style w:type="character" w:styleId="CommentReference">
    <w:name w:val="annotation reference"/>
    <w:basedOn w:val="DefaultParagraphFont"/>
    <w:uiPriority w:val="99"/>
    <w:semiHidden/>
    <w:unhideWhenUsed/>
    <w:rsid w:val="006B691D"/>
    <w:rPr>
      <w:sz w:val="16"/>
      <w:szCs w:val="16"/>
    </w:rPr>
  </w:style>
  <w:style w:type="paragraph" w:styleId="CommentText">
    <w:name w:val="annotation text"/>
    <w:basedOn w:val="Normal"/>
    <w:link w:val="CommentTextChar"/>
    <w:uiPriority w:val="99"/>
    <w:semiHidden/>
    <w:unhideWhenUsed/>
    <w:rsid w:val="006B691D"/>
    <w:pPr>
      <w:spacing w:line="240" w:lineRule="auto"/>
    </w:pPr>
    <w:rPr>
      <w:sz w:val="20"/>
      <w:szCs w:val="20"/>
    </w:rPr>
  </w:style>
  <w:style w:type="character" w:customStyle="1" w:styleId="CommentTextChar">
    <w:name w:val="Comment Text Char"/>
    <w:basedOn w:val="DefaultParagraphFont"/>
    <w:link w:val="CommentText"/>
    <w:uiPriority w:val="99"/>
    <w:semiHidden/>
    <w:rsid w:val="006B691D"/>
    <w:rPr>
      <w:sz w:val="20"/>
      <w:szCs w:val="20"/>
    </w:rPr>
  </w:style>
  <w:style w:type="paragraph" w:styleId="CommentSubject">
    <w:name w:val="annotation subject"/>
    <w:basedOn w:val="CommentText"/>
    <w:next w:val="CommentText"/>
    <w:link w:val="CommentSubjectChar"/>
    <w:uiPriority w:val="99"/>
    <w:semiHidden/>
    <w:unhideWhenUsed/>
    <w:rsid w:val="006B691D"/>
    <w:rPr>
      <w:b/>
      <w:bCs/>
    </w:rPr>
  </w:style>
  <w:style w:type="character" w:customStyle="1" w:styleId="CommentSubjectChar">
    <w:name w:val="Comment Subject Char"/>
    <w:basedOn w:val="CommentTextChar"/>
    <w:link w:val="CommentSubject"/>
    <w:uiPriority w:val="99"/>
    <w:semiHidden/>
    <w:rsid w:val="006B691D"/>
    <w:rPr>
      <w:b/>
      <w:bCs/>
      <w:sz w:val="20"/>
      <w:szCs w:val="20"/>
    </w:rPr>
  </w:style>
  <w:style w:type="paragraph" w:styleId="Revision">
    <w:name w:val="Revision"/>
    <w:hidden/>
    <w:uiPriority w:val="99"/>
    <w:semiHidden/>
    <w:rsid w:val="00DD5F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6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ochrane.org/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Abramson</dc:creator>
  <cp:keywords/>
  <dc:description/>
  <cp:lastModifiedBy>Copy editor</cp:lastModifiedBy>
  <cp:revision>4</cp:revision>
  <dcterms:created xsi:type="dcterms:W3CDTF">2019-06-13T14:31:00Z</dcterms:created>
  <dcterms:modified xsi:type="dcterms:W3CDTF">2019-06-18T09:05:00Z</dcterms:modified>
</cp:coreProperties>
</file>