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DF7017" w14:textId="77777777" w:rsidR="003859EE" w:rsidRPr="00AE0BF7" w:rsidRDefault="003859EE" w:rsidP="002E79F0">
      <w:pPr>
        <w:spacing w:after="0" w:line="240" w:lineRule="auto"/>
        <w:jc w:val="center"/>
        <w:rPr>
          <w:rFonts w:ascii="Times New Roman" w:hAnsi="Times New Roman" w:cs="Times New Roman"/>
          <w:b/>
          <w:bCs/>
          <w:sz w:val="28"/>
          <w:szCs w:val="28"/>
        </w:rPr>
      </w:pPr>
      <w:r w:rsidRPr="00AE0BF7">
        <w:rPr>
          <w:rFonts w:ascii="Times New Roman" w:hAnsi="Times New Roman" w:cs="Times New Roman"/>
          <w:b/>
          <w:bCs/>
          <w:sz w:val="28"/>
          <w:szCs w:val="28"/>
        </w:rPr>
        <w:t xml:space="preserve">CHATTISGARH TRAGEDY: A MIRROR TO </w:t>
      </w:r>
      <w:r w:rsidR="009D707C">
        <w:rPr>
          <w:rFonts w:ascii="Times New Roman" w:hAnsi="Times New Roman" w:cs="Times New Roman"/>
          <w:b/>
          <w:bCs/>
          <w:sz w:val="28"/>
          <w:szCs w:val="28"/>
        </w:rPr>
        <w:t>OUTCOME-</w:t>
      </w:r>
      <w:r w:rsidR="007463EA" w:rsidRPr="00AE0BF7">
        <w:rPr>
          <w:rFonts w:ascii="Times New Roman" w:hAnsi="Times New Roman" w:cs="Times New Roman"/>
          <w:b/>
          <w:bCs/>
          <w:sz w:val="28"/>
          <w:szCs w:val="28"/>
        </w:rPr>
        <w:t>BASED APPR</w:t>
      </w:r>
      <w:r w:rsidR="00AF041C">
        <w:rPr>
          <w:rFonts w:ascii="Times New Roman" w:hAnsi="Times New Roman" w:cs="Times New Roman"/>
          <w:b/>
          <w:bCs/>
          <w:sz w:val="28"/>
          <w:szCs w:val="28"/>
        </w:rPr>
        <w:t>O</w:t>
      </w:r>
      <w:r w:rsidR="007463EA" w:rsidRPr="00AE0BF7">
        <w:rPr>
          <w:rFonts w:ascii="Times New Roman" w:hAnsi="Times New Roman" w:cs="Times New Roman"/>
          <w:b/>
          <w:bCs/>
          <w:sz w:val="28"/>
          <w:szCs w:val="28"/>
        </w:rPr>
        <w:t xml:space="preserve">ACH TO </w:t>
      </w:r>
      <w:commentRangeStart w:id="0"/>
      <w:r w:rsidR="00C94EDE">
        <w:rPr>
          <w:rFonts w:ascii="Times New Roman" w:hAnsi="Times New Roman" w:cs="Times New Roman"/>
          <w:b/>
          <w:bCs/>
          <w:sz w:val="28"/>
          <w:szCs w:val="28"/>
        </w:rPr>
        <w:t>MAS</w:t>
      </w:r>
      <w:r w:rsidR="002D2A19">
        <w:rPr>
          <w:rFonts w:ascii="Times New Roman" w:hAnsi="Times New Roman" w:cs="Times New Roman"/>
          <w:b/>
          <w:bCs/>
          <w:sz w:val="28"/>
          <w:szCs w:val="28"/>
        </w:rPr>
        <w:t>S</w:t>
      </w:r>
      <w:r w:rsidR="00C94EDE">
        <w:rPr>
          <w:rFonts w:ascii="Times New Roman" w:hAnsi="Times New Roman" w:cs="Times New Roman"/>
          <w:b/>
          <w:bCs/>
          <w:sz w:val="28"/>
          <w:szCs w:val="28"/>
        </w:rPr>
        <w:t xml:space="preserve"> </w:t>
      </w:r>
      <w:r w:rsidRPr="00AE0BF7">
        <w:rPr>
          <w:rFonts w:ascii="Times New Roman" w:hAnsi="Times New Roman" w:cs="Times New Roman"/>
          <w:b/>
          <w:bCs/>
          <w:sz w:val="28"/>
          <w:szCs w:val="28"/>
        </w:rPr>
        <w:t>SURG</w:t>
      </w:r>
      <w:r w:rsidR="007463EA" w:rsidRPr="00AE0BF7">
        <w:rPr>
          <w:rFonts w:ascii="Times New Roman" w:hAnsi="Times New Roman" w:cs="Times New Roman"/>
          <w:b/>
          <w:bCs/>
          <w:sz w:val="28"/>
          <w:szCs w:val="28"/>
        </w:rPr>
        <w:t>ERY</w:t>
      </w:r>
      <w:r w:rsidR="00C94EDE">
        <w:rPr>
          <w:rFonts w:ascii="Times New Roman" w:hAnsi="Times New Roman" w:cs="Times New Roman"/>
          <w:b/>
          <w:bCs/>
          <w:sz w:val="28"/>
          <w:szCs w:val="28"/>
        </w:rPr>
        <w:t xml:space="preserve"> CAMPS</w:t>
      </w:r>
      <w:commentRangeEnd w:id="0"/>
      <w:r w:rsidR="005B0077">
        <w:rPr>
          <w:rStyle w:val="CommentReference"/>
        </w:rPr>
        <w:commentReference w:id="0"/>
      </w:r>
    </w:p>
    <w:p w14:paraId="20DBD469" w14:textId="77777777" w:rsidR="003859EE" w:rsidRPr="00AE0BF7" w:rsidRDefault="003859EE" w:rsidP="002E79F0">
      <w:pPr>
        <w:spacing w:after="0" w:line="240" w:lineRule="auto"/>
        <w:jc w:val="center"/>
        <w:rPr>
          <w:rFonts w:ascii="Times New Roman" w:hAnsi="Times New Roman" w:cs="Times New Roman"/>
          <w:b/>
          <w:bCs/>
          <w:sz w:val="28"/>
          <w:szCs w:val="28"/>
        </w:rPr>
      </w:pPr>
      <w:r w:rsidRPr="00AE0BF7">
        <w:rPr>
          <w:rFonts w:ascii="Times New Roman" w:hAnsi="Times New Roman" w:cs="Times New Roman"/>
          <w:i/>
          <w:sz w:val="24"/>
        </w:rPr>
        <w:t>Surgical outcome contention and responsible reporting in improving community-oriented</w:t>
      </w:r>
      <w:r w:rsidRPr="00AE0BF7">
        <w:rPr>
          <w:rFonts w:ascii="Times New Roman" w:hAnsi="Times New Roman" w:cs="Times New Roman"/>
          <w:i/>
          <w:spacing w:val="-10"/>
          <w:sz w:val="24"/>
        </w:rPr>
        <w:t xml:space="preserve"> </w:t>
      </w:r>
      <w:r w:rsidRPr="00AE0BF7">
        <w:rPr>
          <w:rFonts w:ascii="Times New Roman" w:hAnsi="Times New Roman" w:cs="Times New Roman"/>
          <w:i/>
          <w:sz w:val="24"/>
        </w:rPr>
        <w:t>en masse surgery</w:t>
      </w:r>
      <w:r w:rsidRPr="00AE0BF7">
        <w:rPr>
          <w:rFonts w:ascii="Times New Roman" w:hAnsi="Times New Roman" w:cs="Times New Roman"/>
          <w:i/>
          <w:spacing w:val="-3"/>
          <w:sz w:val="24"/>
        </w:rPr>
        <w:t xml:space="preserve"> </w:t>
      </w:r>
      <w:r w:rsidRPr="00AE0BF7">
        <w:rPr>
          <w:rFonts w:ascii="Times New Roman" w:hAnsi="Times New Roman" w:cs="Times New Roman"/>
          <w:i/>
          <w:sz w:val="24"/>
        </w:rPr>
        <w:t>system</w:t>
      </w:r>
    </w:p>
    <w:p w14:paraId="2C708082" w14:textId="77777777" w:rsidR="003859EE" w:rsidRPr="00AE0BF7" w:rsidRDefault="003859EE" w:rsidP="002E79F0">
      <w:pPr>
        <w:spacing w:after="0" w:line="240" w:lineRule="auto"/>
        <w:rPr>
          <w:rFonts w:ascii="Times New Roman" w:hAnsi="Times New Roman" w:cs="Times New Roman"/>
        </w:rPr>
      </w:pPr>
    </w:p>
    <w:p w14:paraId="72FED630" w14:textId="77777777" w:rsidR="002E79F0" w:rsidRPr="00AE0BF7" w:rsidRDefault="002E79F0" w:rsidP="004C73B7">
      <w:pPr>
        <w:spacing w:after="0" w:line="240" w:lineRule="auto"/>
        <w:rPr>
          <w:rFonts w:ascii="Times New Roman" w:hAnsi="Times New Roman" w:cs="Times New Roman"/>
          <w:b/>
          <w:position w:val="1"/>
          <w:sz w:val="24"/>
        </w:rPr>
      </w:pPr>
      <w:r w:rsidRPr="00AE0BF7">
        <w:rPr>
          <w:rFonts w:ascii="Times New Roman" w:hAnsi="Times New Roman" w:cs="Times New Roman"/>
          <w:b/>
          <w:position w:val="1"/>
          <w:sz w:val="24"/>
        </w:rPr>
        <w:t xml:space="preserve">Authors: </w:t>
      </w:r>
    </w:p>
    <w:p w14:paraId="356BDCE9" w14:textId="77777777" w:rsidR="002E79F0" w:rsidRPr="00AE0BF7" w:rsidRDefault="002E79F0" w:rsidP="004C73B7">
      <w:pPr>
        <w:spacing w:after="0" w:line="240" w:lineRule="auto"/>
        <w:rPr>
          <w:rFonts w:ascii="Times New Roman" w:hAnsi="Times New Roman" w:cs="Times New Roman"/>
          <w:position w:val="1"/>
          <w:sz w:val="24"/>
        </w:rPr>
      </w:pPr>
      <w:r w:rsidRPr="00AE0BF7">
        <w:rPr>
          <w:rFonts w:ascii="Times New Roman" w:hAnsi="Times New Roman" w:cs="Times New Roman"/>
          <w:b/>
          <w:position w:val="1"/>
          <w:sz w:val="24"/>
        </w:rPr>
        <w:t>1</w:t>
      </w:r>
      <w:r w:rsidRPr="00AE0BF7">
        <w:rPr>
          <w:rFonts w:ascii="Times New Roman" w:hAnsi="Times New Roman" w:cs="Times New Roman"/>
          <w:b/>
          <w:position w:val="1"/>
          <w:sz w:val="24"/>
          <w:vertAlign w:val="superscript"/>
        </w:rPr>
        <w:t>st</w:t>
      </w:r>
      <w:r w:rsidRPr="00AE0BF7">
        <w:rPr>
          <w:rFonts w:ascii="Times New Roman" w:hAnsi="Times New Roman" w:cs="Times New Roman"/>
          <w:b/>
          <w:position w:val="1"/>
          <w:sz w:val="24"/>
        </w:rPr>
        <w:t xml:space="preserve">: </w:t>
      </w:r>
      <w:r w:rsidRPr="00AE0BF7">
        <w:rPr>
          <w:rFonts w:ascii="Times New Roman" w:hAnsi="Times New Roman" w:cs="Times New Roman"/>
          <w:position w:val="1"/>
          <w:sz w:val="24"/>
        </w:rPr>
        <w:t xml:space="preserve">Dr Amitabh Dutta, Sr Consultant and Prof Anaesthesia, </w:t>
      </w:r>
      <w:proofErr w:type="spellStart"/>
      <w:r w:rsidRPr="00AE0BF7">
        <w:rPr>
          <w:rFonts w:ascii="Times New Roman" w:hAnsi="Times New Roman" w:cs="Times New Roman"/>
          <w:position w:val="1"/>
          <w:sz w:val="24"/>
        </w:rPr>
        <w:t>Deptt</w:t>
      </w:r>
      <w:proofErr w:type="spellEnd"/>
      <w:r w:rsidRPr="00AE0BF7">
        <w:rPr>
          <w:rFonts w:ascii="Times New Roman" w:hAnsi="Times New Roman" w:cs="Times New Roman"/>
          <w:position w:val="1"/>
          <w:sz w:val="24"/>
        </w:rPr>
        <w:t xml:space="preserve"> of Anaesthesia, Sir Ganga Ram Hospital and Research Centre.</w:t>
      </w:r>
    </w:p>
    <w:p w14:paraId="060698A9" w14:textId="77777777" w:rsidR="002E79F0" w:rsidRPr="00AE0BF7" w:rsidRDefault="002E79F0" w:rsidP="004C73B7">
      <w:pPr>
        <w:spacing w:after="0" w:line="240" w:lineRule="auto"/>
        <w:rPr>
          <w:rFonts w:ascii="Times New Roman" w:hAnsi="Times New Roman" w:cs="Times New Roman"/>
          <w:position w:val="1"/>
          <w:sz w:val="24"/>
        </w:rPr>
      </w:pPr>
      <w:r w:rsidRPr="00AE0BF7">
        <w:rPr>
          <w:rFonts w:ascii="Times New Roman" w:hAnsi="Times New Roman" w:cs="Times New Roman"/>
          <w:b/>
          <w:position w:val="1"/>
          <w:sz w:val="24"/>
        </w:rPr>
        <w:t>2</w:t>
      </w:r>
      <w:r w:rsidRPr="00AE0BF7">
        <w:rPr>
          <w:rFonts w:ascii="Times New Roman" w:hAnsi="Times New Roman" w:cs="Times New Roman"/>
          <w:b/>
          <w:position w:val="1"/>
          <w:sz w:val="24"/>
          <w:vertAlign w:val="superscript"/>
        </w:rPr>
        <w:t>nd</w:t>
      </w:r>
      <w:r w:rsidRPr="00AE0BF7">
        <w:rPr>
          <w:rFonts w:ascii="Times New Roman" w:hAnsi="Times New Roman" w:cs="Times New Roman"/>
          <w:b/>
          <w:position w:val="1"/>
          <w:sz w:val="24"/>
        </w:rPr>
        <w:t xml:space="preserve"> and corresponding author:</w:t>
      </w:r>
      <w:r w:rsidRPr="00AE0BF7">
        <w:rPr>
          <w:rFonts w:ascii="Times New Roman" w:hAnsi="Times New Roman" w:cs="Times New Roman"/>
          <w:position w:val="1"/>
          <w:sz w:val="24"/>
        </w:rPr>
        <w:t xml:space="preserve"> Dr Shyama Nagarajan, MD </w:t>
      </w:r>
      <w:proofErr w:type="spellStart"/>
      <w:r w:rsidRPr="00AE0BF7">
        <w:rPr>
          <w:rFonts w:ascii="Times New Roman" w:hAnsi="Times New Roman" w:cs="Times New Roman"/>
          <w:position w:val="1"/>
          <w:sz w:val="24"/>
        </w:rPr>
        <w:t>SahaManthran</w:t>
      </w:r>
      <w:proofErr w:type="spellEnd"/>
      <w:r w:rsidRPr="00AE0BF7">
        <w:rPr>
          <w:rFonts w:ascii="Times New Roman" w:hAnsi="Times New Roman" w:cs="Times New Roman"/>
          <w:position w:val="1"/>
          <w:sz w:val="24"/>
        </w:rPr>
        <w:t xml:space="preserve"> Pvt Ltd</w:t>
      </w:r>
    </w:p>
    <w:p w14:paraId="461B3FD8" w14:textId="77777777" w:rsidR="002E79F0" w:rsidRPr="00AE0BF7" w:rsidRDefault="002E79F0" w:rsidP="004C73B7">
      <w:pPr>
        <w:spacing w:after="0" w:line="240" w:lineRule="auto"/>
        <w:rPr>
          <w:rFonts w:ascii="Times New Roman" w:hAnsi="Times New Roman" w:cs="Times New Roman"/>
          <w:position w:val="1"/>
          <w:sz w:val="24"/>
        </w:rPr>
      </w:pPr>
      <w:r w:rsidRPr="00AE0BF7">
        <w:rPr>
          <w:rFonts w:ascii="Times New Roman" w:hAnsi="Times New Roman" w:cs="Times New Roman"/>
          <w:b/>
          <w:position w:val="1"/>
          <w:sz w:val="24"/>
        </w:rPr>
        <w:t>3</w:t>
      </w:r>
      <w:r w:rsidRPr="00AE0BF7">
        <w:rPr>
          <w:rFonts w:ascii="Times New Roman" w:hAnsi="Times New Roman" w:cs="Times New Roman"/>
          <w:b/>
          <w:position w:val="1"/>
          <w:sz w:val="24"/>
          <w:vertAlign w:val="superscript"/>
        </w:rPr>
        <w:t>rd</w:t>
      </w:r>
      <w:r w:rsidRPr="00AE0BF7">
        <w:rPr>
          <w:rFonts w:ascii="Times New Roman" w:hAnsi="Times New Roman" w:cs="Times New Roman"/>
          <w:b/>
          <w:position w:val="1"/>
          <w:sz w:val="24"/>
        </w:rPr>
        <w:t>:</w:t>
      </w:r>
      <w:r w:rsidRPr="00AE0BF7">
        <w:rPr>
          <w:rFonts w:ascii="Times New Roman" w:hAnsi="Times New Roman" w:cs="Times New Roman"/>
          <w:position w:val="1"/>
          <w:sz w:val="24"/>
        </w:rPr>
        <w:t xml:space="preserve"> Dr Prabhat </w:t>
      </w:r>
      <w:r w:rsidR="00FC71BA" w:rsidRPr="00AE0BF7">
        <w:rPr>
          <w:rFonts w:ascii="Times New Roman" w:hAnsi="Times New Roman" w:cs="Times New Roman"/>
          <w:position w:val="1"/>
          <w:sz w:val="24"/>
        </w:rPr>
        <w:t>Choudhary</w:t>
      </w:r>
      <w:r w:rsidRPr="00AE0BF7">
        <w:rPr>
          <w:rFonts w:ascii="Times New Roman" w:hAnsi="Times New Roman" w:cs="Times New Roman"/>
          <w:position w:val="1"/>
          <w:sz w:val="24"/>
        </w:rPr>
        <w:t>, Sr Consultant Anaesthesia, Sir Ganga Ram Hospital.</w:t>
      </w:r>
    </w:p>
    <w:p w14:paraId="1E6D2101" w14:textId="77777777" w:rsidR="003859EE" w:rsidRPr="00AE0BF7" w:rsidRDefault="003859EE" w:rsidP="004C73B7">
      <w:pPr>
        <w:spacing w:after="0" w:line="240" w:lineRule="auto"/>
        <w:rPr>
          <w:rFonts w:ascii="Times New Roman" w:hAnsi="Times New Roman" w:cs="Times New Roman"/>
          <w:position w:val="1"/>
          <w:sz w:val="24"/>
        </w:rPr>
      </w:pPr>
      <w:r w:rsidRPr="00AE0BF7">
        <w:rPr>
          <w:rFonts w:ascii="Times New Roman" w:hAnsi="Times New Roman" w:cs="Times New Roman"/>
          <w:b/>
          <w:position w:val="1"/>
          <w:sz w:val="24"/>
        </w:rPr>
        <w:t>Manuscript word count:</w:t>
      </w:r>
      <w:r w:rsidRPr="00AE0BF7">
        <w:rPr>
          <w:rFonts w:ascii="Times New Roman" w:hAnsi="Times New Roman" w:cs="Times New Roman"/>
          <w:b/>
          <w:spacing w:val="-2"/>
          <w:position w:val="1"/>
          <w:sz w:val="24"/>
        </w:rPr>
        <w:t xml:space="preserve"> </w:t>
      </w:r>
      <w:r w:rsidRPr="00AE0BF7">
        <w:rPr>
          <w:rFonts w:ascii="Times New Roman" w:hAnsi="Times New Roman" w:cs="Times New Roman"/>
          <w:position w:val="1"/>
          <w:sz w:val="24"/>
        </w:rPr>
        <w:t>1781</w:t>
      </w:r>
    </w:p>
    <w:p w14:paraId="5B97ED8A" w14:textId="77777777" w:rsidR="003859EE" w:rsidRPr="00AE0BF7" w:rsidRDefault="003859EE" w:rsidP="004C73B7">
      <w:pPr>
        <w:spacing w:after="0" w:line="240" w:lineRule="auto"/>
        <w:rPr>
          <w:rFonts w:ascii="Times New Roman" w:hAnsi="Times New Roman" w:cs="Times New Roman"/>
          <w:sz w:val="24"/>
          <w:szCs w:val="24"/>
        </w:rPr>
      </w:pPr>
      <w:r w:rsidRPr="00AE0BF7">
        <w:rPr>
          <w:rFonts w:ascii="Times New Roman" w:hAnsi="Times New Roman" w:cs="Times New Roman"/>
          <w:b/>
          <w:sz w:val="24"/>
          <w:szCs w:val="24"/>
        </w:rPr>
        <w:t xml:space="preserve">Keywords: </w:t>
      </w:r>
      <w:r w:rsidRPr="00AE0BF7">
        <w:rPr>
          <w:rFonts w:ascii="Times New Roman" w:hAnsi="Times New Roman" w:cs="Times New Roman"/>
          <w:sz w:val="24"/>
          <w:szCs w:val="24"/>
        </w:rPr>
        <w:t>Surgical Camps, System, Surgery, En Masse, Reporting,</w:t>
      </w:r>
      <w:r w:rsidRPr="00AE0BF7">
        <w:rPr>
          <w:rFonts w:ascii="Times New Roman" w:hAnsi="Times New Roman" w:cs="Times New Roman"/>
          <w:spacing w:val="-4"/>
          <w:sz w:val="24"/>
          <w:szCs w:val="24"/>
        </w:rPr>
        <w:t xml:space="preserve"> </w:t>
      </w:r>
      <w:r w:rsidRPr="00AE0BF7">
        <w:rPr>
          <w:rFonts w:ascii="Times New Roman" w:hAnsi="Times New Roman" w:cs="Times New Roman"/>
          <w:sz w:val="24"/>
          <w:szCs w:val="24"/>
        </w:rPr>
        <w:t>Mishaps</w:t>
      </w:r>
    </w:p>
    <w:p w14:paraId="6E80C097" w14:textId="77777777" w:rsidR="003859EE" w:rsidRPr="00AE0BF7" w:rsidRDefault="003859EE" w:rsidP="004C73B7">
      <w:pPr>
        <w:spacing w:after="0" w:line="240" w:lineRule="auto"/>
        <w:rPr>
          <w:rFonts w:ascii="Times New Roman" w:hAnsi="Times New Roman" w:cs="Times New Roman"/>
          <w:sz w:val="24"/>
          <w:szCs w:val="24"/>
        </w:rPr>
      </w:pPr>
    </w:p>
    <w:p w14:paraId="5C694B8D" w14:textId="77777777" w:rsidR="009D707C" w:rsidRDefault="00C13DB0" w:rsidP="004C73B7">
      <w:pPr>
        <w:pStyle w:val="BodyText"/>
        <w:tabs>
          <w:tab w:val="left" w:pos="1439"/>
        </w:tabs>
        <w:jc w:val="both"/>
      </w:pPr>
      <w:r w:rsidRPr="00AE0BF7">
        <w:rPr>
          <w:b/>
          <w:sz w:val="28"/>
          <w:u w:val="single"/>
        </w:rPr>
        <w:t>View point:</w:t>
      </w:r>
      <w:r w:rsidRPr="00AE0BF7">
        <w:rPr>
          <w:sz w:val="28"/>
        </w:rPr>
        <w:t xml:space="preserve"> </w:t>
      </w:r>
      <w:r w:rsidR="003859EE" w:rsidRPr="00AE0BF7">
        <w:t xml:space="preserve">The </w:t>
      </w:r>
      <w:r w:rsidR="003859EE" w:rsidRPr="00AE0BF7">
        <w:rPr>
          <w:i/>
          <w:u w:val="single"/>
        </w:rPr>
        <w:t>recent</w:t>
      </w:r>
      <w:r w:rsidR="003859EE" w:rsidRPr="00AE0BF7">
        <w:t xml:space="preserve"> </w:t>
      </w:r>
      <w:commentRangeStart w:id="1"/>
      <w:r w:rsidR="003859EE" w:rsidRPr="00AE0BF7">
        <w:t xml:space="preserve">Chhattisgarh tragedy </w:t>
      </w:r>
      <w:commentRangeEnd w:id="1"/>
      <w:r w:rsidR="005B0077">
        <w:rPr>
          <w:rStyle w:val="CommentReference"/>
          <w:rFonts w:asciiTheme="minorHAnsi" w:eastAsiaTheme="minorHAnsi" w:hAnsiTheme="minorHAnsi" w:cstheme="minorBidi"/>
          <w:lang w:bidi="ar-SA"/>
        </w:rPr>
        <w:commentReference w:id="1"/>
      </w:r>
      <w:r w:rsidR="003859EE" w:rsidRPr="00AE0BF7">
        <w:t>(November 2014, Chhattisgarh, India) was an adverse fallout</w:t>
      </w:r>
      <w:r w:rsidR="003859EE" w:rsidRPr="00AE0BF7">
        <w:rPr>
          <w:spacing w:val="-13"/>
        </w:rPr>
        <w:t xml:space="preserve"> </w:t>
      </w:r>
      <w:r w:rsidR="003859EE" w:rsidRPr="00AE0BF7">
        <w:t>of a state-driven birth-control campaign for females where surgical intervention</w:t>
      </w:r>
      <w:r w:rsidR="003859EE" w:rsidRPr="00AE0BF7">
        <w:rPr>
          <w:spacing w:val="-9"/>
        </w:rPr>
        <w:t xml:space="preserve"> </w:t>
      </w:r>
      <w:r w:rsidR="003859EE" w:rsidRPr="00AE0BF7">
        <w:t>(laparoscopic tubectomy) left fourteen women dead and over seventy critically ill,[1]. Post-surgery,</w:t>
      </w:r>
      <w:r w:rsidR="003859EE" w:rsidRPr="00AE0BF7">
        <w:rPr>
          <w:spacing w:val="-15"/>
        </w:rPr>
        <w:t xml:space="preserve"> </w:t>
      </w:r>
      <w:r w:rsidR="003859EE" w:rsidRPr="00AE0BF7">
        <w:t>the affected women complained of severe pain abdomen</w:t>
      </w:r>
      <w:r w:rsidRPr="00AE0BF7">
        <w:t xml:space="preserve">/cramps, vomiting, sinking </w:t>
      </w:r>
      <w:r w:rsidR="003859EE" w:rsidRPr="00AE0BF7">
        <w:t>feeling,</w:t>
      </w:r>
      <w:r w:rsidR="003859EE" w:rsidRPr="00AE0BF7">
        <w:rPr>
          <w:spacing w:val="-15"/>
        </w:rPr>
        <w:t xml:space="preserve"> </w:t>
      </w:r>
      <w:r w:rsidR="003859EE" w:rsidRPr="00AE0BF7">
        <w:t>and</w:t>
      </w:r>
      <w:r w:rsidR="003859EE" w:rsidRPr="00AE0BF7">
        <w:rPr>
          <w:position w:val="2"/>
        </w:rPr>
        <w:t xml:space="preserve"> presented to </w:t>
      </w:r>
      <w:r w:rsidRPr="00AE0BF7">
        <w:rPr>
          <w:position w:val="2"/>
        </w:rPr>
        <w:t>emergency</w:t>
      </w:r>
      <w:r w:rsidR="003859EE" w:rsidRPr="00AE0BF7">
        <w:rPr>
          <w:position w:val="2"/>
        </w:rPr>
        <w:t xml:space="preserve"> in shock </w:t>
      </w:r>
      <w:r w:rsidRPr="00AE0BF7">
        <w:rPr>
          <w:position w:val="2"/>
        </w:rPr>
        <w:t>with</w:t>
      </w:r>
      <w:r w:rsidR="003859EE" w:rsidRPr="00AE0BF7">
        <w:rPr>
          <w:position w:val="2"/>
        </w:rPr>
        <w:t xml:space="preserve"> renal shutdown. The </w:t>
      </w:r>
      <w:r w:rsidR="00C94EDE">
        <w:rPr>
          <w:position w:val="2"/>
        </w:rPr>
        <w:t>G</w:t>
      </w:r>
      <w:r w:rsidR="003859EE" w:rsidRPr="00AE0BF7">
        <w:rPr>
          <w:position w:val="2"/>
        </w:rPr>
        <w:t>overnment ordered a state enquiry</w:t>
      </w:r>
      <w:r w:rsidR="003859EE" w:rsidRPr="00AE0BF7">
        <w:rPr>
          <w:spacing w:val="-13"/>
          <w:position w:val="2"/>
        </w:rPr>
        <w:t xml:space="preserve"> </w:t>
      </w:r>
      <w:r w:rsidR="003859EE" w:rsidRPr="00AE0BF7">
        <w:rPr>
          <w:position w:val="2"/>
        </w:rPr>
        <w:t>into</w:t>
      </w:r>
      <w:r w:rsidR="003859EE" w:rsidRPr="00AE0BF7">
        <w:t xml:space="preserve"> the unfortunate episode. The lead surgeon was apprehended for the alleged act of</w:t>
      </w:r>
      <w:r w:rsidR="003859EE" w:rsidRPr="00AE0BF7">
        <w:rPr>
          <w:spacing w:val="-6"/>
        </w:rPr>
        <w:t xml:space="preserve"> </w:t>
      </w:r>
      <w:r w:rsidR="003859EE" w:rsidRPr="00AE0BF7">
        <w:t xml:space="preserve">commission and </w:t>
      </w:r>
      <w:r w:rsidR="009D707C">
        <w:t>possibly, on errors of omission. [2]</w:t>
      </w:r>
      <w:r w:rsidR="003859EE" w:rsidRPr="00AE0BF7">
        <w:t xml:space="preserve"> The tragedy attracted sharp reactions from</w:t>
      </w:r>
      <w:r w:rsidR="003859EE" w:rsidRPr="00AE0BF7">
        <w:rPr>
          <w:spacing w:val="-12"/>
        </w:rPr>
        <w:t xml:space="preserve"> </w:t>
      </w:r>
      <w:r w:rsidR="003859EE" w:rsidRPr="00AE0BF7">
        <w:t>community and institutional fraternity (social science, human rights, law, bioethics, medicine)</w:t>
      </w:r>
      <w:r w:rsidR="003859EE" w:rsidRPr="00AE0BF7">
        <w:rPr>
          <w:spacing w:val="-11"/>
        </w:rPr>
        <w:t xml:space="preserve"> </w:t>
      </w:r>
      <w:r w:rsidR="003859EE" w:rsidRPr="00AE0BF7">
        <w:t>alike. However, none offered any constructive criticism with remedial potential. The intensity</w:t>
      </w:r>
      <w:r w:rsidR="003859EE" w:rsidRPr="00AE0BF7">
        <w:rPr>
          <w:spacing w:val="-14"/>
        </w:rPr>
        <w:t xml:space="preserve"> </w:t>
      </w:r>
      <w:r w:rsidR="003859EE" w:rsidRPr="00AE0BF7">
        <w:t>of critical initial analysis and related considerations</w:t>
      </w:r>
      <w:r w:rsidR="00AE0BF7" w:rsidRPr="00AE0BF7">
        <w:rPr>
          <w:b/>
        </w:rPr>
        <w:t xml:space="preserve"> </w:t>
      </w:r>
      <w:r w:rsidR="003859EE" w:rsidRPr="00AE0BF7">
        <w:t xml:space="preserve">dwindled </w:t>
      </w:r>
      <w:r w:rsidR="007463EA" w:rsidRPr="00AE0BF7">
        <w:t xml:space="preserve">with time </w:t>
      </w:r>
      <w:r w:rsidR="003859EE" w:rsidRPr="00AE0BF7">
        <w:t xml:space="preserve">and </w:t>
      </w:r>
      <w:r w:rsidR="007463EA" w:rsidRPr="00AE0BF7">
        <w:t>g</w:t>
      </w:r>
      <w:r w:rsidR="00C94EDE">
        <w:t>av</w:t>
      </w:r>
      <w:r w:rsidR="007463EA" w:rsidRPr="00AE0BF7">
        <w:t>e</w:t>
      </w:r>
      <w:r w:rsidR="003859EE" w:rsidRPr="00AE0BF7">
        <w:t xml:space="preserve"> way to</w:t>
      </w:r>
      <w:r w:rsidR="003859EE" w:rsidRPr="00AE0BF7">
        <w:rPr>
          <w:spacing w:val="-8"/>
        </w:rPr>
        <w:t xml:space="preserve"> </w:t>
      </w:r>
      <w:r w:rsidR="003859EE" w:rsidRPr="00AE0BF7">
        <w:t xml:space="preserve">random social debates and political opportunism. Interestingly, an eminent surgeon’s </w:t>
      </w:r>
      <w:r w:rsidR="003859EE" w:rsidRPr="00AE0BF7">
        <w:rPr>
          <w:i/>
        </w:rPr>
        <w:t xml:space="preserve">post hoc </w:t>
      </w:r>
      <w:r w:rsidR="003859EE" w:rsidRPr="00AE0BF7">
        <w:t>take</w:t>
      </w:r>
      <w:r w:rsidR="003859EE" w:rsidRPr="00AE0BF7">
        <w:rPr>
          <w:spacing w:val="-8"/>
        </w:rPr>
        <w:t xml:space="preserve"> </w:t>
      </w:r>
      <w:r w:rsidR="003859EE" w:rsidRPr="00AE0BF7">
        <w:t>on 'who-is-a-good surgeon' opened up a hitherto untouched line of thinking on surgical</w:t>
      </w:r>
      <w:r w:rsidR="003859EE" w:rsidRPr="00AE0BF7">
        <w:rPr>
          <w:spacing w:val="-14"/>
        </w:rPr>
        <w:t xml:space="preserve"> </w:t>
      </w:r>
      <w:r w:rsidR="003859EE" w:rsidRPr="00AE0BF7">
        <w:t>healthcare delivery (SHCD)</w:t>
      </w:r>
      <w:r w:rsidR="009D707C">
        <w:t xml:space="preserve">. </w:t>
      </w:r>
      <w:r w:rsidR="003859EE" w:rsidRPr="00AE0BF7">
        <w:t>[3] He came down heavily on surgeons who rely on their speed/quantum</w:t>
      </w:r>
      <w:r w:rsidR="003859EE" w:rsidRPr="00AE0BF7">
        <w:rPr>
          <w:spacing w:val="-21"/>
        </w:rPr>
        <w:t xml:space="preserve"> </w:t>
      </w:r>
      <w:r w:rsidR="003859EE" w:rsidRPr="00AE0BF7">
        <w:t xml:space="preserve">of surgery to exclaim fame and </w:t>
      </w:r>
      <w:r w:rsidR="00C94EDE">
        <w:t>do</w:t>
      </w:r>
      <w:r w:rsidR="007463EA" w:rsidRPr="00AE0BF7">
        <w:t xml:space="preserve"> </w:t>
      </w:r>
      <w:r w:rsidR="003859EE" w:rsidRPr="00AE0BF7">
        <w:t>not care to wait for the final</w:t>
      </w:r>
      <w:r w:rsidR="003859EE" w:rsidRPr="00AE0BF7">
        <w:rPr>
          <w:spacing w:val="-12"/>
        </w:rPr>
        <w:t xml:space="preserve"> </w:t>
      </w:r>
      <w:r w:rsidR="00C94EDE">
        <w:rPr>
          <w:spacing w:val="-12"/>
        </w:rPr>
        <w:t xml:space="preserve">surgical </w:t>
      </w:r>
      <w:r w:rsidR="003859EE" w:rsidRPr="00AE0BF7">
        <w:t xml:space="preserve">outcome. </w:t>
      </w:r>
    </w:p>
    <w:p w14:paraId="4E84533D" w14:textId="77777777" w:rsidR="009D707C" w:rsidRDefault="009D707C" w:rsidP="004C73B7">
      <w:pPr>
        <w:pStyle w:val="BodyText"/>
        <w:tabs>
          <w:tab w:val="left" w:pos="1439"/>
        </w:tabs>
        <w:jc w:val="both"/>
      </w:pPr>
    </w:p>
    <w:p w14:paraId="457A1E08" w14:textId="77777777" w:rsidR="00AE0BF7" w:rsidRPr="006B1449" w:rsidRDefault="00AE0BF7" w:rsidP="004C73B7">
      <w:pPr>
        <w:pStyle w:val="BodyText"/>
        <w:tabs>
          <w:tab w:val="left" w:pos="1439"/>
        </w:tabs>
        <w:jc w:val="both"/>
        <w:rPr>
          <w:b/>
          <w:color w:val="0070C0"/>
        </w:rPr>
      </w:pPr>
      <w:r w:rsidRPr="00C94EDE">
        <w:t>The correlation between ‘successful surgery’ and ‘surgical outcome’</w:t>
      </w:r>
      <w:r w:rsidRPr="00C94EDE">
        <w:rPr>
          <w:spacing w:val="-10"/>
        </w:rPr>
        <w:t xml:space="preserve"> </w:t>
      </w:r>
      <w:r w:rsidRPr="00C94EDE">
        <w:t>balances intricately on a pivot; which on one side has the surgeon-dominant metrics/ definition of</w:t>
      </w:r>
      <w:r w:rsidRPr="00C94EDE">
        <w:rPr>
          <w:spacing w:val="-14"/>
        </w:rPr>
        <w:t xml:space="preserve"> </w:t>
      </w:r>
      <w:r w:rsidRPr="00C94EDE">
        <w:t>a procedure, and on the other, accounts for patient-outcome, i.e. the post-surgical functional rehabilitation of the</w:t>
      </w:r>
      <w:r w:rsidRPr="00C94EDE">
        <w:rPr>
          <w:spacing w:val="-16"/>
        </w:rPr>
        <w:t xml:space="preserve"> </w:t>
      </w:r>
      <w:r w:rsidRPr="00C94EDE">
        <w:t xml:space="preserve">patient. </w:t>
      </w:r>
      <w:commentRangeStart w:id="2"/>
      <w:r w:rsidRPr="00C94EDE">
        <w:t>Queerly, while the notion of a ‘successful’ operation tends to be surgeon-inclined and</w:t>
      </w:r>
      <w:r w:rsidRPr="00C94EDE">
        <w:rPr>
          <w:spacing w:val="-14"/>
        </w:rPr>
        <w:t xml:space="preserve"> </w:t>
      </w:r>
      <w:r w:rsidRPr="00C94EDE">
        <w:t xml:space="preserve">draws </w:t>
      </w:r>
      <w:r w:rsidR="00B93757">
        <w:t>.</w:t>
      </w:r>
      <w:r w:rsidRPr="00C94EDE">
        <w:t xml:space="preserve">the long-term follow up </w:t>
      </w:r>
      <w:r w:rsidR="00C94EDE">
        <w:t xml:space="preserve">substantiating </w:t>
      </w:r>
      <w:r w:rsidRPr="00C94EDE">
        <w:t>the real outcome, i.e. surgical success facilitat</w:t>
      </w:r>
      <w:r w:rsidR="00C94EDE">
        <w:t>ing</w:t>
      </w:r>
      <w:r w:rsidRPr="00C94EDE">
        <w:rPr>
          <w:spacing w:val="-19"/>
        </w:rPr>
        <w:t xml:space="preserve"> </w:t>
      </w:r>
      <w:r w:rsidRPr="00C94EDE">
        <w:t xml:space="preserve">patient’s return to normal life, has embraced thin air. </w:t>
      </w:r>
      <w:commentRangeEnd w:id="2"/>
      <w:r w:rsidR="005B0077">
        <w:rPr>
          <w:rStyle w:val="CommentReference"/>
          <w:rFonts w:asciiTheme="minorHAnsi" w:eastAsiaTheme="minorHAnsi" w:hAnsiTheme="minorHAnsi" w:cstheme="minorBidi"/>
          <w:lang w:bidi="ar-SA"/>
        </w:rPr>
        <w:commentReference w:id="2"/>
      </w:r>
      <w:r w:rsidRPr="006B1449">
        <w:rPr>
          <w:b/>
          <w:color w:val="0070C0"/>
        </w:rPr>
        <w:t xml:space="preserve">Routine surgeries apart, prevention of surgical morbidities </w:t>
      </w:r>
      <w:r w:rsidR="002A50F0" w:rsidRPr="006B1449">
        <w:rPr>
          <w:b/>
          <w:color w:val="0070C0"/>
        </w:rPr>
        <w:t xml:space="preserve">following </w:t>
      </w:r>
      <w:proofErr w:type="spellStart"/>
      <w:r w:rsidR="003621AF" w:rsidRPr="006B1449">
        <w:rPr>
          <w:b/>
          <w:i/>
          <w:color w:val="0070C0"/>
        </w:rPr>
        <w:t>en</w:t>
      </w:r>
      <w:proofErr w:type="spellEnd"/>
      <w:r w:rsidR="003621AF" w:rsidRPr="006B1449">
        <w:rPr>
          <w:b/>
          <w:i/>
          <w:color w:val="0070C0"/>
        </w:rPr>
        <w:t xml:space="preserve"> </w:t>
      </w:r>
      <w:r w:rsidRPr="006B1449">
        <w:rPr>
          <w:b/>
          <w:i/>
          <w:color w:val="0070C0"/>
        </w:rPr>
        <w:t>mass</w:t>
      </w:r>
      <w:r w:rsidR="003621AF" w:rsidRPr="006B1449">
        <w:rPr>
          <w:b/>
          <w:i/>
          <w:color w:val="0070C0"/>
        </w:rPr>
        <w:t>e</w:t>
      </w:r>
      <w:r w:rsidRPr="006B1449">
        <w:rPr>
          <w:b/>
          <w:color w:val="0070C0"/>
        </w:rPr>
        <w:t xml:space="preserve"> surger</w:t>
      </w:r>
      <w:r w:rsidR="002A50F0" w:rsidRPr="006B1449">
        <w:rPr>
          <w:b/>
          <w:color w:val="0070C0"/>
        </w:rPr>
        <w:t>y</w:t>
      </w:r>
      <w:r w:rsidRPr="006B1449">
        <w:rPr>
          <w:b/>
          <w:color w:val="0070C0"/>
        </w:rPr>
        <w:t xml:space="preserve"> in </w:t>
      </w:r>
      <w:r w:rsidR="002A50F0" w:rsidRPr="006B1449">
        <w:rPr>
          <w:b/>
          <w:color w:val="0070C0"/>
        </w:rPr>
        <w:t>a</w:t>
      </w:r>
      <w:r w:rsidRPr="006B1449">
        <w:rPr>
          <w:b/>
          <w:color w:val="0070C0"/>
        </w:rPr>
        <w:t xml:space="preserve"> community set up presents with uncontrolled environment outside the operation theatre, making comprehensive control of SHCD process to reach the patient outcome end-point a challenge.</w:t>
      </w:r>
    </w:p>
    <w:p w14:paraId="78DEEEB2" w14:textId="77777777" w:rsidR="003859EE" w:rsidRPr="00AE0BF7" w:rsidRDefault="003859EE" w:rsidP="004C73B7">
      <w:pPr>
        <w:pStyle w:val="BodyText"/>
        <w:tabs>
          <w:tab w:val="left" w:pos="1439"/>
        </w:tabs>
        <w:spacing w:before="4"/>
        <w:jc w:val="both"/>
      </w:pPr>
      <w:r w:rsidRPr="00AE0BF7">
        <w:t xml:space="preserve">This </w:t>
      </w:r>
      <w:r w:rsidR="008F57AA" w:rsidRPr="00AE0BF7">
        <w:rPr>
          <w:i/>
        </w:rPr>
        <w:t>paper</w:t>
      </w:r>
      <w:r w:rsidRPr="00AE0BF7">
        <w:rPr>
          <w:i/>
        </w:rPr>
        <w:t xml:space="preserve"> </w:t>
      </w:r>
      <w:r w:rsidRPr="00AE0BF7">
        <w:t>aims to assess whether, within the SHCD expanse, resetting/moving</w:t>
      </w:r>
      <w:r w:rsidRPr="00AE0BF7">
        <w:rPr>
          <w:spacing w:val="-13"/>
        </w:rPr>
        <w:t xml:space="preserve"> </w:t>
      </w:r>
      <w:r w:rsidRPr="00AE0BF7">
        <w:t xml:space="preserve">the </w:t>
      </w:r>
      <w:r w:rsidRPr="00AE0BF7">
        <w:rPr>
          <w:position w:val="1"/>
        </w:rPr>
        <w:t>threshold for 'surg</w:t>
      </w:r>
      <w:r w:rsidR="007463EA" w:rsidRPr="00AE0BF7">
        <w:rPr>
          <w:position w:val="1"/>
        </w:rPr>
        <w:t>ical</w:t>
      </w:r>
      <w:r w:rsidRPr="00AE0BF7">
        <w:rPr>
          <w:position w:val="1"/>
        </w:rPr>
        <w:t xml:space="preserve"> success' (point beyond which a surgery is deemed successful) from</w:t>
      </w:r>
      <w:r w:rsidRPr="00AE0BF7">
        <w:rPr>
          <w:spacing w:val="-19"/>
          <w:position w:val="1"/>
        </w:rPr>
        <w:t xml:space="preserve"> </w:t>
      </w:r>
      <w:r w:rsidRPr="00AE0BF7">
        <w:rPr>
          <w:position w:val="1"/>
        </w:rPr>
        <w:t>the</w:t>
      </w:r>
      <w:r w:rsidRPr="00AE0BF7">
        <w:t xml:space="preserve"> time of ‘surgery completion’ to ‘final patient outcome’</w:t>
      </w:r>
      <w:r w:rsidR="001B2B24">
        <w:t>,</w:t>
      </w:r>
      <w:r w:rsidRPr="00AE0BF7">
        <w:t xml:space="preserve"> holds the key for prevention of</w:t>
      </w:r>
      <w:r w:rsidRPr="00AE0BF7">
        <w:rPr>
          <w:spacing w:val="-22"/>
        </w:rPr>
        <w:t xml:space="preserve"> </w:t>
      </w:r>
      <w:r w:rsidRPr="00AE0BF7">
        <w:t xml:space="preserve">similar </w:t>
      </w:r>
      <w:r w:rsidR="001B2B24">
        <w:t xml:space="preserve">future </w:t>
      </w:r>
      <w:r w:rsidRPr="00AE0BF7">
        <w:t xml:space="preserve">catastrophes </w:t>
      </w:r>
      <w:r w:rsidR="001B2B24">
        <w:t xml:space="preserve">and </w:t>
      </w:r>
      <w:r w:rsidR="002A50F0" w:rsidRPr="002A50F0">
        <w:t>pres</w:t>
      </w:r>
      <w:r w:rsidR="002A50F0">
        <w:t>e</w:t>
      </w:r>
      <w:r w:rsidR="002A50F0" w:rsidRPr="002A50F0">
        <w:t>nt</w:t>
      </w:r>
      <w:r w:rsidR="00AE0BF7" w:rsidRPr="002A50F0">
        <w:t xml:space="preserve"> a mirror to the policy makers</w:t>
      </w:r>
      <w:r w:rsidRPr="00AE0BF7">
        <w:t>.</w:t>
      </w:r>
    </w:p>
    <w:p w14:paraId="1B78220B" w14:textId="77777777" w:rsidR="003F69C2" w:rsidRPr="00AE0BF7" w:rsidRDefault="003F69C2" w:rsidP="004C73B7">
      <w:pPr>
        <w:pStyle w:val="BodyText"/>
        <w:tabs>
          <w:tab w:val="left" w:pos="1439"/>
        </w:tabs>
        <w:spacing w:before="4"/>
        <w:jc w:val="both"/>
      </w:pPr>
    </w:p>
    <w:p w14:paraId="6ABED1BE" w14:textId="77777777" w:rsidR="00F44A3F" w:rsidRPr="00AE0BF7" w:rsidRDefault="00EB0FD5" w:rsidP="004C73B7">
      <w:pPr>
        <w:pStyle w:val="BodyText"/>
        <w:tabs>
          <w:tab w:val="left" w:pos="1439"/>
        </w:tabs>
        <w:jc w:val="both"/>
      </w:pPr>
      <w:r w:rsidRPr="00AE0BF7">
        <w:rPr>
          <w:b/>
          <w:u w:val="single"/>
        </w:rPr>
        <w:t xml:space="preserve">The </w:t>
      </w:r>
      <w:r w:rsidR="004B38AA" w:rsidRPr="00AE0BF7">
        <w:rPr>
          <w:b/>
          <w:u w:val="single"/>
        </w:rPr>
        <w:t>History</w:t>
      </w:r>
      <w:r w:rsidRPr="00AE0BF7">
        <w:rPr>
          <w:b/>
          <w:u w:val="single"/>
        </w:rPr>
        <w:t>:</w:t>
      </w:r>
      <w:r w:rsidRPr="00AE0BF7">
        <w:t xml:space="preserve"> </w:t>
      </w:r>
      <w:r w:rsidR="003859EE" w:rsidRPr="00AE0BF7">
        <w:t>India has the oldest medical/surgical ‘camp’ system in the world. Typically, the surgical</w:t>
      </w:r>
      <w:r w:rsidR="003859EE" w:rsidRPr="00AE0BF7">
        <w:rPr>
          <w:spacing w:val="-15"/>
        </w:rPr>
        <w:t xml:space="preserve"> </w:t>
      </w:r>
      <w:r w:rsidR="003859EE" w:rsidRPr="00AE0BF7">
        <w:t xml:space="preserve">camps undertake </w:t>
      </w:r>
      <w:proofErr w:type="spellStart"/>
      <w:r w:rsidR="00D9075C" w:rsidRPr="00D9075C">
        <w:rPr>
          <w:i/>
        </w:rPr>
        <w:t>en</w:t>
      </w:r>
      <w:proofErr w:type="spellEnd"/>
      <w:r w:rsidR="00D9075C" w:rsidRPr="00D9075C">
        <w:rPr>
          <w:i/>
        </w:rPr>
        <w:t xml:space="preserve"> </w:t>
      </w:r>
      <w:r w:rsidR="003859EE" w:rsidRPr="00D9075C">
        <w:rPr>
          <w:i/>
        </w:rPr>
        <w:t>mass</w:t>
      </w:r>
      <w:r w:rsidR="00D9075C" w:rsidRPr="00D9075C">
        <w:rPr>
          <w:i/>
        </w:rPr>
        <w:t>e</w:t>
      </w:r>
      <w:r w:rsidR="003859EE" w:rsidRPr="00AE0BF7">
        <w:t xml:space="preserve"> surgery for the benefit of </w:t>
      </w:r>
      <w:r w:rsidR="00E1654D" w:rsidRPr="00AE0BF7">
        <w:t xml:space="preserve">community deprived of surgical care </w:t>
      </w:r>
      <w:r w:rsidR="002A50F0">
        <w:t xml:space="preserve">for a host of reasons: </w:t>
      </w:r>
      <w:r w:rsidR="00E1654D" w:rsidRPr="00AE0BF7">
        <w:t>inaccessibility to</w:t>
      </w:r>
      <w:r w:rsidR="00AE0BF7" w:rsidRPr="002A50F0">
        <w:t xml:space="preserve"> medical</w:t>
      </w:r>
      <w:r w:rsidR="00E1654D" w:rsidRPr="00AE0BF7">
        <w:rPr>
          <w:b/>
        </w:rPr>
        <w:t xml:space="preserve"> </w:t>
      </w:r>
      <w:r w:rsidR="00E1654D" w:rsidRPr="00AE0BF7">
        <w:t xml:space="preserve">care, </w:t>
      </w:r>
      <w:r w:rsidR="003859EE" w:rsidRPr="00AE0BF7">
        <w:t xml:space="preserve">inadequate </w:t>
      </w:r>
      <w:r w:rsidR="00E1654D" w:rsidRPr="00AE0BF7">
        <w:t xml:space="preserve">surgical </w:t>
      </w:r>
      <w:r w:rsidR="003859EE" w:rsidRPr="00AE0BF7">
        <w:t>healthcare infrastructure, weak</w:t>
      </w:r>
      <w:r w:rsidR="002A50F0">
        <w:t>er</w:t>
      </w:r>
      <w:r w:rsidR="00D9075C">
        <w:t>/</w:t>
      </w:r>
      <w:r w:rsidR="00E1654D" w:rsidRPr="00AE0BF7">
        <w:t>vulnerable sections of the population</w:t>
      </w:r>
      <w:r w:rsidR="00D9075C">
        <w:t>;</w:t>
      </w:r>
      <w:r w:rsidR="002A50F0">
        <w:t xml:space="preserve"> and </w:t>
      </w:r>
      <w:r w:rsidR="00D9075C">
        <w:t xml:space="preserve">various other </w:t>
      </w:r>
      <w:r w:rsidR="003859EE" w:rsidRPr="00AE0BF7">
        <w:t>purposes</w:t>
      </w:r>
      <w:r w:rsidR="002A50F0">
        <w:t>:</w:t>
      </w:r>
      <w:r w:rsidR="00AE0BF7">
        <w:t xml:space="preserve"> </w:t>
      </w:r>
      <w:r w:rsidR="00AE0BF7" w:rsidRPr="002A50F0">
        <w:lastRenderedPageBreak/>
        <w:t>achieving</w:t>
      </w:r>
      <w:r w:rsidR="00AE0BF7">
        <w:t xml:space="preserve"> </w:t>
      </w:r>
      <w:r w:rsidR="003859EE" w:rsidRPr="00AE0BF7">
        <w:t>state</w:t>
      </w:r>
      <w:r w:rsidR="00ED6D91" w:rsidRPr="00AE0BF7">
        <w:t xml:space="preserve"> level targets</w:t>
      </w:r>
      <w:r w:rsidR="00AE0BF7">
        <w:t xml:space="preserve"> </w:t>
      </w:r>
      <w:r w:rsidR="00AE0BF7" w:rsidRPr="002A50F0">
        <w:t>of</w:t>
      </w:r>
      <w:r w:rsidR="003859EE" w:rsidRPr="002A50F0">
        <w:t xml:space="preserve"> </w:t>
      </w:r>
      <w:r w:rsidR="00AE0BF7" w:rsidRPr="002A50F0">
        <w:t>birth control</w:t>
      </w:r>
      <w:r w:rsidR="00AE0BF7" w:rsidRPr="00AE0BF7">
        <w:t xml:space="preserve"> </w:t>
      </w:r>
      <w:r w:rsidR="003859EE" w:rsidRPr="00AE0BF7">
        <w:t>(</w:t>
      </w:r>
      <w:r w:rsidR="00AE0BF7">
        <w:t>vasectomies</w:t>
      </w:r>
      <w:r w:rsidR="00AE0BF7" w:rsidRPr="00AE0BF7">
        <w:rPr>
          <w:b/>
        </w:rPr>
        <w:t xml:space="preserve">, </w:t>
      </w:r>
      <w:r w:rsidR="00AE0BF7" w:rsidRPr="002A50F0">
        <w:t>tubectomies</w:t>
      </w:r>
      <w:r w:rsidR="002A50F0">
        <w:rPr>
          <w:b/>
        </w:rPr>
        <w:t>)</w:t>
      </w:r>
      <w:r w:rsidR="003859EE" w:rsidRPr="00AE0BF7">
        <w:t>, ‘corrective’ (cleft lip/palate</w:t>
      </w:r>
      <w:r w:rsidR="003859EE" w:rsidRPr="00AE0BF7">
        <w:rPr>
          <w:spacing w:val="-10"/>
        </w:rPr>
        <w:t xml:space="preserve"> </w:t>
      </w:r>
      <w:r w:rsidR="002A50F0">
        <w:t xml:space="preserve">repair, club foot correction), </w:t>
      </w:r>
      <w:r w:rsidR="003859EE" w:rsidRPr="00AE0BF7">
        <w:t xml:space="preserve">‘therapeutic’ </w:t>
      </w:r>
      <w:r w:rsidR="00C15B1E" w:rsidRPr="002A50F0">
        <w:t xml:space="preserve">surgeries </w:t>
      </w:r>
      <w:r w:rsidR="003859EE" w:rsidRPr="00AE0BF7">
        <w:t>(cataract surgery</w:t>
      </w:r>
      <w:r w:rsidRPr="00AE0BF7">
        <w:t>), among others.</w:t>
      </w:r>
      <w:r w:rsidR="003859EE" w:rsidRPr="00AE0BF7">
        <w:t xml:space="preserve"> </w:t>
      </w:r>
      <w:r w:rsidRPr="00AE0BF7">
        <w:t>Typically, once the</w:t>
      </w:r>
      <w:r w:rsidR="003859EE" w:rsidRPr="00AE0BF7">
        <w:t xml:space="preserve"> surgical camp site is</w:t>
      </w:r>
      <w:r w:rsidR="003859EE" w:rsidRPr="00AE0BF7">
        <w:rPr>
          <w:spacing w:val="-13"/>
        </w:rPr>
        <w:t xml:space="preserve"> </w:t>
      </w:r>
      <w:r w:rsidR="003859EE" w:rsidRPr="00AE0BF7">
        <w:t>decided, the state</w:t>
      </w:r>
      <w:r w:rsidRPr="00AE0BF7">
        <w:t>’s healthcare</w:t>
      </w:r>
      <w:r w:rsidR="003859EE" w:rsidRPr="00AE0BF7">
        <w:t xml:space="preserve"> unit moves in, gets stationed in a primary healthcare set up or in the</w:t>
      </w:r>
      <w:r w:rsidR="003859EE" w:rsidRPr="00AE0BF7">
        <w:rPr>
          <w:spacing w:val="-16"/>
        </w:rPr>
        <w:t xml:space="preserve"> </w:t>
      </w:r>
      <w:r w:rsidR="003859EE" w:rsidRPr="00AE0BF7">
        <w:t>nearest district hospital,</w:t>
      </w:r>
      <w:r w:rsidR="00C15B1E">
        <w:t xml:space="preserve"> </w:t>
      </w:r>
      <w:r w:rsidR="00C15B1E" w:rsidRPr="002A50F0">
        <w:t>re-</w:t>
      </w:r>
      <w:r w:rsidR="003859EE" w:rsidRPr="00AE0BF7">
        <w:t xml:space="preserve">organizes the local </w:t>
      </w:r>
      <w:r w:rsidR="00C15B1E" w:rsidRPr="002A50F0">
        <w:t>medical</w:t>
      </w:r>
      <w:r w:rsidR="00C15B1E">
        <w:t xml:space="preserve"> </w:t>
      </w:r>
      <w:r w:rsidR="003859EE" w:rsidRPr="00AE0BF7">
        <w:t>system</w:t>
      </w:r>
      <w:r w:rsidR="004B38AA" w:rsidRPr="00AE0BF7">
        <w:t xml:space="preserve"> to create a</w:t>
      </w:r>
      <w:r w:rsidR="002A50F0">
        <w:t>n optimal</w:t>
      </w:r>
      <w:r w:rsidR="004B38AA" w:rsidRPr="00AE0BF7">
        <w:t xml:space="preserve"> environment </w:t>
      </w:r>
      <w:r w:rsidR="002A50F0">
        <w:t>(e</w:t>
      </w:r>
      <w:r w:rsidR="00D9075C">
        <w:t>.</w:t>
      </w:r>
      <w:r w:rsidR="002A50F0">
        <w:t xml:space="preserve">g. </w:t>
      </w:r>
      <w:r w:rsidR="004B38AA" w:rsidRPr="00AE0BF7">
        <w:t xml:space="preserve">sterile </w:t>
      </w:r>
      <w:r w:rsidR="002A50F0">
        <w:t>equipments, theatre)</w:t>
      </w:r>
      <w:r w:rsidR="004B38AA" w:rsidRPr="00AE0BF7">
        <w:t xml:space="preserve"> for surgery</w:t>
      </w:r>
      <w:r w:rsidR="003859EE" w:rsidRPr="00AE0BF7">
        <w:t xml:space="preserve">, </w:t>
      </w:r>
      <w:r w:rsidR="00D9075C">
        <w:t xml:space="preserve">gets as </w:t>
      </w:r>
      <w:r w:rsidR="002A50F0">
        <w:t xml:space="preserve">many patients </w:t>
      </w:r>
      <w:r w:rsidR="003859EE" w:rsidRPr="00AE0BF7">
        <w:t>operate</w:t>
      </w:r>
      <w:r w:rsidR="002A50F0">
        <w:t>d</w:t>
      </w:r>
      <w:r w:rsidR="003859EE" w:rsidRPr="00AE0BF7">
        <w:t>, and moves</w:t>
      </w:r>
      <w:r w:rsidR="003859EE" w:rsidRPr="00AE0BF7">
        <w:rPr>
          <w:spacing w:val="-17"/>
        </w:rPr>
        <w:t xml:space="preserve"> </w:t>
      </w:r>
      <w:r w:rsidR="003859EE" w:rsidRPr="00AE0BF7">
        <w:t xml:space="preserve">out leaving the local medical authority to oversee the follow up. </w:t>
      </w:r>
      <w:r w:rsidR="004B38AA" w:rsidRPr="00AE0BF7">
        <w:t>What started as</w:t>
      </w:r>
      <w:r w:rsidR="003859EE" w:rsidRPr="00AE0BF7">
        <w:t xml:space="preserve"> Government of</w:t>
      </w:r>
      <w:r w:rsidR="003859EE" w:rsidRPr="00AE0BF7">
        <w:rPr>
          <w:spacing w:val="-18"/>
        </w:rPr>
        <w:t xml:space="preserve"> </w:t>
      </w:r>
      <w:r w:rsidR="003859EE" w:rsidRPr="00AE0BF7">
        <w:t xml:space="preserve">India population control </w:t>
      </w:r>
      <w:r w:rsidR="004B38AA" w:rsidRPr="00AE0BF7">
        <w:t xml:space="preserve">strategy </w:t>
      </w:r>
      <w:r w:rsidR="003859EE" w:rsidRPr="00AE0BF7">
        <w:t>in its first five-year plan (1951</w:t>
      </w:r>
      <w:r w:rsidR="004B38AA" w:rsidRPr="00AE0BF7">
        <w:t>) with</w:t>
      </w:r>
      <w:r w:rsidR="003859EE" w:rsidRPr="00AE0BF7">
        <w:rPr>
          <w:spacing w:val="-10"/>
        </w:rPr>
        <w:t xml:space="preserve"> </w:t>
      </w:r>
      <w:r w:rsidR="00D66139" w:rsidRPr="00AE0BF7">
        <w:rPr>
          <w:spacing w:val="-10"/>
        </w:rPr>
        <w:t xml:space="preserve">its </w:t>
      </w:r>
      <w:r w:rsidR="003859EE" w:rsidRPr="00AE0BF7">
        <w:t xml:space="preserve">first </w:t>
      </w:r>
      <w:r w:rsidR="004B38AA" w:rsidRPr="00AE0BF7">
        <w:t xml:space="preserve">male </w:t>
      </w:r>
      <w:r w:rsidR="003859EE" w:rsidRPr="00AE0BF7">
        <w:t>sterilization (vasectomy) camp in Ernakulam,</w:t>
      </w:r>
      <w:r w:rsidR="003859EE" w:rsidRPr="00AE0BF7">
        <w:rPr>
          <w:spacing w:val="-10"/>
        </w:rPr>
        <w:t xml:space="preserve"> </w:t>
      </w:r>
      <w:r w:rsidR="003859EE" w:rsidRPr="00AE0BF7">
        <w:t xml:space="preserve">Kerala </w:t>
      </w:r>
      <w:r w:rsidR="003859EE" w:rsidRPr="00AE0BF7">
        <w:rPr>
          <w:position w:val="1"/>
        </w:rPr>
        <w:t>(1970)</w:t>
      </w:r>
      <w:r w:rsidR="004B38AA" w:rsidRPr="00AE0BF7">
        <w:rPr>
          <w:position w:val="1"/>
        </w:rPr>
        <w:t>; gained momentum o</w:t>
      </w:r>
      <w:r w:rsidR="003859EE" w:rsidRPr="00AE0BF7">
        <w:rPr>
          <w:position w:val="1"/>
        </w:rPr>
        <w:t>ver the passage of time</w:t>
      </w:r>
      <w:r w:rsidR="00AB6C0D" w:rsidRPr="00AE0BF7">
        <w:rPr>
          <w:position w:val="1"/>
        </w:rPr>
        <w:t xml:space="preserve"> to become</w:t>
      </w:r>
      <w:r w:rsidR="004B38AA" w:rsidRPr="00AE0BF7">
        <w:rPr>
          <w:position w:val="1"/>
        </w:rPr>
        <w:t xml:space="preserve"> </w:t>
      </w:r>
      <w:r w:rsidR="00D66139" w:rsidRPr="00AE0BF7">
        <w:rPr>
          <w:position w:val="1"/>
        </w:rPr>
        <w:t xml:space="preserve">a </w:t>
      </w:r>
      <w:r w:rsidR="004B38AA" w:rsidRPr="00AE0BF7">
        <w:rPr>
          <w:position w:val="1"/>
        </w:rPr>
        <w:t xml:space="preserve">significant component of </w:t>
      </w:r>
      <w:r w:rsidR="002A50F0">
        <w:rPr>
          <w:position w:val="1"/>
        </w:rPr>
        <w:t xml:space="preserve">the </w:t>
      </w:r>
      <w:r w:rsidR="003859EE" w:rsidRPr="00AE0BF7">
        <w:rPr>
          <w:position w:val="1"/>
        </w:rPr>
        <w:t xml:space="preserve">state initiative </w:t>
      </w:r>
      <w:r w:rsidR="00AB6C0D" w:rsidRPr="00AE0BF7">
        <w:rPr>
          <w:position w:val="1"/>
        </w:rPr>
        <w:t xml:space="preserve">to </w:t>
      </w:r>
      <w:r w:rsidR="004B38AA" w:rsidRPr="00AE0BF7">
        <w:rPr>
          <w:position w:val="1"/>
        </w:rPr>
        <w:t>sub-serve</w:t>
      </w:r>
      <w:r w:rsidR="002A50F0">
        <w:rPr>
          <w:position w:val="1"/>
        </w:rPr>
        <w:t xml:space="preserve"> a target-oriented </w:t>
      </w:r>
      <w:r w:rsidR="00AB6C0D" w:rsidRPr="00AE0BF7">
        <w:t xml:space="preserve">approach to </w:t>
      </w:r>
      <w:r w:rsidR="003859EE" w:rsidRPr="00AE0BF7">
        <w:t>population control. For reasons thereof, over the next four</w:t>
      </w:r>
      <w:r w:rsidR="003859EE" w:rsidRPr="00AE0BF7">
        <w:rPr>
          <w:spacing w:val="-20"/>
        </w:rPr>
        <w:t xml:space="preserve"> </w:t>
      </w:r>
      <w:r w:rsidR="003859EE" w:rsidRPr="00AE0BF7">
        <w:t xml:space="preserve">decades, the camps evolved </w:t>
      </w:r>
      <w:r w:rsidR="002A50F0">
        <w:t xml:space="preserve">and expanded its scope: transiting  </w:t>
      </w:r>
      <w:r w:rsidR="003859EE" w:rsidRPr="00AE0BF7">
        <w:t>from male vasectom</w:t>
      </w:r>
      <w:r w:rsidR="00AB6C0D" w:rsidRPr="00AE0BF7">
        <w:t>y</w:t>
      </w:r>
      <w:r w:rsidR="003859EE" w:rsidRPr="00AE0BF7">
        <w:t xml:space="preserve"> to female tubectom</w:t>
      </w:r>
      <w:r w:rsidR="00AB6C0D" w:rsidRPr="00AE0BF7">
        <w:t>y; from t</w:t>
      </w:r>
      <w:r w:rsidR="003859EE" w:rsidRPr="00AE0BF7">
        <w:t>argeted to</w:t>
      </w:r>
      <w:r w:rsidR="003859EE" w:rsidRPr="00AE0BF7">
        <w:rPr>
          <w:spacing w:val="-8"/>
        </w:rPr>
        <w:t xml:space="preserve"> </w:t>
      </w:r>
      <w:r w:rsidR="003859EE" w:rsidRPr="00AE0BF7">
        <w:t xml:space="preserve">non-targeted objectives; and from random </w:t>
      </w:r>
      <w:r w:rsidR="002A043E">
        <w:t xml:space="preserve">mass </w:t>
      </w:r>
      <w:r w:rsidR="00D66139" w:rsidRPr="00AE0BF7">
        <w:t>surgeries</w:t>
      </w:r>
      <w:r w:rsidR="003859EE" w:rsidRPr="00AE0BF7">
        <w:t xml:space="preserve"> </w:t>
      </w:r>
      <w:r w:rsidR="002A043E">
        <w:t xml:space="preserve">system to the one </w:t>
      </w:r>
      <w:r w:rsidR="003859EE" w:rsidRPr="00AE0BF7">
        <w:t xml:space="preserve">based on </w:t>
      </w:r>
      <w:r w:rsidR="00D66139" w:rsidRPr="00AE0BF7">
        <w:t>S</w:t>
      </w:r>
      <w:r w:rsidR="003859EE" w:rsidRPr="00AE0BF7">
        <w:t>tandard</w:t>
      </w:r>
      <w:r w:rsidR="003859EE" w:rsidRPr="00AE0BF7">
        <w:rPr>
          <w:spacing w:val="-8"/>
        </w:rPr>
        <w:t xml:space="preserve"> </w:t>
      </w:r>
      <w:r w:rsidR="00D66139" w:rsidRPr="00AE0BF7">
        <w:t>O</w:t>
      </w:r>
      <w:r w:rsidR="003859EE" w:rsidRPr="00AE0BF7">
        <w:t xml:space="preserve">perating </w:t>
      </w:r>
      <w:r w:rsidR="00D66139" w:rsidRPr="00AE0BF7">
        <w:t>P</w:t>
      </w:r>
      <w:r w:rsidR="003859EE" w:rsidRPr="00AE0BF7">
        <w:t>rocedure (SOP)</w:t>
      </w:r>
      <w:r w:rsidR="00D66139" w:rsidRPr="00AE0BF7">
        <w:t xml:space="preserve">,[4]. </w:t>
      </w:r>
    </w:p>
    <w:p w14:paraId="35814662" w14:textId="77777777" w:rsidR="00F44A3F" w:rsidRPr="00AE0BF7" w:rsidRDefault="00F44A3F" w:rsidP="004C73B7">
      <w:pPr>
        <w:pStyle w:val="BodyText"/>
        <w:tabs>
          <w:tab w:val="left" w:pos="1439"/>
        </w:tabs>
        <w:jc w:val="both"/>
      </w:pPr>
    </w:p>
    <w:p w14:paraId="3B75E7B5" w14:textId="77777777" w:rsidR="003859EE" w:rsidRPr="00AE0BF7" w:rsidRDefault="00D66139" w:rsidP="004C73B7">
      <w:pPr>
        <w:pStyle w:val="BodyText"/>
        <w:tabs>
          <w:tab w:val="left" w:pos="1439"/>
        </w:tabs>
        <w:jc w:val="both"/>
      </w:pPr>
      <w:r w:rsidRPr="00AE0BF7">
        <w:t>Critical overview suggests</w:t>
      </w:r>
      <w:r w:rsidR="003859EE" w:rsidRPr="00AE0BF7">
        <w:t xml:space="preserve"> that although the changes may have</w:t>
      </w:r>
      <w:r w:rsidR="003859EE" w:rsidRPr="00AE0BF7">
        <w:rPr>
          <w:spacing w:val="-16"/>
        </w:rPr>
        <w:t xml:space="preserve"> </w:t>
      </w:r>
      <w:r w:rsidR="003859EE" w:rsidRPr="00AE0BF7">
        <w:t>been intuitive and virtuous to begin with, and directed at upgrading the system effectiveness</w:t>
      </w:r>
      <w:r w:rsidR="003859EE" w:rsidRPr="00AE0BF7">
        <w:rPr>
          <w:spacing w:val="-16"/>
        </w:rPr>
        <w:t xml:space="preserve"> </w:t>
      </w:r>
      <w:r w:rsidR="003859EE" w:rsidRPr="00AE0BF7">
        <w:t>and efficiency for patient safety</w:t>
      </w:r>
      <w:r w:rsidRPr="00AE0BF7">
        <w:t>;</w:t>
      </w:r>
      <w:r w:rsidR="003859EE" w:rsidRPr="00AE0BF7">
        <w:t xml:space="preserve"> they were unable to project upfront the serial micro-targets in</w:t>
      </w:r>
      <w:r w:rsidRPr="00AE0BF7">
        <w:t xml:space="preserve"> the</w:t>
      </w:r>
      <w:r w:rsidR="003859EE" w:rsidRPr="00AE0BF7">
        <w:rPr>
          <w:spacing w:val="-19"/>
        </w:rPr>
        <w:t xml:space="preserve"> </w:t>
      </w:r>
      <w:r w:rsidR="003859EE" w:rsidRPr="00AE0BF7">
        <w:t>right perspective. Further, in the absence of any mechanism to identify the benefits thereof,</w:t>
      </w:r>
      <w:r w:rsidR="003859EE" w:rsidRPr="00AE0BF7">
        <w:rPr>
          <w:spacing w:val="-18"/>
        </w:rPr>
        <w:t xml:space="preserve"> </w:t>
      </w:r>
      <w:r w:rsidR="003859EE" w:rsidRPr="00AE0BF7">
        <w:t xml:space="preserve">the surgical camp system struggled to accrue accountability and garner public faith. </w:t>
      </w:r>
      <w:r w:rsidR="00F44A3F" w:rsidRPr="00AE0BF7">
        <w:t>Thus</w:t>
      </w:r>
      <w:r w:rsidR="003859EE" w:rsidRPr="00AE0BF7">
        <w:t>,</w:t>
      </w:r>
      <w:r w:rsidR="003859EE" w:rsidRPr="00AE0BF7">
        <w:rPr>
          <w:spacing w:val="-16"/>
        </w:rPr>
        <w:t xml:space="preserve"> </w:t>
      </w:r>
      <w:r w:rsidR="003859EE" w:rsidRPr="00AE0BF7">
        <w:t>despite sustainability, the camp system continues to draw unfavorable criticism, invoke</w:t>
      </w:r>
      <w:r w:rsidR="003859EE" w:rsidRPr="00AE0BF7">
        <w:rPr>
          <w:spacing w:val="-9"/>
        </w:rPr>
        <w:t xml:space="preserve"> </w:t>
      </w:r>
      <w:r w:rsidR="003859EE" w:rsidRPr="00AE0BF7">
        <w:t xml:space="preserve">socio-political conflicts, and stimulate reflex media responses. </w:t>
      </w:r>
      <w:r w:rsidR="00AC3D53" w:rsidRPr="00AE0BF7">
        <w:t>Among other</w:t>
      </w:r>
      <w:r w:rsidR="003859EE" w:rsidRPr="00AE0BF7">
        <w:t xml:space="preserve"> problems</w:t>
      </w:r>
      <w:r w:rsidR="002A043E">
        <w:t xml:space="preserve">, </w:t>
      </w:r>
      <w:r w:rsidR="003859EE" w:rsidRPr="00AE0BF7">
        <w:t>these community surger</w:t>
      </w:r>
      <w:r w:rsidR="002A043E">
        <w:t>y camps</w:t>
      </w:r>
      <w:r w:rsidR="006964E2" w:rsidRPr="00AE0BF7">
        <w:t xml:space="preserve"> go</w:t>
      </w:r>
      <w:r w:rsidR="003859EE" w:rsidRPr="00AE0BF7">
        <w:t>t riddled with</w:t>
      </w:r>
      <w:r w:rsidR="003859EE" w:rsidRPr="00AE0BF7">
        <w:rPr>
          <w:position w:val="2"/>
        </w:rPr>
        <w:t xml:space="preserve"> </w:t>
      </w:r>
      <w:r w:rsidR="003859EE" w:rsidRPr="00AE0BF7">
        <w:rPr>
          <w:i/>
          <w:position w:val="2"/>
        </w:rPr>
        <w:t xml:space="preserve">human resource </w:t>
      </w:r>
      <w:r w:rsidR="00AC3D53" w:rsidRPr="00AE0BF7">
        <w:rPr>
          <w:i/>
          <w:position w:val="2"/>
        </w:rPr>
        <w:t>challenges</w:t>
      </w:r>
      <w:r w:rsidR="003859EE" w:rsidRPr="00AE0BF7">
        <w:rPr>
          <w:i/>
          <w:position w:val="2"/>
        </w:rPr>
        <w:t xml:space="preserve"> </w:t>
      </w:r>
      <w:r w:rsidR="003859EE" w:rsidRPr="00AE0BF7">
        <w:rPr>
          <w:position w:val="2"/>
        </w:rPr>
        <w:t>(</w:t>
      </w:r>
      <w:r w:rsidR="00AC3D53" w:rsidRPr="00AE0BF7">
        <w:rPr>
          <w:position w:val="2"/>
        </w:rPr>
        <w:t xml:space="preserve">shortage of public relation team to manage </w:t>
      </w:r>
      <w:r w:rsidR="003859EE" w:rsidRPr="00AE0BF7">
        <w:rPr>
          <w:position w:val="2"/>
        </w:rPr>
        <w:t>patient</w:t>
      </w:r>
      <w:r w:rsidR="003859EE" w:rsidRPr="00AE0BF7">
        <w:rPr>
          <w:spacing w:val="-15"/>
          <w:position w:val="2"/>
        </w:rPr>
        <w:t xml:space="preserve"> </w:t>
      </w:r>
      <w:r w:rsidR="003859EE" w:rsidRPr="00AE0BF7">
        <w:rPr>
          <w:position w:val="2"/>
        </w:rPr>
        <w:t xml:space="preserve">attendees, </w:t>
      </w:r>
      <w:r w:rsidR="00AC3D53" w:rsidRPr="00AE0BF7">
        <w:rPr>
          <w:position w:val="2"/>
        </w:rPr>
        <w:t xml:space="preserve">shortage of </w:t>
      </w:r>
      <w:r w:rsidR="002A043E">
        <w:t>surgeons)</w:t>
      </w:r>
      <w:r w:rsidR="003859EE" w:rsidRPr="00AE0BF7">
        <w:t xml:space="preserve"> and </w:t>
      </w:r>
      <w:r w:rsidR="003859EE" w:rsidRPr="00AE0BF7">
        <w:rPr>
          <w:i/>
        </w:rPr>
        <w:t xml:space="preserve">media sensationalism </w:t>
      </w:r>
      <w:r w:rsidR="003859EE" w:rsidRPr="00AE0BF7">
        <w:t xml:space="preserve">around the morbid/extreme outcomes. </w:t>
      </w:r>
      <w:r w:rsidR="00AC3D53" w:rsidRPr="00AE0BF7">
        <w:t>In all these mayhem to organize such extensive camps and manage expectations of healthcare providers, people</w:t>
      </w:r>
      <w:r w:rsidR="002A043E">
        <w:t>,</w:t>
      </w:r>
      <w:r w:rsidR="00AC3D53" w:rsidRPr="00AE0BF7">
        <w:t xml:space="preserve"> and media; n</w:t>
      </w:r>
      <w:r w:rsidR="003859EE" w:rsidRPr="00AE0BF7">
        <w:t xml:space="preserve">owhere </w:t>
      </w:r>
      <w:r w:rsidR="00AC3D53" w:rsidRPr="00AE0BF7">
        <w:t xml:space="preserve">the </w:t>
      </w:r>
      <w:r w:rsidR="003859EE" w:rsidRPr="00AE0BF7">
        <w:t xml:space="preserve">surgical </w:t>
      </w:r>
      <w:r w:rsidR="00AC3D53" w:rsidRPr="00AE0BF7">
        <w:t>outcome was</w:t>
      </w:r>
      <w:r w:rsidR="003859EE" w:rsidRPr="00AE0BF7">
        <w:t xml:space="preserve"> specifically scrutinized and assigned a core position</w:t>
      </w:r>
      <w:r w:rsidR="003859EE" w:rsidRPr="00AE0BF7">
        <w:rPr>
          <w:spacing w:val="-12"/>
        </w:rPr>
        <w:t xml:space="preserve"> </w:t>
      </w:r>
      <w:r w:rsidR="003859EE" w:rsidRPr="00AE0BF7">
        <w:t>to ingrain proactive corrective</w:t>
      </w:r>
      <w:r w:rsidR="003859EE" w:rsidRPr="00AE0BF7">
        <w:rPr>
          <w:spacing w:val="-1"/>
        </w:rPr>
        <w:t xml:space="preserve"> </w:t>
      </w:r>
      <w:r w:rsidR="003859EE" w:rsidRPr="00AE0BF7">
        <w:t>measures.</w:t>
      </w:r>
    </w:p>
    <w:p w14:paraId="3546D6E2" w14:textId="77777777" w:rsidR="003859EE" w:rsidRPr="00AE0BF7" w:rsidRDefault="003859EE" w:rsidP="004C73B7">
      <w:pPr>
        <w:pStyle w:val="BodyText"/>
        <w:tabs>
          <w:tab w:val="left" w:pos="1439"/>
        </w:tabs>
        <w:jc w:val="both"/>
      </w:pPr>
    </w:p>
    <w:p w14:paraId="79AE648E" w14:textId="77777777" w:rsidR="003859EE" w:rsidRPr="00AE0BF7" w:rsidRDefault="00AC3D53" w:rsidP="004C73B7">
      <w:pPr>
        <w:pStyle w:val="BodyText"/>
        <w:tabs>
          <w:tab w:val="left" w:pos="1439"/>
        </w:tabs>
        <w:jc w:val="both"/>
      </w:pPr>
      <w:commentRangeStart w:id="3"/>
      <w:r w:rsidRPr="00AE0BF7">
        <w:rPr>
          <w:b/>
          <w:u w:val="single"/>
        </w:rPr>
        <w:t xml:space="preserve">The </w:t>
      </w:r>
      <w:r w:rsidR="002E79F0" w:rsidRPr="00AE0BF7">
        <w:rPr>
          <w:b/>
          <w:u w:val="single"/>
        </w:rPr>
        <w:t>SHCD Challenge:</w:t>
      </w:r>
      <w:r w:rsidR="002E79F0" w:rsidRPr="00AE0BF7">
        <w:t xml:space="preserve"> Literature review </w:t>
      </w:r>
      <w:commentRangeEnd w:id="3"/>
      <w:r w:rsidR="005B0077">
        <w:rPr>
          <w:rStyle w:val="CommentReference"/>
          <w:rFonts w:asciiTheme="minorHAnsi" w:eastAsiaTheme="minorHAnsi" w:hAnsiTheme="minorHAnsi" w:cstheme="minorBidi"/>
          <w:lang w:bidi="ar-SA"/>
        </w:rPr>
        <w:commentReference w:id="3"/>
      </w:r>
      <w:r w:rsidR="002E79F0" w:rsidRPr="00AE0BF7">
        <w:t>has suggested that t</w:t>
      </w:r>
      <w:r w:rsidR="003859EE" w:rsidRPr="00AE0BF7">
        <w:t>he following aspects merit consideration to analyze ‘surgical outcome’ and veer</w:t>
      </w:r>
      <w:r w:rsidR="003859EE" w:rsidRPr="00AE0BF7">
        <w:rPr>
          <w:spacing w:val="-13"/>
        </w:rPr>
        <w:t xml:space="preserve"> </w:t>
      </w:r>
      <w:r w:rsidR="003859EE" w:rsidRPr="00AE0BF7">
        <w:t xml:space="preserve">the debate towards system-oriented </w:t>
      </w:r>
      <w:r w:rsidR="002E79F0" w:rsidRPr="00AE0BF7">
        <w:t xml:space="preserve">SHCD, to achieve </w:t>
      </w:r>
      <w:r w:rsidR="003859EE" w:rsidRPr="00AE0BF7">
        <w:t>clinically relevant</w:t>
      </w:r>
      <w:r w:rsidR="003859EE" w:rsidRPr="00AE0BF7">
        <w:rPr>
          <w:spacing w:val="-6"/>
        </w:rPr>
        <w:t xml:space="preserve"> </w:t>
      </w:r>
      <w:r w:rsidR="003859EE" w:rsidRPr="00AE0BF7">
        <w:t>end-point</w:t>
      </w:r>
      <w:r w:rsidR="002A043E">
        <w:t>s</w:t>
      </w:r>
      <w:r w:rsidR="002E79F0" w:rsidRPr="00AE0BF7">
        <w:t>.</w:t>
      </w:r>
    </w:p>
    <w:p w14:paraId="32548E3A" w14:textId="77777777" w:rsidR="003859EE" w:rsidRPr="00AE0BF7" w:rsidRDefault="003859EE" w:rsidP="004C73B7">
      <w:pPr>
        <w:pStyle w:val="BodyText"/>
        <w:tabs>
          <w:tab w:val="left" w:pos="1439"/>
        </w:tabs>
        <w:jc w:val="both"/>
        <w:rPr>
          <w:b/>
        </w:rPr>
      </w:pPr>
    </w:p>
    <w:p w14:paraId="70E11D9C" w14:textId="77777777" w:rsidR="003A687F" w:rsidRPr="00AE0BF7" w:rsidRDefault="003859EE" w:rsidP="004C73B7">
      <w:pPr>
        <w:pStyle w:val="BodyText"/>
        <w:tabs>
          <w:tab w:val="left" w:pos="1439"/>
        </w:tabs>
        <w:jc w:val="both"/>
      </w:pPr>
      <w:r w:rsidRPr="00AE0BF7">
        <w:rPr>
          <w:b/>
        </w:rPr>
        <w:t>First</w:t>
      </w:r>
      <w:r w:rsidR="006A24D5" w:rsidRPr="00AE0BF7">
        <w:t>, i</w:t>
      </w:r>
      <w:r w:rsidRPr="00AE0BF7">
        <w:t xml:space="preserve">n a community set up, the relative vulnerability of the </w:t>
      </w:r>
      <w:r w:rsidRPr="00AE0BF7">
        <w:rPr>
          <w:i/>
        </w:rPr>
        <w:t>patients</w:t>
      </w:r>
      <w:r w:rsidR="002E79F0" w:rsidRPr="00AE0BF7">
        <w:rPr>
          <w:i/>
        </w:rPr>
        <w:t xml:space="preserve"> and their</w:t>
      </w:r>
      <w:r w:rsidRPr="00AE0BF7">
        <w:rPr>
          <w:i/>
        </w:rPr>
        <w:t xml:space="preserve"> attendees </w:t>
      </w:r>
      <w:r w:rsidRPr="00AE0BF7">
        <w:t>incur</w:t>
      </w:r>
      <w:r w:rsidR="002E79F0" w:rsidRPr="00AE0BF7">
        <w:t>s</w:t>
      </w:r>
      <w:r w:rsidRPr="00AE0BF7">
        <w:rPr>
          <w:spacing w:val="-16"/>
        </w:rPr>
        <w:t xml:space="preserve"> </w:t>
      </w:r>
      <w:r w:rsidRPr="00AE0BF7">
        <w:t>serious ethical burden</w:t>
      </w:r>
      <w:r w:rsidR="002E79F0" w:rsidRPr="00AE0BF7">
        <w:t>;</w:t>
      </w:r>
      <w:r w:rsidRPr="00AE0BF7">
        <w:t xml:space="preserve"> including, </w:t>
      </w:r>
      <w:r w:rsidR="002A043E">
        <w:t xml:space="preserve">violation of </w:t>
      </w:r>
      <w:r w:rsidRPr="00AE0BF7">
        <w:t>‘autonomy’ (informed consent form merely a paper to put</w:t>
      </w:r>
      <w:r w:rsidRPr="00AE0BF7">
        <w:rPr>
          <w:spacing w:val="-12"/>
        </w:rPr>
        <w:t xml:space="preserve"> </w:t>
      </w:r>
      <w:r w:rsidRPr="00AE0BF7">
        <w:t xml:space="preserve">thumb impression on, 'coercion' to participate),[5] ‘conflicts’ (e.g. </w:t>
      </w:r>
      <w:r w:rsidR="002A043E">
        <w:t xml:space="preserve">justified </w:t>
      </w:r>
      <w:r w:rsidRPr="00AE0BF7">
        <w:t>‘incentives’ may act as</w:t>
      </w:r>
      <w:r w:rsidRPr="00AE0BF7">
        <w:rPr>
          <w:spacing w:val="-17"/>
        </w:rPr>
        <w:t xml:space="preserve"> </w:t>
      </w:r>
      <w:r w:rsidRPr="00AE0BF7">
        <w:t>‘inducements’ for below-poverty-line recipients!), and ‘maleficence’ (surgical complications, infection, lack</w:t>
      </w:r>
      <w:r w:rsidRPr="00AE0BF7">
        <w:rPr>
          <w:spacing w:val="-13"/>
        </w:rPr>
        <w:t xml:space="preserve"> </w:t>
      </w:r>
      <w:r w:rsidRPr="00AE0BF7">
        <w:t xml:space="preserve">of </w:t>
      </w:r>
      <w:r w:rsidRPr="00AE0BF7">
        <w:rPr>
          <w:position w:val="1"/>
        </w:rPr>
        <w:t xml:space="preserve">follow-up medical support); </w:t>
      </w:r>
      <w:r w:rsidR="00F97B0C" w:rsidRPr="00AE0BF7">
        <w:rPr>
          <w:position w:val="1"/>
        </w:rPr>
        <w:t xml:space="preserve">thus sets </w:t>
      </w:r>
      <w:r w:rsidRPr="00AE0BF7">
        <w:rPr>
          <w:position w:val="1"/>
        </w:rPr>
        <w:t xml:space="preserve">the SHCD process </w:t>
      </w:r>
      <w:r w:rsidR="00F97B0C" w:rsidRPr="00AE0BF7">
        <w:rPr>
          <w:position w:val="1"/>
        </w:rPr>
        <w:t>to failure at its very outset</w:t>
      </w:r>
      <w:r w:rsidRPr="00AE0BF7">
        <w:t>.</w:t>
      </w:r>
    </w:p>
    <w:p w14:paraId="0739E203" w14:textId="77777777" w:rsidR="003A687F" w:rsidRPr="00AE0BF7" w:rsidRDefault="003A687F" w:rsidP="004C73B7">
      <w:pPr>
        <w:pStyle w:val="BodyText"/>
        <w:tabs>
          <w:tab w:val="left" w:pos="1439"/>
        </w:tabs>
        <w:jc w:val="both"/>
        <w:rPr>
          <w:b/>
        </w:rPr>
      </w:pPr>
    </w:p>
    <w:p w14:paraId="52A035C6" w14:textId="23F90A29" w:rsidR="003A687F" w:rsidRPr="005011D5" w:rsidRDefault="003859EE" w:rsidP="004C73B7">
      <w:pPr>
        <w:pStyle w:val="BodyText"/>
        <w:tabs>
          <w:tab w:val="left" w:pos="1439"/>
        </w:tabs>
        <w:jc w:val="both"/>
      </w:pPr>
      <w:r w:rsidRPr="00AE0BF7">
        <w:rPr>
          <w:b/>
        </w:rPr>
        <w:t xml:space="preserve">Second, </w:t>
      </w:r>
      <w:r w:rsidRPr="00AE0BF7">
        <w:t>often the community surgery program schedule and functioning stretches the surgeons</w:t>
      </w:r>
      <w:r w:rsidR="003E1C86" w:rsidRPr="00AE0BF7">
        <w:t xml:space="preserve"> </w:t>
      </w:r>
      <w:r w:rsidRPr="00AE0BF7">
        <w:t>beyond their professional capacity</w:t>
      </w:r>
      <w:r w:rsidR="002A043E">
        <w:t xml:space="preserve"> primarily because</w:t>
      </w:r>
      <w:r w:rsidR="00D9075C">
        <w:t xml:space="preserve">: </w:t>
      </w:r>
      <w:r w:rsidRPr="000061AE">
        <w:rPr>
          <w:i/>
        </w:rPr>
        <w:t>i)</w:t>
      </w:r>
      <w:r w:rsidRPr="00AE0BF7">
        <w:t xml:space="preserve"> </w:t>
      </w:r>
      <w:r w:rsidR="002A043E">
        <w:t>t</w:t>
      </w:r>
      <w:r w:rsidRPr="00AE0BF7">
        <w:t>he patients are not</w:t>
      </w:r>
      <w:r w:rsidR="006A24D5" w:rsidRPr="00AE0BF7">
        <w:t xml:space="preserve"> always</w:t>
      </w:r>
      <w:r w:rsidRPr="00AE0BF7">
        <w:t xml:space="preserve"> ‘walk-ins’, </w:t>
      </w:r>
      <w:r w:rsidRPr="000061AE">
        <w:rPr>
          <w:i/>
        </w:rPr>
        <w:t>ii)</w:t>
      </w:r>
      <w:r w:rsidR="00C15B1E">
        <w:t xml:space="preserve"> the </w:t>
      </w:r>
      <w:r w:rsidR="002A043E">
        <w:t>s</w:t>
      </w:r>
      <w:r w:rsidRPr="00AE0BF7">
        <w:t xml:space="preserve">urgeons </w:t>
      </w:r>
      <w:r w:rsidR="006A24D5" w:rsidRPr="00AE0BF7">
        <w:t>have no</w:t>
      </w:r>
      <w:r w:rsidRPr="00AE0BF7">
        <w:t xml:space="preserve"> control </w:t>
      </w:r>
      <w:r w:rsidR="006A24D5" w:rsidRPr="00AE0BF7">
        <w:t xml:space="preserve">over </w:t>
      </w:r>
      <w:r w:rsidRPr="00AE0BF7">
        <w:t>the type of patients</w:t>
      </w:r>
      <w:r w:rsidR="006A24D5" w:rsidRPr="00AE0BF7">
        <w:t xml:space="preserve"> being enrolled</w:t>
      </w:r>
      <w:r w:rsidRPr="00AE0BF7">
        <w:t xml:space="preserve">, </w:t>
      </w:r>
      <w:r w:rsidRPr="000061AE">
        <w:rPr>
          <w:i/>
        </w:rPr>
        <w:t>iii)</w:t>
      </w:r>
      <w:r w:rsidR="00C15B1E">
        <w:t xml:space="preserve"> </w:t>
      </w:r>
      <w:r w:rsidR="00D9075C">
        <w:t xml:space="preserve">presence of </w:t>
      </w:r>
      <w:r w:rsidR="00C15B1E">
        <w:t>a</w:t>
      </w:r>
      <w:r w:rsidRPr="00AE0BF7">
        <w:t xml:space="preserve"> </w:t>
      </w:r>
      <w:r w:rsidR="005011D5">
        <w:t>s</w:t>
      </w:r>
      <w:r w:rsidR="006A24D5" w:rsidRPr="00AE0BF7">
        <w:t>kewed</w:t>
      </w:r>
      <w:r w:rsidRPr="00AE0BF7">
        <w:t xml:space="preserve"> surgeon-patient ratio (1:25-100)</w:t>
      </w:r>
      <w:r w:rsidR="00D9075C">
        <w:t>;</w:t>
      </w:r>
      <w:r w:rsidR="006A24D5" w:rsidRPr="00AE0BF7">
        <w:t xml:space="preserve"> </w:t>
      </w:r>
      <w:r w:rsidRPr="00AE0BF7">
        <w:t xml:space="preserve">and </w:t>
      </w:r>
      <w:r w:rsidRPr="000061AE">
        <w:rPr>
          <w:i/>
        </w:rPr>
        <w:t>iv)</w:t>
      </w:r>
      <w:r w:rsidR="003E1C86" w:rsidRPr="00AE0BF7">
        <w:t xml:space="preserve"> </w:t>
      </w:r>
      <w:r w:rsidR="002A043E">
        <w:t xml:space="preserve">surgeons </w:t>
      </w:r>
      <w:r w:rsidR="000061AE">
        <w:t xml:space="preserve">are </w:t>
      </w:r>
      <w:r w:rsidR="002A043E">
        <w:t xml:space="preserve">made </w:t>
      </w:r>
      <w:r w:rsidR="00C15B1E">
        <w:t xml:space="preserve">to </w:t>
      </w:r>
      <w:r w:rsidR="002A043E">
        <w:t>o</w:t>
      </w:r>
      <w:r w:rsidRPr="00AE0BF7">
        <w:t>perate within a tight schedule (</w:t>
      </w:r>
      <w:proofErr w:type="spellStart"/>
      <w:r w:rsidRPr="00AE0BF7">
        <w:t>fly-in→operate→leave</w:t>
      </w:r>
      <w:proofErr w:type="spellEnd"/>
      <w:r w:rsidRPr="00AE0BF7">
        <w:t>)</w:t>
      </w:r>
      <w:r w:rsidR="006A24D5" w:rsidRPr="00AE0BF7">
        <w:t xml:space="preserve"> </w:t>
      </w:r>
      <w:r w:rsidR="00C15B1E" w:rsidRPr="002A043E">
        <w:t>that lacks</w:t>
      </w:r>
      <w:r w:rsidR="00C15B1E">
        <w:t xml:space="preserve"> </w:t>
      </w:r>
      <w:r w:rsidR="006A24D5" w:rsidRPr="00AE0BF7">
        <w:t>individualized post-operative care plan</w:t>
      </w:r>
      <w:r w:rsidRPr="00AE0BF7">
        <w:t xml:space="preserve">. </w:t>
      </w:r>
      <w:commentRangeStart w:id="4"/>
      <w:r w:rsidR="005011D5">
        <w:t>P</w:t>
      </w:r>
      <w:r w:rsidR="003E1C86" w:rsidRPr="00AE0BF7">
        <w:t>aradox</w:t>
      </w:r>
      <w:r w:rsidR="005011D5">
        <w:t>ically, the</w:t>
      </w:r>
      <w:r w:rsidR="006A24D5" w:rsidRPr="00AE0BF7">
        <w:t xml:space="preserve"> </w:t>
      </w:r>
      <w:r w:rsidRPr="00AE0BF7">
        <w:t>surgeon</w:t>
      </w:r>
      <w:r w:rsidR="006A24D5" w:rsidRPr="00AE0BF7">
        <w:t>/</w:t>
      </w:r>
      <w:r w:rsidRPr="00AE0BF7">
        <w:t>s (</w:t>
      </w:r>
      <w:r w:rsidRPr="00C15B1E">
        <w:rPr>
          <w:i/>
          <w:u w:val="single"/>
        </w:rPr>
        <w:t>e.g.</w:t>
      </w:r>
      <w:r w:rsidRPr="00AE0BF7">
        <w:t xml:space="preserve"> </w:t>
      </w:r>
      <w:r w:rsidR="00C15B1E" w:rsidRPr="005011D5">
        <w:t xml:space="preserve">like </w:t>
      </w:r>
      <w:r w:rsidRPr="00AE0BF7">
        <w:t>the one implicated in Chhattisgarh</w:t>
      </w:r>
      <w:r w:rsidR="003A687F" w:rsidRPr="00AE0BF7">
        <w:t xml:space="preserve"> Tragedy)</w:t>
      </w:r>
      <w:r w:rsidR="000061AE">
        <w:t>.</w:t>
      </w:r>
      <w:commentRangeEnd w:id="4"/>
      <w:r w:rsidR="005B0077">
        <w:rPr>
          <w:rStyle w:val="CommentReference"/>
          <w:rFonts w:asciiTheme="minorHAnsi" w:eastAsiaTheme="minorHAnsi" w:hAnsiTheme="minorHAnsi" w:cstheme="minorBidi"/>
          <w:lang w:bidi="ar-SA"/>
        </w:rPr>
        <w:commentReference w:id="4"/>
      </w:r>
      <w:r w:rsidR="000061AE">
        <w:t xml:space="preserve"> </w:t>
      </w:r>
      <w:r w:rsidR="003A687F" w:rsidRPr="00AE0BF7">
        <w:t xml:space="preserve">[1, 2] </w:t>
      </w:r>
      <w:r w:rsidR="000061AE">
        <w:t>D</w:t>
      </w:r>
      <w:r w:rsidR="003A687F" w:rsidRPr="00AE0BF7">
        <w:t xml:space="preserve">espite </w:t>
      </w:r>
      <w:r w:rsidR="005011D5">
        <w:t xml:space="preserve">being in </w:t>
      </w:r>
      <w:ins w:id="5" w:author="Reviewer" w:date="2019-06-23T13:08:00Z">
        <w:r w:rsidR="005B0077">
          <w:t xml:space="preserve">the </w:t>
        </w:r>
      </w:ins>
      <w:proofErr w:type="spellStart"/>
      <w:r w:rsidR="005011D5">
        <w:t>know</w:t>
      </w:r>
      <w:del w:id="6" w:author="Reviewer" w:date="2019-06-23T13:08:00Z">
        <w:r w:rsidR="005011D5" w:rsidDel="005B0077">
          <w:delText xml:space="preserve">how </w:delText>
        </w:r>
      </w:del>
      <w:r w:rsidR="005011D5">
        <w:t>that</w:t>
      </w:r>
      <w:proofErr w:type="spellEnd"/>
      <w:r w:rsidR="005011D5">
        <w:t xml:space="preserve"> the above may </w:t>
      </w:r>
      <w:r w:rsidR="006A24D5" w:rsidRPr="00AE0BF7">
        <w:t>potential</w:t>
      </w:r>
      <w:r w:rsidR="005011D5">
        <w:t>ly</w:t>
      </w:r>
      <w:r w:rsidR="006A24D5" w:rsidRPr="00AE0BF7">
        <w:t xml:space="preserve"> impact </w:t>
      </w:r>
      <w:r w:rsidR="005011D5">
        <w:t xml:space="preserve">and </w:t>
      </w:r>
      <w:r w:rsidR="008D4F4E" w:rsidRPr="00AE0BF7">
        <w:t>c</w:t>
      </w:r>
      <w:r w:rsidR="003A687F" w:rsidRPr="00AE0BF7">
        <w:t>onfound</w:t>
      </w:r>
      <w:r w:rsidR="003A687F" w:rsidRPr="00AE0BF7">
        <w:rPr>
          <w:spacing w:val="-33"/>
        </w:rPr>
        <w:t xml:space="preserve"> </w:t>
      </w:r>
      <w:r w:rsidR="003A687F" w:rsidRPr="00AE0BF7">
        <w:t xml:space="preserve">their </w:t>
      </w:r>
      <w:r w:rsidR="003A687F" w:rsidRPr="00AE0BF7">
        <w:rPr>
          <w:i/>
        </w:rPr>
        <w:t xml:space="preserve">professional </w:t>
      </w:r>
      <w:r w:rsidR="008D4F4E" w:rsidRPr="00AE0BF7">
        <w:rPr>
          <w:i/>
        </w:rPr>
        <w:t>conduct</w:t>
      </w:r>
      <w:r w:rsidR="003A687F" w:rsidRPr="00AE0BF7">
        <w:rPr>
          <w:i/>
        </w:rPr>
        <w:t xml:space="preserve"> </w:t>
      </w:r>
      <w:r w:rsidR="003A687F" w:rsidRPr="00AE0BF7">
        <w:t>(absent surgeon-patient relationship/</w:t>
      </w:r>
      <w:r w:rsidR="008D4F4E" w:rsidRPr="00AE0BF7">
        <w:t xml:space="preserve"> </w:t>
      </w:r>
      <w:r w:rsidR="003A687F" w:rsidRPr="00AE0BF7">
        <w:t>fiduciary responsibility),</w:t>
      </w:r>
      <w:r w:rsidR="003A687F" w:rsidRPr="00AE0BF7">
        <w:rPr>
          <w:spacing w:val="-39"/>
        </w:rPr>
        <w:t xml:space="preserve"> </w:t>
      </w:r>
      <w:r w:rsidR="003A687F" w:rsidRPr="00AE0BF7">
        <w:rPr>
          <w:i/>
        </w:rPr>
        <w:t>accountability</w:t>
      </w:r>
      <w:r w:rsidR="003A687F" w:rsidRPr="00AE0BF7">
        <w:t xml:space="preserve"> (surgery finesse, patient </w:t>
      </w:r>
      <w:r w:rsidR="003A687F" w:rsidRPr="00AE0BF7">
        <w:lastRenderedPageBreak/>
        <w:t xml:space="preserve">outcome), and </w:t>
      </w:r>
      <w:r w:rsidR="003A687F" w:rsidRPr="00AE0BF7">
        <w:rPr>
          <w:i/>
        </w:rPr>
        <w:t>credibility</w:t>
      </w:r>
      <w:r w:rsidR="003A687F" w:rsidRPr="00AE0BF7">
        <w:t xml:space="preserve">; get </w:t>
      </w:r>
      <w:r w:rsidR="008D4F4E" w:rsidRPr="00AE0BF7">
        <w:t>allured</w:t>
      </w:r>
      <w:r w:rsidR="005011D5">
        <w:t xml:space="preserve"> to</w:t>
      </w:r>
      <w:r w:rsidR="008D4F4E" w:rsidRPr="00AE0BF7">
        <w:t xml:space="preserve"> </w:t>
      </w:r>
      <w:r w:rsidR="003A687F" w:rsidRPr="00AE0BF7">
        <w:t>incentive</w:t>
      </w:r>
      <w:r w:rsidR="008D4F4E" w:rsidRPr="00AE0BF7">
        <w:t>/s</w:t>
      </w:r>
      <w:r w:rsidR="003A687F" w:rsidRPr="00AE0BF7">
        <w:t xml:space="preserve"> and publicity </w:t>
      </w:r>
      <w:commentRangeStart w:id="7"/>
      <w:r w:rsidR="003A687F" w:rsidRPr="00AE0BF7">
        <w:t>(Chhattisgarh surgeon was conferred a State</w:t>
      </w:r>
      <w:r w:rsidR="003A687F" w:rsidRPr="00AE0BF7">
        <w:rPr>
          <w:spacing w:val="53"/>
        </w:rPr>
        <w:t xml:space="preserve"> </w:t>
      </w:r>
      <w:r w:rsidR="003A687F" w:rsidRPr="00AE0BF7">
        <w:t xml:space="preserve">Award, </w:t>
      </w:r>
      <w:r w:rsidR="003A687F" w:rsidRPr="00AE0BF7">
        <w:rPr>
          <w:position w:val="2"/>
        </w:rPr>
        <w:t xml:space="preserve">appeared in </w:t>
      </w:r>
      <w:proofErr w:type="spellStart"/>
      <w:r w:rsidR="003A687F" w:rsidRPr="00AE0BF7">
        <w:rPr>
          <w:position w:val="2"/>
        </w:rPr>
        <w:t>Limca</w:t>
      </w:r>
      <w:proofErr w:type="spellEnd"/>
      <w:r w:rsidR="003A687F" w:rsidRPr="00AE0BF7">
        <w:rPr>
          <w:position w:val="2"/>
        </w:rPr>
        <w:t xml:space="preserve"> Book of World</w:t>
      </w:r>
      <w:r w:rsidR="003A687F" w:rsidRPr="00AE0BF7">
        <w:rPr>
          <w:spacing w:val="2"/>
          <w:position w:val="2"/>
        </w:rPr>
        <w:t xml:space="preserve"> </w:t>
      </w:r>
      <w:r w:rsidR="003A687F" w:rsidRPr="00AE0BF7">
        <w:rPr>
          <w:position w:val="2"/>
        </w:rPr>
        <w:t>Records)</w:t>
      </w:r>
      <w:r w:rsidR="004861F4">
        <w:rPr>
          <w:position w:val="2"/>
        </w:rPr>
        <w:t xml:space="preserve"> </w:t>
      </w:r>
      <w:r w:rsidR="004861F4" w:rsidRPr="005011D5">
        <w:t>and embrace the ‘crown of thorns’</w:t>
      </w:r>
      <w:r w:rsidR="003A687F" w:rsidRPr="005011D5">
        <w:rPr>
          <w:position w:val="2"/>
        </w:rPr>
        <w:t>.</w:t>
      </w:r>
      <w:commentRangeEnd w:id="7"/>
      <w:r w:rsidR="005B0077">
        <w:rPr>
          <w:rStyle w:val="CommentReference"/>
          <w:rFonts w:asciiTheme="minorHAnsi" w:eastAsiaTheme="minorHAnsi" w:hAnsiTheme="minorHAnsi" w:cstheme="minorBidi"/>
          <w:lang w:bidi="ar-SA"/>
        </w:rPr>
        <w:commentReference w:id="7"/>
      </w:r>
    </w:p>
    <w:p w14:paraId="673BDEF8" w14:textId="77777777" w:rsidR="003A687F" w:rsidRPr="00AE0BF7" w:rsidRDefault="003A687F" w:rsidP="004C73B7">
      <w:pPr>
        <w:pStyle w:val="BodyText"/>
        <w:tabs>
          <w:tab w:val="left" w:pos="1439"/>
        </w:tabs>
        <w:jc w:val="both"/>
        <w:rPr>
          <w:b/>
        </w:rPr>
      </w:pPr>
    </w:p>
    <w:p w14:paraId="7EE5BB76" w14:textId="77777777" w:rsidR="003A687F" w:rsidRPr="00AE0BF7" w:rsidRDefault="003A687F" w:rsidP="004C73B7">
      <w:pPr>
        <w:pStyle w:val="BodyText"/>
        <w:tabs>
          <w:tab w:val="left" w:pos="1439"/>
        </w:tabs>
        <w:jc w:val="both"/>
      </w:pPr>
      <w:r w:rsidRPr="00AE0BF7">
        <w:rPr>
          <w:b/>
        </w:rPr>
        <w:t>Third</w:t>
      </w:r>
      <w:r w:rsidRPr="00AE0BF7">
        <w:t xml:space="preserve">, although the ‘non-operative’ </w:t>
      </w:r>
      <w:r w:rsidR="005011D5">
        <w:t>aspects of SHCD</w:t>
      </w:r>
      <w:r w:rsidRPr="00AE0BF7">
        <w:t>, like, preoperative patient</w:t>
      </w:r>
      <w:r w:rsidRPr="00AE0BF7">
        <w:rPr>
          <w:spacing w:val="-11"/>
        </w:rPr>
        <w:t xml:space="preserve"> </w:t>
      </w:r>
      <w:r w:rsidRPr="00AE0BF7">
        <w:t>preparation, postoperative rehabilitati</w:t>
      </w:r>
      <w:r w:rsidR="00171EC8">
        <w:t xml:space="preserve">on, and supportive medical care is very important in </w:t>
      </w:r>
      <w:r w:rsidR="00EF7780" w:rsidRPr="00AE0BF7">
        <w:t>contribut</w:t>
      </w:r>
      <w:r w:rsidR="00171EC8">
        <w:t xml:space="preserve">ing </w:t>
      </w:r>
      <w:r w:rsidR="00EF7780" w:rsidRPr="00AE0BF7">
        <w:t xml:space="preserve">significantly to </w:t>
      </w:r>
      <w:r w:rsidR="00171EC8">
        <w:t xml:space="preserve">the </w:t>
      </w:r>
      <w:r w:rsidR="00EF7780" w:rsidRPr="00AE0BF7">
        <w:t>surgical outcome</w:t>
      </w:r>
      <w:r w:rsidR="00B31B2F" w:rsidRPr="00AE0BF7">
        <w:t>;</w:t>
      </w:r>
      <w:r w:rsidRPr="00AE0BF7">
        <w:t xml:space="preserve"> </w:t>
      </w:r>
      <w:r w:rsidR="000061AE">
        <w:t xml:space="preserve">it </w:t>
      </w:r>
      <w:r w:rsidRPr="00AE0BF7">
        <w:t>trail</w:t>
      </w:r>
      <w:r w:rsidR="00171EC8">
        <w:t>s</w:t>
      </w:r>
      <w:r w:rsidRPr="00AE0BF7">
        <w:t xml:space="preserve"> the ‘operative’ component in terms of </w:t>
      </w:r>
      <w:r w:rsidR="00B31B2F" w:rsidRPr="00AE0BF7">
        <w:t xml:space="preserve">their </w:t>
      </w:r>
      <w:r w:rsidRPr="00AE0BF7">
        <w:t>relative importance</w:t>
      </w:r>
      <w:r w:rsidR="00171EC8">
        <w:t>, and often</w:t>
      </w:r>
      <w:r w:rsidR="00EF7780" w:rsidRPr="00AE0BF7">
        <w:t xml:space="preserve"> get</w:t>
      </w:r>
      <w:r w:rsidR="00171EC8">
        <w:t>s</w:t>
      </w:r>
      <w:r w:rsidR="00EF7780" w:rsidRPr="00AE0BF7">
        <w:t xml:space="preserve"> compromised</w:t>
      </w:r>
      <w:r w:rsidRPr="00AE0BF7">
        <w:t xml:space="preserve">. </w:t>
      </w:r>
      <w:r w:rsidR="00620A1E" w:rsidRPr="00AE0BF7">
        <w:t xml:space="preserve">The </w:t>
      </w:r>
      <w:r w:rsidR="00EF7780" w:rsidRPr="00AE0BF7">
        <w:t xml:space="preserve">Chhattisgarh surgical camp failure </w:t>
      </w:r>
      <w:r w:rsidR="00620A1E" w:rsidRPr="00AE0BF7">
        <w:t xml:space="preserve">is a case in reference to what mired the </w:t>
      </w:r>
      <w:r w:rsidRPr="00AE0BF7">
        <w:t>'non-operative' SHCD</w:t>
      </w:r>
      <w:r w:rsidR="00620A1E" w:rsidRPr="00AE0BF7">
        <w:t>;</w:t>
      </w:r>
      <w:r w:rsidRPr="00AE0BF7">
        <w:t xml:space="preserve"> including (but not limited to), the dearth of trained personnel</w:t>
      </w:r>
      <w:r w:rsidRPr="00AE0BF7">
        <w:rPr>
          <w:spacing w:val="-17"/>
        </w:rPr>
        <w:t xml:space="preserve"> </w:t>
      </w:r>
      <w:r w:rsidRPr="00AE0BF7">
        <w:t xml:space="preserve">(nurses, </w:t>
      </w:r>
      <w:r w:rsidR="004674E4" w:rsidRPr="00AE0BF7">
        <w:t>operating room</w:t>
      </w:r>
      <w:r w:rsidRPr="00AE0BF7">
        <w:t xml:space="preserve"> technicians, anesthesiologists), </w:t>
      </w:r>
      <w:r w:rsidR="00171EC8">
        <w:t>and infrastructure (</w:t>
      </w:r>
      <w:r w:rsidR="004674E4" w:rsidRPr="00AE0BF7">
        <w:t xml:space="preserve">inadequately </w:t>
      </w:r>
      <w:r w:rsidRPr="00AE0BF7">
        <w:t>sterilized instruments,</w:t>
      </w:r>
      <w:r w:rsidRPr="00AE0BF7">
        <w:rPr>
          <w:spacing w:val="-10"/>
        </w:rPr>
        <w:t xml:space="preserve"> </w:t>
      </w:r>
      <w:r w:rsidR="00EF7780" w:rsidRPr="00AE0BF7">
        <w:t>spurious drugs</w:t>
      </w:r>
      <w:r w:rsidRPr="00AE0BF7">
        <w:t xml:space="preserve">, </w:t>
      </w:r>
      <w:r w:rsidR="004674E4" w:rsidRPr="00AE0BF7">
        <w:t>among others</w:t>
      </w:r>
      <w:r w:rsidR="00171EC8">
        <w:t>)</w:t>
      </w:r>
      <w:r w:rsidR="003C2A5F">
        <w:t>;</w:t>
      </w:r>
      <w:r w:rsidRPr="00AE0BF7">
        <w:t xml:space="preserve">[2] </w:t>
      </w:r>
      <w:r w:rsidR="00171EC8">
        <w:t xml:space="preserve">and </w:t>
      </w:r>
      <w:r w:rsidR="004674E4" w:rsidRPr="00AE0BF7">
        <w:t>necessitates a</w:t>
      </w:r>
      <w:r w:rsidRPr="00AE0BF7">
        <w:t xml:space="preserve"> refocus on </w:t>
      </w:r>
      <w:r w:rsidR="004674E4" w:rsidRPr="00AE0BF7">
        <w:t>the entire continuum of</w:t>
      </w:r>
      <w:r w:rsidR="004674E4" w:rsidRPr="00AE0BF7">
        <w:rPr>
          <w:spacing w:val="-7"/>
        </w:rPr>
        <w:t xml:space="preserve"> </w:t>
      </w:r>
      <w:r w:rsidR="004674E4" w:rsidRPr="00AE0BF7">
        <w:t xml:space="preserve">care of the </w:t>
      </w:r>
      <w:r w:rsidRPr="00AE0BF7">
        <w:t xml:space="preserve">SHCD </w:t>
      </w:r>
      <w:r w:rsidR="004674E4" w:rsidRPr="00AE0BF7">
        <w:t>process</w:t>
      </w:r>
      <w:r w:rsidRPr="00AE0BF7">
        <w:t xml:space="preserve">. </w:t>
      </w:r>
    </w:p>
    <w:p w14:paraId="4E55A93C" w14:textId="77777777" w:rsidR="003A687F" w:rsidRPr="00AE0BF7" w:rsidRDefault="003A687F" w:rsidP="004C73B7">
      <w:pPr>
        <w:pStyle w:val="BodyText"/>
        <w:tabs>
          <w:tab w:val="left" w:pos="1439"/>
        </w:tabs>
        <w:jc w:val="both"/>
      </w:pPr>
    </w:p>
    <w:p w14:paraId="474A36F1" w14:textId="77777777" w:rsidR="003A687F" w:rsidRPr="00AE0BF7" w:rsidRDefault="004674E4" w:rsidP="004C73B7">
      <w:pPr>
        <w:pStyle w:val="BodyText"/>
        <w:tabs>
          <w:tab w:val="left" w:pos="1439"/>
        </w:tabs>
        <w:jc w:val="both"/>
      </w:pPr>
      <w:r w:rsidRPr="00AE0BF7">
        <w:rPr>
          <w:b/>
          <w:u w:val="single"/>
        </w:rPr>
        <w:t>The communication challenge:</w:t>
      </w:r>
      <w:r w:rsidRPr="00AE0BF7">
        <w:t xml:space="preserve"> </w:t>
      </w:r>
      <w:r w:rsidR="003A687F" w:rsidRPr="00AE0BF7">
        <w:t xml:space="preserve">The </w:t>
      </w:r>
      <w:r w:rsidRPr="00AE0BF7">
        <w:t>significance</w:t>
      </w:r>
      <w:r w:rsidR="003A687F" w:rsidRPr="00AE0BF7">
        <w:t xml:space="preserve"> of </w:t>
      </w:r>
      <w:r w:rsidR="00CC0621" w:rsidRPr="00AE0BF7">
        <w:t xml:space="preserve">media as a </w:t>
      </w:r>
      <w:r w:rsidR="004861F4" w:rsidRPr="00171EC8">
        <w:t>communication</w:t>
      </w:r>
      <w:r w:rsidR="004861F4">
        <w:t xml:space="preserve"> </w:t>
      </w:r>
      <w:r w:rsidR="00CC0621" w:rsidRPr="00AE0BF7">
        <w:t xml:space="preserve">partner to </w:t>
      </w:r>
      <w:r w:rsidR="002D711C">
        <w:t>Government to cover</w:t>
      </w:r>
      <w:r w:rsidR="00171EC8">
        <w:t xml:space="preserve"> </w:t>
      </w:r>
      <w:proofErr w:type="spellStart"/>
      <w:r w:rsidR="002D711C" w:rsidRPr="002D711C">
        <w:rPr>
          <w:i/>
        </w:rPr>
        <w:t>en</w:t>
      </w:r>
      <w:proofErr w:type="spellEnd"/>
      <w:r w:rsidR="002D711C" w:rsidRPr="002D711C">
        <w:rPr>
          <w:i/>
        </w:rPr>
        <w:t xml:space="preserve"> </w:t>
      </w:r>
      <w:r w:rsidR="00171EC8" w:rsidRPr="002D711C">
        <w:rPr>
          <w:i/>
        </w:rPr>
        <w:t>mass</w:t>
      </w:r>
      <w:r w:rsidR="002D711C" w:rsidRPr="002D711C">
        <w:rPr>
          <w:i/>
        </w:rPr>
        <w:t>e</w:t>
      </w:r>
      <w:r w:rsidR="00171EC8">
        <w:t xml:space="preserve"> </w:t>
      </w:r>
      <w:r w:rsidR="00CC0621" w:rsidRPr="00AE0BF7">
        <w:t>surgeries</w:t>
      </w:r>
      <w:r w:rsidR="002D711C">
        <w:t xml:space="preserve"> camps </w:t>
      </w:r>
      <w:r w:rsidR="003A687F" w:rsidRPr="00AE0BF7">
        <w:t>seems out of sync with the concept of</w:t>
      </w:r>
      <w:r w:rsidR="003A687F" w:rsidRPr="00AE0BF7">
        <w:rPr>
          <w:spacing w:val="-9"/>
        </w:rPr>
        <w:t xml:space="preserve"> </w:t>
      </w:r>
      <w:r w:rsidR="003A687F" w:rsidRPr="00AE0BF7">
        <w:t xml:space="preserve">SHCD. In the aftermath of Chhattisgarh tragedy, unlike </w:t>
      </w:r>
      <w:r w:rsidR="00CC0621" w:rsidRPr="00AE0BF7">
        <w:t>t</w:t>
      </w:r>
      <w:r w:rsidR="003A687F" w:rsidRPr="00AE0BF7">
        <w:t>he previous failures to reflect public</w:t>
      </w:r>
      <w:r w:rsidR="003A687F" w:rsidRPr="00AE0BF7">
        <w:rPr>
          <w:spacing w:val="-13"/>
        </w:rPr>
        <w:t xml:space="preserve"> </w:t>
      </w:r>
      <w:r w:rsidR="003A687F" w:rsidRPr="00AE0BF7">
        <w:t>health debacles,[6] media activism accounted for much hue-and-cry and open community</w:t>
      </w:r>
      <w:r w:rsidR="003A687F" w:rsidRPr="00AE0BF7">
        <w:rPr>
          <w:spacing w:val="-16"/>
        </w:rPr>
        <w:t xml:space="preserve"> </w:t>
      </w:r>
      <w:r w:rsidR="00CC0621" w:rsidRPr="00AE0BF7">
        <w:t>criticism</w:t>
      </w:r>
      <w:r w:rsidR="003A687F" w:rsidRPr="00AE0BF7">
        <w:t xml:space="preserve">. </w:t>
      </w:r>
      <w:r w:rsidR="00E65941" w:rsidRPr="00AE0BF7">
        <w:t xml:space="preserve">The </w:t>
      </w:r>
      <w:r w:rsidR="003A687F" w:rsidRPr="00AE0BF7">
        <w:rPr>
          <w:position w:val="1"/>
        </w:rPr>
        <w:t>outcome-centric discussions highlighted the social fallout of the</w:t>
      </w:r>
      <w:r w:rsidR="003A687F" w:rsidRPr="00AE0BF7">
        <w:rPr>
          <w:spacing w:val="-15"/>
          <w:position w:val="1"/>
        </w:rPr>
        <w:t xml:space="preserve"> </w:t>
      </w:r>
      <w:r w:rsidR="003A687F" w:rsidRPr="00AE0BF7">
        <w:rPr>
          <w:position w:val="1"/>
        </w:rPr>
        <w:t>extreme</w:t>
      </w:r>
      <w:r w:rsidR="00CC0621" w:rsidRPr="00AE0BF7">
        <w:rPr>
          <w:position w:val="1"/>
        </w:rPr>
        <w:t>s of</w:t>
      </w:r>
      <w:r w:rsidR="003A687F" w:rsidRPr="00AE0BF7">
        <w:t xml:space="preserve"> outcome</w:t>
      </w:r>
      <w:r w:rsidR="00C66576" w:rsidRPr="00AE0BF7">
        <w:t>, but</w:t>
      </w:r>
      <w:r w:rsidR="003A687F" w:rsidRPr="00AE0BF7">
        <w:t xml:space="preserve"> failed yet again to portray to the public what </w:t>
      </w:r>
      <w:r w:rsidR="00C66576" w:rsidRPr="00AE0BF7">
        <w:t>can be considered as</w:t>
      </w:r>
      <w:r w:rsidR="003A687F" w:rsidRPr="00AE0BF7">
        <w:t xml:space="preserve"> a</w:t>
      </w:r>
      <w:r w:rsidR="00171EC8">
        <w:t>n a</w:t>
      </w:r>
      <w:r w:rsidR="009A73DB">
        <w:t>d</w:t>
      </w:r>
      <w:r w:rsidR="00171EC8">
        <w:t>equate care-continuum and a</w:t>
      </w:r>
      <w:r w:rsidR="003A687F" w:rsidRPr="00AE0BF7">
        <w:t xml:space="preserve"> 'good’ surgical</w:t>
      </w:r>
      <w:r w:rsidR="003A687F" w:rsidRPr="00AE0BF7">
        <w:rPr>
          <w:spacing w:val="-18"/>
        </w:rPr>
        <w:t xml:space="preserve"> </w:t>
      </w:r>
      <w:r w:rsidR="003A687F" w:rsidRPr="00AE0BF7">
        <w:t>outcome.</w:t>
      </w:r>
    </w:p>
    <w:p w14:paraId="052A94B8" w14:textId="77777777" w:rsidR="003A687F" w:rsidRPr="00AE0BF7" w:rsidRDefault="003A687F" w:rsidP="004C73B7">
      <w:pPr>
        <w:pStyle w:val="BodyText"/>
        <w:tabs>
          <w:tab w:val="left" w:pos="1439"/>
        </w:tabs>
        <w:jc w:val="both"/>
      </w:pPr>
    </w:p>
    <w:p w14:paraId="4D98102A" w14:textId="77777777" w:rsidR="003A687F" w:rsidRPr="00AE0BF7" w:rsidRDefault="004674E4" w:rsidP="004C73B7">
      <w:pPr>
        <w:pStyle w:val="BodyText"/>
        <w:tabs>
          <w:tab w:val="left" w:pos="1439"/>
        </w:tabs>
        <w:jc w:val="both"/>
      </w:pPr>
      <w:r w:rsidRPr="00AE0BF7">
        <w:rPr>
          <w:b/>
          <w:u w:val="single"/>
        </w:rPr>
        <w:t xml:space="preserve">The </w:t>
      </w:r>
      <w:r w:rsidR="008F7AF9" w:rsidRPr="00AE0BF7">
        <w:rPr>
          <w:b/>
          <w:u w:val="single"/>
        </w:rPr>
        <w:t>exposure</w:t>
      </w:r>
      <w:r w:rsidRPr="00AE0BF7">
        <w:rPr>
          <w:b/>
          <w:u w:val="single"/>
        </w:rPr>
        <w:t xml:space="preserve"> challenge:</w:t>
      </w:r>
      <w:r w:rsidRPr="00AE0BF7">
        <w:t xml:space="preserve"> </w:t>
      </w:r>
      <w:commentRangeStart w:id="8"/>
      <w:r w:rsidR="00B93757" w:rsidRPr="004B53D6">
        <w:rPr>
          <w:b/>
          <w:color w:val="0070C0"/>
        </w:rPr>
        <w:t>The community surgical camps seems to be</w:t>
      </w:r>
      <w:r w:rsidR="000B1B45" w:rsidRPr="004B53D6">
        <w:rPr>
          <w:b/>
          <w:color w:val="0070C0"/>
        </w:rPr>
        <w:t xml:space="preserve"> </w:t>
      </w:r>
      <w:r w:rsidR="00B93757" w:rsidRPr="004B53D6">
        <w:rPr>
          <w:b/>
          <w:color w:val="0070C0"/>
        </w:rPr>
        <w:t xml:space="preserve">affected by </w:t>
      </w:r>
      <w:r w:rsidR="00A14E66" w:rsidRPr="004B53D6">
        <w:rPr>
          <w:b/>
          <w:color w:val="0070C0"/>
        </w:rPr>
        <w:t>diagonally</w:t>
      </w:r>
      <w:r w:rsidR="000B1B45" w:rsidRPr="004B53D6">
        <w:rPr>
          <w:b/>
          <w:color w:val="0070C0"/>
        </w:rPr>
        <w:t xml:space="preserve"> opposite</w:t>
      </w:r>
      <w:r w:rsidR="003A687F" w:rsidRPr="004B53D6">
        <w:rPr>
          <w:b/>
          <w:color w:val="0070C0"/>
        </w:rPr>
        <w:t xml:space="preserve"> </w:t>
      </w:r>
      <w:r w:rsidR="00E50E32" w:rsidRPr="004B53D6">
        <w:rPr>
          <w:b/>
          <w:color w:val="0070C0"/>
        </w:rPr>
        <w:t>intent of media</w:t>
      </w:r>
      <w:r w:rsidR="004861F4" w:rsidRPr="004B53D6">
        <w:rPr>
          <w:b/>
          <w:color w:val="0070C0"/>
        </w:rPr>
        <w:t>-</w:t>
      </w:r>
      <w:r w:rsidR="00B93757" w:rsidRPr="004B53D6">
        <w:rPr>
          <w:b/>
          <w:color w:val="0070C0"/>
        </w:rPr>
        <w:t>polity</w:t>
      </w:r>
      <w:r w:rsidR="006B3F8C" w:rsidRPr="004B53D6">
        <w:rPr>
          <w:b/>
          <w:color w:val="0070C0"/>
        </w:rPr>
        <w:t xml:space="preserve"> </w:t>
      </w:r>
      <w:r w:rsidR="00A14E66" w:rsidRPr="004B53D6">
        <w:rPr>
          <w:b/>
          <w:color w:val="0070C0"/>
        </w:rPr>
        <w:t xml:space="preserve">(extroversion) </w:t>
      </w:r>
      <w:r w:rsidR="00DB6329" w:rsidRPr="004B53D6">
        <w:rPr>
          <w:b/>
          <w:color w:val="0070C0"/>
        </w:rPr>
        <w:t xml:space="preserve">and the </w:t>
      </w:r>
      <w:r w:rsidR="00B93757" w:rsidRPr="004B53D6">
        <w:rPr>
          <w:b/>
          <w:color w:val="0070C0"/>
        </w:rPr>
        <w:t xml:space="preserve">executing </w:t>
      </w:r>
      <w:r w:rsidR="004946B5">
        <w:rPr>
          <w:b/>
          <w:color w:val="0070C0"/>
        </w:rPr>
        <w:t>surgeon-b</w:t>
      </w:r>
      <w:r w:rsidR="000B1B45" w:rsidRPr="004B53D6">
        <w:rPr>
          <w:b/>
          <w:color w:val="0070C0"/>
        </w:rPr>
        <w:t>ureaucra</w:t>
      </w:r>
      <w:r w:rsidR="004946B5">
        <w:rPr>
          <w:b/>
          <w:color w:val="0070C0"/>
        </w:rPr>
        <w:t xml:space="preserve">cy </w:t>
      </w:r>
      <w:r w:rsidR="00A14E66" w:rsidRPr="004B53D6">
        <w:rPr>
          <w:b/>
          <w:color w:val="0070C0"/>
        </w:rPr>
        <w:t>(introversion</w:t>
      </w:r>
      <w:r w:rsidR="000B1B45" w:rsidRPr="004B53D6">
        <w:rPr>
          <w:b/>
          <w:color w:val="0070C0"/>
        </w:rPr>
        <w:t>)</w:t>
      </w:r>
      <w:r w:rsidR="0070799E">
        <w:rPr>
          <w:b/>
          <w:color w:val="0070C0"/>
        </w:rPr>
        <w:t>;</w:t>
      </w:r>
      <w:r w:rsidR="00DB6329" w:rsidRPr="004B53D6">
        <w:rPr>
          <w:b/>
          <w:color w:val="0070C0"/>
        </w:rPr>
        <w:t xml:space="preserve"> </w:t>
      </w:r>
      <w:r w:rsidR="00074DFC">
        <w:rPr>
          <w:b/>
          <w:color w:val="0070C0"/>
        </w:rPr>
        <w:t xml:space="preserve">in </w:t>
      </w:r>
      <w:r w:rsidR="0070799E">
        <w:rPr>
          <w:b/>
          <w:color w:val="0070C0"/>
        </w:rPr>
        <w:t>a</w:t>
      </w:r>
      <w:r w:rsidR="00B93757" w:rsidRPr="004B53D6">
        <w:rPr>
          <w:b/>
          <w:color w:val="0070C0"/>
        </w:rPr>
        <w:t xml:space="preserve"> stark departure </w:t>
      </w:r>
      <w:r w:rsidR="00A14E66" w:rsidRPr="004B53D6">
        <w:rPr>
          <w:b/>
          <w:color w:val="0070C0"/>
        </w:rPr>
        <w:t>from</w:t>
      </w:r>
      <w:r w:rsidR="00DB6329" w:rsidRPr="004B53D6">
        <w:rPr>
          <w:b/>
          <w:color w:val="0070C0"/>
        </w:rPr>
        <w:t xml:space="preserve"> </w:t>
      </w:r>
      <w:r w:rsidR="0070799E">
        <w:rPr>
          <w:b/>
          <w:color w:val="0070C0"/>
        </w:rPr>
        <w:t xml:space="preserve">the very </w:t>
      </w:r>
      <w:r w:rsidR="00DB6329" w:rsidRPr="004B53D6">
        <w:rPr>
          <w:b/>
          <w:color w:val="0070C0"/>
        </w:rPr>
        <w:t xml:space="preserve">essence of </w:t>
      </w:r>
      <w:r w:rsidR="00A14E66" w:rsidRPr="004B53D6">
        <w:rPr>
          <w:b/>
          <w:color w:val="0070C0"/>
        </w:rPr>
        <w:t>‘surgical</w:t>
      </w:r>
      <w:r w:rsidR="008E532E" w:rsidRPr="004B53D6">
        <w:rPr>
          <w:b/>
          <w:color w:val="0070C0"/>
        </w:rPr>
        <w:t xml:space="preserve"> outcome’ </w:t>
      </w:r>
      <w:r w:rsidR="00DB6329" w:rsidRPr="004B53D6">
        <w:rPr>
          <w:b/>
          <w:color w:val="0070C0"/>
        </w:rPr>
        <w:t>contention</w:t>
      </w:r>
      <w:r w:rsidR="00B93757" w:rsidRPr="004B53D6">
        <w:rPr>
          <w:b/>
          <w:color w:val="0070C0"/>
        </w:rPr>
        <w:t>.</w:t>
      </w:r>
      <w:r w:rsidR="00DB6329" w:rsidRPr="004B53D6">
        <w:rPr>
          <w:b/>
          <w:color w:val="0070C0"/>
        </w:rPr>
        <w:t xml:space="preserve"> </w:t>
      </w:r>
      <w:commentRangeEnd w:id="8"/>
      <w:r w:rsidR="005B0077">
        <w:rPr>
          <w:rStyle w:val="CommentReference"/>
          <w:rFonts w:asciiTheme="minorHAnsi" w:eastAsiaTheme="minorHAnsi" w:hAnsiTheme="minorHAnsi" w:cstheme="minorBidi"/>
          <w:lang w:bidi="ar-SA"/>
        </w:rPr>
        <w:commentReference w:id="8"/>
      </w:r>
      <w:r w:rsidR="00062081" w:rsidRPr="004B53D6">
        <w:rPr>
          <w:b/>
          <w:color w:val="0070C0"/>
        </w:rPr>
        <w:t xml:space="preserve">Further, the extrovert media hype to place </w:t>
      </w:r>
      <w:r w:rsidR="004946B5">
        <w:rPr>
          <w:b/>
          <w:color w:val="0070C0"/>
        </w:rPr>
        <w:t xml:space="preserve">the surgeons </w:t>
      </w:r>
      <w:r w:rsidR="00062081" w:rsidRPr="004B53D6">
        <w:rPr>
          <w:b/>
          <w:color w:val="0070C0"/>
        </w:rPr>
        <w:t>among the contemporary greats instills false confidence in the</w:t>
      </w:r>
      <w:r w:rsidR="004946B5">
        <w:rPr>
          <w:b/>
          <w:color w:val="0070C0"/>
        </w:rPr>
        <w:t xml:space="preserve">m, and they in turn, start to </w:t>
      </w:r>
      <w:r w:rsidR="00062081" w:rsidRPr="004B53D6">
        <w:rPr>
          <w:b/>
          <w:color w:val="0070C0"/>
        </w:rPr>
        <w:t xml:space="preserve">find ways to indulge </w:t>
      </w:r>
      <w:r w:rsidR="004B53D6" w:rsidRPr="004B53D6">
        <w:rPr>
          <w:b/>
          <w:color w:val="0070C0"/>
        </w:rPr>
        <w:t xml:space="preserve">in </w:t>
      </w:r>
      <w:r w:rsidR="00062081" w:rsidRPr="004B53D6">
        <w:rPr>
          <w:b/>
          <w:color w:val="0070C0"/>
        </w:rPr>
        <w:t>surgical adventurism.</w:t>
      </w:r>
      <w:r w:rsidR="00062081" w:rsidRPr="00062081">
        <w:t xml:space="preserve"> </w:t>
      </w:r>
      <w:r w:rsidR="00C85316" w:rsidRPr="00AE0BF7">
        <w:t>T</w:t>
      </w:r>
      <w:r w:rsidR="003A687F" w:rsidRPr="00AE0BF7">
        <w:t>he</w:t>
      </w:r>
      <w:r w:rsidR="008F7AF9" w:rsidRPr="00AE0BF7">
        <w:t xml:space="preserve"> desire to shorten th</w:t>
      </w:r>
      <w:r w:rsidR="00F747AC" w:rsidRPr="00AE0BF7">
        <w:t>e</w:t>
      </w:r>
      <w:r w:rsidR="008F7AF9" w:rsidRPr="00AE0BF7">
        <w:t xml:space="preserve"> journey from </w:t>
      </w:r>
      <w:r w:rsidR="00E17FD9" w:rsidRPr="00090E0B">
        <w:t>being</w:t>
      </w:r>
      <w:r w:rsidR="00E17FD9">
        <w:t xml:space="preserve"> </w:t>
      </w:r>
      <w:r w:rsidR="00611367" w:rsidRPr="00AE0BF7">
        <w:t xml:space="preserve">good to </w:t>
      </w:r>
      <w:r w:rsidR="00E17FD9" w:rsidRPr="00090E0B">
        <w:t>becoming</w:t>
      </w:r>
      <w:r w:rsidR="00E17FD9">
        <w:t xml:space="preserve"> </w:t>
      </w:r>
      <w:r w:rsidR="00611367" w:rsidRPr="00AE0BF7">
        <w:t>great</w:t>
      </w:r>
      <w:r w:rsidR="003A687F" w:rsidRPr="00AE0BF7">
        <w:t xml:space="preserve"> </w:t>
      </w:r>
      <w:r w:rsidR="00BA6BBB" w:rsidRPr="00AE0BF7">
        <w:t>entangles</w:t>
      </w:r>
      <w:r w:rsidR="00BA6BBB" w:rsidRPr="00AE0BF7">
        <w:rPr>
          <w:spacing w:val="48"/>
        </w:rPr>
        <w:t xml:space="preserve"> </w:t>
      </w:r>
      <w:r w:rsidR="00C85316" w:rsidRPr="00AE0BF7">
        <w:t>the</w:t>
      </w:r>
      <w:r w:rsidR="003A687F" w:rsidRPr="00AE0BF7">
        <w:t xml:space="preserve"> surgeons </w:t>
      </w:r>
      <w:r w:rsidR="00C85316" w:rsidRPr="00AE0BF7">
        <w:t xml:space="preserve">on several occasions </w:t>
      </w:r>
      <w:r w:rsidR="003A687F" w:rsidRPr="00AE0BF7">
        <w:t>in</w:t>
      </w:r>
      <w:r w:rsidR="008F7AF9" w:rsidRPr="00AE0BF7">
        <w:t>to creating</w:t>
      </w:r>
      <w:r w:rsidR="003A687F" w:rsidRPr="00AE0BF7">
        <w:t xml:space="preserve"> record</w:t>
      </w:r>
      <w:r w:rsidR="008F7AF9" w:rsidRPr="00AE0BF7">
        <w:t>s</w:t>
      </w:r>
      <w:r w:rsidR="003A687F" w:rsidRPr="00AE0BF7">
        <w:t xml:space="preserve"> to catalyze dissemination</w:t>
      </w:r>
      <w:r w:rsidR="003A687F" w:rsidRPr="00AE0BF7">
        <w:rPr>
          <w:spacing w:val="-15"/>
        </w:rPr>
        <w:t xml:space="preserve"> </w:t>
      </w:r>
      <w:r w:rsidR="003A687F" w:rsidRPr="00AE0BF7">
        <w:t xml:space="preserve">of their ‘pseudo-success’ for a variety of ‘motives’ </w:t>
      </w:r>
      <w:r w:rsidR="00090E0B">
        <w:t>an</w:t>
      </w:r>
      <w:r w:rsidR="00DB6329">
        <w:t>d</w:t>
      </w:r>
      <w:r w:rsidR="00090E0B">
        <w:t xml:space="preserve"> conflicts-of-interests </w:t>
      </w:r>
      <w:r w:rsidR="003A687F" w:rsidRPr="00AE0BF7">
        <w:t>(</w:t>
      </w:r>
      <w:r w:rsidR="00C85316" w:rsidRPr="00AE0BF7">
        <w:t>self-esteem, peer recognition</w:t>
      </w:r>
      <w:r w:rsidR="003A687F" w:rsidRPr="00AE0BF7">
        <w:t>, attracting patients,</w:t>
      </w:r>
      <w:r w:rsidR="003A687F" w:rsidRPr="00AE0BF7">
        <w:rPr>
          <w:spacing w:val="-17"/>
        </w:rPr>
        <w:t xml:space="preserve"> </w:t>
      </w:r>
      <w:r w:rsidR="003A687F" w:rsidRPr="00AE0BF7">
        <w:t xml:space="preserve">impressing </w:t>
      </w:r>
      <w:r w:rsidR="00C85316" w:rsidRPr="00AE0BF7">
        <w:t>political masters and bureaucrats</w:t>
      </w:r>
      <w:r w:rsidR="003A687F" w:rsidRPr="00AE0BF7">
        <w:t xml:space="preserve">, increasing earnings),[8]. </w:t>
      </w:r>
      <w:r w:rsidR="00F45FC1" w:rsidRPr="00AE0BF7">
        <w:rPr>
          <w:position w:val="2"/>
        </w:rPr>
        <w:t>M</w:t>
      </w:r>
      <w:r w:rsidR="003A687F" w:rsidRPr="00AE0BF7">
        <w:rPr>
          <w:position w:val="2"/>
        </w:rPr>
        <w:t xml:space="preserve">ass surgery settings, </w:t>
      </w:r>
      <w:r w:rsidR="00467557" w:rsidRPr="00AE0BF7">
        <w:rPr>
          <w:position w:val="2"/>
        </w:rPr>
        <w:t>like the</w:t>
      </w:r>
      <w:r w:rsidR="00F45FC1" w:rsidRPr="00AE0BF7">
        <w:rPr>
          <w:position w:val="2"/>
        </w:rPr>
        <w:t xml:space="preserve"> </w:t>
      </w:r>
      <w:r w:rsidR="00467557" w:rsidRPr="00AE0BF7">
        <w:t>infamous Chhattisgarh episode</w:t>
      </w:r>
      <w:r w:rsidR="00467557" w:rsidRPr="00AE0BF7">
        <w:rPr>
          <w:position w:val="2"/>
        </w:rPr>
        <w:t xml:space="preserve"> is </w:t>
      </w:r>
      <w:r w:rsidR="00F45FC1" w:rsidRPr="00AE0BF7">
        <w:rPr>
          <w:position w:val="2"/>
        </w:rPr>
        <w:t xml:space="preserve">one such </w:t>
      </w:r>
      <w:r w:rsidR="00F747AC" w:rsidRPr="00AE0BF7">
        <w:rPr>
          <w:position w:val="2"/>
        </w:rPr>
        <w:t>case in point wherein</w:t>
      </w:r>
      <w:r w:rsidR="00090E0B">
        <w:rPr>
          <w:position w:val="2"/>
        </w:rPr>
        <w:t xml:space="preserve"> opportunist surgeons</w:t>
      </w:r>
      <w:r w:rsidR="003A687F" w:rsidRPr="00AE0BF7">
        <w:rPr>
          <w:position w:val="2"/>
        </w:rPr>
        <w:t xml:space="preserve"> for getting billed as</w:t>
      </w:r>
      <w:r w:rsidR="003A687F" w:rsidRPr="00AE0BF7">
        <w:rPr>
          <w:spacing w:val="-16"/>
          <w:position w:val="2"/>
        </w:rPr>
        <w:t xml:space="preserve"> </w:t>
      </w:r>
      <w:r w:rsidR="003A687F" w:rsidRPr="00AE0BF7">
        <w:rPr>
          <w:position w:val="2"/>
        </w:rPr>
        <w:t>the</w:t>
      </w:r>
      <w:r w:rsidR="003A687F" w:rsidRPr="00AE0BF7">
        <w:t xml:space="preserve"> quickest</w:t>
      </w:r>
      <w:r w:rsidR="007E4134">
        <w:t>/</w:t>
      </w:r>
      <w:r w:rsidR="00BE2239" w:rsidRPr="00AE0BF7">
        <w:t>fastest</w:t>
      </w:r>
      <w:r w:rsidR="003A687F" w:rsidRPr="00AE0BF7">
        <w:t>,</w:t>
      </w:r>
      <w:r w:rsidR="00090E0B">
        <w:t xml:space="preserve"> grandly ignored/neglected impending risks including </w:t>
      </w:r>
      <w:r w:rsidR="003A687F" w:rsidRPr="00AE0BF7">
        <w:t>'infection' (</w:t>
      </w:r>
      <w:r w:rsidR="00BE2239" w:rsidRPr="00AE0BF7">
        <w:t>compromising</w:t>
      </w:r>
      <w:r w:rsidR="003A687F" w:rsidRPr="00AE0BF7">
        <w:t xml:space="preserve"> instrument sterilization time)</w:t>
      </w:r>
      <w:r w:rsidR="00090E0B">
        <w:t xml:space="preserve">; </w:t>
      </w:r>
      <w:r w:rsidR="003A687F" w:rsidRPr="00AE0BF7">
        <w:t>'anesthe</w:t>
      </w:r>
      <w:r w:rsidR="00BE2239" w:rsidRPr="00AE0BF7">
        <w:t>sia</w:t>
      </w:r>
      <w:r w:rsidR="003A687F" w:rsidRPr="00AE0BF7">
        <w:t xml:space="preserve"> complications' (one anesthesiologist on many</w:t>
      </w:r>
      <w:r w:rsidR="003A687F" w:rsidRPr="00AE0BF7">
        <w:rPr>
          <w:spacing w:val="-8"/>
        </w:rPr>
        <w:t xml:space="preserve"> </w:t>
      </w:r>
      <w:r w:rsidR="003A687F" w:rsidRPr="00AE0BF7">
        <w:t>patients, anesthetiz</w:t>
      </w:r>
      <w:r w:rsidR="00467557" w:rsidRPr="00AE0BF7">
        <w:t>ed</w:t>
      </w:r>
      <w:r w:rsidR="003A687F" w:rsidRPr="00AE0BF7">
        <w:t xml:space="preserve"> patients </w:t>
      </w:r>
      <w:r w:rsidR="00467557" w:rsidRPr="00AE0BF7">
        <w:t>to</w:t>
      </w:r>
      <w:r w:rsidR="003A687F" w:rsidRPr="00AE0BF7">
        <w:t xml:space="preserve"> support staff</w:t>
      </w:r>
      <w:r w:rsidR="00467557" w:rsidRPr="00AE0BF7">
        <w:t xml:space="preserve"> ratio</w:t>
      </w:r>
      <w:r w:rsidR="003A687F" w:rsidRPr="00AE0BF7">
        <w:t>, inadequate postoperative nursing care),</w:t>
      </w:r>
      <w:r w:rsidR="003A687F" w:rsidRPr="00AE0BF7">
        <w:rPr>
          <w:spacing w:val="-9"/>
        </w:rPr>
        <w:t xml:space="preserve"> </w:t>
      </w:r>
      <w:r w:rsidR="003A687F" w:rsidRPr="00AE0BF7">
        <w:t xml:space="preserve">and 'infrastructural compromises' (disproportionate number of beds </w:t>
      </w:r>
      <w:r w:rsidR="00467557" w:rsidRPr="00AE0BF7">
        <w:t>forcing</w:t>
      </w:r>
      <w:r w:rsidR="003A687F" w:rsidRPr="00AE0BF7">
        <w:t xml:space="preserve"> patients lie on</w:t>
      </w:r>
      <w:r w:rsidR="003A687F" w:rsidRPr="00AE0BF7">
        <w:rPr>
          <w:spacing w:val="-15"/>
        </w:rPr>
        <w:t xml:space="preserve"> </w:t>
      </w:r>
      <w:r w:rsidR="003A687F" w:rsidRPr="00AE0BF7">
        <w:t>floor</w:t>
      </w:r>
      <w:r w:rsidR="00467557" w:rsidRPr="00AE0BF7">
        <w:t>)</w:t>
      </w:r>
      <w:r w:rsidR="003A687F" w:rsidRPr="00AE0BF7">
        <w:t>, lack</w:t>
      </w:r>
      <w:r w:rsidR="00090E0B">
        <w:t>/</w:t>
      </w:r>
      <w:r w:rsidR="003A687F" w:rsidRPr="00AE0BF7">
        <w:t>absence of post-surgery care</w:t>
      </w:r>
      <w:r w:rsidR="00090E0B">
        <w:t>,</w:t>
      </w:r>
      <w:r w:rsidR="00467557" w:rsidRPr="00AE0BF7">
        <w:t xml:space="preserve"> among others</w:t>
      </w:r>
      <w:r w:rsidR="00090E0B">
        <w:t>[</w:t>
      </w:r>
      <w:r w:rsidR="003A687F" w:rsidRPr="00AE0BF7">
        <w:t>1,</w:t>
      </w:r>
      <w:r w:rsidR="003A687F" w:rsidRPr="00AE0BF7">
        <w:rPr>
          <w:spacing w:val="-1"/>
        </w:rPr>
        <w:t xml:space="preserve"> </w:t>
      </w:r>
      <w:r w:rsidR="003A687F" w:rsidRPr="00AE0BF7">
        <w:t>2,</w:t>
      </w:r>
      <w:r w:rsidR="00C86611">
        <w:t xml:space="preserve"> </w:t>
      </w:r>
      <w:r w:rsidR="003A687F" w:rsidRPr="00AE0BF7">
        <w:t>9].</w:t>
      </w:r>
    </w:p>
    <w:p w14:paraId="5DB0F35F" w14:textId="77777777" w:rsidR="003A687F" w:rsidRPr="00AE0BF7" w:rsidRDefault="003A687F" w:rsidP="004C73B7">
      <w:pPr>
        <w:pStyle w:val="BodyText"/>
        <w:tabs>
          <w:tab w:val="left" w:pos="1439"/>
        </w:tabs>
        <w:jc w:val="both"/>
      </w:pPr>
    </w:p>
    <w:p w14:paraId="687574BA" w14:textId="77777777" w:rsidR="003A687F" w:rsidRPr="00AE0BF7" w:rsidRDefault="00467557" w:rsidP="004C73B7">
      <w:pPr>
        <w:pStyle w:val="BodyText"/>
        <w:tabs>
          <w:tab w:val="left" w:pos="1439"/>
        </w:tabs>
        <w:jc w:val="both"/>
      </w:pPr>
      <w:r w:rsidRPr="00AE0BF7">
        <w:rPr>
          <w:b/>
          <w:u w:val="single"/>
        </w:rPr>
        <w:t>The way forward:</w:t>
      </w:r>
      <w:r w:rsidRPr="00AE0BF7">
        <w:t xml:space="preserve"> </w:t>
      </w:r>
      <w:r w:rsidR="003A687F" w:rsidRPr="00AE0BF7">
        <w:t xml:space="preserve">Therefore, </w:t>
      </w:r>
      <w:r w:rsidR="00090E0B">
        <w:t xml:space="preserve">in order </w:t>
      </w:r>
      <w:r w:rsidR="007D00D9" w:rsidRPr="00AE0BF7">
        <w:t>to take</w:t>
      </w:r>
      <w:r w:rsidR="000417A8">
        <w:t xml:space="preserve"> </w:t>
      </w:r>
      <w:r w:rsidR="00090E0B">
        <w:t xml:space="preserve">comprehensive </w:t>
      </w:r>
      <w:r w:rsidR="007D00D9" w:rsidRPr="00AE0BF7">
        <w:t>control of SHCD</w:t>
      </w:r>
      <w:r w:rsidR="00090E0B">
        <w:t xml:space="preserve"> in mass surgery settings</w:t>
      </w:r>
      <w:r w:rsidR="007D00D9" w:rsidRPr="00AE0BF7">
        <w:t xml:space="preserve">, </w:t>
      </w:r>
      <w:r w:rsidR="003A687F" w:rsidRPr="00AE0BF7">
        <w:t>advocacy</w:t>
      </w:r>
      <w:r w:rsidR="003A687F" w:rsidRPr="00AE0BF7">
        <w:rPr>
          <w:spacing w:val="-20"/>
        </w:rPr>
        <w:t xml:space="preserve"> </w:t>
      </w:r>
      <w:r w:rsidR="003A687F" w:rsidRPr="00AE0BF7">
        <w:t xml:space="preserve">and </w:t>
      </w:r>
      <w:r w:rsidR="00090E0B">
        <w:t>around final</w:t>
      </w:r>
      <w:r w:rsidR="003A687F" w:rsidRPr="00AE0BF7">
        <w:t xml:space="preserve"> ‘surgical outcome’ as a central contention seems to be the</w:t>
      </w:r>
      <w:r w:rsidR="003A687F" w:rsidRPr="00AE0BF7">
        <w:rPr>
          <w:spacing w:val="-14"/>
        </w:rPr>
        <w:t xml:space="preserve"> </w:t>
      </w:r>
      <w:r w:rsidR="00090E0B">
        <w:rPr>
          <w:spacing w:val="-14"/>
        </w:rPr>
        <w:t>way ahead</w:t>
      </w:r>
      <w:r w:rsidR="003A687F" w:rsidRPr="00AE0BF7">
        <w:t xml:space="preserve">. </w:t>
      </w:r>
      <w:r w:rsidR="00FC71BA" w:rsidRPr="00AE0BF7">
        <w:t>Meaning there’s a need to</w:t>
      </w:r>
      <w:r w:rsidR="003A687F" w:rsidRPr="00AE0BF7">
        <w:t xml:space="preserve"> consider:</w:t>
      </w:r>
    </w:p>
    <w:p w14:paraId="7D0BEF04" w14:textId="77777777" w:rsidR="003A687F" w:rsidRPr="00AE0BF7" w:rsidRDefault="003A687F" w:rsidP="004C73B7">
      <w:pPr>
        <w:pStyle w:val="BodyText"/>
        <w:tabs>
          <w:tab w:val="left" w:pos="1439"/>
        </w:tabs>
        <w:jc w:val="both"/>
      </w:pPr>
    </w:p>
    <w:p w14:paraId="4DDD586D" w14:textId="77777777" w:rsidR="003A687F" w:rsidRPr="00AE0BF7" w:rsidRDefault="003A687F" w:rsidP="004C73B7">
      <w:pPr>
        <w:pStyle w:val="BodyText"/>
        <w:numPr>
          <w:ilvl w:val="0"/>
          <w:numId w:val="2"/>
        </w:numPr>
        <w:tabs>
          <w:tab w:val="left" w:pos="1439"/>
        </w:tabs>
        <w:jc w:val="both"/>
      </w:pPr>
      <w:r w:rsidRPr="00AE0BF7">
        <w:t>Upgrading</w:t>
      </w:r>
      <w:r w:rsidR="007D00D9" w:rsidRPr="00AE0BF7">
        <w:t>/developing</w:t>
      </w:r>
      <w:r w:rsidRPr="00AE0BF7">
        <w:t xml:space="preserve"> quality assessment module (Table.1),[4] with clear </w:t>
      </w:r>
      <w:r w:rsidRPr="00AE0BF7">
        <w:rPr>
          <w:i/>
          <w:position w:val="1"/>
        </w:rPr>
        <w:t xml:space="preserve">outcome-analysis mechanism </w:t>
      </w:r>
      <w:r w:rsidRPr="00AE0BF7">
        <w:rPr>
          <w:position w:val="1"/>
        </w:rPr>
        <w:t>that targets retrieval of information on surgical</w:t>
      </w:r>
      <w:r w:rsidRPr="00AE0BF7">
        <w:rPr>
          <w:spacing w:val="-7"/>
          <w:position w:val="1"/>
        </w:rPr>
        <w:t xml:space="preserve"> </w:t>
      </w:r>
      <w:r w:rsidRPr="00AE0BF7">
        <w:rPr>
          <w:position w:val="1"/>
        </w:rPr>
        <w:t xml:space="preserve">outcome </w:t>
      </w:r>
      <w:r w:rsidRPr="00AE0BF7">
        <w:t>from:</w:t>
      </w:r>
    </w:p>
    <w:p w14:paraId="3F961DB2" w14:textId="77777777" w:rsidR="003A687F" w:rsidRPr="00AE0BF7" w:rsidRDefault="003A687F" w:rsidP="004C73B7">
      <w:pPr>
        <w:pStyle w:val="BodyText"/>
        <w:tabs>
          <w:tab w:val="left" w:pos="1439"/>
        </w:tabs>
        <w:ind w:left="1170" w:hanging="360"/>
        <w:jc w:val="both"/>
      </w:pPr>
      <w:r w:rsidRPr="00AE0BF7">
        <w:t>i)</w:t>
      </w:r>
      <w:r w:rsidRPr="00AE0BF7">
        <w:tab/>
        <w:t>Surgeons’ outcome</w:t>
      </w:r>
      <w:r w:rsidRPr="00AE0BF7">
        <w:rPr>
          <w:spacing w:val="-3"/>
        </w:rPr>
        <w:t xml:space="preserve"> </w:t>
      </w:r>
      <w:r w:rsidRPr="00AE0BF7">
        <w:t>audit</w:t>
      </w:r>
    </w:p>
    <w:p w14:paraId="7CFE162B" w14:textId="77777777" w:rsidR="003A687F" w:rsidRPr="00AE0BF7" w:rsidRDefault="003A687F" w:rsidP="004C73B7">
      <w:pPr>
        <w:pStyle w:val="BodyText"/>
        <w:tabs>
          <w:tab w:val="left" w:pos="1439"/>
        </w:tabs>
        <w:ind w:left="1170" w:hanging="360"/>
        <w:jc w:val="both"/>
      </w:pPr>
      <w:r w:rsidRPr="00AE0BF7">
        <w:t>ii)</w:t>
      </w:r>
      <w:r w:rsidRPr="00AE0BF7">
        <w:tab/>
        <w:t xml:space="preserve">Active </w:t>
      </w:r>
      <w:r w:rsidR="000B56E9">
        <w:t xml:space="preserve">tracking and long-term </w:t>
      </w:r>
      <w:r w:rsidR="00611D58">
        <w:t xml:space="preserve">reporting </w:t>
      </w:r>
      <w:r w:rsidRPr="00AE0BF7">
        <w:rPr>
          <w:spacing w:val="2"/>
        </w:rPr>
        <w:t xml:space="preserve">by </w:t>
      </w:r>
      <w:r w:rsidR="000B56E9">
        <w:rPr>
          <w:spacing w:val="2"/>
        </w:rPr>
        <w:t>local</w:t>
      </w:r>
      <w:r w:rsidR="00554407">
        <w:rPr>
          <w:spacing w:val="2"/>
        </w:rPr>
        <w:t xml:space="preserve"> </w:t>
      </w:r>
      <w:r w:rsidRPr="00AE0BF7">
        <w:t>healthcare</w:t>
      </w:r>
      <w:r w:rsidRPr="00AE0BF7">
        <w:rPr>
          <w:spacing w:val="-9"/>
        </w:rPr>
        <w:t xml:space="preserve"> </w:t>
      </w:r>
      <w:r w:rsidRPr="00AE0BF7">
        <w:t>workers</w:t>
      </w:r>
      <w:r w:rsidR="00FC71BA" w:rsidRPr="00AE0BF7">
        <w:t xml:space="preserve"> over the period </w:t>
      </w:r>
      <w:r w:rsidR="00FC71BA" w:rsidRPr="00AE0BF7">
        <w:lastRenderedPageBreak/>
        <w:t xml:space="preserve">of </w:t>
      </w:r>
      <w:commentRangeStart w:id="9"/>
      <w:r w:rsidR="00FC71BA" w:rsidRPr="00AE0BF7">
        <w:t xml:space="preserve">complete internal healing </w:t>
      </w:r>
      <w:commentRangeEnd w:id="9"/>
      <w:r w:rsidR="005B0077">
        <w:rPr>
          <w:rStyle w:val="CommentReference"/>
          <w:rFonts w:asciiTheme="minorHAnsi" w:eastAsiaTheme="minorHAnsi" w:hAnsiTheme="minorHAnsi" w:cstheme="minorBidi"/>
          <w:lang w:bidi="ar-SA"/>
        </w:rPr>
        <w:commentReference w:id="9"/>
      </w:r>
      <w:r w:rsidR="00FC71BA" w:rsidRPr="00AE0BF7">
        <w:t>in the community</w:t>
      </w:r>
    </w:p>
    <w:p w14:paraId="3AA56E07" w14:textId="77777777" w:rsidR="003A687F" w:rsidRPr="00AE0BF7" w:rsidRDefault="003A687F" w:rsidP="004C73B7">
      <w:pPr>
        <w:pStyle w:val="BodyText"/>
        <w:tabs>
          <w:tab w:val="left" w:pos="1439"/>
        </w:tabs>
        <w:ind w:left="1170" w:hanging="360"/>
        <w:jc w:val="both"/>
      </w:pPr>
      <w:r w:rsidRPr="00AE0BF7">
        <w:t>iii)</w:t>
      </w:r>
      <w:r w:rsidRPr="00AE0BF7">
        <w:tab/>
        <w:t>Patient feedback</w:t>
      </w:r>
      <w:r w:rsidR="000B56E9">
        <w:t xml:space="preserve">/e-feedback </w:t>
      </w:r>
      <w:r w:rsidR="00554407">
        <w:t>[W</w:t>
      </w:r>
      <w:r w:rsidR="000B56E9">
        <w:t xml:space="preserve">hatsApp, </w:t>
      </w:r>
      <w:proofErr w:type="spellStart"/>
      <w:r w:rsidR="000B56E9">
        <w:t>facebook</w:t>
      </w:r>
      <w:proofErr w:type="spellEnd"/>
      <w:r w:rsidR="000B56E9">
        <w:t xml:space="preserve"> etc.</w:t>
      </w:r>
      <w:r w:rsidR="00554407">
        <w:t>]</w:t>
      </w:r>
      <w:r w:rsidRPr="00AE0BF7">
        <w:t xml:space="preserve"> (</w:t>
      </w:r>
      <w:r w:rsidRPr="00AE0BF7">
        <w:rPr>
          <w:i/>
        </w:rPr>
        <w:t xml:space="preserve">passive: </w:t>
      </w:r>
      <w:r w:rsidRPr="00AE0BF7">
        <w:t xml:space="preserve">patient-reported outcomes; </w:t>
      </w:r>
      <w:r w:rsidRPr="00AE0BF7">
        <w:rPr>
          <w:i/>
        </w:rPr>
        <w:t>active:</w:t>
      </w:r>
      <w:r w:rsidRPr="00AE0BF7">
        <w:rPr>
          <w:i/>
          <w:spacing w:val="-7"/>
        </w:rPr>
        <w:t xml:space="preserve"> </w:t>
      </w:r>
      <w:r w:rsidRPr="00AE0BF7">
        <w:t>incentive-based!)</w:t>
      </w:r>
    </w:p>
    <w:p w14:paraId="777AC680" w14:textId="77777777" w:rsidR="003A687F" w:rsidRPr="00AE0BF7" w:rsidRDefault="003A687F" w:rsidP="004C73B7">
      <w:pPr>
        <w:pStyle w:val="BodyText"/>
        <w:tabs>
          <w:tab w:val="left" w:pos="1439"/>
        </w:tabs>
        <w:ind w:left="1170" w:hanging="360"/>
        <w:jc w:val="both"/>
      </w:pPr>
    </w:p>
    <w:p w14:paraId="3C1E130A" w14:textId="77777777" w:rsidR="003A687F" w:rsidRPr="00AE0BF7" w:rsidRDefault="003A687F" w:rsidP="004C73B7">
      <w:pPr>
        <w:pStyle w:val="BodyText"/>
        <w:tabs>
          <w:tab w:val="left" w:pos="1439"/>
        </w:tabs>
        <w:ind w:left="450" w:hanging="360"/>
        <w:jc w:val="both"/>
      </w:pPr>
      <w:r w:rsidRPr="00AE0BF7">
        <w:rPr>
          <w:b/>
        </w:rPr>
        <w:t>Table.1</w:t>
      </w:r>
      <w:r w:rsidRPr="00AE0BF7">
        <w:t xml:space="preserve">: Salient Features of Sterilization Camp Standard Operative </w:t>
      </w:r>
      <w:commentRangeStart w:id="10"/>
      <w:r w:rsidRPr="00AE0BF7">
        <w:t>Procedure</w:t>
      </w:r>
      <w:r w:rsidRPr="00AE0BF7">
        <w:rPr>
          <w:spacing w:val="-10"/>
        </w:rPr>
        <w:t xml:space="preserve"> </w:t>
      </w:r>
      <w:r w:rsidRPr="00AE0BF7">
        <w:t>(SOP</w:t>
      </w:r>
      <w:proofErr w:type="gramStart"/>
      <w:r w:rsidRPr="00AE0BF7">
        <w:t>),[</w:t>
      </w:r>
      <w:proofErr w:type="gramEnd"/>
      <w:r w:rsidRPr="00AE0BF7">
        <w:t>4</w:t>
      </w:r>
      <w:commentRangeEnd w:id="10"/>
      <w:r w:rsidR="005B0077">
        <w:rPr>
          <w:rStyle w:val="CommentReference"/>
          <w:rFonts w:asciiTheme="minorHAnsi" w:eastAsiaTheme="minorHAnsi" w:hAnsiTheme="minorHAnsi" w:cstheme="minorBidi"/>
          <w:lang w:bidi="ar-SA"/>
        </w:rPr>
        <w:commentReference w:id="10"/>
      </w:r>
      <w:r w:rsidRPr="00AE0BF7">
        <w:t>]</w:t>
      </w:r>
    </w:p>
    <w:p w14:paraId="68CD27E5" w14:textId="77777777" w:rsidR="003A687F" w:rsidRPr="00AE0BF7" w:rsidRDefault="003A687F" w:rsidP="004C73B7">
      <w:pPr>
        <w:spacing w:after="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30"/>
        <w:gridCol w:w="4720"/>
      </w:tblGrid>
      <w:tr w:rsidR="001F4C91" w:rsidRPr="00AE0BF7" w14:paraId="6A62AF73" w14:textId="77777777" w:rsidTr="001F4C91">
        <w:tc>
          <w:tcPr>
            <w:tcW w:w="4788" w:type="dxa"/>
          </w:tcPr>
          <w:p w14:paraId="21805E0D" w14:textId="77777777" w:rsidR="001F4C91" w:rsidRPr="00AE0BF7" w:rsidRDefault="001F4C91" w:rsidP="004C73B7">
            <w:pPr>
              <w:rPr>
                <w:rFonts w:ascii="Times New Roman" w:hAnsi="Times New Roman" w:cs="Times New Roman"/>
                <w:b/>
                <w:sz w:val="24"/>
              </w:rPr>
            </w:pPr>
            <w:r w:rsidRPr="00AE0BF7">
              <w:rPr>
                <w:rFonts w:ascii="Times New Roman" w:hAnsi="Times New Roman" w:cs="Times New Roman"/>
                <w:b/>
                <w:sz w:val="24"/>
              </w:rPr>
              <w:t>Scope of Surgical Camp</w:t>
            </w:r>
          </w:p>
          <w:p w14:paraId="54A4D4BD" w14:textId="77777777" w:rsidR="001F4C91" w:rsidRPr="00AE0BF7" w:rsidRDefault="001F4C91" w:rsidP="004C73B7">
            <w:pPr>
              <w:rPr>
                <w:rFonts w:ascii="Times New Roman" w:hAnsi="Times New Roman" w:cs="Times New Roman"/>
                <w:sz w:val="24"/>
                <w:szCs w:val="24"/>
              </w:rPr>
            </w:pPr>
          </w:p>
        </w:tc>
        <w:tc>
          <w:tcPr>
            <w:tcW w:w="4788" w:type="dxa"/>
          </w:tcPr>
          <w:p w14:paraId="52824375" w14:textId="77777777" w:rsidR="001F4C91" w:rsidRPr="00AE0BF7" w:rsidRDefault="001F4C91" w:rsidP="004C73B7">
            <w:pPr>
              <w:rPr>
                <w:rFonts w:ascii="Times New Roman" w:hAnsi="Times New Roman" w:cs="Times New Roman"/>
                <w:sz w:val="24"/>
                <w:szCs w:val="24"/>
              </w:rPr>
            </w:pPr>
          </w:p>
        </w:tc>
      </w:tr>
      <w:tr w:rsidR="001F4C91" w:rsidRPr="00AE0BF7" w14:paraId="1B265FC7" w14:textId="77777777" w:rsidTr="001F4C91">
        <w:tc>
          <w:tcPr>
            <w:tcW w:w="4788" w:type="dxa"/>
          </w:tcPr>
          <w:p w14:paraId="66F1C7B6" w14:textId="77777777" w:rsidR="001F4C91" w:rsidRPr="00AE0BF7" w:rsidRDefault="001F4C91" w:rsidP="004C73B7">
            <w:pPr>
              <w:rPr>
                <w:rFonts w:ascii="Times New Roman" w:hAnsi="Times New Roman" w:cs="Times New Roman"/>
                <w:sz w:val="24"/>
              </w:rPr>
            </w:pPr>
            <w:r w:rsidRPr="00AE0BF7">
              <w:rPr>
                <w:rFonts w:ascii="Times New Roman" w:hAnsi="Times New Roman" w:cs="Times New Roman"/>
                <w:b/>
                <w:sz w:val="24"/>
              </w:rPr>
              <w:t>Range of Services</w:t>
            </w:r>
            <w:r w:rsidRPr="00AE0BF7">
              <w:rPr>
                <w:rFonts w:ascii="Times New Roman" w:hAnsi="Times New Roman" w:cs="Times New Roman"/>
                <w:sz w:val="24"/>
              </w:rPr>
              <w:t>:</w:t>
            </w:r>
          </w:p>
          <w:p w14:paraId="64877166" w14:textId="77777777" w:rsidR="001F4C91" w:rsidRPr="00AE0BF7" w:rsidRDefault="001F4C91" w:rsidP="004C73B7">
            <w:pPr>
              <w:rPr>
                <w:rFonts w:ascii="Times New Roman" w:hAnsi="Times New Roman" w:cs="Times New Roman"/>
                <w:sz w:val="24"/>
                <w:szCs w:val="24"/>
              </w:rPr>
            </w:pPr>
          </w:p>
        </w:tc>
        <w:tc>
          <w:tcPr>
            <w:tcW w:w="4788" w:type="dxa"/>
          </w:tcPr>
          <w:p w14:paraId="3B163F8E" w14:textId="77777777" w:rsidR="001F4C91" w:rsidRPr="00AE0BF7" w:rsidRDefault="001F4C91" w:rsidP="004C73B7">
            <w:pPr>
              <w:pStyle w:val="BodyText"/>
              <w:ind w:left="0" w:right="134"/>
            </w:pPr>
            <w:r w:rsidRPr="00AE0BF7">
              <w:t xml:space="preserve">Counseling </w:t>
            </w:r>
          </w:p>
          <w:p w14:paraId="5F90FAD5" w14:textId="77777777" w:rsidR="001F4C91" w:rsidRPr="00AE0BF7" w:rsidRDefault="001F4C91" w:rsidP="004C73B7">
            <w:pPr>
              <w:pStyle w:val="BodyText"/>
              <w:ind w:left="0" w:right="134"/>
            </w:pPr>
            <w:r w:rsidRPr="00AE0BF7">
              <w:t>Clinical Services</w:t>
            </w:r>
          </w:p>
          <w:p w14:paraId="57F3ABD2" w14:textId="77777777" w:rsidR="001F4C91" w:rsidRPr="00AE0BF7" w:rsidRDefault="001F4C91" w:rsidP="004C73B7">
            <w:pPr>
              <w:pStyle w:val="BodyText"/>
              <w:ind w:left="0"/>
            </w:pPr>
            <w:r w:rsidRPr="00AE0BF7">
              <w:t>Laboratory testing</w:t>
            </w:r>
          </w:p>
          <w:p w14:paraId="3A138D74" w14:textId="77777777" w:rsidR="001F4C91" w:rsidRPr="00AE0BF7" w:rsidRDefault="001F4C91" w:rsidP="004C73B7">
            <w:pPr>
              <w:rPr>
                <w:rFonts w:ascii="Times New Roman" w:hAnsi="Times New Roman" w:cs="Times New Roman"/>
                <w:sz w:val="24"/>
                <w:szCs w:val="24"/>
              </w:rPr>
            </w:pPr>
          </w:p>
        </w:tc>
      </w:tr>
      <w:tr w:rsidR="001F4C91" w:rsidRPr="00AE0BF7" w14:paraId="285D11E9" w14:textId="77777777" w:rsidTr="00E436F0">
        <w:trPr>
          <w:trHeight w:val="1634"/>
        </w:trPr>
        <w:tc>
          <w:tcPr>
            <w:tcW w:w="4788" w:type="dxa"/>
          </w:tcPr>
          <w:p w14:paraId="2A351775" w14:textId="77777777" w:rsidR="001F4C91" w:rsidRPr="00AE0BF7" w:rsidRDefault="001F4C91" w:rsidP="004C73B7">
            <w:pPr>
              <w:rPr>
                <w:rFonts w:ascii="Times New Roman" w:hAnsi="Times New Roman" w:cs="Times New Roman"/>
                <w:sz w:val="24"/>
                <w:szCs w:val="24"/>
              </w:rPr>
            </w:pPr>
            <w:r w:rsidRPr="00AE0BF7">
              <w:rPr>
                <w:rFonts w:ascii="Times New Roman" w:hAnsi="Times New Roman" w:cs="Times New Roman"/>
                <w:b/>
                <w:sz w:val="24"/>
              </w:rPr>
              <w:t>Pre-requisites:</w:t>
            </w:r>
          </w:p>
        </w:tc>
        <w:tc>
          <w:tcPr>
            <w:tcW w:w="4788" w:type="dxa"/>
          </w:tcPr>
          <w:p w14:paraId="51D1A5E4" w14:textId="77777777" w:rsidR="001F4C91" w:rsidRPr="00AE0BF7" w:rsidRDefault="001F4C91" w:rsidP="004C73B7">
            <w:pPr>
              <w:pStyle w:val="BodyText"/>
              <w:ind w:left="0"/>
            </w:pPr>
            <w:r w:rsidRPr="00AE0BF7">
              <w:t>Site</w:t>
            </w:r>
          </w:p>
          <w:p w14:paraId="72D5F31E" w14:textId="77777777" w:rsidR="001F4C91" w:rsidRPr="00AE0BF7" w:rsidRDefault="001F4C91" w:rsidP="004C73B7">
            <w:pPr>
              <w:pStyle w:val="BodyText"/>
              <w:ind w:left="0"/>
            </w:pPr>
          </w:p>
          <w:p w14:paraId="14DCB731" w14:textId="77777777" w:rsidR="001F4C91" w:rsidRPr="00AE0BF7" w:rsidRDefault="001F4C91" w:rsidP="004C73B7">
            <w:pPr>
              <w:pStyle w:val="BodyText"/>
              <w:ind w:left="0" w:right="2507"/>
            </w:pPr>
            <w:r w:rsidRPr="00AE0BF7">
              <w:t xml:space="preserve">Client load </w:t>
            </w:r>
          </w:p>
          <w:p w14:paraId="726C9EDA" w14:textId="77777777" w:rsidR="001F4C91" w:rsidRPr="00AE0BF7" w:rsidRDefault="001F4C91" w:rsidP="004C73B7">
            <w:pPr>
              <w:pStyle w:val="BodyText"/>
              <w:ind w:left="0" w:right="2507"/>
            </w:pPr>
            <w:r w:rsidRPr="00AE0BF7">
              <w:t>Staff</w:t>
            </w:r>
          </w:p>
          <w:p w14:paraId="4C16F90C" w14:textId="77777777" w:rsidR="001F4C91" w:rsidRPr="00AE0BF7" w:rsidRDefault="001F4C91" w:rsidP="004C73B7">
            <w:pPr>
              <w:pStyle w:val="BodyText"/>
              <w:ind w:left="0"/>
            </w:pPr>
            <w:r w:rsidRPr="00AE0BF7">
              <w:t>Equipment- instruments and supplies</w:t>
            </w:r>
          </w:p>
        </w:tc>
      </w:tr>
      <w:tr w:rsidR="00FC443E" w:rsidRPr="00AE0BF7" w14:paraId="23F5447A" w14:textId="77777777" w:rsidTr="00105174">
        <w:tc>
          <w:tcPr>
            <w:tcW w:w="9576" w:type="dxa"/>
            <w:gridSpan w:val="2"/>
          </w:tcPr>
          <w:p w14:paraId="1584D53D" w14:textId="77777777" w:rsidR="00FC443E" w:rsidRPr="00AE0BF7" w:rsidRDefault="00FC443E" w:rsidP="004C73B7">
            <w:pPr>
              <w:rPr>
                <w:rFonts w:ascii="Times New Roman" w:hAnsi="Times New Roman" w:cs="Times New Roman"/>
                <w:b/>
                <w:sz w:val="24"/>
              </w:rPr>
            </w:pPr>
            <w:r w:rsidRPr="00AE0BF7">
              <w:rPr>
                <w:rFonts w:ascii="Times New Roman" w:hAnsi="Times New Roman" w:cs="Times New Roman"/>
                <w:b/>
                <w:sz w:val="24"/>
              </w:rPr>
              <w:t>Responsibilities and Roles of Managers/Service Providers</w:t>
            </w:r>
          </w:p>
        </w:tc>
      </w:tr>
      <w:tr w:rsidR="00FC443E" w:rsidRPr="00AE0BF7" w14:paraId="79A92ED1" w14:textId="77777777" w:rsidTr="001F4C91">
        <w:tc>
          <w:tcPr>
            <w:tcW w:w="4788" w:type="dxa"/>
          </w:tcPr>
          <w:p w14:paraId="1350C275" w14:textId="77777777" w:rsidR="00FC443E" w:rsidRPr="00AE0BF7" w:rsidRDefault="00FC443E" w:rsidP="004C73B7">
            <w:pPr>
              <w:rPr>
                <w:rFonts w:ascii="Times New Roman" w:hAnsi="Times New Roman" w:cs="Times New Roman"/>
                <w:b/>
                <w:sz w:val="24"/>
              </w:rPr>
            </w:pPr>
          </w:p>
        </w:tc>
        <w:tc>
          <w:tcPr>
            <w:tcW w:w="4788" w:type="dxa"/>
          </w:tcPr>
          <w:p w14:paraId="1C40B695" w14:textId="77777777" w:rsidR="00FC443E" w:rsidRPr="00AE0BF7" w:rsidRDefault="00FC443E" w:rsidP="004C73B7">
            <w:pPr>
              <w:pStyle w:val="BodyText"/>
              <w:tabs>
                <w:tab w:val="left" w:pos="4572"/>
              </w:tabs>
              <w:ind w:left="0" w:right="90"/>
            </w:pPr>
            <w:r w:rsidRPr="00AE0BF7">
              <w:t>Pre-camp/ during camp/ after camp</w:t>
            </w:r>
          </w:p>
        </w:tc>
      </w:tr>
      <w:tr w:rsidR="001F4C91" w:rsidRPr="00AE0BF7" w14:paraId="3305CEC0" w14:textId="77777777" w:rsidTr="001F4C91">
        <w:tc>
          <w:tcPr>
            <w:tcW w:w="4788" w:type="dxa"/>
          </w:tcPr>
          <w:p w14:paraId="6A760D12" w14:textId="77777777" w:rsidR="001F4C91" w:rsidRPr="00AE0BF7" w:rsidRDefault="001F4C91" w:rsidP="004C73B7">
            <w:pPr>
              <w:rPr>
                <w:rFonts w:ascii="Times New Roman" w:hAnsi="Times New Roman" w:cs="Times New Roman"/>
                <w:sz w:val="24"/>
              </w:rPr>
            </w:pPr>
            <w:r w:rsidRPr="00AE0BF7">
              <w:rPr>
                <w:rFonts w:ascii="Times New Roman" w:hAnsi="Times New Roman" w:cs="Times New Roman"/>
                <w:b/>
                <w:sz w:val="24"/>
              </w:rPr>
              <w:t>Prevention of Infection</w:t>
            </w:r>
            <w:r w:rsidRPr="00AE0BF7">
              <w:rPr>
                <w:rFonts w:ascii="Times New Roman" w:hAnsi="Times New Roman" w:cs="Times New Roman"/>
                <w:sz w:val="24"/>
              </w:rPr>
              <w:t>:</w:t>
            </w:r>
          </w:p>
          <w:p w14:paraId="4DE06333" w14:textId="77777777" w:rsidR="001F4C91" w:rsidRPr="00AE0BF7" w:rsidRDefault="001F4C91" w:rsidP="004C73B7">
            <w:pPr>
              <w:rPr>
                <w:rFonts w:ascii="Times New Roman" w:hAnsi="Times New Roman" w:cs="Times New Roman"/>
                <w:sz w:val="24"/>
                <w:szCs w:val="24"/>
              </w:rPr>
            </w:pPr>
          </w:p>
        </w:tc>
        <w:tc>
          <w:tcPr>
            <w:tcW w:w="4788" w:type="dxa"/>
          </w:tcPr>
          <w:p w14:paraId="344A7871" w14:textId="77777777" w:rsidR="001F4C91" w:rsidRPr="00AE0BF7" w:rsidRDefault="001F4C91" w:rsidP="004C73B7">
            <w:pPr>
              <w:pStyle w:val="BodyText"/>
              <w:ind w:left="0"/>
            </w:pPr>
            <w:r w:rsidRPr="00AE0BF7">
              <w:t>Asepsis and Antiseptics</w:t>
            </w:r>
          </w:p>
          <w:p w14:paraId="27FB4385" w14:textId="77777777" w:rsidR="001F4C91" w:rsidRPr="00AE0BF7" w:rsidRDefault="001F4C91" w:rsidP="004C73B7">
            <w:pPr>
              <w:pStyle w:val="BodyText"/>
              <w:spacing w:before="2"/>
              <w:ind w:left="0" w:right="-2"/>
            </w:pPr>
            <w:r w:rsidRPr="00AE0BF7">
              <w:t>Processing Usable and Reusable Items Sterilization, High-level Disinfectant Disposable of Waste/needles/other materials</w:t>
            </w:r>
          </w:p>
          <w:p w14:paraId="6D5A0F31" w14:textId="77777777" w:rsidR="001F4C91" w:rsidRPr="00AE0BF7" w:rsidRDefault="001F4C91" w:rsidP="004C73B7">
            <w:pPr>
              <w:rPr>
                <w:rFonts w:ascii="Times New Roman" w:hAnsi="Times New Roman" w:cs="Times New Roman"/>
                <w:sz w:val="24"/>
                <w:szCs w:val="24"/>
              </w:rPr>
            </w:pPr>
          </w:p>
        </w:tc>
      </w:tr>
      <w:tr w:rsidR="00FC443E" w:rsidRPr="00AE0BF7" w14:paraId="30C33C10" w14:textId="77777777" w:rsidTr="00FC443E">
        <w:trPr>
          <w:trHeight w:val="368"/>
        </w:trPr>
        <w:tc>
          <w:tcPr>
            <w:tcW w:w="9576" w:type="dxa"/>
            <w:gridSpan w:val="2"/>
          </w:tcPr>
          <w:p w14:paraId="00D970A6" w14:textId="77777777" w:rsidR="00FC443E" w:rsidRPr="00AE0BF7" w:rsidRDefault="00FC443E" w:rsidP="004C73B7">
            <w:pPr>
              <w:rPr>
                <w:rFonts w:ascii="Times New Roman" w:hAnsi="Times New Roman" w:cs="Times New Roman"/>
                <w:b/>
                <w:sz w:val="24"/>
              </w:rPr>
            </w:pPr>
            <w:r w:rsidRPr="00AE0BF7">
              <w:rPr>
                <w:rFonts w:ascii="Times New Roman" w:hAnsi="Times New Roman" w:cs="Times New Roman"/>
                <w:b/>
                <w:sz w:val="24"/>
              </w:rPr>
              <w:t>Assurance of Quality: Quality Assessment at each Level</w:t>
            </w:r>
          </w:p>
        </w:tc>
      </w:tr>
      <w:tr w:rsidR="00FC443E" w:rsidRPr="00AE0BF7" w14:paraId="42CEC5BC" w14:textId="77777777" w:rsidTr="001F4C91">
        <w:tc>
          <w:tcPr>
            <w:tcW w:w="4788" w:type="dxa"/>
          </w:tcPr>
          <w:p w14:paraId="4CE40EA6" w14:textId="77777777" w:rsidR="00FC443E" w:rsidRPr="00AE0BF7" w:rsidRDefault="00FC443E" w:rsidP="004C73B7">
            <w:pPr>
              <w:rPr>
                <w:rFonts w:ascii="Times New Roman" w:hAnsi="Times New Roman" w:cs="Times New Roman"/>
                <w:b/>
                <w:sz w:val="24"/>
              </w:rPr>
            </w:pPr>
          </w:p>
        </w:tc>
        <w:tc>
          <w:tcPr>
            <w:tcW w:w="4788" w:type="dxa"/>
          </w:tcPr>
          <w:p w14:paraId="6412DDAB" w14:textId="77777777" w:rsidR="00FC443E" w:rsidRPr="00AE0BF7" w:rsidRDefault="00FC443E" w:rsidP="004C73B7">
            <w:pPr>
              <w:pStyle w:val="BodyText"/>
              <w:tabs>
                <w:tab w:val="left" w:pos="4572"/>
              </w:tabs>
              <w:ind w:left="0" w:right="90"/>
            </w:pPr>
            <w:r w:rsidRPr="00AE0BF7">
              <w:t>Role of Quality Improvement Committee</w:t>
            </w:r>
          </w:p>
        </w:tc>
      </w:tr>
      <w:tr w:rsidR="001F4C91" w:rsidRPr="00AE0BF7" w14:paraId="5F50D1E8" w14:textId="77777777" w:rsidTr="001F4C91">
        <w:tc>
          <w:tcPr>
            <w:tcW w:w="4788" w:type="dxa"/>
          </w:tcPr>
          <w:p w14:paraId="11848442" w14:textId="77777777" w:rsidR="001F4C91" w:rsidRPr="00AE0BF7" w:rsidRDefault="001F4C91" w:rsidP="004C73B7">
            <w:pPr>
              <w:rPr>
                <w:rFonts w:ascii="Times New Roman" w:hAnsi="Times New Roman" w:cs="Times New Roman"/>
                <w:sz w:val="24"/>
                <w:szCs w:val="24"/>
              </w:rPr>
            </w:pPr>
            <w:r w:rsidRPr="00AE0BF7">
              <w:rPr>
                <w:rFonts w:ascii="Times New Roman" w:hAnsi="Times New Roman" w:cs="Times New Roman"/>
                <w:b/>
                <w:sz w:val="24"/>
              </w:rPr>
              <w:t>Mishaps and Negligence</w:t>
            </w:r>
          </w:p>
        </w:tc>
        <w:tc>
          <w:tcPr>
            <w:tcW w:w="4788" w:type="dxa"/>
          </w:tcPr>
          <w:p w14:paraId="23D28BFB" w14:textId="77777777" w:rsidR="001F4C91" w:rsidRPr="00AE0BF7" w:rsidRDefault="001F4C91" w:rsidP="004C73B7">
            <w:pPr>
              <w:rPr>
                <w:rFonts w:ascii="Times New Roman" w:hAnsi="Times New Roman" w:cs="Times New Roman"/>
                <w:sz w:val="24"/>
                <w:szCs w:val="24"/>
              </w:rPr>
            </w:pPr>
          </w:p>
        </w:tc>
      </w:tr>
      <w:tr w:rsidR="001F4C91" w:rsidRPr="00AE0BF7" w14:paraId="4C39B7FC" w14:textId="77777777" w:rsidTr="001F4C91">
        <w:tc>
          <w:tcPr>
            <w:tcW w:w="4788" w:type="dxa"/>
          </w:tcPr>
          <w:p w14:paraId="3A919430" w14:textId="77777777" w:rsidR="001F4C91" w:rsidRPr="00AE0BF7" w:rsidRDefault="001F4C91" w:rsidP="004C73B7">
            <w:pPr>
              <w:rPr>
                <w:rFonts w:ascii="Times New Roman" w:hAnsi="Times New Roman" w:cs="Times New Roman"/>
                <w:sz w:val="24"/>
                <w:szCs w:val="24"/>
              </w:rPr>
            </w:pPr>
            <w:r w:rsidRPr="00AE0BF7">
              <w:rPr>
                <w:rFonts w:ascii="Times New Roman" w:hAnsi="Times New Roman" w:cs="Times New Roman"/>
                <w:b/>
                <w:sz w:val="24"/>
              </w:rPr>
              <w:t>Updating SOP</w:t>
            </w:r>
          </w:p>
        </w:tc>
        <w:tc>
          <w:tcPr>
            <w:tcW w:w="4788" w:type="dxa"/>
          </w:tcPr>
          <w:p w14:paraId="7DEEC648" w14:textId="77777777" w:rsidR="001F4C91" w:rsidRPr="00AE0BF7" w:rsidRDefault="001F4C91" w:rsidP="004C73B7">
            <w:pPr>
              <w:rPr>
                <w:rFonts w:ascii="Times New Roman" w:hAnsi="Times New Roman" w:cs="Times New Roman"/>
                <w:sz w:val="24"/>
                <w:szCs w:val="24"/>
              </w:rPr>
            </w:pPr>
          </w:p>
        </w:tc>
      </w:tr>
    </w:tbl>
    <w:p w14:paraId="5D5413E4" w14:textId="77777777" w:rsidR="003A687F" w:rsidRPr="00AE0BF7" w:rsidRDefault="003A687F" w:rsidP="004C73B7">
      <w:pPr>
        <w:spacing w:after="0" w:line="240" w:lineRule="auto"/>
        <w:rPr>
          <w:rFonts w:ascii="Times New Roman" w:hAnsi="Times New Roman" w:cs="Times New Roman"/>
          <w:sz w:val="24"/>
          <w:szCs w:val="24"/>
        </w:rPr>
      </w:pPr>
    </w:p>
    <w:p w14:paraId="7D8BE765" w14:textId="77777777" w:rsidR="003A687F" w:rsidRPr="00AE0BF7" w:rsidRDefault="003A687F" w:rsidP="004C73B7">
      <w:pPr>
        <w:tabs>
          <w:tab w:val="left" w:pos="1711"/>
        </w:tabs>
        <w:spacing w:before="4" w:after="0" w:line="240" w:lineRule="auto"/>
        <w:jc w:val="both"/>
        <w:rPr>
          <w:rFonts w:ascii="Times New Roman" w:hAnsi="Times New Roman" w:cs="Times New Roman"/>
          <w:sz w:val="24"/>
          <w:szCs w:val="24"/>
        </w:rPr>
      </w:pPr>
      <w:r w:rsidRPr="00AE0BF7">
        <w:rPr>
          <w:rFonts w:ascii="Times New Roman" w:hAnsi="Times New Roman" w:cs="Times New Roman"/>
          <w:sz w:val="24"/>
          <w:szCs w:val="24"/>
        </w:rPr>
        <w:t>B) Cultivate ‘</w:t>
      </w:r>
      <w:r w:rsidRPr="00AE0BF7">
        <w:rPr>
          <w:rFonts w:ascii="Times New Roman" w:hAnsi="Times New Roman" w:cs="Times New Roman"/>
          <w:i/>
          <w:sz w:val="24"/>
          <w:szCs w:val="24"/>
        </w:rPr>
        <w:t>responsible reporting</w:t>
      </w:r>
      <w:r w:rsidRPr="00AE0BF7">
        <w:rPr>
          <w:rFonts w:ascii="Times New Roman" w:hAnsi="Times New Roman" w:cs="Times New Roman"/>
          <w:sz w:val="24"/>
          <w:szCs w:val="24"/>
        </w:rPr>
        <w:t xml:space="preserve">’ </w:t>
      </w:r>
      <w:r w:rsidR="00554407">
        <w:rPr>
          <w:rFonts w:ascii="Times New Roman" w:hAnsi="Times New Roman" w:cs="Times New Roman"/>
          <w:sz w:val="24"/>
          <w:szCs w:val="24"/>
        </w:rPr>
        <w:t>routines</w:t>
      </w:r>
      <w:r w:rsidR="00FC71BA" w:rsidRPr="00AE0BF7">
        <w:rPr>
          <w:rFonts w:ascii="Times New Roman" w:hAnsi="Times New Roman" w:cs="Times New Roman"/>
          <w:sz w:val="24"/>
          <w:szCs w:val="24"/>
        </w:rPr>
        <w:t xml:space="preserve"> </w:t>
      </w:r>
      <w:r w:rsidRPr="00AE0BF7">
        <w:rPr>
          <w:rFonts w:ascii="Times New Roman" w:hAnsi="Times New Roman" w:cs="Times New Roman"/>
          <w:sz w:val="24"/>
          <w:szCs w:val="24"/>
        </w:rPr>
        <w:t>that covers every patient from the time</w:t>
      </w:r>
      <w:r w:rsidR="00FC71BA" w:rsidRPr="00AE0BF7">
        <w:rPr>
          <w:rFonts w:ascii="Times New Roman" w:hAnsi="Times New Roman" w:cs="Times New Roman"/>
          <w:sz w:val="24"/>
          <w:szCs w:val="24"/>
        </w:rPr>
        <w:t xml:space="preserve"> of recruitment for surgery</w:t>
      </w:r>
      <w:r w:rsidRPr="00AE0BF7">
        <w:rPr>
          <w:rFonts w:ascii="Times New Roman" w:hAnsi="Times New Roman" w:cs="Times New Roman"/>
          <w:sz w:val="24"/>
          <w:szCs w:val="24"/>
        </w:rPr>
        <w:t xml:space="preserve"> to</w:t>
      </w:r>
      <w:r w:rsidRPr="00AE0BF7">
        <w:rPr>
          <w:rFonts w:ascii="Times New Roman" w:hAnsi="Times New Roman" w:cs="Times New Roman"/>
          <w:spacing w:val="-18"/>
          <w:sz w:val="24"/>
          <w:szCs w:val="24"/>
        </w:rPr>
        <w:t xml:space="preserve"> </w:t>
      </w:r>
      <w:r w:rsidRPr="00AE0BF7">
        <w:rPr>
          <w:rFonts w:ascii="Times New Roman" w:hAnsi="Times New Roman" w:cs="Times New Roman"/>
          <w:sz w:val="24"/>
          <w:szCs w:val="24"/>
        </w:rPr>
        <w:t xml:space="preserve">the final outcome </w:t>
      </w:r>
      <w:r w:rsidR="00554407">
        <w:rPr>
          <w:rFonts w:ascii="Times New Roman" w:hAnsi="Times New Roman" w:cs="Times New Roman"/>
          <w:sz w:val="24"/>
          <w:szCs w:val="24"/>
        </w:rPr>
        <w:t>in the form of ‘completed camp reports.’</w:t>
      </w:r>
      <w:r w:rsidR="00FC71BA" w:rsidRPr="00AE0BF7">
        <w:rPr>
          <w:rFonts w:ascii="Times New Roman" w:hAnsi="Times New Roman" w:cs="Times New Roman"/>
          <w:sz w:val="24"/>
          <w:szCs w:val="24"/>
        </w:rPr>
        <w:t xml:space="preserve"> </w:t>
      </w:r>
      <w:r w:rsidR="00554407">
        <w:rPr>
          <w:rFonts w:ascii="Times New Roman" w:hAnsi="Times New Roman" w:cs="Times New Roman"/>
          <w:sz w:val="24"/>
          <w:szCs w:val="24"/>
        </w:rPr>
        <w:t>T</w:t>
      </w:r>
      <w:r w:rsidRPr="00AE0BF7">
        <w:rPr>
          <w:rFonts w:ascii="Times New Roman" w:hAnsi="Times New Roman" w:cs="Times New Roman"/>
          <w:sz w:val="24"/>
          <w:szCs w:val="24"/>
        </w:rPr>
        <w:t>o sust</w:t>
      </w:r>
      <w:r w:rsidR="00E436F0" w:rsidRPr="00AE0BF7">
        <w:rPr>
          <w:rFonts w:ascii="Times New Roman" w:hAnsi="Times New Roman" w:cs="Times New Roman"/>
          <w:sz w:val="24"/>
          <w:szCs w:val="24"/>
        </w:rPr>
        <w:t>ain</w:t>
      </w:r>
      <w:r w:rsidRPr="00AE0BF7">
        <w:rPr>
          <w:rFonts w:ascii="Times New Roman" w:hAnsi="Times New Roman" w:cs="Times New Roman"/>
          <w:sz w:val="24"/>
          <w:szCs w:val="24"/>
        </w:rPr>
        <w:t xml:space="preserve"> public faith in the</w:t>
      </w:r>
      <w:r w:rsidRPr="00AE0BF7">
        <w:rPr>
          <w:rFonts w:ascii="Times New Roman" w:hAnsi="Times New Roman" w:cs="Times New Roman"/>
          <w:spacing w:val="-17"/>
          <w:sz w:val="24"/>
          <w:szCs w:val="24"/>
        </w:rPr>
        <w:t xml:space="preserve"> </w:t>
      </w:r>
      <w:r w:rsidR="00554407">
        <w:rPr>
          <w:rFonts w:ascii="Times New Roman" w:hAnsi="Times New Roman" w:cs="Times New Roman"/>
          <w:sz w:val="24"/>
          <w:szCs w:val="24"/>
        </w:rPr>
        <w:t xml:space="preserve">surgical camp system and </w:t>
      </w:r>
      <w:r w:rsidRPr="00AE0BF7">
        <w:rPr>
          <w:rFonts w:ascii="Times New Roman" w:hAnsi="Times New Roman" w:cs="Times New Roman"/>
          <w:sz w:val="24"/>
          <w:szCs w:val="24"/>
        </w:rPr>
        <w:t>justify their position (effective and unbiased reporting), the</w:t>
      </w:r>
      <w:r w:rsidR="00FC71BA" w:rsidRPr="00AE0BF7">
        <w:rPr>
          <w:rFonts w:ascii="Times New Roman" w:hAnsi="Times New Roman" w:cs="Times New Roman"/>
          <w:sz w:val="24"/>
          <w:szCs w:val="24"/>
        </w:rPr>
        <w:t xml:space="preserve"> media</w:t>
      </w:r>
      <w:r w:rsidRPr="00AE0BF7">
        <w:rPr>
          <w:rFonts w:ascii="Times New Roman" w:hAnsi="Times New Roman" w:cs="Times New Roman"/>
          <w:spacing w:val="-18"/>
          <w:sz w:val="24"/>
          <w:szCs w:val="24"/>
        </w:rPr>
        <w:t xml:space="preserve"> </w:t>
      </w:r>
      <w:r w:rsidRPr="00AE0BF7">
        <w:rPr>
          <w:rFonts w:ascii="Times New Roman" w:hAnsi="Times New Roman" w:cs="Times New Roman"/>
          <w:sz w:val="24"/>
          <w:szCs w:val="24"/>
        </w:rPr>
        <w:t>must:</w:t>
      </w:r>
    </w:p>
    <w:p w14:paraId="7B38F829" w14:textId="77777777" w:rsidR="003A687F" w:rsidRPr="00AE0BF7" w:rsidRDefault="003A687F" w:rsidP="004C73B7">
      <w:pPr>
        <w:tabs>
          <w:tab w:val="left" w:pos="1711"/>
        </w:tabs>
        <w:spacing w:before="4" w:after="0" w:line="240" w:lineRule="auto"/>
        <w:ind w:left="720"/>
        <w:jc w:val="both"/>
        <w:rPr>
          <w:rFonts w:ascii="Times New Roman" w:hAnsi="Times New Roman" w:cs="Times New Roman"/>
          <w:sz w:val="24"/>
          <w:szCs w:val="24"/>
        </w:rPr>
      </w:pPr>
      <w:r w:rsidRPr="00AE0BF7">
        <w:rPr>
          <w:rFonts w:ascii="Times New Roman" w:hAnsi="Times New Roman" w:cs="Times New Roman"/>
          <w:sz w:val="24"/>
          <w:szCs w:val="24"/>
        </w:rPr>
        <w:t xml:space="preserve">i)  Curb </w:t>
      </w:r>
      <w:r w:rsidR="00FC71BA" w:rsidRPr="00AE0BF7">
        <w:rPr>
          <w:rFonts w:ascii="Times New Roman" w:hAnsi="Times New Roman" w:cs="Times New Roman"/>
          <w:sz w:val="24"/>
          <w:szCs w:val="24"/>
        </w:rPr>
        <w:t>its</w:t>
      </w:r>
      <w:r w:rsidRPr="00AE0BF7">
        <w:rPr>
          <w:rFonts w:ascii="Times New Roman" w:hAnsi="Times New Roman" w:cs="Times New Roman"/>
          <w:sz w:val="24"/>
          <w:szCs w:val="24"/>
        </w:rPr>
        <w:t xml:space="preserve"> ‘first-out’ instincts </w:t>
      </w:r>
      <w:r w:rsidR="00FC71BA" w:rsidRPr="00AE0BF7">
        <w:rPr>
          <w:rFonts w:ascii="Times New Roman" w:hAnsi="Times New Roman" w:cs="Times New Roman"/>
          <w:sz w:val="24"/>
          <w:szCs w:val="24"/>
        </w:rPr>
        <w:t>o</w:t>
      </w:r>
      <w:r w:rsidRPr="00AE0BF7">
        <w:rPr>
          <w:rFonts w:ascii="Times New Roman" w:hAnsi="Times New Roman" w:cs="Times New Roman"/>
          <w:sz w:val="24"/>
          <w:szCs w:val="24"/>
        </w:rPr>
        <w:t>n summing up ‘surgical outcome’ considering</w:t>
      </w:r>
      <w:r w:rsidRPr="00AE0BF7">
        <w:rPr>
          <w:rFonts w:ascii="Times New Roman" w:hAnsi="Times New Roman" w:cs="Times New Roman"/>
          <w:spacing w:val="44"/>
          <w:sz w:val="24"/>
          <w:szCs w:val="24"/>
        </w:rPr>
        <w:t xml:space="preserve"> </w:t>
      </w:r>
      <w:r w:rsidR="00554407">
        <w:rPr>
          <w:rFonts w:ascii="Times New Roman" w:hAnsi="Times New Roman" w:cs="Times New Roman"/>
          <w:spacing w:val="44"/>
          <w:sz w:val="24"/>
          <w:szCs w:val="24"/>
        </w:rPr>
        <w:t xml:space="preserve">that </w:t>
      </w:r>
      <w:r w:rsidRPr="00AE0BF7">
        <w:rPr>
          <w:rFonts w:ascii="Times New Roman" w:hAnsi="Times New Roman" w:cs="Times New Roman"/>
          <w:sz w:val="24"/>
          <w:szCs w:val="24"/>
        </w:rPr>
        <w:t>the ‘time gap’ between ‘surgical intervention’ and ‘therapeutic</w:t>
      </w:r>
      <w:r w:rsidRPr="00AE0BF7">
        <w:rPr>
          <w:rFonts w:ascii="Times New Roman" w:hAnsi="Times New Roman" w:cs="Times New Roman"/>
          <w:spacing w:val="-4"/>
          <w:sz w:val="24"/>
          <w:szCs w:val="24"/>
        </w:rPr>
        <w:t xml:space="preserve"> </w:t>
      </w:r>
      <w:r w:rsidRPr="00AE0BF7">
        <w:rPr>
          <w:rFonts w:ascii="Times New Roman" w:hAnsi="Times New Roman" w:cs="Times New Roman"/>
          <w:sz w:val="24"/>
          <w:szCs w:val="24"/>
        </w:rPr>
        <w:t>effect’</w:t>
      </w:r>
      <w:r w:rsidR="00554407">
        <w:rPr>
          <w:rFonts w:ascii="Times New Roman" w:hAnsi="Times New Roman" w:cs="Times New Roman"/>
          <w:sz w:val="24"/>
          <w:szCs w:val="24"/>
        </w:rPr>
        <w:t xml:space="preserve"> the reporting system should refrain from their first news out instincts</w:t>
      </w:r>
    </w:p>
    <w:p w14:paraId="53954171" w14:textId="77777777" w:rsidR="003A687F" w:rsidRPr="00AE0BF7" w:rsidRDefault="003A687F" w:rsidP="004C73B7">
      <w:pPr>
        <w:tabs>
          <w:tab w:val="left" w:pos="1711"/>
        </w:tabs>
        <w:spacing w:before="4" w:after="0" w:line="240" w:lineRule="auto"/>
        <w:ind w:left="720"/>
        <w:jc w:val="both"/>
        <w:rPr>
          <w:rFonts w:ascii="Times New Roman" w:hAnsi="Times New Roman" w:cs="Times New Roman"/>
          <w:sz w:val="24"/>
          <w:szCs w:val="24"/>
        </w:rPr>
      </w:pPr>
      <w:r w:rsidRPr="00AE0BF7">
        <w:rPr>
          <w:rFonts w:ascii="Times New Roman" w:hAnsi="Times New Roman" w:cs="Times New Roman"/>
          <w:sz w:val="24"/>
          <w:szCs w:val="24"/>
        </w:rPr>
        <w:t xml:space="preserve">ii) </w:t>
      </w:r>
      <w:commentRangeStart w:id="11"/>
      <w:r w:rsidR="000417A8">
        <w:rPr>
          <w:rFonts w:ascii="Times New Roman" w:hAnsi="Times New Roman" w:cs="Times New Roman"/>
          <w:sz w:val="24"/>
          <w:szCs w:val="24"/>
        </w:rPr>
        <w:t>D</w:t>
      </w:r>
      <w:r w:rsidRPr="00AE0BF7">
        <w:rPr>
          <w:rFonts w:ascii="Times New Roman" w:hAnsi="Times New Roman" w:cs="Times New Roman"/>
          <w:sz w:val="24"/>
          <w:szCs w:val="24"/>
        </w:rPr>
        <w:t>esist premature glorification of ‘surgeons’ solely</w:t>
      </w:r>
      <w:r w:rsidRPr="00E50E32">
        <w:rPr>
          <w:rFonts w:ascii="Times New Roman" w:hAnsi="Times New Roman" w:cs="Times New Roman"/>
          <w:b/>
          <w:sz w:val="24"/>
          <w:szCs w:val="24"/>
        </w:rPr>
        <w:t xml:space="preserve"> </w:t>
      </w:r>
      <w:r w:rsidR="00E50E32" w:rsidRPr="004C73B7">
        <w:rPr>
          <w:rFonts w:ascii="Times New Roman" w:hAnsi="Times New Roman" w:cs="Times New Roman"/>
          <w:sz w:val="24"/>
          <w:szCs w:val="24"/>
        </w:rPr>
        <w:t>on</w:t>
      </w:r>
      <w:r w:rsidR="00E50E32">
        <w:rPr>
          <w:rFonts w:ascii="Times New Roman" w:hAnsi="Times New Roman" w:cs="Times New Roman"/>
          <w:sz w:val="24"/>
          <w:szCs w:val="24"/>
        </w:rPr>
        <w:t xml:space="preserve"> </w:t>
      </w:r>
      <w:r w:rsidR="00373360" w:rsidRPr="00AE0BF7">
        <w:rPr>
          <w:rFonts w:ascii="Times New Roman" w:hAnsi="Times New Roman" w:cs="Times New Roman"/>
          <w:sz w:val="24"/>
          <w:szCs w:val="24"/>
        </w:rPr>
        <w:t>quantum of operations</w:t>
      </w:r>
      <w:commentRangeEnd w:id="11"/>
      <w:r w:rsidR="005B0077">
        <w:rPr>
          <w:rStyle w:val="CommentReference"/>
        </w:rPr>
        <w:commentReference w:id="11"/>
      </w:r>
    </w:p>
    <w:p w14:paraId="1FFC7255" w14:textId="77777777" w:rsidR="003A687F" w:rsidRPr="00AE0BF7" w:rsidRDefault="003A687F" w:rsidP="004C73B7">
      <w:pPr>
        <w:tabs>
          <w:tab w:val="left" w:pos="1711"/>
        </w:tabs>
        <w:spacing w:before="4" w:after="0" w:line="240" w:lineRule="auto"/>
        <w:ind w:left="720"/>
        <w:jc w:val="both"/>
        <w:rPr>
          <w:rFonts w:ascii="Times New Roman" w:hAnsi="Times New Roman" w:cs="Times New Roman"/>
          <w:sz w:val="24"/>
          <w:szCs w:val="24"/>
        </w:rPr>
      </w:pPr>
      <w:r w:rsidRPr="00AE0BF7">
        <w:rPr>
          <w:rFonts w:ascii="Times New Roman" w:hAnsi="Times New Roman" w:cs="Times New Roman"/>
          <w:sz w:val="24"/>
          <w:szCs w:val="24"/>
        </w:rPr>
        <w:t xml:space="preserve">iii) </w:t>
      </w:r>
      <w:r w:rsidR="00554407">
        <w:rPr>
          <w:rFonts w:ascii="Times New Roman" w:hAnsi="Times New Roman" w:cs="Times New Roman"/>
          <w:sz w:val="24"/>
          <w:szCs w:val="24"/>
        </w:rPr>
        <w:t xml:space="preserve">Avoid immediate </w:t>
      </w:r>
      <w:r w:rsidRPr="00AE0BF7">
        <w:rPr>
          <w:rFonts w:ascii="Times New Roman" w:hAnsi="Times New Roman" w:cs="Times New Roman"/>
          <w:sz w:val="24"/>
          <w:szCs w:val="24"/>
        </w:rPr>
        <w:t xml:space="preserve">post-hoc dissection of tragic ‘surgical outcomes’ in public domain </w:t>
      </w:r>
      <w:r w:rsidR="00A70AC1" w:rsidRPr="00AE0BF7">
        <w:rPr>
          <w:rFonts w:ascii="Times New Roman" w:hAnsi="Times New Roman" w:cs="Times New Roman"/>
          <w:sz w:val="24"/>
          <w:szCs w:val="24"/>
        </w:rPr>
        <w:t xml:space="preserve">before </w:t>
      </w:r>
      <w:r w:rsidRPr="00AE0BF7">
        <w:rPr>
          <w:rFonts w:ascii="Times New Roman" w:hAnsi="Times New Roman" w:cs="Times New Roman"/>
          <w:sz w:val="24"/>
          <w:szCs w:val="24"/>
        </w:rPr>
        <w:t>investigations are completed</w:t>
      </w:r>
    </w:p>
    <w:p w14:paraId="32BAD808" w14:textId="77777777" w:rsidR="00D30B01" w:rsidRPr="00AE0BF7" w:rsidRDefault="000417A8" w:rsidP="004C73B7">
      <w:pPr>
        <w:tabs>
          <w:tab w:val="left" w:pos="1711"/>
        </w:tabs>
        <w:spacing w:before="4"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iv) </w:t>
      </w:r>
      <w:r w:rsidR="00A70AC1" w:rsidRPr="00AE0BF7">
        <w:rPr>
          <w:rFonts w:ascii="Times New Roman" w:hAnsi="Times New Roman" w:cs="Times New Roman"/>
          <w:sz w:val="24"/>
          <w:szCs w:val="24"/>
        </w:rPr>
        <w:t>P</w:t>
      </w:r>
      <w:r w:rsidR="003A687F" w:rsidRPr="00AE0BF7">
        <w:rPr>
          <w:rFonts w:ascii="Times New Roman" w:hAnsi="Times New Roman" w:cs="Times New Roman"/>
          <w:sz w:val="24"/>
          <w:szCs w:val="24"/>
        </w:rPr>
        <w:t>roactive coverage to disseminate real-time details on a public information platform, e.g. closing/opening dates, FAQs, advisory, feedback portal, etc. to the community</w:t>
      </w:r>
    </w:p>
    <w:p w14:paraId="44FE8ABD" w14:textId="77777777" w:rsidR="00D30B01" w:rsidRPr="00AE0BF7" w:rsidRDefault="00D30B01" w:rsidP="004C73B7">
      <w:pPr>
        <w:tabs>
          <w:tab w:val="left" w:pos="1711"/>
        </w:tabs>
        <w:spacing w:before="4" w:after="0" w:line="240" w:lineRule="auto"/>
        <w:ind w:left="720"/>
        <w:jc w:val="both"/>
        <w:rPr>
          <w:rFonts w:ascii="Times New Roman" w:hAnsi="Times New Roman" w:cs="Times New Roman"/>
          <w:sz w:val="24"/>
          <w:szCs w:val="24"/>
        </w:rPr>
      </w:pPr>
    </w:p>
    <w:p w14:paraId="741D5AB6" w14:textId="77777777" w:rsidR="00D30B01" w:rsidRDefault="003A687F" w:rsidP="004C73B7">
      <w:pPr>
        <w:tabs>
          <w:tab w:val="left" w:pos="1711"/>
        </w:tabs>
        <w:spacing w:before="4" w:after="0" w:line="240" w:lineRule="auto"/>
        <w:jc w:val="both"/>
        <w:rPr>
          <w:rFonts w:ascii="Times New Roman" w:hAnsi="Times New Roman" w:cs="Times New Roman"/>
          <w:sz w:val="24"/>
          <w:szCs w:val="24"/>
        </w:rPr>
      </w:pPr>
      <w:r w:rsidRPr="00AE0BF7">
        <w:rPr>
          <w:rFonts w:ascii="Times New Roman" w:hAnsi="Times New Roman" w:cs="Times New Roman"/>
          <w:sz w:val="24"/>
          <w:szCs w:val="24"/>
        </w:rPr>
        <w:t>C) Setting up dedicated ‘</w:t>
      </w:r>
      <w:r w:rsidRPr="00AE0BF7">
        <w:rPr>
          <w:rFonts w:ascii="Times New Roman" w:hAnsi="Times New Roman" w:cs="Times New Roman"/>
          <w:i/>
          <w:sz w:val="24"/>
          <w:szCs w:val="24"/>
        </w:rPr>
        <w:t>post-camp access</w:t>
      </w:r>
      <w:r w:rsidRPr="00AE0BF7">
        <w:rPr>
          <w:rFonts w:ascii="Times New Roman" w:hAnsi="Times New Roman" w:cs="Times New Roman"/>
          <w:sz w:val="24"/>
          <w:szCs w:val="24"/>
        </w:rPr>
        <w:t>’</w:t>
      </w:r>
      <w:r w:rsidR="00554407">
        <w:rPr>
          <w:rFonts w:ascii="Times New Roman" w:hAnsi="Times New Roman" w:cs="Times New Roman"/>
          <w:sz w:val="24"/>
          <w:szCs w:val="24"/>
        </w:rPr>
        <w:t xml:space="preserve"> that facilitates positive </w:t>
      </w:r>
      <w:r w:rsidRPr="00AE0BF7">
        <w:rPr>
          <w:rFonts w:ascii="Times New Roman" w:hAnsi="Times New Roman" w:cs="Times New Roman"/>
          <w:sz w:val="24"/>
          <w:szCs w:val="24"/>
        </w:rPr>
        <w:t>‘surgical</w:t>
      </w:r>
      <w:r w:rsidRPr="00AE0BF7">
        <w:rPr>
          <w:rFonts w:ascii="Times New Roman" w:hAnsi="Times New Roman" w:cs="Times New Roman"/>
          <w:spacing w:val="-20"/>
          <w:sz w:val="24"/>
          <w:szCs w:val="24"/>
        </w:rPr>
        <w:t xml:space="preserve"> </w:t>
      </w:r>
      <w:r w:rsidRPr="00AE0BF7">
        <w:rPr>
          <w:rFonts w:ascii="Times New Roman" w:hAnsi="Times New Roman" w:cs="Times New Roman"/>
          <w:sz w:val="24"/>
          <w:szCs w:val="24"/>
        </w:rPr>
        <w:t>outcome’</w:t>
      </w:r>
      <w:r w:rsidR="00D30B01" w:rsidRPr="00AE0BF7">
        <w:rPr>
          <w:rFonts w:ascii="Times New Roman" w:hAnsi="Times New Roman" w:cs="Times New Roman"/>
          <w:sz w:val="24"/>
          <w:szCs w:val="24"/>
        </w:rPr>
        <w:t xml:space="preserve"> </w:t>
      </w:r>
      <w:r w:rsidRPr="00AE0BF7">
        <w:rPr>
          <w:rFonts w:ascii="Times New Roman" w:hAnsi="Times New Roman" w:cs="Times New Roman"/>
          <w:sz w:val="24"/>
          <w:szCs w:val="24"/>
        </w:rPr>
        <w:t>by offering post-surgery medical consultation,</w:t>
      </w:r>
      <w:r w:rsidR="00554407">
        <w:rPr>
          <w:rFonts w:ascii="Times New Roman" w:hAnsi="Times New Roman" w:cs="Times New Roman"/>
          <w:sz w:val="24"/>
          <w:szCs w:val="24"/>
        </w:rPr>
        <w:t xml:space="preserve"> essential</w:t>
      </w:r>
      <w:r w:rsidRPr="00AE0BF7">
        <w:rPr>
          <w:rFonts w:ascii="Times New Roman" w:hAnsi="Times New Roman" w:cs="Times New Roman"/>
          <w:sz w:val="24"/>
          <w:szCs w:val="24"/>
        </w:rPr>
        <w:t xml:space="preserve"> medicines, rehabilitation, and</w:t>
      </w:r>
      <w:r w:rsidRPr="00AE0BF7">
        <w:rPr>
          <w:rFonts w:ascii="Times New Roman" w:hAnsi="Times New Roman" w:cs="Times New Roman"/>
          <w:spacing w:val="-16"/>
          <w:sz w:val="24"/>
          <w:szCs w:val="24"/>
        </w:rPr>
        <w:t xml:space="preserve"> </w:t>
      </w:r>
      <w:r w:rsidRPr="00AE0BF7">
        <w:rPr>
          <w:rFonts w:ascii="Times New Roman" w:hAnsi="Times New Roman" w:cs="Times New Roman"/>
          <w:sz w:val="24"/>
          <w:szCs w:val="24"/>
        </w:rPr>
        <w:t>healthcare</w:t>
      </w:r>
      <w:r w:rsidR="00D30B01" w:rsidRPr="00AE0BF7">
        <w:rPr>
          <w:rFonts w:ascii="Times New Roman" w:hAnsi="Times New Roman" w:cs="Times New Roman"/>
          <w:sz w:val="24"/>
          <w:szCs w:val="24"/>
        </w:rPr>
        <w:t xml:space="preserve"> </w:t>
      </w:r>
      <w:r w:rsidRPr="00AE0BF7">
        <w:rPr>
          <w:rFonts w:ascii="Times New Roman" w:hAnsi="Times New Roman" w:cs="Times New Roman"/>
          <w:sz w:val="24"/>
          <w:szCs w:val="24"/>
        </w:rPr>
        <w:t>counseling.</w:t>
      </w:r>
    </w:p>
    <w:p w14:paraId="252DE118" w14:textId="77777777" w:rsidR="00E50E32" w:rsidRPr="00AE0BF7" w:rsidRDefault="00E50E32" w:rsidP="004C73B7">
      <w:pPr>
        <w:tabs>
          <w:tab w:val="left" w:pos="1711"/>
        </w:tabs>
        <w:spacing w:before="4" w:after="0" w:line="240" w:lineRule="auto"/>
        <w:jc w:val="both"/>
        <w:rPr>
          <w:rFonts w:ascii="Times New Roman" w:hAnsi="Times New Roman" w:cs="Times New Roman"/>
          <w:sz w:val="24"/>
          <w:szCs w:val="24"/>
        </w:rPr>
      </w:pPr>
    </w:p>
    <w:p w14:paraId="6C211BA0" w14:textId="77777777" w:rsidR="00E50E32" w:rsidRPr="00E50E32" w:rsidRDefault="00E50E32" w:rsidP="004C73B7">
      <w:pPr>
        <w:spacing w:line="240" w:lineRule="auto"/>
        <w:rPr>
          <w:rFonts w:ascii="Times New Roman" w:hAnsi="Times New Roman" w:cs="Times New Roman"/>
          <w:sz w:val="24"/>
          <w:szCs w:val="24"/>
        </w:rPr>
      </w:pPr>
      <w:r w:rsidRPr="00E50E32">
        <w:rPr>
          <w:rFonts w:ascii="Times New Roman" w:hAnsi="Times New Roman" w:cs="Times New Roman"/>
          <w:sz w:val="24"/>
          <w:szCs w:val="24"/>
        </w:rPr>
        <w:lastRenderedPageBreak/>
        <w:t xml:space="preserve">D) Balancing COI-induced inter-principle ethical burdens: Not uncommonly, </w:t>
      </w:r>
      <w:r w:rsidRPr="00E50E32">
        <w:rPr>
          <w:rFonts w:ascii="Times New Roman" w:hAnsi="Times New Roman" w:cs="Times New Roman"/>
          <w:i/>
          <w:sz w:val="24"/>
          <w:szCs w:val="24"/>
        </w:rPr>
        <w:t>en masse</w:t>
      </w:r>
      <w:r w:rsidRPr="00E50E32">
        <w:rPr>
          <w:rFonts w:ascii="Times New Roman" w:hAnsi="Times New Roman" w:cs="Times New Roman"/>
          <w:sz w:val="24"/>
          <w:szCs w:val="24"/>
        </w:rPr>
        <w:t xml:space="preserve"> surgical camps are riddled with ulterior motives and COI of the major stakeholders. While polity and policy makers are often pre-ordained with utilitarian (maximum benefit for maximum people) imperatives of surgery camps and look forward to hoist the flag of </w:t>
      </w:r>
      <w:r w:rsidRPr="00E50E32">
        <w:rPr>
          <w:rFonts w:ascii="Times New Roman" w:hAnsi="Times New Roman" w:cs="Times New Roman"/>
          <w:i/>
          <w:sz w:val="24"/>
          <w:szCs w:val="24"/>
        </w:rPr>
        <w:t>Principle of Justice</w:t>
      </w:r>
      <w:r w:rsidRPr="00E50E32">
        <w:rPr>
          <w:rFonts w:ascii="Times New Roman" w:hAnsi="Times New Roman" w:cs="Times New Roman"/>
          <w:sz w:val="24"/>
          <w:szCs w:val="24"/>
        </w:rPr>
        <w:t xml:space="preserve"> for popularity gains, </w:t>
      </w:r>
      <w:r w:rsidR="004C73B7">
        <w:rPr>
          <w:rFonts w:ascii="Times New Roman" w:hAnsi="Times New Roman" w:cs="Times New Roman"/>
          <w:sz w:val="24"/>
          <w:szCs w:val="24"/>
        </w:rPr>
        <w:t xml:space="preserve">they </w:t>
      </w:r>
      <w:r w:rsidRPr="00E50E32">
        <w:rPr>
          <w:rFonts w:ascii="Times New Roman" w:hAnsi="Times New Roman" w:cs="Times New Roman"/>
          <w:sz w:val="24"/>
          <w:szCs w:val="24"/>
        </w:rPr>
        <w:t>completely ignor</w:t>
      </w:r>
      <w:r>
        <w:rPr>
          <w:rFonts w:ascii="Times New Roman" w:hAnsi="Times New Roman" w:cs="Times New Roman"/>
          <w:sz w:val="24"/>
          <w:szCs w:val="24"/>
        </w:rPr>
        <w:t>e</w:t>
      </w:r>
      <w:r w:rsidRPr="00E50E32">
        <w:rPr>
          <w:rFonts w:ascii="Times New Roman" w:hAnsi="Times New Roman" w:cs="Times New Roman"/>
          <w:sz w:val="24"/>
          <w:szCs w:val="24"/>
        </w:rPr>
        <w:t xml:space="preserve"> </w:t>
      </w:r>
      <w:r w:rsidRPr="00E50E32">
        <w:rPr>
          <w:rFonts w:ascii="Times New Roman" w:hAnsi="Times New Roman" w:cs="Times New Roman"/>
          <w:i/>
          <w:sz w:val="24"/>
          <w:szCs w:val="24"/>
        </w:rPr>
        <w:t>Principle of Respect for Patient Autonomy</w:t>
      </w:r>
      <w:r w:rsidR="004C73B7">
        <w:rPr>
          <w:rFonts w:ascii="Times New Roman" w:hAnsi="Times New Roman" w:cs="Times New Roman"/>
          <w:i/>
          <w:sz w:val="24"/>
          <w:szCs w:val="24"/>
        </w:rPr>
        <w:t xml:space="preserve"> </w:t>
      </w:r>
      <w:r w:rsidR="000417A8">
        <w:rPr>
          <w:rFonts w:ascii="Times New Roman" w:hAnsi="Times New Roman" w:cs="Times New Roman"/>
          <w:sz w:val="24"/>
          <w:szCs w:val="24"/>
        </w:rPr>
        <w:t>(</w:t>
      </w:r>
      <w:r w:rsidR="004C73B7" w:rsidRPr="004C73B7">
        <w:rPr>
          <w:rFonts w:ascii="Times New Roman" w:hAnsi="Times New Roman" w:cs="Times New Roman"/>
          <w:sz w:val="24"/>
          <w:szCs w:val="24"/>
        </w:rPr>
        <w:t xml:space="preserve">information giving, </w:t>
      </w:r>
      <w:r w:rsidR="00611D58">
        <w:rPr>
          <w:rFonts w:ascii="Times New Roman" w:hAnsi="Times New Roman" w:cs="Times New Roman"/>
          <w:sz w:val="24"/>
          <w:szCs w:val="24"/>
        </w:rPr>
        <w:t>knowing d</w:t>
      </w:r>
      <w:r w:rsidR="004C73B7" w:rsidRPr="004C73B7">
        <w:rPr>
          <w:rFonts w:ascii="Times New Roman" w:hAnsi="Times New Roman" w:cs="Times New Roman"/>
          <w:sz w:val="24"/>
          <w:szCs w:val="24"/>
        </w:rPr>
        <w:t>esires, share decision making)</w:t>
      </w:r>
      <w:r w:rsidRPr="004C73B7">
        <w:rPr>
          <w:rFonts w:ascii="Times New Roman" w:hAnsi="Times New Roman" w:cs="Times New Roman"/>
          <w:sz w:val="24"/>
          <w:szCs w:val="24"/>
        </w:rPr>
        <w:t>.</w:t>
      </w:r>
      <w:r w:rsidRPr="00E50E32">
        <w:rPr>
          <w:rFonts w:ascii="Times New Roman" w:hAnsi="Times New Roman" w:cs="Times New Roman"/>
          <w:sz w:val="24"/>
          <w:szCs w:val="24"/>
        </w:rPr>
        <w:t xml:space="preserve"> The surgeon and the SHCD team, in the garb of giving the benefits of his/her expertise to maximum no. of patients (</w:t>
      </w:r>
      <w:r w:rsidRPr="00E50E32">
        <w:rPr>
          <w:rFonts w:ascii="Times New Roman" w:hAnsi="Times New Roman" w:cs="Times New Roman"/>
          <w:i/>
          <w:sz w:val="24"/>
          <w:szCs w:val="24"/>
        </w:rPr>
        <w:t>Principle of Beneficence</w:t>
      </w:r>
      <w:r w:rsidRPr="00E50E32">
        <w:rPr>
          <w:rFonts w:ascii="Times New Roman" w:hAnsi="Times New Roman" w:cs="Times New Roman"/>
          <w:sz w:val="24"/>
          <w:szCs w:val="24"/>
        </w:rPr>
        <w:t xml:space="preserve">), </w:t>
      </w:r>
      <w:commentRangeStart w:id="12"/>
      <w:r w:rsidRPr="00E50E32">
        <w:rPr>
          <w:rFonts w:ascii="Times New Roman" w:hAnsi="Times New Roman" w:cs="Times New Roman"/>
          <w:sz w:val="24"/>
          <w:szCs w:val="24"/>
        </w:rPr>
        <w:t>work for self to seek monetary returns, quick laurels, and recognition</w:t>
      </w:r>
      <w:commentRangeEnd w:id="12"/>
      <w:r w:rsidR="005B0077">
        <w:rPr>
          <w:rStyle w:val="CommentReference"/>
        </w:rPr>
        <w:commentReference w:id="12"/>
      </w:r>
      <w:r w:rsidRPr="00E50E32">
        <w:rPr>
          <w:rFonts w:ascii="Times New Roman" w:hAnsi="Times New Roman" w:cs="Times New Roman"/>
          <w:sz w:val="24"/>
          <w:szCs w:val="24"/>
        </w:rPr>
        <w:t xml:space="preserve">. Also, </w:t>
      </w:r>
      <w:r w:rsidR="000417A8">
        <w:rPr>
          <w:rFonts w:ascii="Times New Roman" w:hAnsi="Times New Roman" w:cs="Times New Roman"/>
          <w:sz w:val="24"/>
          <w:szCs w:val="24"/>
        </w:rPr>
        <w:t>operationalizing</w:t>
      </w:r>
      <w:r w:rsidR="004C73B7">
        <w:rPr>
          <w:rFonts w:ascii="Times New Roman" w:hAnsi="Times New Roman" w:cs="Times New Roman"/>
          <w:sz w:val="24"/>
          <w:szCs w:val="24"/>
        </w:rPr>
        <w:t xml:space="preserve"> </w:t>
      </w:r>
      <w:r w:rsidRPr="00E50E32">
        <w:rPr>
          <w:rFonts w:ascii="Times New Roman" w:hAnsi="Times New Roman" w:cs="Times New Roman"/>
          <w:sz w:val="24"/>
          <w:szCs w:val="24"/>
        </w:rPr>
        <w:t>the expansive</w:t>
      </w:r>
      <w:r w:rsidR="004C73B7">
        <w:rPr>
          <w:rFonts w:ascii="Times New Roman" w:hAnsi="Times New Roman" w:cs="Times New Roman"/>
          <w:sz w:val="24"/>
          <w:szCs w:val="24"/>
        </w:rPr>
        <w:t xml:space="preserve"> </w:t>
      </w:r>
      <w:r w:rsidR="004C73B7" w:rsidRPr="00E50E32">
        <w:rPr>
          <w:rFonts w:ascii="Times New Roman" w:hAnsi="Times New Roman" w:cs="Times New Roman"/>
          <w:sz w:val="24"/>
          <w:szCs w:val="24"/>
        </w:rPr>
        <w:t>surgery</w:t>
      </w:r>
      <w:r w:rsidRPr="00E50E32">
        <w:rPr>
          <w:rFonts w:ascii="Times New Roman" w:hAnsi="Times New Roman" w:cs="Times New Roman"/>
          <w:sz w:val="24"/>
          <w:szCs w:val="24"/>
        </w:rPr>
        <w:t xml:space="preserve"> list in a very short time, </w:t>
      </w:r>
      <w:r w:rsidR="004C73B7">
        <w:rPr>
          <w:rFonts w:ascii="Times New Roman" w:hAnsi="Times New Roman" w:cs="Times New Roman"/>
          <w:sz w:val="24"/>
          <w:szCs w:val="24"/>
        </w:rPr>
        <w:t xml:space="preserve">these camps </w:t>
      </w:r>
      <w:r w:rsidRPr="00E50E32">
        <w:rPr>
          <w:rFonts w:ascii="Times New Roman" w:hAnsi="Times New Roman" w:cs="Times New Roman"/>
          <w:sz w:val="24"/>
          <w:szCs w:val="24"/>
        </w:rPr>
        <w:t>stand to severely undermine</w:t>
      </w:r>
      <w:r w:rsidRPr="00E50E32">
        <w:rPr>
          <w:rFonts w:ascii="Times New Roman" w:hAnsi="Times New Roman" w:cs="Times New Roman"/>
          <w:i/>
          <w:sz w:val="24"/>
          <w:szCs w:val="24"/>
        </w:rPr>
        <w:t xml:space="preserve"> Principle o</w:t>
      </w:r>
      <w:r w:rsidR="000417A8">
        <w:rPr>
          <w:rFonts w:ascii="Times New Roman" w:hAnsi="Times New Roman" w:cs="Times New Roman"/>
          <w:i/>
          <w:sz w:val="24"/>
          <w:szCs w:val="24"/>
        </w:rPr>
        <w:t>f Non-malefic</w:t>
      </w:r>
      <w:r w:rsidRPr="00E50E32">
        <w:rPr>
          <w:rFonts w:ascii="Times New Roman" w:hAnsi="Times New Roman" w:cs="Times New Roman"/>
          <w:i/>
          <w:sz w:val="24"/>
          <w:szCs w:val="24"/>
        </w:rPr>
        <w:t>ence</w:t>
      </w:r>
      <w:r w:rsidRPr="00E50E32">
        <w:rPr>
          <w:rFonts w:ascii="Times New Roman" w:hAnsi="Times New Roman" w:cs="Times New Roman"/>
          <w:sz w:val="24"/>
          <w:szCs w:val="24"/>
        </w:rPr>
        <w:t xml:space="preserve"> because of increased propensity of failure of surgery </w:t>
      </w:r>
      <w:r w:rsidRPr="004C73B7">
        <w:rPr>
          <w:rFonts w:ascii="Times New Roman" w:hAnsi="Times New Roman" w:cs="Times New Roman"/>
          <w:sz w:val="24"/>
          <w:szCs w:val="24"/>
        </w:rPr>
        <w:t>and incidence of severe</w:t>
      </w:r>
      <w:r w:rsidRPr="00E50E32">
        <w:rPr>
          <w:rFonts w:ascii="Times New Roman" w:hAnsi="Times New Roman" w:cs="Times New Roman"/>
          <w:sz w:val="24"/>
          <w:szCs w:val="24"/>
        </w:rPr>
        <w:t xml:space="preserve"> complications. Ironically, the patients</w:t>
      </w:r>
      <w:r w:rsidR="004C73B7">
        <w:rPr>
          <w:rFonts w:ascii="Times New Roman" w:hAnsi="Times New Roman" w:cs="Times New Roman"/>
          <w:sz w:val="24"/>
          <w:szCs w:val="24"/>
        </w:rPr>
        <w:t>,</w:t>
      </w:r>
      <w:r w:rsidRPr="00E50E32">
        <w:rPr>
          <w:rFonts w:ascii="Times New Roman" w:hAnsi="Times New Roman" w:cs="Times New Roman"/>
          <w:sz w:val="24"/>
          <w:szCs w:val="24"/>
        </w:rPr>
        <w:t xml:space="preserve"> who are the most important stakeholder of a mass surgery camp, in the want of getting free treatment near their home, are pre-adjusted to compromise on their decision-making autonomy despite the knowledge that there is </w:t>
      </w:r>
      <w:r w:rsidRPr="004C73B7">
        <w:rPr>
          <w:rFonts w:ascii="Times New Roman" w:hAnsi="Times New Roman" w:cs="Times New Roman"/>
          <w:sz w:val="24"/>
          <w:szCs w:val="24"/>
        </w:rPr>
        <w:t>a</w:t>
      </w:r>
      <w:r>
        <w:rPr>
          <w:rFonts w:ascii="Times New Roman" w:hAnsi="Times New Roman" w:cs="Times New Roman"/>
          <w:sz w:val="24"/>
          <w:szCs w:val="24"/>
        </w:rPr>
        <w:t xml:space="preserve"> </w:t>
      </w:r>
      <w:r w:rsidRPr="00E50E32">
        <w:rPr>
          <w:rFonts w:ascii="Times New Roman" w:hAnsi="Times New Roman" w:cs="Times New Roman"/>
          <w:sz w:val="24"/>
          <w:szCs w:val="24"/>
        </w:rPr>
        <w:t xml:space="preserve">greater risk of complications in settings where surgery turnover is quick and overall care is suspect. Therefore, shifting the poles by reinstating long-term surgical outcome as a new vantage point for analysis of impact would better substantiate success of surgery, dilute stakeholders’ COI, and improve inter-principle harmonization.   </w:t>
      </w:r>
    </w:p>
    <w:p w14:paraId="4D2DB505" w14:textId="77777777" w:rsidR="00D30B01" w:rsidRPr="00AE0BF7" w:rsidRDefault="00D30B01" w:rsidP="004C73B7">
      <w:pPr>
        <w:tabs>
          <w:tab w:val="left" w:pos="1711"/>
        </w:tabs>
        <w:spacing w:before="4" w:after="0" w:line="240" w:lineRule="auto"/>
        <w:ind w:left="180"/>
        <w:jc w:val="both"/>
        <w:rPr>
          <w:rFonts w:ascii="Times New Roman" w:hAnsi="Times New Roman" w:cs="Times New Roman"/>
          <w:b/>
          <w:bCs/>
          <w:sz w:val="24"/>
          <w:szCs w:val="24"/>
        </w:rPr>
      </w:pPr>
    </w:p>
    <w:p w14:paraId="6D86703B" w14:textId="77777777" w:rsidR="00D30B01" w:rsidRPr="00AE0BF7" w:rsidRDefault="003A687F" w:rsidP="00611D58">
      <w:pPr>
        <w:tabs>
          <w:tab w:val="left" w:pos="1711"/>
        </w:tabs>
        <w:spacing w:before="4" w:after="0" w:line="480" w:lineRule="auto"/>
        <w:ind w:left="180"/>
        <w:jc w:val="both"/>
        <w:rPr>
          <w:rFonts w:ascii="Times New Roman" w:hAnsi="Times New Roman" w:cs="Times New Roman"/>
          <w:b/>
          <w:bCs/>
          <w:sz w:val="28"/>
          <w:szCs w:val="28"/>
        </w:rPr>
      </w:pPr>
      <w:r w:rsidRPr="00AE0BF7">
        <w:rPr>
          <w:rFonts w:ascii="Times New Roman" w:hAnsi="Times New Roman" w:cs="Times New Roman"/>
          <w:b/>
          <w:bCs/>
          <w:sz w:val="28"/>
          <w:szCs w:val="28"/>
        </w:rPr>
        <w:t>Key</w:t>
      </w:r>
      <w:r w:rsidRPr="00AE0BF7">
        <w:rPr>
          <w:rFonts w:ascii="Times New Roman" w:hAnsi="Times New Roman" w:cs="Times New Roman"/>
          <w:b/>
          <w:bCs/>
          <w:spacing w:val="1"/>
          <w:sz w:val="28"/>
          <w:szCs w:val="28"/>
        </w:rPr>
        <w:t xml:space="preserve"> </w:t>
      </w:r>
      <w:r w:rsidRPr="00AE0BF7">
        <w:rPr>
          <w:rFonts w:ascii="Times New Roman" w:hAnsi="Times New Roman" w:cs="Times New Roman"/>
          <w:b/>
          <w:bCs/>
          <w:sz w:val="28"/>
          <w:szCs w:val="28"/>
        </w:rPr>
        <w:t>Messages:</w:t>
      </w:r>
    </w:p>
    <w:p w14:paraId="598C8B75" w14:textId="77777777" w:rsidR="000417A8" w:rsidRPr="0086524C" w:rsidRDefault="003A687F" w:rsidP="000417A8">
      <w:pPr>
        <w:tabs>
          <w:tab w:val="left" w:pos="1711"/>
        </w:tabs>
        <w:spacing w:before="4" w:after="0" w:line="480" w:lineRule="auto"/>
        <w:ind w:left="180"/>
        <w:jc w:val="both"/>
        <w:rPr>
          <w:rFonts w:ascii="Times New Roman" w:hAnsi="Times New Roman" w:cs="Times New Roman"/>
          <w:i/>
          <w:sz w:val="24"/>
          <w:szCs w:val="24"/>
        </w:rPr>
      </w:pPr>
      <w:r w:rsidRPr="00AE0BF7">
        <w:rPr>
          <w:rFonts w:ascii="Times New Roman" w:hAnsi="Times New Roman" w:cs="Times New Roman"/>
          <w:position w:val="1"/>
          <w:sz w:val="24"/>
          <w:szCs w:val="24"/>
        </w:rPr>
        <w:t>1.</w:t>
      </w:r>
      <w:r w:rsidR="000417A8">
        <w:rPr>
          <w:rFonts w:ascii="Times New Roman" w:hAnsi="Times New Roman" w:cs="Times New Roman"/>
          <w:position w:val="1"/>
          <w:sz w:val="24"/>
          <w:szCs w:val="24"/>
        </w:rPr>
        <w:t xml:space="preserve"> </w:t>
      </w:r>
      <w:r w:rsidR="000417A8">
        <w:rPr>
          <w:rFonts w:ascii="Times New Roman" w:hAnsi="Times New Roman" w:cs="Times New Roman"/>
          <w:i/>
          <w:sz w:val="24"/>
          <w:szCs w:val="24"/>
        </w:rPr>
        <w:t>T</w:t>
      </w:r>
      <w:r w:rsidR="000417A8" w:rsidRPr="0086524C">
        <w:rPr>
          <w:rFonts w:ascii="Times New Roman" w:hAnsi="Times New Roman" w:cs="Times New Roman"/>
          <w:i/>
          <w:sz w:val="24"/>
          <w:szCs w:val="24"/>
        </w:rPr>
        <w:t>o prevent patient morbidity, full control of SHCD process is</w:t>
      </w:r>
      <w:r w:rsidR="000417A8" w:rsidRPr="0086524C">
        <w:rPr>
          <w:rFonts w:ascii="Times New Roman" w:hAnsi="Times New Roman" w:cs="Times New Roman"/>
          <w:i/>
          <w:spacing w:val="-12"/>
          <w:sz w:val="24"/>
          <w:szCs w:val="24"/>
        </w:rPr>
        <w:t xml:space="preserve"> </w:t>
      </w:r>
      <w:r w:rsidR="000417A8" w:rsidRPr="0086524C">
        <w:rPr>
          <w:rFonts w:ascii="Times New Roman" w:hAnsi="Times New Roman" w:cs="Times New Roman"/>
          <w:i/>
          <w:sz w:val="24"/>
          <w:szCs w:val="24"/>
        </w:rPr>
        <w:t>of paramount</w:t>
      </w:r>
      <w:r w:rsidR="000417A8" w:rsidRPr="0086524C">
        <w:rPr>
          <w:rFonts w:ascii="Times New Roman" w:hAnsi="Times New Roman" w:cs="Times New Roman"/>
          <w:i/>
          <w:spacing w:val="-1"/>
          <w:sz w:val="24"/>
          <w:szCs w:val="24"/>
        </w:rPr>
        <w:t xml:space="preserve"> </w:t>
      </w:r>
      <w:r w:rsidR="000417A8">
        <w:rPr>
          <w:rFonts w:ascii="Times New Roman" w:hAnsi="Times New Roman" w:cs="Times New Roman"/>
          <w:i/>
          <w:sz w:val="24"/>
          <w:szCs w:val="24"/>
        </w:rPr>
        <w:t>significance and</w:t>
      </w:r>
    </w:p>
    <w:p w14:paraId="7FCEE370" w14:textId="77777777" w:rsidR="000417A8" w:rsidRDefault="003A687F" w:rsidP="00611D58">
      <w:pPr>
        <w:tabs>
          <w:tab w:val="left" w:pos="1711"/>
        </w:tabs>
        <w:spacing w:before="4" w:after="0" w:line="480" w:lineRule="auto"/>
        <w:ind w:left="180"/>
        <w:jc w:val="both"/>
        <w:rPr>
          <w:rFonts w:ascii="Times New Roman" w:hAnsi="Times New Roman" w:cs="Times New Roman"/>
          <w:position w:val="1"/>
          <w:sz w:val="24"/>
          <w:szCs w:val="24"/>
        </w:rPr>
      </w:pPr>
      <w:r w:rsidRPr="00AE0BF7">
        <w:rPr>
          <w:rFonts w:ascii="Times New Roman" w:hAnsi="Times New Roman" w:cs="Times New Roman"/>
          <w:position w:val="1"/>
          <w:sz w:val="24"/>
          <w:szCs w:val="24"/>
        </w:rPr>
        <w:t xml:space="preserve"> </w:t>
      </w:r>
      <w:proofErr w:type="spellStart"/>
      <w:r w:rsidR="000417A8">
        <w:rPr>
          <w:rFonts w:ascii="Times New Roman" w:hAnsi="Times New Roman" w:cs="Times New Roman"/>
          <w:position w:val="1"/>
          <w:sz w:val="24"/>
          <w:szCs w:val="24"/>
        </w:rPr>
        <w:t>En</w:t>
      </w:r>
      <w:proofErr w:type="spellEnd"/>
      <w:r w:rsidR="000417A8">
        <w:rPr>
          <w:rFonts w:ascii="Times New Roman" w:hAnsi="Times New Roman" w:cs="Times New Roman"/>
          <w:position w:val="1"/>
          <w:sz w:val="24"/>
          <w:szCs w:val="24"/>
        </w:rPr>
        <w:t xml:space="preserve"> </w:t>
      </w:r>
      <w:r w:rsidR="0086524C">
        <w:rPr>
          <w:rFonts w:ascii="Times New Roman" w:hAnsi="Times New Roman" w:cs="Times New Roman"/>
          <w:position w:val="1"/>
          <w:sz w:val="24"/>
          <w:szCs w:val="24"/>
        </w:rPr>
        <w:t>mas</w:t>
      </w:r>
      <w:r w:rsidR="009E2029">
        <w:rPr>
          <w:rFonts w:ascii="Times New Roman" w:hAnsi="Times New Roman" w:cs="Times New Roman"/>
          <w:position w:val="1"/>
          <w:sz w:val="24"/>
          <w:szCs w:val="24"/>
        </w:rPr>
        <w:t>se surgery</w:t>
      </w:r>
      <w:r w:rsidR="000417A8">
        <w:rPr>
          <w:rFonts w:ascii="Times New Roman" w:hAnsi="Times New Roman" w:cs="Times New Roman"/>
          <w:position w:val="1"/>
          <w:sz w:val="24"/>
          <w:szCs w:val="24"/>
        </w:rPr>
        <w:t xml:space="preserve"> camps’ targets,</w:t>
      </w:r>
      <w:r w:rsidR="009E2029">
        <w:rPr>
          <w:rFonts w:ascii="Times New Roman" w:hAnsi="Times New Roman" w:cs="Times New Roman"/>
          <w:position w:val="1"/>
          <w:sz w:val="24"/>
          <w:szCs w:val="24"/>
        </w:rPr>
        <w:t xml:space="preserve"> i.e</w:t>
      </w:r>
      <w:r w:rsidR="000417A8">
        <w:rPr>
          <w:rFonts w:ascii="Times New Roman" w:hAnsi="Times New Roman" w:cs="Times New Roman"/>
          <w:position w:val="1"/>
          <w:sz w:val="24"/>
          <w:szCs w:val="24"/>
        </w:rPr>
        <w:t>.</w:t>
      </w:r>
      <w:r w:rsidR="009E2029">
        <w:rPr>
          <w:rFonts w:ascii="Times New Roman" w:hAnsi="Times New Roman" w:cs="Times New Roman"/>
          <w:position w:val="1"/>
          <w:sz w:val="24"/>
          <w:szCs w:val="24"/>
        </w:rPr>
        <w:t xml:space="preserve"> number of patients to be operated at a time</w:t>
      </w:r>
      <w:r w:rsidR="000417A8">
        <w:rPr>
          <w:rFonts w:ascii="Times New Roman" w:hAnsi="Times New Roman" w:cs="Times New Roman"/>
          <w:position w:val="1"/>
          <w:sz w:val="24"/>
          <w:szCs w:val="24"/>
        </w:rPr>
        <w:t>,</w:t>
      </w:r>
      <w:r w:rsidR="009E2029">
        <w:rPr>
          <w:rFonts w:ascii="Times New Roman" w:hAnsi="Times New Roman" w:cs="Times New Roman"/>
          <w:position w:val="1"/>
          <w:sz w:val="24"/>
          <w:szCs w:val="24"/>
        </w:rPr>
        <w:t xml:space="preserve"> should </w:t>
      </w:r>
      <w:r w:rsidR="000417A8">
        <w:rPr>
          <w:rFonts w:ascii="Times New Roman" w:hAnsi="Times New Roman" w:cs="Times New Roman"/>
          <w:position w:val="1"/>
          <w:sz w:val="24"/>
          <w:szCs w:val="24"/>
        </w:rPr>
        <w:t xml:space="preserve">be </w:t>
      </w:r>
      <w:r w:rsidR="009E2029">
        <w:rPr>
          <w:rFonts w:ascii="Times New Roman" w:hAnsi="Times New Roman" w:cs="Times New Roman"/>
          <w:position w:val="1"/>
          <w:sz w:val="24"/>
          <w:szCs w:val="24"/>
        </w:rPr>
        <w:t xml:space="preserve">commensurate to and align with the available human resource </w:t>
      </w:r>
      <w:r w:rsidR="0086524C">
        <w:rPr>
          <w:rFonts w:ascii="Times New Roman" w:hAnsi="Times New Roman" w:cs="Times New Roman"/>
          <w:position w:val="1"/>
          <w:sz w:val="24"/>
          <w:szCs w:val="24"/>
        </w:rPr>
        <w:t xml:space="preserve">(surgeons, </w:t>
      </w:r>
      <w:r w:rsidR="000417A8">
        <w:rPr>
          <w:rFonts w:ascii="Times New Roman" w:hAnsi="Times New Roman" w:cs="Times New Roman"/>
          <w:position w:val="1"/>
          <w:sz w:val="24"/>
          <w:szCs w:val="24"/>
        </w:rPr>
        <w:t>anesthetist</w:t>
      </w:r>
      <w:r w:rsidR="0086524C">
        <w:rPr>
          <w:rFonts w:ascii="Times New Roman" w:hAnsi="Times New Roman" w:cs="Times New Roman"/>
          <w:position w:val="1"/>
          <w:sz w:val="24"/>
          <w:szCs w:val="24"/>
        </w:rPr>
        <w:t xml:space="preserve">, staff) </w:t>
      </w:r>
      <w:r w:rsidR="009E2029">
        <w:rPr>
          <w:rFonts w:ascii="Times New Roman" w:hAnsi="Times New Roman" w:cs="Times New Roman"/>
          <w:position w:val="1"/>
          <w:sz w:val="24"/>
          <w:szCs w:val="24"/>
        </w:rPr>
        <w:t xml:space="preserve">and </w:t>
      </w:r>
      <w:r w:rsidR="0086524C">
        <w:rPr>
          <w:rFonts w:ascii="Times New Roman" w:hAnsi="Times New Roman" w:cs="Times New Roman"/>
          <w:position w:val="1"/>
          <w:sz w:val="24"/>
          <w:szCs w:val="24"/>
        </w:rPr>
        <w:t>infrastructure</w:t>
      </w:r>
      <w:r w:rsidR="000417A8">
        <w:rPr>
          <w:rFonts w:ascii="Times New Roman" w:hAnsi="Times New Roman" w:cs="Times New Roman"/>
          <w:position w:val="1"/>
          <w:sz w:val="24"/>
          <w:szCs w:val="24"/>
        </w:rPr>
        <w:t xml:space="preserve"> capacity</w:t>
      </w:r>
      <w:r w:rsidR="0086524C">
        <w:rPr>
          <w:rFonts w:ascii="Times New Roman" w:hAnsi="Times New Roman" w:cs="Times New Roman"/>
          <w:position w:val="1"/>
          <w:sz w:val="24"/>
          <w:szCs w:val="24"/>
        </w:rPr>
        <w:t>.</w:t>
      </w:r>
      <w:r w:rsidR="009E2029">
        <w:rPr>
          <w:rFonts w:ascii="Times New Roman" w:hAnsi="Times New Roman" w:cs="Times New Roman"/>
          <w:position w:val="1"/>
          <w:sz w:val="24"/>
          <w:szCs w:val="24"/>
        </w:rPr>
        <w:t xml:space="preserve"> </w:t>
      </w:r>
    </w:p>
    <w:p w14:paraId="3EF83B05" w14:textId="77777777" w:rsidR="00D30B01" w:rsidRPr="00AE0BF7" w:rsidRDefault="00D30B01" w:rsidP="00611D58">
      <w:pPr>
        <w:tabs>
          <w:tab w:val="left" w:pos="1711"/>
        </w:tabs>
        <w:spacing w:before="4" w:after="0" w:line="480" w:lineRule="auto"/>
        <w:ind w:left="180"/>
        <w:jc w:val="both"/>
        <w:rPr>
          <w:rFonts w:ascii="Times New Roman" w:hAnsi="Times New Roman" w:cs="Times New Roman"/>
          <w:sz w:val="24"/>
          <w:szCs w:val="24"/>
        </w:rPr>
      </w:pPr>
      <w:r w:rsidRPr="00AE0BF7">
        <w:rPr>
          <w:rFonts w:ascii="Times New Roman" w:hAnsi="Times New Roman" w:cs="Times New Roman"/>
          <w:sz w:val="24"/>
          <w:szCs w:val="24"/>
        </w:rPr>
        <w:t>2. For enhanced patient safety, proactive policy upheaval is required in the following</w:t>
      </w:r>
      <w:r w:rsidRPr="00AE0BF7">
        <w:rPr>
          <w:rFonts w:ascii="Times New Roman" w:hAnsi="Times New Roman" w:cs="Times New Roman"/>
          <w:spacing w:val="-19"/>
          <w:sz w:val="24"/>
          <w:szCs w:val="24"/>
        </w:rPr>
        <w:t xml:space="preserve"> </w:t>
      </w:r>
      <w:r w:rsidRPr="00AE0BF7">
        <w:rPr>
          <w:rFonts w:ascii="Times New Roman" w:hAnsi="Times New Roman" w:cs="Times New Roman"/>
          <w:sz w:val="24"/>
          <w:szCs w:val="24"/>
        </w:rPr>
        <w:t>areas; SHCD capacity building, patient selection ethics, outcome analysis, and</w:t>
      </w:r>
      <w:r w:rsidRPr="00AE0BF7">
        <w:rPr>
          <w:rFonts w:ascii="Times New Roman" w:hAnsi="Times New Roman" w:cs="Times New Roman"/>
          <w:spacing w:val="-9"/>
          <w:sz w:val="24"/>
          <w:szCs w:val="24"/>
        </w:rPr>
        <w:t xml:space="preserve"> </w:t>
      </w:r>
      <w:r w:rsidRPr="00AE0BF7">
        <w:rPr>
          <w:rFonts w:ascii="Times New Roman" w:hAnsi="Times New Roman" w:cs="Times New Roman"/>
          <w:sz w:val="24"/>
          <w:szCs w:val="24"/>
        </w:rPr>
        <w:t>responsibility allocation (both individual and</w:t>
      </w:r>
      <w:r w:rsidRPr="00AE0BF7">
        <w:rPr>
          <w:rFonts w:ascii="Times New Roman" w:hAnsi="Times New Roman" w:cs="Times New Roman"/>
          <w:spacing w:val="-1"/>
          <w:sz w:val="24"/>
          <w:szCs w:val="24"/>
        </w:rPr>
        <w:t xml:space="preserve"> </w:t>
      </w:r>
      <w:r w:rsidRPr="00AE0BF7">
        <w:rPr>
          <w:rFonts w:ascii="Times New Roman" w:hAnsi="Times New Roman" w:cs="Times New Roman"/>
          <w:sz w:val="24"/>
          <w:szCs w:val="24"/>
        </w:rPr>
        <w:t>collective!).</w:t>
      </w:r>
    </w:p>
    <w:p w14:paraId="53FD080E" w14:textId="77777777" w:rsidR="00D30B01" w:rsidRPr="00AE0BF7" w:rsidRDefault="00D30B01" w:rsidP="00611D58">
      <w:pPr>
        <w:tabs>
          <w:tab w:val="left" w:pos="1711"/>
        </w:tabs>
        <w:spacing w:before="4" w:after="0" w:line="480" w:lineRule="auto"/>
        <w:ind w:left="180"/>
        <w:jc w:val="both"/>
        <w:rPr>
          <w:rFonts w:ascii="Times New Roman" w:hAnsi="Times New Roman" w:cs="Times New Roman"/>
          <w:sz w:val="24"/>
          <w:szCs w:val="24"/>
        </w:rPr>
      </w:pPr>
      <w:r w:rsidRPr="00AE0BF7">
        <w:rPr>
          <w:rFonts w:ascii="Times New Roman" w:hAnsi="Times New Roman" w:cs="Times New Roman"/>
          <w:sz w:val="24"/>
          <w:szCs w:val="24"/>
        </w:rPr>
        <w:t xml:space="preserve">3. In case of inadvertent problems with </w:t>
      </w:r>
      <w:commentRangeStart w:id="13"/>
      <w:r w:rsidRPr="00AE0BF7">
        <w:rPr>
          <w:rFonts w:ascii="Times New Roman" w:hAnsi="Times New Roman" w:cs="Times New Roman"/>
          <w:sz w:val="24"/>
          <w:szCs w:val="24"/>
        </w:rPr>
        <w:t>surgical camp process affecting innocent</w:t>
      </w:r>
      <w:r w:rsidRPr="00AE0BF7">
        <w:rPr>
          <w:rFonts w:ascii="Times New Roman" w:hAnsi="Times New Roman" w:cs="Times New Roman"/>
          <w:spacing w:val="-12"/>
          <w:sz w:val="24"/>
          <w:szCs w:val="24"/>
        </w:rPr>
        <w:t xml:space="preserve"> </w:t>
      </w:r>
      <w:r w:rsidRPr="00AE0BF7">
        <w:rPr>
          <w:rFonts w:ascii="Times New Roman" w:hAnsi="Times New Roman" w:cs="Times New Roman"/>
          <w:sz w:val="24"/>
          <w:szCs w:val="24"/>
        </w:rPr>
        <w:t>patients</w:t>
      </w:r>
      <w:commentRangeEnd w:id="13"/>
      <w:r w:rsidR="005B0077">
        <w:rPr>
          <w:rStyle w:val="CommentReference"/>
        </w:rPr>
        <w:commentReference w:id="13"/>
      </w:r>
      <w:r w:rsidRPr="00AE0BF7">
        <w:rPr>
          <w:rFonts w:ascii="Times New Roman" w:hAnsi="Times New Roman" w:cs="Times New Roman"/>
          <w:sz w:val="24"/>
          <w:szCs w:val="24"/>
        </w:rPr>
        <w:t xml:space="preserve">, the communication media including </w:t>
      </w:r>
      <w:r w:rsidR="000417A8">
        <w:rPr>
          <w:rFonts w:ascii="Times New Roman" w:hAnsi="Times New Roman" w:cs="Times New Roman"/>
          <w:sz w:val="24"/>
          <w:szCs w:val="24"/>
        </w:rPr>
        <w:t xml:space="preserve">the </w:t>
      </w:r>
      <w:r w:rsidRPr="00AE0BF7">
        <w:rPr>
          <w:rFonts w:ascii="Times New Roman" w:hAnsi="Times New Roman" w:cs="Times New Roman"/>
          <w:sz w:val="24"/>
          <w:szCs w:val="24"/>
        </w:rPr>
        <w:t>record resources</w:t>
      </w:r>
      <w:r w:rsidR="000417A8">
        <w:rPr>
          <w:rFonts w:ascii="Times New Roman" w:hAnsi="Times New Roman" w:cs="Times New Roman"/>
          <w:sz w:val="24"/>
          <w:szCs w:val="24"/>
        </w:rPr>
        <w:t xml:space="preserve"> (newsprints, gazettes, books, report manuals) </w:t>
      </w:r>
      <w:r w:rsidRPr="00AE0BF7">
        <w:rPr>
          <w:rFonts w:ascii="Times New Roman" w:hAnsi="Times New Roman" w:cs="Times New Roman"/>
          <w:sz w:val="24"/>
          <w:szCs w:val="24"/>
        </w:rPr>
        <w:t>should invest in scientific</w:t>
      </w:r>
      <w:r w:rsidRPr="00AE0BF7">
        <w:rPr>
          <w:rFonts w:ascii="Times New Roman" w:hAnsi="Times New Roman" w:cs="Times New Roman"/>
          <w:spacing w:val="-16"/>
          <w:sz w:val="24"/>
          <w:szCs w:val="24"/>
        </w:rPr>
        <w:t xml:space="preserve"> </w:t>
      </w:r>
      <w:r w:rsidRPr="00AE0BF7">
        <w:rPr>
          <w:rFonts w:ascii="Times New Roman" w:hAnsi="Times New Roman" w:cs="Times New Roman"/>
          <w:sz w:val="24"/>
          <w:szCs w:val="24"/>
        </w:rPr>
        <w:t xml:space="preserve">analyzes and discussions that identifies problems </w:t>
      </w:r>
      <w:commentRangeStart w:id="14"/>
      <w:r w:rsidRPr="00AE0BF7">
        <w:rPr>
          <w:rFonts w:ascii="Times New Roman" w:hAnsi="Times New Roman" w:cs="Times New Roman"/>
          <w:sz w:val="24"/>
          <w:szCs w:val="24"/>
        </w:rPr>
        <w:t>(and offers solution too!)</w:t>
      </w:r>
      <w:commentRangeEnd w:id="14"/>
      <w:r w:rsidR="005B0077">
        <w:rPr>
          <w:rStyle w:val="CommentReference"/>
        </w:rPr>
        <w:commentReference w:id="14"/>
      </w:r>
      <w:r w:rsidRPr="00AE0BF7">
        <w:rPr>
          <w:rFonts w:ascii="Times New Roman" w:hAnsi="Times New Roman" w:cs="Times New Roman"/>
          <w:sz w:val="24"/>
          <w:szCs w:val="24"/>
        </w:rPr>
        <w:t xml:space="preserve"> in the SHCD than</w:t>
      </w:r>
      <w:r w:rsidRPr="00AE0BF7">
        <w:rPr>
          <w:rFonts w:ascii="Times New Roman" w:hAnsi="Times New Roman" w:cs="Times New Roman"/>
          <w:spacing w:val="-12"/>
          <w:sz w:val="24"/>
          <w:szCs w:val="24"/>
        </w:rPr>
        <w:t xml:space="preserve"> </w:t>
      </w:r>
      <w:r w:rsidRPr="00AE0BF7">
        <w:rPr>
          <w:rFonts w:ascii="Times New Roman" w:hAnsi="Times New Roman" w:cs="Times New Roman"/>
          <w:sz w:val="24"/>
          <w:szCs w:val="24"/>
        </w:rPr>
        <w:t>in non-</w:t>
      </w:r>
      <w:r w:rsidR="0086524C">
        <w:rPr>
          <w:rFonts w:ascii="Times New Roman" w:hAnsi="Times New Roman" w:cs="Times New Roman"/>
          <w:sz w:val="24"/>
          <w:szCs w:val="24"/>
        </w:rPr>
        <w:t>domain overtures around probity-</w:t>
      </w:r>
      <w:r w:rsidR="000417A8">
        <w:rPr>
          <w:rFonts w:ascii="Times New Roman" w:hAnsi="Times New Roman" w:cs="Times New Roman"/>
          <w:sz w:val="24"/>
          <w:szCs w:val="24"/>
        </w:rPr>
        <w:t xml:space="preserve">legality </w:t>
      </w:r>
      <w:r w:rsidRPr="00AE0BF7">
        <w:rPr>
          <w:rFonts w:ascii="Times New Roman" w:hAnsi="Times New Roman" w:cs="Times New Roman"/>
          <w:sz w:val="24"/>
          <w:szCs w:val="24"/>
        </w:rPr>
        <w:t>and politicization.</w:t>
      </w:r>
    </w:p>
    <w:p w14:paraId="2D2AE7BD" w14:textId="77777777" w:rsidR="00D30B01" w:rsidRPr="00AE0BF7" w:rsidRDefault="00D30B01" w:rsidP="00611D58">
      <w:pPr>
        <w:tabs>
          <w:tab w:val="left" w:pos="1711"/>
        </w:tabs>
        <w:spacing w:before="4" w:after="0" w:line="480" w:lineRule="auto"/>
        <w:ind w:left="180"/>
        <w:jc w:val="both"/>
        <w:rPr>
          <w:rFonts w:ascii="Times New Roman" w:hAnsi="Times New Roman" w:cs="Times New Roman"/>
          <w:sz w:val="24"/>
          <w:szCs w:val="24"/>
        </w:rPr>
      </w:pPr>
      <w:r w:rsidRPr="00AE0BF7">
        <w:rPr>
          <w:rFonts w:ascii="Times New Roman" w:hAnsi="Times New Roman" w:cs="Times New Roman"/>
          <w:sz w:val="24"/>
          <w:szCs w:val="24"/>
        </w:rPr>
        <w:lastRenderedPageBreak/>
        <w:t>4.   The recipient community and institutional fraternity (academia, social science,</w:t>
      </w:r>
      <w:r w:rsidRPr="00AE0BF7">
        <w:rPr>
          <w:rFonts w:ascii="Times New Roman" w:hAnsi="Times New Roman" w:cs="Times New Roman"/>
          <w:spacing w:val="-36"/>
          <w:sz w:val="24"/>
          <w:szCs w:val="24"/>
        </w:rPr>
        <w:t xml:space="preserve"> </w:t>
      </w:r>
      <w:r w:rsidRPr="00AE0BF7">
        <w:rPr>
          <w:rFonts w:ascii="Times New Roman" w:hAnsi="Times New Roman" w:cs="Times New Roman"/>
          <w:sz w:val="24"/>
          <w:szCs w:val="24"/>
        </w:rPr>
        <w:t>bioethics, medicine, media, law/judiciary) is advised to take note of the final patient outcome as</w:t>
      </w:r>
      <w:r w:rsidRPr="00AE0BF7">
        <w:rPr>
          <w:rFonts w:ascii="Times New Roman" w:hAnsi="Times New Roman" w:cs="Times New Roman"/>
          <w:spacing w:val="-34"/>
          <w:sz w:val="24"/>
          <w:szCs w:val="24"/>
        </w:rPr>
        <w:t xml:space="preserve"> </w:t>
      </w:r>
      <w:r w:rsidRPr="00AE0BF7">
        <w:rPr>
          <w:rFonts w:ascii="Times New Roman" w:hAnsi="Times New Roman" w:cs="Times New Roman"/>
          <w:sz w:val="24"/>
          <w:szCs w:val="24"/>
        </w:rPr>
        <w:t xml:space="preserve">an </w:t>
      </w:r>
      <w:r w:rsidRPr="00AE0BF7">
        <w:rPr>
          <w:rFonts w:ascii="Times New Roman" w:hAnsi="Times New Roman" w:cs="Times New Roman"/>
          <w:position w:val="2"/>
          <w:sz w:val="24"/>
          <w:szCs w:val="24"/>
        </w:rPr>
        <w:t xml:space="preserve">index of surgery success and not to get swayed </w:t>
      </w:r>
      <w:r w:rsidRPr="00AE0BF7">
        <w:rPr>
          <w:rFonts w:ascii="Times New Roman" w:hAnsi="Times New Roman" w:cs="Times New Roman"/>
          <w:spacing w:val="2"/>
          <w:position w:val="2"/>
          <w:sz w:val="24"/>
          <w:szCs w:val="24"/>
        </w:rPr>
        <w:t xml:space="preserve">by </w:t>
      </w:r>
      <w:r w:rsidRPr="00AE0BF7">
        <w:rPr>
          <w:rFonts w:ascii="Times New Roman" w:hAnsi="Times New Roman" w:cs="Times New Roman"/>
          <w:position w:val="2"/>
          <w:sz w:val="24"/>
          <w:szCs w:val="24"/>
        </w:rPr>
        <w:t>incomplete,</w:t>
      </w:r>
      <w:r w:rsidRPr="00AE0BF7">
        <w:rPr>
          <w:rFonts w:ascii="Times New Roman" w:hAnsi="Times New Roman" w:cs="Times New Roman"/>
          <w:spacing w:val="-19"/>
          <w:position w:val="2"/>
          <w:sz w:val="24"/>
          <w:szCs w:val="24"/>
        </w:rPr>
        <w:t xml:space="preserve"> </w:t>
      </w:r>
      <w:r w:rsidRPr="00AE0BF7">
        <w:rPr>
          <w:rFonts w:ascii="Times New Roman" w:hAnsi="Times New Roman" w:cs="Times New Roman"/>
          <w:position w:val="2"/>
          <w:sz w:val="24"/>
          <w:szCs w:val="24"/>
        </w:rPr>
        <w:t xml:space="preserve">commercially-empowered </w:t>
      </w:r>
      <w:r w:rsidR="00611D58">
        <w:rPr>
          <w:rFonts w:ascii="Times New Roman" w:hAnsi="Times New Roman" w:cs="Times New Roman"/>
          <w:position w:val="2"/>
          <w:sz w:val="24"/>
          <w:szCs w:val="24"/>
        </w:rPr>
        <w:t xml:space="preserve">public </w:t>
      </w:r>
      <w:r w:rsidRPr="00AE0BF7">
        <w:rPr>
          <w:rFonts w:ascii="Times New Roman" w:hAnsi="Times New Roman" w:cs="Times New Roman"/>
          <w:sz w:val="24"/>
          <w:szCs w:val="24"/>
        </w:rPr>
        <w:t xml:space="preserve">resource that overstate facts for all reasons other than </w:t>
      </w:r>
      <w:r w:rsidR="00E17FD9" w:rsidRPr="00611D58">
        <w:rPr>
          <w:rFonts w:ascii="Times New Roman" w:hAnsi="Times New Roman" w:cs="Times New Roman"/>
          <w:sz w:val="24"/>
          <w:szCs w:val="24"/>
        </w:rPr>
        <w:t xml:space="preserve">the </w:t>
      </w:r>
      <w:r w:rsidRPr="00AE0BF7">
        <w:rPr>
          <w:rFonts w:ascii="Times New Roman" w:hAnsi="Times New Roman" w:cs="Times New Roman"/>
          <w:sz w:val="24"/>
          <w:szCs w:val="24"/>
        </w:rPr>
        <w:t>actual</w:t>
      </w:r>
      <w:r w:rsidRPr="00AE0BF7">
        <w:rPr>
          <w:rFonts w:ascii="Times New Roman" w:hAnsi="Times New Roman" w:cs="Times New Roman"/>
          <w:spacing w:val="-8"/>
          <w:sz w:val="24"/>
          <w:szCs w:val="24"/>
        </w:rPr>
        <w:t xml:space="preserve"> </w:t>
      </w:r>
      <w:r w:rsidRPr="00AE0BF7">
        <w:rPr>
          <w:rFonts w:ascii="Times New Roman" w:hAnsi="Times New Roman" w:cs="Times New Roman"/>
          <w:sz w:val="24"/>
          <w:szCs w:val="24"/>
        </w:rPr>
        <w:t>outcome.</w:t>
      </w:r>
    </w:p>
    <w:p w14:paraId="620911A7" w14:textId="77777777" w:rsidR="00D30B01" w:rsidRPr="00AE0BF7" w:rsidRDefault="00D30B01" w:rsidP="00611D58">
      <w:pPr>
        <w:tabs>
          <w:tab w:val="left" w:pos="1711"/>
        </w:tabs>
        <w:spacing w:before="4" w:after="0" w:line="480" w:lineRule="auto"/>
        <w:ind w:left="180"/>
        <w:jc w:val="both"/>
        <w:rPr>
          <w:rFonts w:ascii="Times New Roman" w:hAnsi="Times New Roman" w:cs="Times New Roman"/>
          <w:sz w:val="24"/>
          <w:szCs w:val="24"/>
        </w:rPr>
      </w:pPr>
    </w:p>
    <w:p w14:paraId="10F72543" w14:textId="77777777" w:rsidR="00D30B01" w:rsidRPr="00AE0BF7" w:rsidRDefault="00D30B01" w:rsidP="004C73B7">
      <w:pPr>
        <w:tabs>
          <w:tab w:val="left" w:pos="1711"/>
        </w:tabs>
        <w:spacing w:before="4" w:after="0" w:line="240" w:lineRule="auto"/>
        <w:ind w:left="180"/>
        <w:jc w:val="both"/>
        <w:rPr>
          <w:rFonts w:ascii="Times New Roman" w:hAnsi="Times New Roman" w:cs="Times New Roman"/>
          <w:b/>
          <w:bCs/>
          <w:sz w:val="28"/>
          <w:szCs w:val="28"/>
        </w:rPr>
      </w:pPr>
      <w:r w:rsidRPr="00AE0BF7">
        <w:rPr>
          <w:rFonts w:ascii="Times New Roman" w:hAnsi="Times New Roman" w:cs="Times New Roman"/>
          <w:b/>
          <w:bCs/>
          <w:sz w:val="28"/>
          <w:szCs w:val="28"/>
        </w:rPr>
        <w:t>Conclusions:</w:t>
      </w:r>
    </w:p>
    <w:p w14:paraId="745D3CE6" w14:textId="77777777" w:rsidR="003F69C2" w:rsidRPr="00AE0BF7" w:rsidRDefault="00D30B01" w:rsidP="004C73B7">
      <w:pPr>
        <w:tabs>
          <w:tab w:val="left" w:pos="1711"/>
        </w:tabs>
        <w:spacing w:before="4" w:after="0" w:line="240" w:lineRule="auto"/>
        <w:ind w:left="180"/>
        <w:jc w:val="both"/>
        <w:rPr>
          <w:rFonts w:ascii="Times New Roman" w:hAnsi="Times New Roman" w:cs="Times New Roman"/>
          <w:sz w:val="24"/>
          <w:szCs w:val="24"/>
        </w:rPr>
      </w:pPr>
      <w:r w:rsidRPr="00AE0BF7">
        <w:rPr>
          <w:rFonts w:ascii="Times New Roman" w:hAnsi="Times New Roman" w:cs="Times New Roman"/>
          <w:sz w:val="24"/>
          <w:szCs w:val="24"/>
        </w:rPr>
        <w:t xml:space="preserve">In state backed </w:t>
      </w:r>
      <w:r w:rsidRPr="00AE0BF7">
        <w:rPr>
          <w:rFonts w:ascii="Times New Roman" w:hAnsi="Times New Roman" w:cs="Times New Roman"/>
          <w:i/>
          <w:sz w:val="24"/>
          <w:szCs w:val="24"/>
        </w:rPr>
        <w:t xml:space="preserve">mass surgery </w:t>
      </w:r>
      <w:r w:rsidRPr="00AE0BF7">
        <w:rPr>
          <w:rFonts w:ascii="Times New Roman" w:hAnsi="Times New Roman" w:cs="Times New Roman"/>
          <w:sz w:val="24"/>
          <w:szCs w:val="24"/>
        </w:rPr>
        <w:t>initiatives for the community, the overall responsibility of</w:t>
      </w:r>
      <w:r w:rsidRPr="00AE0BF7">
        <w:rPr>
          <w:rFonts w:ascii="Times New Roman" w:hAnsi="Times New Roman" w:cs="Times New Roman"/>
          <w:spacing w:val="-20"/>
          <w:sz w:val="24"/>
          <w:szCs w:val="24"/>
        </w:rPr>
        <w:t xml:space="preserve"> </w:t>
      </w:r>
      <w:r w:rsidRPr="00AE0BF7">
        <w:rPr>
          <w:rFonts w:ascii="Times New Roman" w:hAnsi="Times New Roman" w:cs="Times New Roman"/>
          <w:sz w:val="24"/>
          <w:szCs w:val="24"/>
        </w:rPr>
        <w:t>the</w:t>
      </w:r>
      <w:r w:rsidRPr="00AE0BF7">
        <w:rPr>
          <w:rFonts w:ascii="Times New Roman" w:hAnsi="Times New Roman" w:cs="Times New Roman"/>
          <w:b/>
          <w:bCs/>
          <w:sz w:val="24"/>
          <w:szCs w:val="24"/>
        </w:rPr>
        <w:t xml:space="preserve"> </w:t>
      </w:r>
      <w:r w:rsidRPr="00AE0BF7">
        <w:rPr>
          <w:rFonts w:ascii="Times New Roman" w:hAnsi="Times New Roman" w:cs="Times New Roman"/>
          <w:sz w:val="24"/>
          <w:szCs w:val="24"/>
        </w:rPr>
        <w:t>surgical healthcare delivery rests with the ‘</w:t>
      </w:r>
      <w:r w:rsidRPr="00AE0BF7">
        <w:rPr>
          <w:rFonts w:ascii="Times New Roman" w:hAnsi="Times New Roman" w:cs="Times New Roman"/>
          <w:i/>
          <w:sz w:val="24"/>
          <w:szCs w:val="24"/>
        </w:rPr>
        <w:t>Institution</w:t>
      </w:r>
      <w:r w:rsidRPr="00AE0BF7">
        <w:rPr>
          <w:rFonts w:ascii="Times New Roman" w:hAnsi="Times New Roman" w:cs="Times New Roman"/>
          <w:sz w:val="24"/>
          <w:szCs w:val="24"/>
        </w:rPr>
        <w:t>’ than with the ‘</w:t>
      </w:r>
      <w:r w:rsidRPr="00AE0BF7">
        <w:rPr>
          <w:rFonts w:ascii="Times New Roman" w:hAnsi="Times New Roman" w:cs="Times New Roman"/>
          <w:i/>
          <w:sz w:val="24"/>
          <w:szCs w:val="24"/>
        </w:rPr>
        <w:t>Individual</w:t>
      </w:r>
      <w:r w:rsidRPr="00AE0BF7">
        <w:rPr>
          <w:rFonts w:ascii="Times New Roman" w:hAnsi="Times New Roman" w:cs="Times New Roman"/>
          <w:sz w:val="24"/>
          <w:szCs w:val="24"/>
        </w:rPr>
        <w:t>’</w:t>
      </w:r>
      <w:r w:rsidRPr="00AE0BF7">
        <w:rPr>
          <w:rFonts w:ascii="Times New Roman" w:hAnsi="Times New Roman" w:cs="Times New Roman"/>
          <w:spacing w:val="-15"/>
          <w:sz w:val="24"/>
          <w:szCs w:val="24"/>
        </w:rPr>
        <w:t xml:space="preserve"> </w:t>
      </w:r>
      <w:r w:rsidRPr="00AE0BF7">
        <w:rPr>
          <w:rFonts w:ascii="Times New Roman" w:hAnsi="Times New Roman" w:cs="Times New Roman"/>
          <w:sz w:val="24"/>
          <w:szCs w:val="24"/>
        </w:rPr>
        <w:t>(e.g. coordinators, surgeons’, anesthesiologists, nurse, technologists, healthcare workers,</w:t>
      </w:r>
      <w:r w:rsidRPr="00AE0BF7">
        <w:rPr>
          <w:rFonts w:ascii="Times New Roman" w:hAnsi="Times New Roman" w:cs="Times New Roman"/>
          <w:spacing w:val="-6"/>
          <w:sz w:val="24"/>
          <w:szCs w:val="24"/>
        </w:rPr>
        <w:t xml:space="preserve"> </w:t>
      </w:r>
      <w:r w:rsidRPr="00AE0BF7">
        <w:rPr>
          <w:rFonts w:ascii="Times New Roman" w:hAnsi="Times New Roman" w:cs="Times New Roman"/>
          <w:sz w:val="24"/>
          <w:szCs w:val="24"/>
        </w:rPr>
        <w:t>support staff) employed to carry out designated work. Conversely, to ensure patient safety, it is</w:t>
      </w:r>
      <w:r w:rsidRPr="00AE0BF7">
        <w:rPr>
          <w:rFonts w:ascii="Times New Roman" w:hAnsi="Times New Roman" w:cs="Times New Roman"/>
          <w:spacing w:val="-11"/>
          <w:sz w:val="24"/>
          <w:szCs w:val="24"/>
        </w:rPr>
        <w:t xml:space="preserve"> </w:t>
      </w:r>
      <w:r w:rsidRPr="00AE0BF7">
        <w:rPr>
          <w:rFonts w:ascii="Times New Roman" w:hAnsi="Times New Roman" w:cs="Times New Roman"/>
          <w:sz w:val="24"/>
          <w:szCs w:val="24"/>
        </w:rPr>
        <w:t xml:space="preserve">the individuals' responsibility to undertake the </w:t>
      </w:r>
      <w:r w:rsidR="00E17FD9" w:rsidRPr="00611D58">
        <w:rPr>
          <w:rFonts w:ascii="Times New Roman" w:hAnsi="Times New Roman" w:cs="Times New Roman"/>
          <w:sz w:val="24"/>
          <w:szCs w:val="24"/>
        </w:rPr>
        <w:t>assigned</w:t>
      </w:r>
      <w:r w:rsidR="00E17FD9" w:rsidRPr="00AE0BF7">
        <w:rPr>
          <w:rFonts w:ascii="Times New Roman" w:hAnsi="Times New Roman" w:cs="Times New Roman"/>
          <w:sz w:val="24"/>
          <w:szCs w:val="24"/>
        </w:rPr>
        <w:t xml:space="preserve"> </w:t>
      </w:r>
      <w:r w:rsidRPr="00AE0BF7">
        <w:rPr>
          <w:rFonts w:ascii="Times New Roman" w:hAnsi="Times New Roman" w:cs="Times New Roman"/>
          <w:sz w:val="24"/>
          <w:szCs w:val="24"/>
        </w:rPr>
        <w:t>work allocated to them. Therefore,</w:t>
      </w:r>
      <w:r w:rsidRPr="00AE0BF7">
        <w:rPr>
          <w:rFonts w:ascii="Times New Roman" w:hAnsi="Times New Roman" w:cs="Times New Roman"/>
          <w:spacing w:val="-16"/>
          <w:sz w:val="24"/>
          <w:szCs w:val="24"/>
        </w:rPr>
        <w:t xml:space="preserve"> </w:t>
      </w:r>
      <w:r w:rsidRPr="00AE0BF7">
        <w:rPr>
          <w:rFonts w:ascii="Times New Roman" w:hAnsi="Times New Roman" w:cs="Times New Roman"/>
          <w:sz w:val="24"/>
          <w:szCs w:val="24"/>
        </w:rPr>
        <w:t>in order to elevate SHCD practices</w:t>
      </w:r>
      <w:r w:rsidR="00611D58">
        <w:rPr>
          <w:rFonts w:ascii="Times New Roman" w:hAnsi="Times New Roman" w:cs="Times New Roman"/>
          <w:sz w:val="24"/>
          <w:szCs w:val="24"/>
        </w:rPr>
        <w:t>,</w:t>
      </w:r>
      <w:r w:rsidRPr="00AE0BF7">
        <w:rPr>
          <w:rFonts w:ascii="Times New Roman" w:hAnsi="Times New Roman" w:cs="Times New Roman"/>
          <w:sz w:val="24"/>
          <w:szCs w:val="24"/>
        </w:rPr>
        <w:t xml:space="preserve"> one need to move from merely carrying out</w:t>
      </w:r>
      <w:r w:rsidRPr="00AE0BF7">
        <w:rPr>
          <w:rFonts w:ascii="Times New Roman" w:hAnsi="Times New Roman" w:cs="Times New Roman"/>
          <w:spacing w:val="-17"/>
          <w:sz w:val="24"/>
          <w:szCs w:val="24"/>
        </w:rPr>
        <w:t xml:space="preserve"> </w:t>
      </w:r>
      <w:r w:rsidRPr="00AE0BF7">
        <w:rPr>
          <w:rFonts w:ascii="Times New Roman" w:hAnsi="Times New Roman" w:cs="Times New Roman"/>
          <w:sz w:val="24"/>
          <w:szCs w:val="24"/>
        </w:rPr>
        <w:t>technical operative procedures to a process</w:t>
      </w:r>
      <w:r w:rsidR="00E17FD9">
        <w:rPr>
          <w:rFonts w:ascii="Times New Roman" w:hAnsi="Times New Roman" w:cs="Times New Roman"/>
          <w:sz w:val="24"/>
          <w:szCs w:val="24"/>
        </w:rPr>
        <w:t xml:space="preserve"> </w:t>
      </w:r>
      <w:r w:rsidR="00E17FD9" w:rsidRPr="00611D58">
        <w:rPr>
          <w:rFonts w:ascii="Times New Roman" w:hAnsi="Times New Roman" w:cs="Times New Roman"/>
          <w:sz w:val="24"/>
          <w:szCs w:val="24"/>
        </w:rPr>
        <w:t>serially connected</w:t>
      </w:r>
      <w:r w:rsidRPr="00AE0BF7">
        <w:rPr>
          <w:rFonts w:ascii="Times New Roman" w:hAnsi="Times New Roman" w:cs="Times New Roman"/>
          <w:sz w:val="24"/>
          <w:szCs w:val="24"/>
        </w:rPr>
        <w:t xml:space="preserve"> with objectively defined conduct</w:t>
      </w:r>
      <w:r w:rsidRPr="00AE0BF7">
        <w:rPr>
          <w:rFonts w:ascii="Times New Roman" w:hAnsi="Times New Roman" w:cs="Times New Roman"/>
          <w:spacing w:val="-15"/>
          <w:sz w:val="24"/>
          <w:szCs w:val="24"/>
        </w:rPr>
        <w:t xml:space="preserve"> </w:t>
      </w:r>
      <w:r w:rsidRPr="00AE0BF7">
        <w:rPr>
          <w:rFonts w:ascii="Times New Roman" w:hAnsi="Times New Roman" w:cs="Times New Roman"/>
          <w:sz w:val="24"/>
          <w:szCs w:val="24"/>
        </w:rPr>
        <w:t xml:space="preserve">and completion end-points. Finally, </w:t>
      </w:r>
      <w:r w:rsidR="00E17FD9" w:rsidRPr="00611D58">
        <w:rPr>
          <w:rFonts w:ascii="Times New Roman" w:hAnsi="Times New Roman" w:cs="Times New Roman"/>
          <w:sz w:val="24"/>
          <w:szCs w:val="24"/>
        </w:rPr>
        <w:t>a well defined</w:t>
      </w:r>
      <w:r w:rsidR="00E17FD9">
        <w:rPr>
          <w:rFonts w:ascii="Times New Roman" w:hAnsi="Times New Roman" w:cs="Times New Roman"/>
          <w:sz w:val="24"/>
          <w:szCs w:val="24"/>
        </w:rPr>
        <w:t xml:space="preserve"> and </w:t>
      </w:r>
      <w:r w:rsidRPr="00AE0BF7">
        <w:rPr>
          <w:rFonts w:ascii="Times New Roman" w:hAnsi="Times New Roman" w:cs="Times New Roman"/>
          <w:sz w:val="24"/>
          <w:szCs w:val="24"/>
        </w:rPr>
        <w:t xml:space="preserve">robust SHCD system complemented </w:t>
      </w:r>
      <w:r w:rsidRPr="00AE0BF7">
        <w:rPr>
          <w:rFonts w:ascii="Times New Roman" w:hAnsi="Times New Roman" w:cs="Times New Roman"/>
          <w:spacing w:val="2"/>
          <w:sz w:val="24"/>
          <w:szCs w:val="24"/>
        </w:rPr>
        <w:t>by</w:t>
      </w:r>
      <w:r w:rsidRPr="00AE0BF7">
        <w:rPr>
          <w:rFonts w:ascii="Times New Roman" w:hAnsi="Times New Roman" w:cs="Times New Roman"/>
          <w:spacing w:val="-10"/>
          <w:sz w:val="24"/>
          <w:szCs w:val="24"/>
        </w:rPr>
        <w:t xml:space="preserve"> </w:t>
      </w:r>
      <w:r w:rsidRPr="00AE0BF7">
        <w:rPr>
          <w:rFonts w:ascii="Times New Roman" w:hAnsi="Times New Roman" w:cs="Times New Roman"/>
          <w:sz w:val="24"/>
          <w:szCs w:val="24"/>
        </w:rPr>
        <w:t xml:space="preserve">collective </w:t>
      </w:r>
      <w:r w:rsidRPr="00AE0BF7">
        <w:rPr>
          <w:rFonts w:ascii="Times New Roman" w:hAnsi="Times New Roman" w:cs="Times New Roman"/>
          <w:position w:val="1"/>
          <w:sz w:val="24"/>
          <w:szCs w:val="24"/>
        </w:rPr>
        <w:t xml:space="preserve">organizational responsibility seems the </w:t>
      </w:r>
      <w:r w:rsidRPr="00AE0BF7">
        <w:rPr>
          <w:rFonts w:ascii="Times New Roman" w:hAnsi="Times New Roman" w:cs="Times New Roman"/>
          <w:spacing w:val="2"/>
          <w:position w:val="1"/>
          <w:sz w:val="24"/>
          <w:szCs w:val="24"/>
        </w:rPr>
        <w:t xml:space="preserve">way </w:t>
      </w:r>
      <w:r w:rsidRPr="00AE0BF7">
        <w:rPr>
          <w:rFonts w:ascii="Times New Roman" w:hAnsi="Times New Roman" w:cs="Times New Roman"/>
          <w:position w:val="1"/>
          <w:sz w:val="24"/>
          <w:szCs w:val="24"/>
        </w:rPr>
        <w:t>for</w:t>
      </w:r>
      <w:r w:rsidR="00611D58">
        <w:rPr>
          <w:rFonts w:ascii="Times New Roman" w:hAnsi="Times New Roman" w:cs="Times New Roman"/>
          <w:position w:val="1"/>
          <w:sz w:val="24"/>
          <w:szCs w:val="24"/>
        </w:rPr>
        <w:t>ward to</w:t>
      </w:r>
      <w:r w:rsidRPr="00AE0BF7">
        <w:rPr>
          <w:rFonts w:ascii="Times New Roman" w:hAnsi="Times New Roman" w:cs="Times New Roman"/>
          <w:position w:val="1"/>
          <w:sz w:val="24"/>
          <w:szCs w:val="24"/>
        </w:rPr>
        <w:t xml:space="preserve"> positive ‘surgical outcome’ and prevention</w:t>
      </w:r>
      <w:r w:rsidRPr="00AE0BF7">
        <w:rPr>
          <w:rFonts w:ascii="Times New Roman" w:hAnsi="Times New Roman" w:cs="Times New Roman"/>
          <w:spacing w:val="-25"/>
          <w:position w:val="1"/>
          <w:sz w:val="24"/>
          <w:szCs w:val="24"/>
        </w:rPr>
        <w:t xml:space="preserve"> </w:t>
      </w:r>
      <w:r w:rsidRPr="00AE0BF7">
        <w:rPr>
          <w:rFonts w:ascii="Times New Roman" w:hAnsi="Times New Roman" w:cs="Times New Roman"/>
          <w:position w:val="1"/>
          <w:sz w:val="24"/>
          <w:szCs w:val="24"/>
        </w:rPr>
        <w:t xml:space="preserve">of </w:t>
      </w:r>
      <w:r w:rsidRPr="00AE0BF7">
        <w:rPr>
          <w:rFonts w:ascii="Times New Roman" w:hAnsi="Times New Roman" w:cs="Times New Roman"/>
          <w:sz w:val="24"/>
          <w:szCs w:val="24"/>
        </w:rPr>
        <w:t>morbid events associated with community surgical</w:t>
      </w:r>
      <w:r w:rsidRPr="00AE0BF7">
        <w:rPr>
          <w:rFonts w:ascii="Times New Roman" w:hAnsi="Times New Roman" w:cs="Times New Roman"/>
          <w:spacing w:val="-7"/>
          <w:sz w:val="24"/>
          <w:szCs w:val="24"/>
        </w:rPr>
        <w:t xml:space="preserve"> </w:t>
      </w:r>
      <w:r w:rsidR="00AC3D53" w:rsidRPr="00AE0BF7">
        <w:rPr>
          <w:rFonts w:ascii="Times New Roman" w:hAnsi="Times New Roman" w:cs="Times New Roman"/>
          <w:sz w:val="24"/>
          <w:szCs w:val="24"/>
        </w:rPr>
        <w:t>camp</w:t>
      </w:r>
      <w:r w:rsidR="00611D58">
        <w:rPr>
          <w:rFonts w:ascii="Times New Roman" w:hAnsi="Times New Roman" w:cs="Times New Roman"/>
          <w:sz w:val="24"/>
          <w:szCs w:val="24"/>
        </w:rPr>
        <w:t>s.</w:t>
      </w:r>
    </w:p>
    <w:p w14:paraId="37F64149" w14:textId="77777777" w:rsidR="00D30B01" w:rsidRPr="00AE0BF7" w:rsidRDefault="00D30B01" w:rsidP="004C73B7">
      <w:pPr>
        <w:spacing w:after="0" w:line="240" w:lineRule="auto"/>
        <w:rPr>
          <w:rFonts w:ascii="Times New Roman" w:hAnsi="Times New Roman" w:cs="Times New Roman"/>
          <w:sz w:val="24"/>
          <w:szCs w:val="24"/>
        </w:rPr>
      </w:pPr>
    </w:p>
    <w:p w14:paraId="7D335F90" w14:textId="77777777" w:rsidR="00AC3D53" w:rsidRPr="00AE0BF7" w:rsidRDefault="00AC3D53" w:rsidP="004C73B7">
      <w:pPr>
        <w:spacing w:after="0" w:line="240" w:lineRule="auto"/>
        <w:rPr>
          <w:rFonts w:ascii="Times New Roman" w:hAnsi="Times New Roman" w:cs="Times New Roman"/>
          <w:b/>
          <w:bCs/>
          <w:sz w:val="28"/>
          <w:szCs w:val="28"/>
        </w:rPr>
      </w:pPr>
      <w:r w:rsidRPr="00AE0BF7">
        <w:rPr>
          <w:rFonts w:ascii="Times New Roman" w:hAnsi="Times New Roman" w:cs="Times New Roman"/>
          <w:b/>
          <w:bCs/>
          <w:sz w:val="28"/>
          <w:szCs w:val="28"/>
        </w:rPr>
        <w:br w:type="page"/>
      </w:r>
    </w:p>
    <w:p w14:paraId="36E6138B" w14:textId="77777777" w:rsidR="00D30B01" w:rsidRPr="00AE0BF7" w:rsidRDefault="00D30B01" w:rsidP="004C73B7">
      <w:pPr>
        <w:tabs>
          <w:tab w:val="left" w:pos="1711"/>
        </w:tabs>
        <w:spacing w:before="4" w:after="0" w:line="240" w:lineRule="auto"/>
        <w:ind w:left="180"/>
        <w:rPr>
          <w:rFonts w:ascii="Times New Roman" w:hAnsi="Times New Roman" w:cs="Times New Roman"/>
          <w:b/>
          <w:bCs/>
          <w:sz w:val="28"/>
          <w:szCs w:val="28"/>
        </w:rPr>
      </w:pPr>
      <w:r w:rsidRPr="00AE0BF7">
        <w:rPr>
          <w:rFonts w:ascii="Times New Roman" w:hAnsi="Times New Roman" w:cs="Times New Roman"/>
          <w:b/>
          <w:bCs/>
          <w:sz w:val="28"/>
          <w:szCs w:val="28"/>
        </w:rPr>
        <w:lastRenderedPageBreak/>
        <w:t>References:</w:t>
      </w:r>
    </w:p>
    <w:p w14:paraId="33889BA1" w14:textId="77777777" w:rsidR="001F4C91" w:rsidRPr="00AE0BF7" w:rsidRDefault="001F4C91" w:rsidP="004C73B7">
      <w:pPr>
        <w:tabs>
          <w:tab w:val="left" w:pos="1711"/>
        </w:tabs>
        <w:spacing w:before="4" w:after="0" w:line="240" w:lineRule="auto"/>
        <w:ind w:left="180"/>
        <w:rPr>
          <w:rFonts w:ascii="Times New Roman" w:hAnsi="Times New Roman" w:cs="Times New Roman"/>
          <w:b/>
          <w:bCs/>
          <w:sz w:val="28"/>
          <w:szCs w:val="28"/>
        </w:rPr>
      </w:pPr>
    </w:p>
    <w:p w14:paraId="1AC74B0E" w14:textId="77777777" w:rsidR="00D30B01" w:rsidRPr="00AE0BF7" w:rsidRDefault="00D30B01" w:rsidP="004C73B7">
      <w:pPr>
        <w:pStyle w:val="BodyText"/>
        <w:tabs>
          <w:tab w:val="left" w:pos="345"/>
          <w:tab w:val="left" w:pos="2159"/>
        </w:tabs>
      </w:pPr>
      <w:r w:rsidRPr="00AE0BF7">
        <w:t xml:space="preserve">1. Kaiser E. Chhattisgarh: Sterilization death toll climbs to 11. Raipur, Hindustan Times, November 11, 2014. </w:t>
      </w:r>
      <w:hyperlink r:id="rId9">
        <w:r w:rsidRPr="00AE0BF7">
          <w:t>www.hindustantimes.com/...news/chhattisgarh.../article1-</w:t>
        </w:r>
      </w:hyperlink>
      <w:r w:rsidRPr="00AE0BF7">
        <w:t>1284793.aspx</w:t>
      </w:r>
    </w:p>
    <w:p w14:paraId="6A970A36" w14:textId="77777777" w:rsidR="00D30B01" w:rsidRPr="00AE0BF7" w:rsidRDefault="00D30B01" w:rsidP="004C73B7">
      <w:pPr>
        <w:pStyle w:val="BodyText"/>
        <w:tabs>
          <w:tab w:val="left" w:pos="345"/>
          <w:tab w:val="left" w:pos="2159"/>
        </w:tabs>
      </w:pPr>
      <w:r w:rsidRPr="00AE0BF7">
        <w:t xml:space="preserve">2. Deaths Put Spotlight on India's Sterilization Camps. Wall Street Journal 2014 </w:t>
      </w:r>
      <w:hyperlink r:id="rId10">
        <w:r w:rsidRPr="00AE0BF7">
          <w:t>www.wsj.com/.../doctor-detained-for-sterilization-deaths-in-india-1415871780</w:t>
        </w:r>
      </w:hyperlink>
    </w:p>
    <w:p w14:paraId="3F6FA750" w14:textId="77777777" w:rsidR="00D30B01" w:rsidRPr="00AE0BF7" w:rsidRDefault="00D30B01" w:rsidP="004C73B7">
      <w:pPr>
        <w:pStyle w:val="BodyText"/>
        <w:tabs>
          <w:tab w:val="left" w:pos="345"/>
          <w:tab w:val="left" w:pos="2159"/>
        </w:tabs>
      </w:pPr>
      <w:r w:rsidRPr="00AE0BF7">
        <w:t xml:space="preserve">3. Nagral S. </w:t>
      </w:r>
      <w:bookmarkStart w:id="15" w:name="_GoBack"/>
      <w:commentRangeStart w:id="16"/>
      <w:r w:rsidRPr="00AE0BF7">
        <w:t>The Chhattisgarh tragedy and Indian surgeons' love for speed</w:t>
      </w:r>
      <w:bookmarkEnd w:id="15"/>
      <w:commentRangeEnd w:id="16"/>
      <w:r w:rsidR="005B0077">
        <w:rPr>
          <w:rStyle w:val="CommentReference"/>
          <w:rFonts w:asciiTheme="minorHAnsi" w:eastAsiaTheme="minorHAnsi" w:hAnsiTheme="minorHAnsi" w:cstheme="minorBidi"/>
          <w:lang w:bidi="ar-SA"/>
        </w:rPr>
        <w:commentReference w:id="16"/>
      </w:r>
      <w:r w:rsidRPr="00AE0BF7">
        <w:t xml:space="preserve">. </w:t>
      </w:r>
      <w:hyperlink r:id="rId11">
        <w:r w:rsidRPr="00AE0BF7">
          <w:t>www.rediff.com/news/...chhattisgarh-tragedy.../20141128.htm</w:t>
        </w:r>
      </w:hyperlink>
    </w:p>
    <w:p w14:paraId="39727EE8" w14:textId="77777777" w:rsidR="00D30B01" w:rsidRPr="00AE0BF7" w:rsidRDefault="00D30B01" w:rsidP="004C73B7">
      <w:pPr>
        <w:pStyle w:val="BodyText"/>
        <w:tabs>
          <w:tab w:val="left" w:pos="345"/>
          <w:tab w:val="left" w:pos="2159"/>
        </w:tabs>
      </w:pPr>
      <w:r w:rsidRPr="00AE0BF7">
        <w:t xml:space="preserve">4. Patel JB, </w:t>
      </w:r>
      <w:proofErr w:type="spellStart"/>
      <w:r w:rsidRPr="00AE0BF7">
        <w:t>Sood</w:t>
      </w:r>
      <w:proofErr w:type="spellEnd"/>
      <w:r w:rsidRPr="00AE0BF7">
        <w:t xml:space="preserve"> R, Saini N. Indian Medical Association Standard Operating Procedures: Surgical/Medical Camps (as accepted by the IMA Central Working Committee at its 212th Meeting held at </w:t>
      </w:r>
      <w:proofErr w:type="spellStart"/>
      <w:r w:rsidRPr="00AE0BF7">
        <w:t>Tirupathi</w:t>
      </w:r>
      <w:proofErr w:type="spellEnd"/>
      <w:r w:rsidRPr="00AE0BF7">
        <w:t xml:space="preserve">, Andhra Pradesh, India, on December 7, 2014) </w:t>
      </w:r>
      <w:hyperlink r:id="rId12">
        <w:r w:rsidRPr="00AE0BF7">
          <w:t>http://www.ima-india.org/IMA%20SOP%20-%20medical%20-surgical%20camp.pdf</w:t>
        </w:r>
      </w:hyperlink>
    </w:p>
    <w:p w14:paraId="787B51C2" w14:textId="77777777" w:rsidR="00D30B01" w:rsidRPr="00AE0BF7" w:rsidRDefault="00D30B01" w:rsidP="004C73B7">
      <w:pPr>
        <w:pStyle w:val="BodyText"/>
        <w:tabs>
          <w:tab w:val="left" w:pos="345"/>
          <w:tab w:val="left" w:pos="2159"/>
        </w:tabs>
      </w:pPr>
      <w:r w:rsidRPr="00AE0BF7">
        <w:t>5. Das A. India’s latest sterilisation camp massacre. BMJ 2014; 349.g7282 doi. 10.1136/bmj.g7282 (Published 1 December 2014)</w:t>
      </w:r>
    </w:p>
    <w:p w14:paraId="2DFC8A9F" w14:textId="77777777" w:rsidR="00D30B01" w:rsidRPr="00AE0BF7" w:rsidRDefault="00D30B01" w:rsidP="004C73B7">
      <w:pPr>
        <w:pStyle w:val="BodyText"/>
        <w:tabs>
          <w:tab w:val="left" w:pos="345"/>
          <w:tab w:val="left" w:pos="2159"/>
        </w:tabs>
      </w:pPr>
      <w:r w:rsidRPr="00AE0BF7">
        <w:t>6. Pandya SK. A review of the Lentin Commission report on the glycerol tragedy at</w:t>
      </w:r>
      <w:r w:rsidRPr="00AE0BF7">
        <w:rPr>
          <w:spacing w:val="-12"/>
        </w:rPr>
        <w:t xml:space="preserve"> </w:t>
      </w:r>
      <w:r w:rsidRPr="00AE0BF7">
        <w:t>the J.J. Hospital, Bombay. Natl Med J Ind 2007; 1:</w:t>
      </w:r>
      <w:r w:rsidRPr="00AE0BF7">
        <w:rPr>
          <w:spacing w:val="2"/>
        </w:rPr>
        <w:t xml:space="preserve"> </w:t>
      </w:r>
      <w:r w:rsidRPr="00AE0BF7">
        <w:t>144-8.</w:t>
      </w:r>
    </w:p>
    <w:p w14:paraId="4C5EB513" w14:textId="77777777" w:rsidR="00D30B01" w:rsidRPr="00AE0BF7" w:rsidRDefault="00D30B01" w:rsidP="004C73B7">
      <w:pPr>
        <w:pStyle w:val="BodyText"/>
        <w:tabs>
          <w:tab w:val="left" w:pos="345"/>
          <w:tab w:val="left" w:pos="2159"/>
        </w:tabs>
      </w:pPr>
      <w:r w:rsidRPr="00AE0BF7">
        <w:t>7. Finlayson SRG. How should academic surgeons respond to enthusiasts of</w:t>
      </w:r>
      <w:r w:rsidRPr="00AE0BF7">
        <w:rPr>
          <w:spacing w:val="-10"/>
        </w:rPr>
        <w:t xml:space="preserve"> </w:t>
      </w:r>
      <w:r w:rsidRPr="00AE0BF7">
        <w:t>global surgery? Surgery 2013; 153:</w:t>
      </w:r>
      <w:r w:rsidRPr="00AE0BF7">
        <w:rPr>
          <w:spacing w:val="-2"/>
        </w:rPr>
        <w:t xml:space="preserve"> </w:t>
      </w:r>
      <w:r w:rsidRPr="00AE0BF7">
        <w:t>871-2</w:t>
      </w:r>
    </w:p>
    <w:p w14:paraId="68558665" w14:textId="77777777" w:rsidR="00D30B01" w:rsidRPr="00AE0BF7" w:rsidRDefault="00D30B01" w:rsidP="004C73B7">
      <w:pPr>
        <w:pStyle w:val="BodyText"/>
        <w:tabs>
          <w:tab w:val="left" w:pos="345"/>
          <w:tab w:val="left" w:pos="2159"/>
        </w:tabs>
      </w:pPr>
      <w:r w:rsidRPr="00AE0BF7">
        <w:t>8. College of Physicians and Surgeons of British Columbia. Professional Standards</w:t>
      </w:r>
      <w:r w:rsidRPr="00AE0BF7">
        <w:rPr>
          <w:spacing w:val="-11"/>
        </w:rPr>
        <w:t xml:space="preserve"> </w:t>
      </w:r>
      <w:r w:rsidRPr="00AE0BF7">
        <w:t>and Guidelines: Conflict of Interest</w:t>
      </w:r>
      <w:r w:rsidRPr="00AE0BF7">
        <w:rPr>
          <w:i/>
        </w:rPr>
        <w:t xml:space="preserve">. </w:t>
      </w:r>
      <w:r w:rsidRPr="00AE0BF7">
        <w:t>June 2010:</w:t>
      </w:r>
      <w:r w:rsidRPr="00AE0BF7">
        <w:rPr>
          <w:spacing w:val="-2"/>
        </w:rPr>
        <w:t xml:space="preserve"> </w:t>
      </w:r>
      <w:r w:rsidRPr="00AE0BF7">
        <w:t>1-5.</w:t>
      </w:r>
    </w:p>
    <w:p w14:paraId="3411D17F" w14:textId="77777777" w:rsidR="00D30B01" w:rsidRPr="00AE0BF7" w:rsidRDefault="00D30B01" w:rsidP="004C73B7">
      <w:pPr>
        <w:pStyle w:val="BodyText"/>
        <w:tabs>
          <w:tab w:val="left" w:pos="345"/>
          <w:tab w:val="left" w:pos="2159"/>
        </w:tabs>
      </w:pPr>
      <w:r w:rsidRPr="00AE0BF7">
        <w:t xml:space="preserve">9. </w:t>
      </w:r>
      <w:proofErr w:type="spellStart"/>
      <w:r w:rsidRPr="00AE0BF7">
        <w:t>Pulla</w:t>
      </w:r>
      <w:proofErr w:type="spellEnd"/>
      <w:r w:rsidRPr="00AE0BF7">
        <w:t xml:space="preserve"> P. Why are women dying in India’s sterilisation camps? BMJ 2014; 349.g7509</w:t>
      </w:r>
    </w:p>
    <w:p w14:paraId="2A9EB1D5" w14:textId="77777777" w:rsidR="00D30B01" w:rsidRPr="00AE0BF7" w:rsidRDefault="00D30B01" w:rsidP="004C73B7">
      <w:pPr>
        <w:spacing w:before="1" w:after="0" w:line="240" w:lineRule="auto"/>
        <w:ind w:right="-15"/>
        <w:rPr>
          <w:rFonts w:ascii="Times New Roman" w:hAnsi="Times New Roman" w:cs="Times New Roman"/>
          <w:sz w:val="24"/>
        </w:rPr>
      </w:pPr>
    </w:p>
    <w:p w14:paraId="2518F0CD" w14:textId="77777777" w:rsidR="00D30B01" w:rsidRPr="00AE0BF7" w:rsidRDefault="00D30B01" w:rsidP="004C73B7">
      <w:pPr>
        <w:spacing w:before="73" w:after="0" w:line="240" w:lineRule="auto"/>
        <w:ind w:left="160"/>
        <w:rPr>
          <w:rFonts w:ascii="Times New Roman" w:hAnsi="Times New Roman" w:cs="Times New Roman"/>
          <w:sz w:val="20"/>
        </w:rPr>
      </w:pPr>
    </w:p>
    <w:p w14:paraId="48DAB9B2" w14:textId="77777777" w:rsidR="00D30B01" w:rsidRPr="00AE0BF7" w:rsidRDefault="00D30B01" w:rsidP="004C73B7">
      <w:pPr>
        <w:spacing w:after="0" w:line="240" w:lineRule="auto"/>
        <w:rPr>
          <w:rFonts w:ascii="Times New Roman" w:hAnsi="Times New Roman" w:cs="Times New Roman"/>
          <w:sz w:val="24"/>
          <w:szCs w:val="24"/>
        </w:rPr>
      </w:pPr>
    </w:p>
    <w:sectPr w:rsidR="00D30B01" w:rsidRPr="00AE0BF7" w:rsidSect="001D284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viewer" w:date="2019-06-23T13:05:00Z" w:initials="M">
    <w:p w14:paraId="466AE0FD" w14:textId="2DDB7685" w:rsidR="005B0077" w:rsidRDefault="005B0077">
      <w:pPr>
        <w:pStyle w:val="CommentText"/>
      </w:pPr>
      <w:r>
        <w:rPr>
          <w:rStyle w:val="CommentReference"/>
        </w:rPr>
        <w:annotationRef/>
      </w:r>
      <w:r w:rsidRPr="005B0077">
        <w:t xml:space="preserve"> </w:t>
      </w:r>
      <w:r>
        <w:t>There is no such term and if this is a neologism, then it is inappropriate</w:t>
      </w:r>
      <w:r w:rsidRPr="005B0077">
        <w:t xml:space="preserve"> </w:t>
      </w:r>
      <w:r>
        <w:t>It would be good to use the scientifically accepted terms</w:t>
      </w:r>
      <w:r>
        <w:t>.</w:t>
      </w:r>
    </w:p>
  </w:comment>
  <w:comment w:id="1" w:author="Reviewer" w:date="2019-06-23T13:06:00Z" w:initials="M">
    <w:p w14:paraId="5F19BE88" w14:textId="77777777" w:rsidR="005B0077" w:rsidRPr="00B221A0" w:rsidRDefault="005B0077" w:rsidP="005B0077">
      <w:pPr>
        <w:pStyle w:val="NormalWeb"/>
        <w:shd w:val="clear" w:color="auto" w:fill="FFFFFF"/>
        <w:spacing w:after="375" w:afterAutospacing="0"/>
        <w:rPr>
          <w:sz w:val="27"/>
          <w:szCs w:val="27"/>
        </w:rPr>
      </w:pPr>
      <w:r>
        <w:rPr>
          <w:rStyle w:val="CommentReference"/>
        </w:rPr>
        <w:annotationRef/>
      </w:r>
      <w:r>
        <w:rPr>
          <w:sz w:val="27"/>
          <w:szCs w:val="27"/>
        </w:rPr>
        <w:t>I would encourage a stronger back ground, as 2014 is not “recent” and most readers will struggle to remember the details of the tragedy, though this has been assumed by the authors.</w:t>
      </w:r>
    </w:p>
    <w:p w14:paraId="79AF62A9" w14:textId="77777777" w:rsidR="005B0077" w:rsidRDefault="005B0077" w:rsidP="005B0077">
      <w:pPr>
        <w:pStyle w:val="CommentText"/>
      </w:pPr>
    </w:p>
    <w:p w14:paraId="4292B660" w14:textId="116B6355" w:rsidR="005B0077" w:rsidRDefault="005B0077">
      <w:pPr>
        <w:pStyle w:val="CommentText"/>
      </w:pPr>
    </w:p>
  </w:comment>
  <w:comment w:id="2" w:author="Reviewer" w:date="2019-06-23T13:07:00Z" w:initials="M">
    <w:p w14:paraId="374022B4" w14:textId="77777777" w:rsidR="005B0077" w:rsidRDefault="005B0077" w:rsidP="005B0077">
      <w:pPr>
        <w:pStyle w:val="CommentText"/>
      </w:pPr>
      <w:r>
        <w:rPr>
          <w:rStyle w:val="CommentReference"/>
        </w:rPr>
        <w:annotationRef/>
      </w:r>
      <w:r>
        <w:t>This is just one example of a long-winded and convoluted writing, which distracts the reader and the message is lost in the bombastic word use.</w:t>
      </w:r>
    </w:p>
    <w:p w14:paraId="5868E5E1" w14:textId="4B47C593" w:rsidR="005B0077" w:rsidRDefault="005B0077">
      <w:pPr>
        <w:pStyle w:val="CommentText"/>
      </w:pPr>
    </w:p>
  </w:comment>
  <w:comment w:id="3" w:author="Reviewer" w:date="2019-06-23T13:07:00Z" w:initials="M">
    <w:p w14:paraId="3280309A" w14:textId="6BFCCA5C" w:rsidR="005B0077" w:rsidRDefault="005B0077">
      <w:pPr>
        <w:pStyle w:val="CommentText"/>
      </w:pPr>
      <w:r>
        <w:rPr>
          <w:rStyle w:val="CommentReference"/>
        </w:rPr>
        <w:annotationRef/>
      </w:r>
      <w:r>
        <w:t xml:space="preserve">This is a good </w:t>
      </w:r>
      <w:proofErr w:type="gramStart"/>
      <w:r>
        <w:t>section,</w:t>
      </w:r>
      <w:proofErr w:type="gramEnd"/>
      <w:r>
        <w:t xml:space="preserve"> however literature has good examples full of high-volume surgery. The Aravind eye model is a stellar example which most High-income countries come to India to watch and learn from. There are similar large eye camps which have provided access to surgery to the millions without access. Operation Smile and the Smile train have much literature on the standards of camp surgery, which can be quoted, before launching on the negative diatribe</w:t>
      </w:r>
    </w:p>
  </w:comment>
  <w:comment w:id="4" w:author="Reviewer" w:date="2019-06-23T13:08:00Z" w:initials="M">
    <w:p w14:paraId="4887B4F4" w14:textId="77777777" w:rsidR="005B0077" w:rsidRDefault="005B0077" w:rsidP="005B0077">
      <w:pPr>
        <w:pStyle w:val="CommentText"/>
      </w:pPr>
      <w:r>
        <w:rPr>
          <w:rStyle w:val="CommentReference"/>
        </w:rPr>
        <w:annotationRef/>
      </w:r>
      <w:r>
        <w:t>Incomplete sentence</w:t>
      </w:r>
    </w:p>
    <w:p w14:paraId="3627C40F" w14:textId="2E99420D" w:rsidR="005B0077" w:rsidRDefault="005B0077">
      <w:pPr>
        <w:pStyle w:val="CommentText"/>
      </w:pPr>
    </w:p>
  </w:comment>
  <w:comment w:id="7" w:author="Reviewer" w:date="2019-06-23T13:09:00Z" w:initials="M">
    <w:p w14:paraId="1228B3EC" w14:textId="77777777" w:rsidR="005B0077" w:rsidRDefault="005B0077" w:rsidP="005B0077">
      <w:pPr>
        <w:pStyle w:val="CommentText"/>
      </w:pPr>
      <w:r>
        <w:rPr>
          <w:rStyle w:val="CommentReference"/>
        </w:rPr>
        <w:annotationRef/>
      </w:r>
      <w:r>
        <w:rPr>
          <w:rStyle w:val="CommentReference"/>
        </w:rPr>
        <w:annotationRef/>
      </w:r>
      <w:r>
        <w:t>Move this to introduction</w:t>
      </w:r>
    </w:p>
    <w:p w14:paraId="24079C8A" w14:textId="530D2536" w:rsidR="005B0077" w:rsidRDefault="005B0077">
      <w:pPr>
        <w:pStyle w:val="CommentText"/>
      </w:pPr>
    </w:p>
  </w:comment>
  <w:comment w:id="8" w:author="Reviewer" w:date="2019-06-23T13:09:00Z" w:initials="M">
    <w:p w14:paraId="42B7500D" w14:textId="0DF1E9A6" w:rsidR="005B0077" w:rsidRDefault="005B0077" w:rsidP="005B0077">
      <w:pPr>
        <w:pStyle w:val="CommentText"/>
      </w:pPr>
      <w:r>
        <w:rPr>
          <w:rStyle w:val="CommentReference"/>
        </w:rPr>
        <w:annotationRef/>
      </w:r>
      <w:r>
        <w:t>Please simplify j</w:t>
      </w:r>
      <w:r>
        <w:t>argon</w:t>
      </w:r>
      <w:r>
        <w:t xml:space="preserve">. </w:t>
      </w:r>
      <w:r>
        <w:t>Hard to follow</w:t>
      </w:r>
    </w:p>
    <w:p w14:paraId="578215DA" w14:textId="348D1FBE" w:rsidR="005B0077" w:rsidRDefault="005B0077">
      <w:pPr>
        <w:pStyle w:val="CommentText"/>
      </w:pPr>
    </w:p>
  </w:comment>
  <w:comment w:id="9" w:author="Reviewer" w:date="2019-06-23T13:10:00Z" w:initials="M">
    <w:p w14:paraId="149D4872" w14:textId="6FC11208" w:rsidR="005B0077" w:rsidRDefault="005B0077">
      <w:pPr>
        <w:pStyle w:val="CommentText"/>
      </w:pPr>
      <w:r>
        <w:rPr>
          <w:rStyle w:val="CommentReference"/>
        </w:rPr>
        <w:annotationRef/>
      </w:r>
      <w:r>
        <w:t>What does “</w:t>
      </w:r>
      <w:r w:rsidRPr="00AE0BF7">
        <w:t>complete internal healing</w:t>
      </w:r>
      <w:r>
        <w:t>” mean?</w:t>
      </w:r>
    </w:p>
  </w:comment>
  <w:comment w:id="10" w:author="Reviewer" w:date="2019-06-23T13:11:00Z" w:initials="M">
    <w:p w14:paraId="74B82F6A" w14:textId="77777777" w:rsidR="005B0077" w:rsidRDefault="005B0077" w:rsidP="005B0077">
      <w:pPr>
        <w:pStyle w:val="CommentText"/>
      </w:pPr>
      <w:r>
        <w:rPr>
          <w:rStyle w:val="CommentReference"/>
        </w:rPr>
        <w:annotationRef/>
      </w:r>
      <w:r>
        <w:t>There are excellent international references on this topic.</w:t>
      </w:r>
    </w:p>
    <w:p w14:paraId="710EECBD" w14:textId="649CF6E2" w:rsidR="005B0077" w:rsidRDefault="005B0077">
      <w:pPr>
        <w:pStyle w:val="CommentText"/>
      </w:pPr>
    </w:p>
  </w:comment>
  <w:comment w:id="11" w:author="Reviewer" w:date="2019-06-23T13:11:00Z" w:initials="M">
    <w:p w14:paraId="158BE8FE" w14:textId="77777777" w:rsidR="005B0077" w:rsidRPr="00B221A0" w:rsidRDefault="005B0077" w:rsidP="005B0077">
      <w:pPr>
        <w:rPr>
          <w:lang w:val="en-IN"/>
        </w:rPr>
      </w:pPr>
      <w:r>
        <w:rPr>
          <w:rStyle w:val="CommentReference"/>
        </w:rPr>
        <w:annotationRef/>
      </w:r>
      <w:r>
        <w:rPr>
          <w:rStyle w:val="CommentReference"/>
        </w:rPr>
        <w:annotationRef/>
      </w:r>
      <w:r>
        <w:t xml:space="preserve">What would qualify as mature? Curb, Desist, </w:t>
      </w:r>
      <w:proofErr w:type="gramStart"/>
      <w:r>
        <w:t>Avoid</w:t>
      </w:r>
      <w:proofErr w:type="gramEnd"/>
      <w:r>
        <w:t xml:space="preserve"> are similar terms. Also, as a responsible author it would be ethical to describe what happened after the event. Some suggestions: </w:t>
      </w:r>
      <w:r w:rsidRPr="00B221A0">
        <w:rPr>
          <w:lang w:val="en-IN"/>
        </w:rPr>
        <w:t>Governmen</w:t>
      </w:r>
      <w:r>
        <w:rPr>
          <w:lang w:val="en-IN"/>
        </w:rPr>
        <w:t>t data</w:t>
      </w:r>
      <w:r w:rsidRPr="00B221A0">
        <w:rPr>
          <w:lang w:val="en-IN"/>
        </w:rPr>
        <w:t xml:space="preserve"> show</w:t>
      </w:r>
      <w:r>
        <w:rPr>
          <w:lang w:val="en-IN"/>
        </w:rPr>
        <w:t>ed</w:t>
      </w:r>
      <w:r w:rsidRPr="00B221A0">
        <w:rPr>
          <w:lang w:val="en-IN"/>
        </w:rPr>
        <w:t xml:space="preserve"> that sterilisation rates in Chhattisgarh for both women and men dropped by half over the next year</w:t>
      </w:r>
      <w:r>
        <w:rPr>
          <w:lang w:val="en-IN"/>
        </w:rPr>
        <w:t xml:space="preserve"> (2015)</w:t>
      </w:r>
      <w:r w:rsidRPr="00B221A0">
        <w:rPr>
          <w:lang w:val="en-IN"/>
        </w:rPr>
        <w:t>.</w:t>
      </w:r>
      <w:r>
        <w:rPr>
          <w:lang w:val="en-IN"/>
        </w:rPr>
        <w:t xml:space="preserve"> W</w:t>
      </w:r>
      <w:r w:rsidRPr="00B221A0">
        <w:rPr>
          <w:lang w:val="en-IN"/>
        </w:rPr>
        <w:t xml:space="preserve">omen have to travel to the district hospitals, sometimes as far as 200 kms away, to avail of these services. Many </w:t>
      </w:r>
      <w:proofErr w:type="gramStart"/>
      <w:r w:rsidRPr="00B221A0">
        <w:rPr>
          <w:lang w:val="en-IN"/>
        </w:rPr>
        <w:t>travel</w:t>
      </w:r>
      <w:proofErr w:type="gramEnd"/>
      <w:r w:rsidRPr="00B221A0">
        <w:rPr>
          <w:lang w:val="en-IN"/>
        </w:rPr>
        <w:t xml:space="preserve"> to neighbouring states at great personal cost and inconvenience. There has been no attempt to promote male contraception or to provide any safe alternatives to the women. The state also continues to deny contraceptive services to Particularly Vulnerable Tribal Groups – the Baigas, </w:t>
      </w:r>
      <w:proofErr w:type="spellStart"/>
      <w:r w:rsidRPr="00B221A0">
        <w:rPr>
          <w:lang w:val="en-IN"/>
        </w:rPr>
        <w:t>Kamars</w:t>
      </w:r>
      <w:proofErr w:type="spellEnd"/>
      <w:r w:rsidRPr="00B221A0">
        <w:rPr>
          <w:lang w:val="en-IN"/>
        </w:rPr>
        <w:t xml:space="preserve">, Pahari </w:t>
      </w:r>
      <w:proofErr w:type="spellStart"/>
      <w:r w:rsidRPr="00B221A0">
        <w:rPr>
          <w:lang w:val="en-IN"/>
        </w:rPr>
        <w:t>Korwas</w:t>
      </w:r>
      <w:proofErr w:type="spellEnd"/>
      <w:r w:rsidRPr="00B221A0">
        <w:rPr>
          <w:lang w:val="en-IN"/>
        </w:rPr>
        <w:t xml:space="preserve">, </w:t>
      </w:r>
      <w:proofErr w:type="spellStart"/>
      <w:r w:rsidRPr="00B221A0">
        <w:rPr>
          <w:lang w:val="en-IN"/>
        </w:rPr>
        <w:t>Abhujhmarias</w:t>
      </w:r>
      <w:proofErr w:type="spellEnd"/>
      <w:r w:rsidRPr="00B221A0">
        <w:rPr>
          <w:lang w:val="en-IN"/>
        </w:rPr>
        <w:t xml:space="preserve"> and </w:t>
      </w:r>
      <w:proofErr w:type="spellStart"/>
      <w:r w:rsidRPr="00B221A0">
        <w:rPr>
          <w:lang w:val="en-IN"/>
        </w:rPr>
        <w:t>Birhors</w:t>
      </w:r>
      <w:proofErr w:type="spellEnd"/>
      <w:r w:rsidRPr="00B221A0">
        <w:rPr>
          <w:lang w:val="en-IN"/>
        </w:rPr>
        <w:t xml:space="preserve"> – on the basis of a 1979 state government order that restricts their access to permanent contraception.</w:t>
      </w:r>
    </w:p>
    <w:p w14:paraId="33761F3B" w14:textId="77777777" w:rsidR="005B0077" w:rsidRDefault="005B0077" w:rsidP="005B0077">
      <w:pPr>
        <w:pStyle w:val="CommentText"/>
      </w:pPr>
    </w:p>
    <w:p w14:paraId="58FFE440" w14:textId="6BE45712" w:rsidR="005B0077" w:rsidRDefault="005B0077">
      <w:pPr>
        <w:pStyle w:val="CommentText"/>
      </w:pPr>
    </w:p>
  </w:comment>
  <w:comment w:id="12" w:author="Reviewer" w:date="2019-06-23T13:12:00Z" w:initials="M">
    <w:p w14:paraId="67F41232" w14:textId="35C8E263" w:rsidR="005B0077" w:rsidRDefault="005B0077">
      <w:pPr>
        <w:pStyle w:val="CommentText"/>
      </w:pPr>
      <w:r>
        <w:rPr>
          <w:rStyle w:val="CommentReference"/>
        </w:rPr>
        <w:annotationRef/>
      </w:r>
      <w:r>
        <w:t>In a Govt camp setting??</w:t>
      </w:r>
    </w:p>
  </w:comment>
  <w:comment w:id="13" w:author="Reviewer" w:date="2019-06-23T13:13:00Z" w:initials="M">
    <w:p w14:paraId="76A1C96D" w14:textId="507E26EC" w:rsidR="005B0077" w:rsidRDefault="005B0077">
      <w:pPr>
        <w:pStyle w:val="CommentText"/>
      </w:pPr>
      <w:r>
        <w:rPr>
          <w:rStyle w:val="CommentReference"/>
        </w:rPr>
        <w:annotationRef/>
      </w:r>
      <w:r>
        <w:t>Would you like to moderate this and also give some examples where patients benefit?</w:t>
      </w:r>
    </w:p>
  </w:comment>
  <w:comment w:id="14" w:author="Reviewer" w:date="2019-06-23T13:13:00Z" w:initials="M">
    <w:p w14:paraId="2DAFB42E" w14:textId="77777777" w:rsidR="005B0077" w:rsidRDefault="005B0077" w:rsidP="005B0077">
      <w:pPr>
        <w:pStyle w:val="CommentText"/>
      </w:pPr>
      <w:r>
        <w:rPr>
          <w:rStyle w:val="CommentReference"/>
        </w:rPr>
        <w:annotationRef/>
      </w:r>
      <w:r>
        <w:rPr>
          <w:rStyle w:val="CommentReference"/>
        </w:rPr>
        <w:annotationRef/>
      </w:r>
      <w:r>
        <w:t>I could not agree more, and this is available in literature, and may be included here.</w:t>
      </w:r>
    </w:p>
    <w:p w14:paraId="12A81277" w14:textId="54D913D4" w:rsidR="005B0077" w:rsidRDefault="005B0077">
      <w:pPr>
        <w:pStyle w:val="CommentText"/>
      </w:pPr>
    </w:p>
  </w:comment>
  <w:comment w:id="16" w:author="Reviewer" w:date="2019-06-23T13:14:00Z" w:initials="M">
    <w:p w14:paraId="09EFB31B" w14:textId="77777777" w:rsidR="005B0077" w:rsidRDefault="005B0077" w:rsidP="005B0077">
      <w:pPr>
        <w:pStyle w:val="CommentText"/>
      </w:pPr>
      <w:r>
        <w:rPr>
          <w:rStyle w:val="CommentReference"/>
        </w:rPr>
        <w:annotationRef/>
      </w:r>
      <w:r>
        <w:t>This link does not work</w:t>
      </w:r>
    </w:p>
    <w:p w14:paraId="48A00601" w14:textId="3E131E2B" w:rsidR="005B0077" w:rsidRDefault="005B007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6AE0FD" w15:done="0"/>
  <w15:commentEx w15:paraId="4292B660" w15:done="0"/>
  <w15:commentEx w15:paraId="5868E5E1" w15:done="0"/>
  <w15:commentEx w15:paraId="3280309A" w15:done="0"/>
  <w15:commentEx w15:paraId="3627C40F" w15:done="0"/>
  <w15:commentEx w15:paraId="24079C8A" w15:done="0"/>
  <w15:commentEx w15:paraId="578215DA" w15:done="0"/>
  <w15:commentEx w15:paraId="149D4872" w15:done="0"/>
  <w15:commentEx w15:paraId="710EECBD" w15:done="0"/>
  <w15:commentEx w15:paraId="58FFE440" w15:done="0"/>
  <w15:commentEx w15:paraId="67F41232" w15:done="0"/>
  <w15:commentEx w15:paraId="76A1C96D" w15:done="0"/>
  <w15:commentEx w15:paraId="12A81277" w15:done="0"/>
  <w15:commentEx w15:paraId="48A006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6AE0FD" w16cid:durableId="20B9F79B"/>
  <w16cid:commentId w16cid:paraId="4292B660" w16cid:durableId="20B9F7D4"/>
  <w16cid:commentId w16cid:paraId="5868E5E1" w16cid:durableId="20B9F802"/>
  <w16cid:commentId w16cid:paraId="3280309A" w16cid:durableId="20B9F81C"/>
  <w16cid:commentId w16cid:paraId="3627C40F" w16cid:durableId="20B9F84B"/>
  <w16cid:commentId w16cid:paraId="24079C8A" w16cid:durableId="20B9F87E"/>
  <w16cid:commentId w16cid:paraId="578215DA" w16cid:durableId="20B9F89F"/>
  <w16cid:commentId w16cid:paraId="149D4872" w16cid:durableId="20B9F8D4"/>
  <w16cid:commentId w16cid:paraId="710EECBD" w16cid:durableId="20B9F8F5"/>
  <w16cid:commentId w16cid:paraId="58FFE440" w16cid:durableId="20B9F90A"/>
  <w16cid:commentId w16cid:paraId="67F41232" w16cid:durableId="20B9F948"/>
  <w16cid:commentId w16cid:paraId="76A1C96D" w16cid:durableId="20B9F95E"/>
  <w16cid:commentId w16cid:paraId="12A81277" w16cid:durableId="20B9F97B"/>
  <w16cid:commentId w16cid:paraId="48A00601" w16cid:durableId="20B9F99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00341"/>
    <w:multiLevelType w:val="hybridMultilevel"/>
    <w:tmpl w:val="AE8A5388"/>
    <w:lvl w:ilvl="0" w:tplc="3F8C4D6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754B1C65"/>
    <w:multiLevelType w:val="hybridMultilevel"/>
    <w:tmpl w:val="56F8FCAA"/>
    <w:lvl w:ilvl="0" w:tplc="675CD490">
      <w:start w:val="1"/>
      <w:numFmt w:val="upperLetter"/>
      <w:lvlText w:val="%1)"/>
      <w:lvlJc w:val="left"/>
      <w:pPr>
        <w:ind w:left="520" w:hanging="360"/>
      </w:pPr>
      <w:rPr>
        <w:rFonts w:hint="default"/>
      </w:r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9EE"/>
    <w:rsid w:val="000061AE"/>
    <w:rsid w:val="000417A8"/>
    <w:rsid w:val="00062081"/>
    <w:rsid w:val="00074DFC"/>
    <w:rsid w:val="00090E0B"/>
    <w:rsid w:val="000B1B45"/>
    <w:rsid w:val="000B56E9"/>
    <w:rsid w:val="00145CF2"/>
    <w:rsid w:val="001672C0"/>
    <w:rsid w:val="00171EC8"/>
    <w:rsid w:val="001B2B24"/>
    <w:rsid w:val="001B63E7"/>
    <w:rsid w:val="001C3AD5"/>
    <w:rsid w:val="001D284E"/>
    <w:rsid w:val="001F4C91"/>
    <w:rsid w:val="00262857"/>
    <w:rsid w:val="002A043E"/>
    <w:rsid w:val="002A50F0"/>
    <w:rsid w:val="002D2A19"/>
    <w:rsid w:val="002D711C"/>
    <w:rsid w:val="002E79F0"/>
    <w:rsid w:val="003621AF"/>
    <w:rsid w:val="00373360"/>
    <w:rsid w:val="003859EE"/>
    <w:rsid w:val="003A687F"/>
    <w:rsid w:val="003C2A5F"/>
    <w:rsid w:val="003E1C86"/>
    <w:rsid w:val="003E2132"/>
    <w:rsid w:val="003F69C2"/>
    <w:rsid w:val="004010DC"/>
    <w:rsid w:val="0045148F"/>
    <w:rsid w:val="004674E4"/>
    <w:rsid w:val="00467557"/>
    <w:rsid w:val="004861F4"/>
    <w:rsid w:val="004946B5"/>
    <w:rsid w:val="004A2C90"/>
    <w:rsid w:val="004B38AA"/>
    <w:rsid w:val="004B53D6"/>
    <w:rsid w:val="004C73B7"/>
    <w:rsid w:val="005011D5"/>
    <w:rsid w:val="00554407"/>
    <w:rsid w:val="00567811"/>
    <w:rsid w:val="005B0077"/>
    <w:rsid w:val="005D078B"/>
    <w:rsid w:val="00611367"/>
    <w:rsid w:val="00611D58"/>
    <w:rsid w:val="00620A1E"/>
    <w:rsid w:val="006964E2"/>
    <w:rsid w:val="006A24D5"/>
    <w:rsid w:val="006B1449"/>
    <w:rsid w:val="006B3F8C"/>
    <w:rsid w:val="006B54C8"/>
    <w:rsid w:val="0070799E"/>
    <w:rsid w:val="007463EA"/>
    <w:rsid w:val="007D00D9"/>
    <w:rsid w:val="007E4134"/>
    <w:rsid w:val="007F047C"/>
    <w:rsid w:val="00825075"/>
    <w:rsid w:val="0086524C"/>
    <w:rsid w:val="00871099"/>
    <w:rsid w:val="008A3699"/>
    <w:rsid w:val="008B76CF"/>
    <w:rsid w:val="008D4F4E"/>
    <w:rsid w:val="008E532E"/>
    <w:rsid w:val="008F57AA"/>
    <w:rsid w:val="008F7AF9"/>
    <w:rsid w:val="009451AD"/>
    <w:rsid w:val="00947F80"/>
    <w:rsid w:val="009A73DB"/>
    <w:rsid w:val="009D707C"/>
    <w:rsid w:val="009E2029"/>
    <w:rsid w:val="00A14E66"/>
    <w:rsid w:val="00A70AC1"/>
    <w:rsid w:val="00AB6C0D"/>
    <w:rsid w:val="00AC3D53"/>
    <w:rsid w:val="00AE0BF7"/>
    <w:rsid w:val="00AF041C"/>
    <w:rsid w:val="00B221A0"/>
    <w:rsid w:val="00B31B2F"/>
    <w:rsid w:val="00B93757"/>
    <w:rsid w:val="00BA6BBB"/>
    <w:rsid w:val="00BB3AE4"/>
    <w:rsid w:val="00BE2239"/>
    <w:rsid w:val="00BE7DDC"/>
    <w:rsid w:val="00C03B01"/>
    <w:rsid w:val="00C13DB0"/>
    <w:rsid w:val="00C15B1E"/>
    <w:rsid w:val="00C407B3"/>
    <w:rsid w:val="00C62D0C"/>
    <w:rsid w:val="00C66576"/>
    <w:rsid w:val="00C801EF"/>
    <w:rsid w:val="00C85316"/>
    <w:rsid w:val="00C85D37"/>
    <w:rsid w:val="00C86611"/>
    <w:rsid w:val="00C94EDE"/>
    <w:rsid w:val="00CC0621"/>
    <w:rsid w:val="00D20B14"/>
    <w:rsid w:val="00D30B01"/>
    <w:rsid w:val="00D36908"/>
    <w:rsid w:val="00D66139"/>
    <w:rsid w:val="00D9075C"/>
    <w:rsid w:val="00DB6329"/>
    <w:rsid w:val="00DD79C8"/>
    <w:rsid w:val="00E1654D"/>
    <w:rsid w:val="00E17FD9"/>
    <w:rsid w:val="00E436F0"/>
    <w:rsid w:val="00E50E32"/>
    <w:rsid w:val="00E65941"/>
    <w:rsid w:val="00E834D9"/>
    <w:rsid w:val="00E8737E"/>
    <w:rsid w:val="00EB0FD5"/>
    <w:rsid w:val="00EC189F"/>
    <w:rsid w:val="00ED6D91"/>
    <w:rsid w:val="00EF7780"/>
    <w:rsid w:val="00F4060D"/>
    <w:rsid w:val="00F44A3F"/>
    <w:rsid w:val="00F45FC1"/>
    <w:rsid w:val="00F747AC"/>
    <w:rsid w:val="00F97B0C"/>
    <w:rsid w:val="00FC443E"/>
    <w:rsid w:val="00FC71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C1F8A"/>
  <w15:docId w15:val="{24FC135F-FCFA-4BC4-AD05-0055858AA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84E"/>
  </w:style>
  <w:style w:type="paragraph" w:styleId="Heading1">
    <w:name w:val="heading 1"/>
    <w:basedOn w:val="Normal"/>
    <w:link w:val="Heading1Char"/>
    <w:uiPriority w:val="1"/>
    <w:qFormat/>
    <w:rsid w:val="003A687F"/>
    <w:pPr>
      <w:widowControl w:val="0"/>
      <w:autoSpaceDE w:val="0"/>
      <w:autoSpaceDN w:val="0"/>
      <w:spacing w:after="0" w:line="266" w:lineRule="exact"/>
      <w:outlineLvl w:val="0"/>
    </w:pPr>
    <w:rPr>
      <w:rFonts w:ascii="Times New Roman" w:eastAsia="Times New Roman" w:hAnsi="Times New Roman" w:cs="Times New Roman"/>
      <w:b/>
      <w:bCs/>
      <w:sz w:val="24"/>
      <w:szCs w:val="24"/>
      <w:lang w:bidi="en-US"/>
    </w:rPr>
  </w:style>
  <w:style w:type="paragraph" w:styleId="Heading3">
    <w:name w:val="heading 3"/>
    <w:aliases w:val="SPL3"/>
    <w:basedOn w:val="Normal"/>
    <w:link w:val="Heading3Char"/>
    <w:uiPriority w:val="9"/>
    <w:unhideWhenUsed/>
    <w:qFormat/>
    <w:rsid w:val="009451AD"/>
    <w:pPr>
      <w:keepNext/>
      <w:keepLines/>
      <w:spacing w:before="200" w:after="0"/>
      <w:outlineLvl w:val="2"/>
    </w:pPr>
    <w:rPr>
      <w:rFonts w:eastAsiaTheme="majorEastAsia" w:cstheme="majorBidi"/>
      <w:b/>
      <w:bCs/>
      <w:sz w:val="24"/>
      <w:szCs w:val="26"/>
    </w:rPr>
  </w:style>
  <w:style w:type="paragraph" w:styleId="Heading4">
    <w:name w:val="heading 4"/>
    <w:basedOn w:val="Normal"/>
    <w:next w:val="Normal"/>
    <w:link w:val="Heading4Char"/>
    <w:uiPriority w:val="9"/>
    <w:semiHidden/>
    <w:unhideWhenUsed/>
    <w:qFormat/>
    <w:rsid w:val="009451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SPL3 Char"/>
    <w:basedOn w:val="DefaultParagraphFont"/>
    <w:link w:val="Heading3"/>
    <w:uiPriority w:val="9"/>
    <w:rsid w:val="009451AD"/>
    <w:rPr>
      <w:rFonts w:eastAsiaTheme="majorEastAsia" w:cstheme="majorBidi"/>
      <w:b/>
      <w:bCs/>
      <w:sz w:val="24"/>
      <w:szCs w:val="26"/>
    </w:rPr>
  </w:style>
  <w:style w:type="character" w:customStyle="1" w:styleId="Heading4Char">
    <w:name w:val="Heading 4 Char"/>
    <w:basedOn w:val="DefaultParagraphFont"/>
    <w:link w:val="Heading4"/>
    <w:uiPriority w:val="9"/>
    <w:semiHidden/>
    <w:rsid w:val="009451AD"/>
    <w:rPr>
      <w:rFonts w:asciiTheme="majorHAnsi" w:eastAsiaTheme="majorEastAsia" w:hAnsiTheme="majorHAnsi" w:cstheme="majorBidi"/>
      <w:b/>
      <w:bCs/>
      <w:i/>
      <w:iCs/>
      <w:color w:val="4F81BD" w:themeColor="accent1"/>
    </w:rPr>
  </w:style>
  <w:style w:type="paragraph" w:customStyle="1" w:styleId="TableParagraph">
    <w:name w:val="Table Paragraph"/>
    <w:basedOn w:val="Normal"/>
    <w:uiPriority w:val="1"/>
    <w:qFormat/>
    <w:rsid w:val="003859EE"/>
    <w:pPr>
      <w:widowControl w:val="0"/>
      <w:autoSpaceDE w:val="0"/>
      <w:autoSpaceDN w:val="0"/>
      <w:spacing w:after="0" w:line="240" w:lineRule="auto"/>
    </w:pPr>
    <w:rPr>
      <w:rFonts w:ascii="Verdana" w:eastAsia="Verdana" w:hAnsi="Verdana" w:cs="Verdana"/>
      <w:lang w:bidi="en-US"/>
    </w:rPr>
  </w:style>
  <w:style w:type="character" w:customStyle="1" w:styleId="BodyTextChar">
    <w:name w:val="Body Text Char"/>
    <w:basedOn w:val="DefaultParagraphFont"/>
    <w:link w:val="BodyText"/>
    <w:uiPriority w:val="1"/>
    <w:rsid w:val="003859EE"/>
    <w:rPr>
      <w:rFonts w:ascii="Times New Roman" w:eastAsia="Times New Roman" w:hAnsi="Times New Roman" w:cs="Times New Roman"/>
      <w:sz w:val="24"/>
      <w:szCs w:val="24"/>
      <w:lang w:bidi="en-US"/>
    </w:rPr>
  </w:style>
  <w:style w:type="paragraph" w:styleId="BodyText">
    <w:name w:val="Body Text"/>
    <w:basedOn w:val="Normal"/>
    <w:link w:val="BodyTextChar"/>
    <w:uiPriority w:val="1"/>
    <w:qFormat/>
    <w:rsid w:val="003859EE"/>
    <w:pPr>
      <w:widowControl w:val="0"/>
      <w:autoSpaceDE w:val="0"/>
      <w:autoSpaceDN w:val="0"/>
      <w:spacing w:after="0" w:line="240" w:lineRule="auto"/>
      <w:ind w:left="160"/>
    </w:pPr>
    <w:rPr>
      <w:rFonts w:ascii="Times New Roman" w:eastAsia="Times New Roman" w:hAnsi="Times New Roman" w:cs="Times New Roman"/>
      <w:sz w:val="24"/>
      <w:szCs w:val="24"/>
      <w:lang w:bidi="en-US"/>
    </w:rPr>
  </w:style>
  <w:style w:type="character" w:customStyle="1" w:styleId="BodyTextChar1">
    <w:name w:val="Body Text Char1"/>
    <w:basedOn w:val="DefaultParagraphFont"/>
    <w:uiPriority w:val="99"/>
    <w:semiHidden/>
    <w:rsid w:val="003859EE"/>
  </w:style>
  <w:style w:type="character" w:customStyle="1" w:styleId="Heading1Char">
    <w:name w:val="Heading 1 Char"/>
    <w:basedOn w:val="DefaultParagraphFont"/>
    <w:link w:val="Heading1"/>
    <w:uiPriority w:val="1"/>
    <w:rsid w:val="003A687F"/>
    <w:rPr>
      <w:rFonts w:ascii="Times New Roman" w:eastAsia="Times New Roman" w:hAnsi="Times New Roman" w:cs="Times New Roman"/>
      <w:b/>
      <w:bCs/>
      <w:sz w:val="24"/>
      <w:szCs w:val="24"/>
      <w:lang w:bidi="en-US"/>
    </w:rPr>
  </w:style>
  <w:style w:type="paragraph" w:styleId="ListParagraph">
    <w:name w:val="List Paragraph"/>
    <w:basedOn w:val="Normal"/>
    <w:uiPriority w:val="34"/>
    <w:qFormat/>
    <w:rsid w:val="00D30B01"/>
    <w:pPr>
      <w:ind w:left="720"/>
      <w:contextualSpacing/>
    </w:pPr>
  </w:style>
  <w:style w:type="table" w:styleId="TableGrid">
    <w:name w:val="Table Grid"/>
    <w:basedOn w:val="TableNormal"/>
    <w:uiPriority w:val="59"/>
    <w:rsid w:val="001F4C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B221A0"/>
    <w:rPr>
      <w:sz w:val="16"/>
      <w:szCs w:val="16"/>
    </w:rPr>
  </w:style>
  <w:style w:type="paragraph" w:styleId="CommentText">
    <w:name w:val="annotation text"/>
    <w:basedOn w:val="Normal"/>
    <w:link w:val="CommentTextChar"/>
    <w:uiPriority w:val="99"/>
    <w:semiHidden/>
    <w:unhideWhenUsed/>
    <w:rsid w:val="00B221A0"/>
    <w:pPr>
      <w:spacing w:line="240" w:lineRule="auto"/>
    </w:pPr>
    <w:rPr>
      <w:sz w:val="20"/>
      <w:szCs w:val="20"/>
    </w:rPr>
  </w:style>
  <w:style w:type="character" w:customStyle="1" w:styleId="CommentTextChar">
    <w:name w:val="Comment Text Char"/>
    <w:basedOn w:val="DefaultParagraphFont"/>
    <w:link w:val="CommentText"/>
    <w:uiPriority w:val="99"/>
    <w:semiHidden/>
    <w:rsid w:val="00B221A0"/>
    <w:rPr>
      <w:sz w:val="20"/>
      <w:szCs w:val="20"/>
    </w:rPr>
  </w:style>
  <w:style w:type="paragraph" w:styleId="CommentSubject">
    <w:name w:val="annotation subject"/>
    <w:basedOn w:val="CommentText"/>
    <w:next w:val="CommentText"/>
    <w:link w:val="CommentSubjectChar"/>
    <w:uiPriority w:val="99"/>
    <w:semiHidden/>
    <w:unhideWhenUsed/>
    <w:rsid w:val="00B221A0"/>
    <w:rPr>
      <w:b/>
      <w:bCs/>
    </w:rPr>
  </w:style>
  <w:style w:type="character" w:customStyle="1" w:styleId="CommentSubjectChar">
    <w:name w:val="Comment Subject Char"/>
    <w:basedOn w:val="CommentTextChar"/>
    <w:link w:val="CommentSubject"/>
    <w:uiPriority w:val="99"/>
    <w:semiHidden/>
    <w:rsid w:val="00B221A0"/>
    <w:rPr>
      <w:b/>
      <w:bCs/>
      <w:sz w:val="20"/>
      <w:szCs w:val="20"/>
    </w:rPr>
  </w:style>
  <w:style w:type="paragraph" w:styleId="BalloonText">
    <w:name w:val="Balloon Text"/>
    <w:basedOn w:val="Normal"/>
    <w:link w:val="BalloonTextChar"/>
    <w:uiPriority w:val="99"/>
    <w:semiHidden/>
    <w:unhideWhenUsed/>
    <w:rsid w:val="00B221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221A0"/>
    <w:rPr>
      <w:rFonts w:ascii="Times New Roman" w:hAnsi="Times New Roman" w:cs="Times New Roman"/>
      <w:sz w:val="18"/>
      <w:szCs w:val="18"/>
    </w:rPr>
  </w:style>
  <w:style w:type="paragraph" w:styleId="NormalWeb">
    <w:name w:val="Normal (Web)"/>
    <w:basedOn w:val="Normal"/>
    <w:uiPriority w:val="99"/>
    <w:unhideWhenUsed/>
    <w:rsid w:val="00B221A0"/>
    <w:pPr>
      <w:spacing w:before="100" w:beforeAutospacing="1"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B221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581679">
      <w:bodyDiv w:val="1"/>
      <w:marLeft w:val="0"/>
      <w:marRight w:val="0"/>
      <w:marTop w:val="0"/>
      <w:marBottom w:val="0"/>
      <w:divBdr>
        <w:top w:val="none" w:sz="0" w:space="0" w:color="auto"/>
        <w:left w:val="none" w:sz="0" w:space="0" w:color="auto"/>
        <w:bottom w:val="none" w:sz="0" w:space="0" w:color="auto"/>
        <w:right w:val="none" w:sz="0" w:space="0" w:color="auto"/>
      </w:divBdr>
    </w:div>
    <w:div w:id="20927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ima-india.org/IMA%20SOP%20-%20medical%20-surgical%20camp.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rediff.com/news/...chhattisgarh-tragedy.../20141128.ht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wsj.com/.../doctor-detained-for-sterilization-deaths-in-india-1415871780" TargetMode="External"/><Relationship Id="rId4" Type="http://schemas.openxmlformats.org/officeDocument/2006/relationships/settings" Target="settings.xml"/><Relationship Id="rId9" Type="http://schemas.openxmlformats.org/officeDocument/2006/relationships/hyperlink" Target="http://www.hindustantimes.com/...news/chhattisgarh.../article1-"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391720-6EB7-4152-858E-46D188416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2700</Words>
  <Characters>15396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Reviewer</cp:lastModifiedBy>
  <cp:revision>2</cp:revision>
  <dcterms:created xsi:type="dcterms:W3CDTF">2019-06-23T07:45:00Z</dcterms:created>
  <dcterms:modified xsi:type="dcterms:W3CDTF">2019-06-23T07:45:00Z</dcterms:modified>
</cp:coreProperties>
</file>