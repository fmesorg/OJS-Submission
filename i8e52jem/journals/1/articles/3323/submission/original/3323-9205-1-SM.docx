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57E6B" w14:textId="6B47E26C" w:rsidR="00FF46B5" w:rsidRDefault="00FF46B5" w:rsidP="00816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SLUG: </w:t>
      </w:r>
      <w:r w:rsidR="009A77A6">
        <w:rPr>
          <w:rFonts w:ascii="Times New Roman" w:hAnsi="Times New Roman" w:cs="Times New Roman"/>
          <w:b/>
          <w:bCs/>
          <w:sz w:val="24"/>
          <w:szCs w:val="24"/>
        </w:rPr>
        <w:t>COVID 19</w:t>
      </w:r>
    </w:p>
    <w:p w14:paraId="061FA797" w14:textId="77777777" w:rsidR="009B6641" w:rsidRDefault="00FF46B5" w:rsidP="00816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AB2B0E" w:rsidRPr="00D859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B6641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lcohol withdrawal </w:t>
      </w:r>
      <w:r w:rsidR="00AB2B0E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 w:rsidR="009B6641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during </w:t>
      </w:r>
      <w:r w:rsidR="008B5C72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9B6641" w:rsidRPr="00D8598B">
        <w:rPr>
          <w:rFonts w:ascii="Times New Roman" w:hAnsi="Times New Roman" w:cs="Times New Roman"/>
          <w:b/>
          <w:bCs/>
          <w:sz w:val="24"/>
          <w:szCs w:val="24"/>
        </w:rPr>
        <w:t>COVID-19 lockdown</w:t>
      </w:r>
      <w:r w:rsidR="008B5C72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 in Kerala</w:t>
      </w:r>
      <w:r w:rsidR="002B3D6A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commentRangeStart w:id="0"/>
      <w:r w:rsidR="008B5C72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a need for </w:t>
      </w:r>
      <w:r w:rsidR="00F5647A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empathetic and </w:t>
      </w:r>
      <w:r w:rsidR="00B70F07" w:rsidRPr="00D8598B">
        <w:rPr>
          <w:rFonts w:ascii="Times New Roman" w:hAnsi="Times New Roman" w:cs="Times New Roman"/>
          <w:b/>
          <w:bCs/>
          <w:sz w:val="24"/>
          <w:szCs w:val="24"/>
        </w:rPr>
        <w:t>respectful disagreement</w:t>
      </w:r>
      <w:r w:rsidR="00232D33" w:rsidRPr="00D8598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B5C72" w:rsidRPr="00D85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commentRangeEnd w:id="0"/>
      <w:r w:rsidR="009A77A6">
        <w:rPr>
          <w:rStyle w:val="CommentReference"/>
        </w:rPr>
        <w:commentReference w:id="0"/>
      </w:r>
    </w:p>
    <w:p w14:paraId="74137306" w14:textId="66A6E345" w:rsidR="009A77A6" w:rsidRDefault="009A77A6" w:rsidP="00816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AUTHOR: Ravi Prasad Varma</w:t>
      </w:r>
    </w:p>
    <w:p w14:paraId="6F6D35FB" w14:textId="4BBCD77E" w:rsidR="009A77A6" w:rsidRPr="009A77A6" w:rsidRDefault="009A77A6" w:rsidP="00816E36">
      <w:pPr>
        <w:jc w:val="both"/>
        <w:rPr>
          <w:rFonts w:ascii="Times New Roman" w:hAnsi="Times New Roman" w:cs="Times New Roman"/>
          <w:bCs/>
          <w:sz w:val="24"/>
          <w:szCs w:val="24"/>
          <w:rPrChange w:id="1" w:author="MD" w:date="2020-04-14T12:20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</w:t>
      </w:r>
    </w:p>
    <w:p w14:paraId="75ECB9BD" w14:textId="7ABE3E69" w:rsidR="009A77A6" w:rsidRDefault="009A77A6" w:rsidP="009A77A6">
      <w:pPr>
        <w:jc w:val="both"/>
        <w:rPr>
          <w:rFonts w:ascii="Times New Roman" w:hAnsi="Times New Roman" w:cs="Times New Roman"/>
          <w:sz w:val="24"/>
          <w:szCs w:val="24"/>
        </w:rPr>
      </w:pPr>
      <w:r w:rsidRPr="009A77A6">
        <w:rPr>
          <w:rFonts w:ascii="Times New Roman" w:hAnsi="Times New Roman" w:cs="Times New Roman"/>
          <w:bCs/>
          <w:sz w:val="24"/>
          <w:szCs w:val="24"/>
          <w:rPrChange w:id="2" w:author="MD" w:date="2020-04-14T12:20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Author: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Ravi Prasad Varma </w:t>
      </w:r>
      <w:r w:rsidRPr="00263224">
        <w:rPr>
          <w:rFonts w:ascii="Times New Roman" w:hAnsi="Times New Roman" w:cs="Times New Roman"/>
          <w:sz w:val="24"/>
          <w:szCs w:val="24"/>
        </w:rPr>
        <w:t xml:space="preserve">(rpvarma@sctimst.ac.in), Associate Professor, Achutha Menon Centre for Health Science Studies, Sree Chitra Tirunal Institute for Medical Sciences and Technology, Trivandrum. </w:t>
      </w:r>
    </w:p>
    <w:p w14:paraId="26A3D99D" w14:textId="48F545D3" w:rsidR="009A77A6" w:rsidRDefault="009A77A6" w:rsidP="009A77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cite: Varma RP. Alcohol withdrawal management ……………………………</w:t>
      </w:r>
      <w:r w:rsidRPr="009A77A6">
        <w:rPr>
          <w:rFonts w:ascii="Times New Roman" w:hAnsi="Times New Roman" w:cs="Times New Roman"/>
          <w:i/>
          <w:sz w:val="24"/>
          <w:szCs w:val="24"/>
          <w:rPrChange w:id="3" w:author="MD" w:date="2020-04-14T12:22:00Z">
            <w:rPr>
              <w:rFonts w:ascii="Times New Roman" w:hAnsi="Times New Roman" w:cs="Times New Roman"/>
              <w:sz w:val="24"/>
              <w:szCs w:val="24"/>
            </w:rPr>
          </w:rPrChange>
        </w:rPr>
        <w:t>.Indian J Med Ethics</w:t>
      </w:r>
      <w:r>
        <w:rPr>
          <w:rFonts w:ascii="Times New Roman" w:hAnsi="Times New Roman" w:cs="Times New Roman"/>
          <w:sz w:val="24"/>
          <w:szCs w:val="24"/>
        </w:rPr>
        <w:t>. 2020 Apr-Jun;</w:t>
      </w:r>
      <w:ins w:id="4" w:author="MD" w:date="2020-04-14T12:2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5(2</w:t>
      </w:r>
      <w:proofErr w:type="gramStart"/>
      <w:r>
        <w:rPr>
          <w:rFonts w:ascii="Times New Roman" w:hAnsi="Times New Roman" w:cs="Times New Roman"/>
          <w:sz w:val="24"/>
          <w:szCs w:val="24"/>
        </w:rPr>
        <w:t>)NS</w:t>
      </w:r>
      <w:proofErr w:type="gramEnd"/>
      <w:r>
        <w:rPr>
          <w:rFonts w:ascii="Times New Roman" w:hAnsi="Times New Roman" w:cs="Times New Roman"/>
          <w:sz w:val="24"/>
          <w:szCs w:val="24"/>
        </w:rPr>
        <w:t>:------DOI:</w:t>
      </w:r>
    </w:p>
    <w:p w14:paraId="086CF0FF" w14:textId="4972438B" w:rsidR="009A77A6" w:rsidRDefault="009A77A6" w:rsidP="009A77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©</w:t>
      </w:r>
      <w:r w:rsidRPr="009A77A6">
        <w:rPr>
          <w:rFonts w:ascii="Times New Roman" w:hAnsi="Times New Roman" w:cs="Times New Roman"/>
          <w:i/>
          <w:sz w:val="24"/>
          <w:szCs w:val="24"/>
          <w:rPrChange w:id="5" w:author="MD" w:date="2020-04-14T12:21:00Z">
            <w:rPr>
              <w:rFonts w:ascii="Times New Roman" w:hAnsi="Times New Roman" w:cs="Times New Roman"/>
              <w:sz w:val="24"/>
              <w:szCs w:val="24"/>
            </w:rPr>
          </w:rPrChange>
        </w:rPr>
        <w:t>Indian Journal of Medical Ethics</w:t>
      </w:r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3F9612BF" w14:textId="7B5A0EC3" w:rsidR="009A77A6" w:rsidRPr="00263224" w:rsidRDefault="009A77A6" w:rsidP="009A77A6">
      <w:pPr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</w:t>
      </w:r>
    </w:p>
    <w:p w14:paraId="47F6EB1F" w14:textId="1BFF6627" w:rsidR="009A77A6" w:rsidRPr="00D8598B" w:rsidRDefault="009A77A6" w:rsidP="00816E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D01BC" w14:textId="77777777" w:rsidR="00964F31" w:rsidRPr="00D8598B" w:rsidRDefault="002778AB" w:rsidP="00816E36">
      <w:pPr>
        <w:jc w:val="both"/>
        <w:rPr>
          <w:rFonts w:ascii="Times New Roman" w:hAnsi="Times New Roman" w:cs="Times New Roman"/>
          <w:sz w:val="24"/>
          <w:szCs w:val="24"/>
        </w:rPr>
      </w:pPr>
      <w:r w:rsidRPr="00D8598B">
        <w:rPr>
          <w:rFonts w:ascii="Times New Roman" w:hAnsi="Times New Roman" w:cs="Times New Roman"/>
          <w:sz w:val="24"/>
          <w:szCs w:val="24"/>
        </w:rPr>
        <w:t xml:space="preserve">Alcohol is 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often considered </w:t>
      </w:r>
      <w:r w:rsidRPr="00D8598B">
        <w:rPr>
          <w:rFonts w:ascii="Times New Roman" w:hAnsi="Times New Roman" w:cs="Times New Roman"/>
          <w:sz w:val="24"/>
          <w:szCs w:val="24"/>
        </w:rPr>
        <w:t>a social evil, a poison</w:t>
      </w:r>
      <w:ins w:id="6" w:author="MD" w:date="2020-04-13T20:09:00Z">
        <w:r w:rsidR="00CD3396">
          <w:rPr>
            <w:rFonts w:ascii="Times New Roman" w:hAnsi="Times New Roman" w:cs="Times New Roman"/>
            <w:sz w:val="24"/>
            <w:szCs w:val="24"/>
          </w:rPr>
          <w:t xml:space="preserve"> which is</w:t>
        </w:r>
      </w:ins>
      <w:ins w:id="7" w:author="MD" w:date="2020-04-14T00:18:00Z">
        <w:r w:rsidR="006D5D5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" w:author="MD" w:date="2020-04-13T20:09:00Z">
        <w:r w:rsidR="00CD3396">
          <w:rPr>
            <w:rFonts w:ascii="Times New Roman" w:hAnsi="Times New Roman" w:cs="Times New Roman"/>
            <w:sz w:val="24"/>
            <w:szCs w:val="24"/>
          </w:rPr>
          <w:t>bad for your health</w:t>
        </w:r>
        <w:proofErr w:type="gramStart"/>
        <w:r w:rsidR="00CD3396">
          <w:rPr>
            <w:rFonts w:ascii="Times New Roman" w:hAnsi="Times New Roman" w:cs="Times New Roman"/>
            <w:sz w:val="24"/>
            <w:szCs w:val="24"/>
          </w:rPr>
          <w:t>.</w:t>
        </w:r>
      </w:ins>
      <w:r w:rsidR="009E27AD" w:rsidRPr="00D8598B">
        <w:rPr>
          <w:rFonts w:ascii="Times New Roman" w:hAnsi="Times New Roman" w:cs="Times New Roman"/>
          <w:sz w:val="24"/>
          <w:szCs w:val="24"/>
        </w:rPr>
        <w:t>.</w:t>
      </w:r>
      <w:del w:id="9" w:author="MD" w:date="2020-04-13T20:09:00Z">
        <w:r w:rsidR="00B70F07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>D</w:delText>
        </w:r>
        <w:r w:rsidRPr="00D8598B" w:rsidDel="00CD3396">
          <w:rPr>
            <w:rFonts w:ascii="Times New Roman" w:hAnsi="Times New Roman" w:cs="Times New Roman"/>
            <w:sz w:val="24"/>
            <w:szCs w:val="24"/>
          </w:rPr>
          <w:delText>runken driv</w:delText>
        </w:r>
        <w:r w:rsidR="00B70F07" w:rsidRPr="00D8598B" w:rsidDel="00CD3396">
          <w:rPr>
            <w:rFonts w:ascii="Times New Roman" w:hAnsi="Times New Roman" w:cs="Times New Roman"/>
            <w:sz w:val="24"/>
            <w:szCs w:val="24"/>
          </w:rPr>
          <w:delText>ing</w:delText>
        </w:r>
        <w:r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cause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>s</w:delText>
        </w:r>
        <w:r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accidents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and drunken</w:delText>
        </w:r>
        <w:r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husbands beat up their wives.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It can be bad for your health as well</w:delText>
        </w:r>
      </w:del>
      <w:r w:rsidR="00003EFA" w:rsidRPr="00D859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816E36" w:rsidRPr="00D8598B">
        <w:rPr>
          <w:rFonts w:ascii="Times New Roman" w:hAnsi="Times New Roman" w:cs="Times New Roman"/>
          <w:sz w:val="24"/>
          <w:szCs w:val="24"/>
        </w:rPr>
        <w:t xml:space="preserve">So </w:t>
      </w:r>
      <w:ins w:id="10" w:author="MD" w:date="2020-04-13T20:10:00Z">
        <w:r w:rsidR="00CD3396">
          <w:rPr>
            <w:rFonts w:ascii="Times New Roman" w:hAnsi="Times New Roman" w:cs="Times New Roman"/>
            <w:sz w:val="24"/>
            <w:szCs w:val="24"/>
          </w:rPr>
          <w:t xml:space="preserve">what prompted the government </w:t>
        </w:r>
      </w:ins>
      <w:del w:id="11" w:author="MD" w:date="2020-04-13T20:10:00Z">
        <w:r w:rsidR="00816E36" w:rsidRPr="00D8598B" w:rsidDel="00CD3396">
          <w:rPr>
            <w:rFonts w:ascii="Times New Roman" w:hAnsi="Times New Roman" w:cs="Times New Roman"/>
            <w:sz w:val="24"/>
            <w:szCs w:val="24"/>
          </w:rPr>
          <w:delText>how d</w:delText>
        </w:r>
        <w:r w:rsidR="005D4A6C" w:rsidRPr="00D8598B" w:rsidDel="00CD3396">
          <w:rPr>
            <w:rFonts w:ascii="Times New Roman" w:hAnsi="Times New Roman" w:cs="Times New Roman"/>
            <w:sz w:val="24"/>
            <w:szCs w:val="24"/>
          </w:rPr>
          <w:delText>id</w:delText>
        </w:r>
        <w:r w:rsidR="00816E36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it transpire tha</w:delText>
        </w:r>
        <w:r w:rsidR="00B549B0" w:rsidRPr="00D8598B" w:rsidDel="00CD3396">
          <w:rPr>
            <w:rFonts w:ascii="Times New Roman" w:hAnsi="Times New Roman" w:cs="Times New Roman"/>
            <w:sz w:val="24"/>
            <w:szCs w:val="24"/>
          </w:rPr>
          <w:delText>t the India</w:delText>
        </w:r>
        <w:r w:rsidR="00B70F07" w:rsidRPr="00D8598B" w:rsidDel="00CD3396">
          <w:rPr>
            <w:rFonts w:ascii="Times New Roman" w:hAnsi="Times New Roman" w:cs="Times New Roman"/>
            <w:sz w:val="24"/>
            <w:szCs w:val="24"/>
          </w:rPr>
          <w:delText>n</w:delText>
        </w:r>
        <w:r w:rsidR="00B549B0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F46B5" w:rsidRPr="00D8598B" w:rsidDel="00CD3396">
          <w:rPr>
            <w:rFonts w:ascii="Times New Roman" w:hAnsi="Times New Roman" w:cs="Times New Roman"/>
            <w:sz w:val="24"/>
            <w:szCs w:val="24"/>
          </w:rPr>
          <w:delText>S</w:delText>
        </w:r>
        <w:r w:rsidR="00B549B0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tate </w:delText>
        </w:r>
      </w:del>
      <w:r w:rsidR="00B549B0" w:rsidRPr="00D8598B">
        <w:rPr>
          <w:rFonts w:ascii="Times New Roman" w:hAnsi="Times New Roman" w:cs="Times New Roman"/>
          <w:sz w:val="24"/>
          <w:szCs w:val="24"/>
        </w:rPr>
        <w:t xml:space="preserve">of Kerala </w:t>
      </w:r>
      <w:ins w:id="12" w:author="MD" w:date="2020-04-13T20:11:00Z">
        <w:r w:rsidR="00CD3396">
          <w:rPr>
            <w:rFonts w:ascii="Times New Roman" w:hAnsi="Times New Roman" w:cs="Times New Roman"/>
            <w:sz w:val="24"/>
            <w:szCs w:val="24"/>
          </w:rPr>
          <w:t>to instruct</w:t>
        </w:r>
      </w:ins>
      <w:del w:id="13" w:author="MD" w:date="2020-04-13T20:11:00Z">
        <w:r w:rsidR="005D4A6C" w:rsidRPr="00D8598B" w:rsidDel="00CD3396">
          <w:rPr>
            <w:rFonts w:ascii="Times New Roman" w:hAnsi="Times New Roman" w:cs="Times New Roman"/>
            <w:sz w:val="24"/>
            <w:szCs w:val="24"/>
          </w:rPr>
          <w:delText>wished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D4A6C" w:rsidRPr="00D8598B" w:rsidDel="00CD3396">
          <w:rPr>
            <w:rFonts w:ascii="Times New Roman" w:hAnsi="Times New Roman" w:cs="Times New Roman"/>
            <w:sz w:val="24"/>
            <w:szCs w:val="24"/>
          </w:rPr>
          <w:delText>for</w:delText>
        </w:r>
      </w:del>
      <w:r w:rsidR="005D4A6C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816E36" w:rsidRPr="00D8598B">
        <w:rPr>
          <w:rFonts w:ascii="Times New Roman" w:hAnsi="Times New Roman" w:cs="Times New Roman"/>
          <w:sz w:val="24"/>
          <w:szCs w:val="24"/>
        </w:rPr>
        <w:t>doctors to pr</w:t>
      </w:r>
      <w:r w:rsidR="00FF46B5">
        <w:rPr>
          <w:rFonts w:ascii="Times New Roman" w:hAnsi="Times New Roman" w:cs="Times New Roman"/>
          <w:sz w:val="24"/>
          <w:szCs w:val="24"/>
        </w:rPr>
        <w:t>escribe alcohol to those</w:t>
      </w:r>
      <w:r w:rsidR="00816E36" w:rsidRPr="00D8598B">
        <w:rPr>
          <w:rFonts w:ascii="Times New Roman" w:hAnsi="Times New Roman" w:cs="Times New Roman"/>
          <w:sz w:val="24"/>
          <w:szCs w:val="24"/>
        </w:rPr>
        <w:t xml:space="preserve"> suffering from its withdrawal? It</w:t>
      </w:r>
      <w:del w:id="14" w:author="MD" w:date="2020-04-14T07:51:00Z">
        <w:r w:rsidR="00816E36" w:rsidRPr="00D8598B" w:rsidDel="001D5656">
          <w:rPr>
            <w:rFonts w:ascii="Times New Roman" w:hAnsi="Times New Roman" w:cs="Times New Roman"/>
            <w:sz w:val="24"/>
            <w:szCs w:val="24"/>
          </w:rPr>
          <w:delText xml:space="preserve"> all</w:delText>
        </w:r>
      </w:del>
      <w:r w:rsidR="00816E36" w:rsidRPr="00D8598B">
        <w:rPr>
          <w:rFonts w:ascii="Times New Roman" w:hAnsi="Times New Roman" w:cs="Times New Roman"/>
          <w:sz w:val="24"/>
          <w:szCs w:val="24"/>
        </w:rPr>
        <w:t xml:space="preserve"> began with the </w:t>
      </w:r>
      <w:del w:id="15" w:author="MD" w:date="2020-04-13T20:11:00Z">
        <w:r w:rsidR="00737B77" w:rsidRPr="00D8598B" w:rsidDel="00CD3396">
          <w:rPr>
            <w:rFonts w:ascii="Times New Roman" w:hAnsi="Times New Roman" w:cs="Times New Roman"/>
            <w:sz w:val="24"/>
            <w:szCs w:val="24"/>
          </w:rPr>
          <w:delText>COVID-19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A4F88" w:rsidRPr="00D8598B" w:rsidDel="00CD3396">
          <w:rPr>
            <w:rFonts w:ascii="Times New Roman" w:hAnsi="Times New Roman" w:cs="Times New Roman"/>
            <w:sz w:val="24"/>
            <w:szCs w:val="24"/>
          </w:rPr>
          <w:delText>disease threaten</w:delText>
        </w:r>
        <w:r w:rsidR="00816E36" w:rsidRPr="00D8598B" w:rsidDel="00CD3396">
          <w:rPr>
            <w:rFonts w:ascii="Times New Roman" w:hAnsi="Times New Roman" w:cs="Times New Roman"/>
            <w:sz w:val="24"/>
            <w:szCs w:val="24"/>
          </w:rPr>
          <w:delText>ing to surge in India</w:delText>
        </w:r>
        <w:r w:rsidR="00264834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and the </w:delText>
        </w:r>
        <w:r w:rsidR="00816E36" w:rsidRPr="00D8598B" w:rsidDel="00CD3396">
          <w:rPr>
            <w:rFonts w:ascii="Times New Roman" w:hAnsi="Times New Roman" w:cs="Times New Roman"/>
            <w:sz w:val="24"/>
            <w:szCs w:val="24"/>
          </w:rPr>
          <w:delText>Central and State Governments invok</w:delText>
        </w:r>
        <w:r w:rsidR="00264834" w:rsidRPr="00D8598B" w:rsidDel="00CD3396">
          <w:rPr>
            <w:rFonts w:ascii="Times New Roman" w:hAnsi="Times New Roman" w:cs="Times New Roman"/>
            <w:sz w:val="24"/>
            <w:szCs w:val="24"/>
          </w:rPr>
          <w:delText>ing</w:delText>
        </w:r>
        <w:r w:rsidR="00816E36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a </w:delText>
        </w:r>
      </w:del>
      <w:r w:rsidR="00816E36" w:rsidRPr="00D8598B">
        <w:rPr>
          <w:rFonts w:ascii="Times New Roman" w:hAnsi="Times New Roman" w:cs="Times New Roman"/>
          <w:sz w:val="24"/>
          <w:szCs w:val="24"/>
        </w:rPr>
        <w:t xml:space="preserve">total lockdown </w:t>
      </w:r>
      <w:r w:rsidR="00964F31" w:rsidRPr="00D8598B">
        <w:rPr>
          <w:rFonts w:ascii="Times New Roman" w:hAnsi="Times New Roman" w:cs="Times New Roman"/>
          <w:sz w:val="24"/>
          <w:szCs w:val="24"/>
        </w:rPr>
        <w:t>of almost all non-essential services including liquor stores</w:t>
      </w:r>
      <w:ins w:id="16" w:author="MD" w:date="2020-04-13T20:12:00Z">
        <w:r w:rsidR="006D5D5D">
          <w:rPr>
            <w:rFonts w:ascii="Times New Roman" w:hAnsi="Times New Roman" w:cs="Times New Roman"/>
            <w:sz w:val="24"/>
            <w:szCs w:val="24"/>
          </w:rPr>
          <w:t>, against the threatening</w:t>
        </w:r>
        <w:r w:rsidR="00CD3396">
          <w:rPr>
            <w:rFonts w:ascii="Times New Roman" w:hAnsi="Times New Roman" w:cs="Times New Roman"/>
            <w:sz w:val="24"/>
            <w:szCs w:val="24"/>
          </w:rPr>
          <w:t xml:space="preserve"> su</w:t>
        </w:r>
      </w:ins>
      <w:ins w:id="17" w:author="MD" w:date="2020-04-14T00:19:00Z">
        <w:r w:rsidR="006D5D5D">
          <w:rPr>
            <w:rFonts w:ascii="Times New Roman" w:hAnsi="Times New Roman" w:cs="Times New Roman"/>
            <w:sz w:val="24"/>
            <w:szCs w:val="24"/>
          </w:rPr>
          <w:t>rge of Covid 19.</w:t>
        </w:r>
      </w:ins>
      <w:del w:id="18" w:author="MD" w:date="2020-04-14T07:51:00Z">
        <w:r w:rsidR="00964F31" w:rsidRPr="00D8598B" w:rsidDel="001D5656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964F31" w:rsidRPr="00D8598B">
        <w:rPr>
          <w:rFonts w:ascii="Times New Roman" w:hAnsi="Times New Roman" w:cs="Times New Roman"/>
          <w:sz w:val="24"/>
          <w:szCs w:val="24"/>
        </w:rPr>
        <w:t xml:space="preserve"> The declaration was sudden and left everyone in the lurch</w:t>
      </w:r>
      <w:r w:rsidR="00264834" w:rsidRPr="00D8598B">
        <w:rPr>
          <w:rFonts w:ascii="Times New Roman" w:hAnsi="Times New Roman" w:cs="Times New Roman"/>
          <w:sz w:val="24"/>
          <w:szCs w:val="24"/>
        </w:rPr>
        <w:t xml:space="preserve">, </w:t>
      </w:r>
      <w:r w:rsidR="00964F31" w:rsidRPr="00D8598B">
        <w:rPr>
          <w:rFonts w:ascii="Times New Roman" w:hAnsi="Times New Roman" w:cs="Times New Roman"/>
          <w:sz w:val="24"/>
          <w:szCs w:val="24"/>
        </w:rPr>
        <w:t>tipplers</w:t>
      </w:r>
      <w:r w:rsidR="00264834" w:rsidRPr="00D8598B">
        <w:rPr>
          <w:rFonts w:ascii="Times New Roman" w:hAnsi="Times New Roman" w:cs="Times New Roman"/>
          <w:sz w:val="24"/>
          <w:szCs w:val="24"/>
        </w:rPr>
        <w:t xml:space="preserve"> included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. Kerala started witnessing a </w:t>
      </w:r>
      <w:r w:rsidR="00B70F07" w:rsidRPr="00D8598B">
        <w:rPr>
          <w:rFonts w:ascii="Times New Roman" w:hAnsi="Times New Roman" w:cs="Times New Roman"/>
          <w:sz w:val="24"/>
          <w:szCs w:val="24"/>
        </w:rPr>
        <w:t xml:space="preserve">small 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wave of suicides attributed to </w:t>
      </w:r>
      <w:r w:rsidR="00737B77" w:rsidRPr="00D8598B">
        <w:rPr>
          <w:rFonts w:ascii="Times New Roman" w:hAnsi="Times New Roman" w:cs="Times New Roman"/>
          <w:sz w:val="24"/>
          <w:szCs w:val="24"/>
        </w:rPr>
        <w:t>alcohol withdrawal</w:t>
      </w:r>
      <w:ins w:id="19" w:author="MD" w:date="2020-04-14T00:20:00Z">
        <w:r w:rsidR="006D5D5D">
          <w:rPr>
            <w:rFonts w:ascii="Times New Roman" w:hAnsi="Times New Roman" w:cs="Times New Roman"/>
            <w:sz w:val="24"/>
            <w:szCs w:val="24"/>
          </w:rPr>
          <w:t>,</w:t>
        </w:r>
      </w:ins>
      <w:r w:rsidR="00737B77" w:rsidRPr="00D8598B">
        <w:rPr>
          <w:rFonts w:ascii="Times New Roman" w:hAnsi="Times New Roman" w:cs="Times New Roman"/>
          <w:sz w:val="24"/>
          <w:szCs w:val="24"/>
        </w:rPr>
        <w:t xml:space="preserve"> with six such deaths as against two attributed to COVID-19</w:t>
      </w:r>
      <w:r w:rsidR="00FF46B5">
        <w:rPr>
          <w:rFonts w:ascii="Times New Roman" w:hAnsi="Times New Roman" w:cs="Times New Roman"/>
          <w:sz w:val="24"/>
          <w:szCs w:val="24"/>
        </w:rPr>
        <w:t xml:space="preserve">, as on </w:t>
      </w:r>
      <w:r w:rsidR="00737B77" w:rsidRPr="00D8598B">
        <w:rPr>
          <w:rFonts w:ascii="Times New Roman" w:hAnsi="Times New Roman" w:cs="Times New Roman"/>
          <w:sz w:val="24"/>
          <w:szCs w:val="24"/>
        </w:rPr>
        <w:t xml:space="preserve">April </w:t>
      </w:r>
      <w:r w:rsidR="00FF46B5">
        <w:rPr>
          <w:rFonts w:ascii="Times New Roman" w:hAnsi="Times New Roman" w:cs="Times New Roman"/>
          <w:sz w:val="24"/>
          <w:szCs w:val="24"/>
        </w:rPr>
        <w:t xml:space="preserve">1, </w:t>
      </w:r>
      <w:r w:rsidR="00737B77" w:rsidRPr="00D8598B">
        <w:rPr>
          <w:rFonts w:ascii="Times New Roman" w:hAnsi="Times New Roman" w:cs="Times New Roman"/>
          <w:sz w:val="24"/>
          <w:szCs w:val="24"/>
        </w:rPr>
        <w:t>2020</w:t>
      </w:r>
      <w:r w:rsidR="00C16A9C" w:rsidRPr="00D8598B">
        <w:rPr>
          <w:rFonts w:ascii="Times New Roman" w:hAnsi="Times New Roman" w:cs="Times New Roman"/>
          <w:sz w:val="24"/>
          <w:szCs w:val="24"/>
        </w:rPr>
        <w:t xml:space="preserve"> (1)</w:t>
      </w:r>
      <w:r w:rsidR="00737B77" w:rsidRPr="00D8598B">
        <w:rPr>
          <w:rFonts w:ascii="Times New Roman" w:hAnsi="Times New Roman" w:cs="Times New Roman"/>
          <w:sz w:val="24"/>
          <w:szCs w:val="24"/>
        </w:rPr>
        <w:t xml:space="preserve">.  </w:t>
      </w:r>
      <w:r w:rsidR="00FF46B5">
        <w:rPr>
          <w:rFonts w:ascii="Times New Roman" w:hAnsi="Times New Roman" w:cs="Times New Roman"/>
          <w:sz w:val="24"/>
          <w:szCs w:val="24"/>
        </w:rPr>
        <w:t>In response</w:t>
      </w:r>
      <w:r w:rsidR="00B549B0" w:rsidRPr="00D8598B">
        <w:rPr>
          <w:rFonts w:ascii="Times New Roman" w:hAnsi="Times New Roman" w:cs="Times New Roman"/>
          <w:sz w:val="24"/>
          <w:szCs w:val="24"/>
        </w:rPr>
        <w:t>, t</w:t>
      </w:r>
      <w:r w:rsidR="00737B77" w:rsidRPr="00D8598B">
        <w:rPr>
          <w:rFonts w:ascii="Times New Roman" w:hAnsi="Times New Roman" w:cs="Times New Roman"/>
          <w:sz w:val="24"/>
          <w:szCs w:val="24"/>
        </w:rPr>
        <w:t>he concerned State authorities</w:t>
      </w:r>
      <w:del w:id="20" w:author="MD" w:date="2020-04-14T00:20:00Z">
        <w:r w:rsidR="00737B77" w:rsidRPr="00D8598B" w:rsidDel="006D5D5D">
          <w:rPr>
            <w:rFonts w:ascii="Times New Roman" w:hAnsi="Times New Roman" w:cs="Times New Roman"/>
            <w:sz w:val="24"/>
            <w:szCs w:val="24"/>
          </w:rPr>
          <w:delText xml:space="preserve"> chose to</w:delText>
        </w:r>
      </w:del>
      <w:r w:rsidR="00737B77" w:rsidRPr="00D8598B">
        <w:rPr>
          <w:rFonts w:ascii="Times New Roman" w:hAnsi="Times New Roman" w:cs="Times New Roman"/>
          <w:sz w:val="24"/>
          <w:szCs w:val="24"/>
        </w:rPr>
        <w:t xml:space="preserve"> issue</w:t>
      </w:r>
      <w:ins w:id="21" w:author="MD" w:date="2020-04-14T00:20:00Z">
        <w:r w:rsidR="006D5D5D">
          <w:rPr>
            <w:rFonts w:ascii="Times New Roman" w:hAnsi="Times New Roman" w:cs="Times New Roman"/>
            <w:sz w:val="24"/>
            <w:szCs w:val="24"/>
          </w:rPr>
          <w:t>d</w:t>
        </w:r>
      </w:ins>
      <w:r w:rsidR="00737B77" w:rsidRPr="00D8598B">
        <w:rPr>
          <w:rFonts w:ascii="Times New Roman" w:hAnsi="Times New Roman" w:cs="Times New Roman"/>
          <w:sz w:val="24"/>
          <w:szCs w:val="24"/>
        </w:rPr>
        <w:t xml:space="preserve"> an orde</w:t>
      </w:r>
      <w:r w:rsidR="00B549B0" w:rsidRPr="00D8598B">
        <w:rPr>
          <w:rFonts w:ascii="Times New Roman" w:hAnsi="Times New Roman" w:cs="Times New Roman"/>
          <w:sz w:val="24"/>
          <w:szCs w:val="24"/>
        </w:rPr>
        <w:t>r</w:t>
      </w:r>
      <w:del w:id="22" w:author="MD" w:date="2020-04-14T00:21:00Z">
        <w:r w:rsidR="00B549B0" w:rsidRPr="00D8598B" w:rsidDel="006D5D5D">
          <w:rPr>
            <w:rFonts w:ascii="Times New Roman" w:hAnsi="Times New Roman" w:cs="Times New Roman"/>
            <w:sz w:val="24"/>
            <w:szCs w:val="24"/>
          </w:rPr>
          <w:delText xml:space="preserve"> that</w:delText>
        </w:r>
      </w:del>
      <w:r w:rsidR="00B549B0" w:rsidRPr="00D8598B">
        <w:rPr>
          <w:rFonts w:ascii="Times New Roman" w:hAnsi="Times New Roman" w:cs="Times New Roman"/>
          <w:sz w:val="24"/>
          <w:szCs w:val="24"/>
        </w:rPr>
        <w:t xml:space="preserve"> direct</w:t>
      </w:r>
      <w:ins w:id="23" w:author="MD" w:date="2020-04-14T00:21:00Z">
        <w:r w:rsidR="006D5D5D">
          <w:rPr>
            <w:rFonts w:ascii="Times New Roman" w:hAnsi="Times New Roman" w:cs="Times New Roman"/>
            <w:sz w:val="24"/>
            <w:szCs w:val="24"/>
          </w:rPr>
          <w:t>ing</w:t>
        </w:r>
      </w:ins>
      <w:del w:id="24" w:author="MD" w:date="2020-04-14T00:21:00Z">
        <w:r w:rsidR="00B549B0" w:rsidRPr="00D8598B" w:rsidDel="006D5D5D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="00B549B0" w:rsidRPr="00D8598B">
        <w:rPr>
          <w:rFonts w:ascii="Times New Roman" w:hAnsi="Times New Roman" w:cs="Times New Roman"/>
          <w:sz w:val="24"/>
          <w:szCs w:val="24"/>
        </w:rPr>
        <w:t xml:space="preserve"> those with alcohol withdrawal symptoms to approach doctors at government hospi</w:t>
      </w:r>
      <w:r w:rsidR="00FF46B5">
        <w:rPr>
          <w:rFonts w:ascii="Times New Roman" w:hAnsi="Times New Roman" w:cs="Times New Roman"/>
          <w:sz w:val="24"/>
          <w:szCs w:val="24"/>
        </w:rPr>
        <w:t xml:space="preserve">tal </w:t>
      </w:r>
      <w:ins w:id="25" w:author="MD" w:date="2020-04-14T00:21:00Z">
        <w:r w:rsidR="006D5D5D">
          <w:rPr>
            <w:rFonts w:ascii="Times New Roman" w:hAnsi="Times New Roman" w:cs="Times New Roman"/>
            <w:sz w:val="24"/>
            <w:szCs w:val="24"/>
          </w:rPr>
          <w:t>for</w:t>
        </w:r>
      </w:ins>
      <w:del w:id="26" w:author="MD" w:date="2020-04-14T00:21:00Z">
        <w:r w:rsidR="00FF46B5" w:rsidDel="006D5D5D">
          <w:rPr>
            <w:rFonts w:ascii="Times New Roman" w:hAnsi="Times New Roman" w:cs="Times New Roman"/>
            <w:sz w:val="24"/>
            <w:szCs w:val="24"/>
          </w:rPr>
          <w:delText>to obtain</w:delText>
        </w:r>
      </w:del>
      <w:r w:rsidR="00FF46B5">
        <w:rPr>
          <w:rFonts w:ascii="Times New Roman" w:hAnsi="Times New Roman" w:cs="Times New Roman"/>
          <w:sz w:val="24"/>
          <w:szCs w:val="24"/>
        </w:rPr>
        <w:t xml:space="preserve"> “passes” which would</w:t>
      </w:r>
      <w:r w:rsidR="00B549B0" w:rsidRPr="00D8598B">
        <w:rPr>
          <w:rFonts w:ascii="Times New Roman" w:hAnsi="Times New Roman" w:cs="Times New Roman"/>
          <w:sz w:val="24"/>
          <w:szCs w:val="24"/>
        </w:rPr>
        <w:t xml:space="preserve"> help them procure alcohol</w:t>
      </w:r>
      <w:r w:rsidR="00C16A9C" w:rsidRPr="00D8598B">
        <w:rPr>
          <w:rFonts w:ascii="Times New Roman" w:hAnsi="Times New Roman" w:cs="Times New Roman"/>
          <w:sz w:val="24"/>
          <w:szCs w:val="24"/>
        </w:rPr>
        <w:t xml:space="preserve"> (2)</w:t>
      </w:r>
      <w:r w:rsidR="00B549B0" w:rsidRPr="00D8598B">
        <w:rPr>
          <w:rFonts w:ascii="Times New Roman" w:hAnsi="Times New Roman" w:cs="Times New Roman"/>
          <w:sz w:val="24"/>
          <w:szCs w:val="24"/>
        </w:rPr>
        <w:t xml:space="preserve">. The order immediately met with resistance from </w:t>
      </w:r>
      <w:r w:rsidR="00D15757" w:rsidRPr="00D8598B">
        <w:rPr>
          <w:rFonts w:ascii="Times New Roman" w:hAnsi="Times New Roman" w:cs="Times New Roman"/>
          <w:sz w:val="24"/>
          <w:szCs w:val="24"/>
        </w:rPr>
        <w:t>doctors</w:t>
      </w:r>
      <w:r w:rsidR="00B70F07" w:rsidRPr="00D8598B">
        <w:rPr>
          <w:rFonts w:ascii="Times New Roman" w:hAnsi="Times New Roman" w:cs="Times New Roman"/>
          <w:sz w:val="24"/>
          <w:szCs w:val="24"/>
        </w:rPr>
        <w:t>. L</w:t>
      </w:r>
      <w:r w:rsidR="00D15757" w:rsidRPr="00D8598B">
        <w:rPr>
          <w:rFonts w:ascii="Times New Roman" w:hAnsi="Times New Roman" w:cs="Times New Roman"/>
          <w:sz w:val="24"/>
          <w:szCs w:val="24"/>
        </w:rPr>
        <w:t>ead</w:t>
      </w:r>
      <w:r w:rsidR="00FF46B5">
        <w:rPr>
          <w:rFonts w:ascii="Times New Roman" w:hAnsi="Times New Roman" w:cs="Times New Roman"/>
          <w:sz w:val="24"/>
          <w:szCs w:val="24"/>
        </w:rPr>
        <w:t>ing professional medical organis</w:t>
      </w:r>
      <w:r w:rsidR="00D15757" w:rsidRPr="00D8598B">
        <w:rPr>
          <w:rFonts w:ascii="Times New Roman" w:hAnsi="Times New Roman" w:cs="Times New Roman"/>
          <w:sz w:val="24"/>
          <w:szCs w:val="24"/>
        </w:rPr>
        <w:t>ations promptly obtained a stay from the Kerala High Court against the order</w:t>
      </w:r>
      <w:r w:rsidR="00D8598B" w:rsidRPr="00D8598B">
        <w:rPr>
          <w:rFonts w:ascii="Times New Roman" w:hAnsi="Times New Roman" w:cs="Times New Roman"/>
          <w:sz w:val="24"/>
          <w:szCs w:val="24"/>
        </w:rPr>
        <w:t xml:space="preserve"> (3)</w:t>
      </w:r>
      <w:r w:rsidR="00D15757" w:rsidRPr="00D8598B">
        <w:rPr>
          <w:rFonts w:ascii="Times New Roman" w:hAnsi="Times New Roman" w:cs="Times New Roman"/>
          <w:sz w:val="24"/>
          <w:szCs w:val="24"/>
        </w:rPr>
        <w:t xml:space="preserve">. The predicament of those with alcohol withdrawal symptoms, the state’s attempt to </w:t>
      </w:r>
      <w:r w:rsidR="00264834" w:rsidRPr="00D8598B">
        <w:rPr>
          <w:rFonts w:ascii="Times New Roman" w:hAnsi="Times New Roman" w:cs="Times New Roman"/>
          <w:sz w:val="24"/>
          <w:szCs w:val="24"/>
        </w:rPr>
        <w:t xml:space="preserve">offer relief </w:t>
      </w:r>
      <w:r w:rsidR="00D15757" w:rsidRPr="00D8598B">
        <w:rPr>
          <w:rFonts w:ascii="Times New Roman" w:hAnsi="Times New Roman" w:cs="Times New Roman"/>
          <w:sz w:val="24"/>
          <w:szCs w:val="24"/>
        </w:rPr>
        <w:t xml:space="preserve">and the doctors’ </w:t>
      </w:r>
      <w:r w:rsidR="003815FC" w:rsidRPr="00D8598B">
        <w:rPr>
          <w:rFonts w:ascii="Times New Roman" w:hAnsi="Times New Roman" w:cs="Times New Roman"/>
          <w:sz w:val="24"/>
          <w:szCs w:val="24"/>
        </w:rPr>
        <w:t xml:space="preserve">unobliging </w:t>
      </w:r>
      <w:r w:rsidR="00D15757" w:rsidRPr="00D8598B">
        <w:rPr>
          <w:rFonts w:ascii="Times New Roman" w:hAnsi="Times New Roman" w:cs="Times New Roman"/>
          <w:sz w:val="24"/>
          <w:szCs w:val="24"/>
        </w:rPr>
        <w:t xml:space="preserve">rejoinder </w:t>
      </w:r>
      <w:r w:rsidR="003815FC" w:rsidRPr="00D8598B">
        <w:rPr>
          <w:rFonts w:ascii="Times New Roman" w:hAnsi="Times New Roman" w:cs="Times New Roman"/>
          <w:sz w:val="24"/>
          <w:szCs w:val="24"/>
        </w:rPr>
        <w:t>raise interesting ethical questions.</w:t>
      </w:r>
    </w:p>
    <w:p w14:paraId="7BE82D69" w14:textId="77777777" w:rsidR="00105BA1" w:rsidRPr="00D8598B" w:rsidRDefault="003815FC" w:rsidP="00816E36">
      <w:pPr>
        <w:jc w:val="both"/>
        <w:rPr>
          <w:rFonts w:ascii="Times New Roman" w:hAnsi="Times New Roman" w:cs="Times New Roman"/>
          <w:sz w:val="24"/>
          <w:szCs w:val="24"/>
        </w:rPr>
      </w:pPr>
      <w:r w:rsidRPr="00D8598B">
        <w:rPr>
          <w:rFonts w:ascii="Times New Roman" w:hAnsi="Times New Roman" w:cs="Times New Roman"/>
          <w:sz w:val="24"/>
          <w:szCs w:val="24"/>
        </w:rPr>
        <w:t xml:space="preserve">Persons who drink alcohol in considerable amounts over a long period of time are likely to become “dependent” on alcohol. This means that they develop some physical or mental reactions if they stop drinking. </w:t>
      </w:r>
      <w:r w:rsidR="00030511" w:rsidRPr="00D8598B">
        <w:rPr>
          <w:rFonts w:ascii="Times New Roman" w:hAnsi="Times New Roman" w:cs="Times New Roman"/>
          <w:sz w:val="24"/>
          <w:szCs w:val="24"/>
        </w:rPr>
        <w:t xml:space="preserve">Some </w:t>
      </w:r>
      <w:del w:id="27" w:author="MD" w:date="2020-04-14T00:23:00Z">
        <w:r w:rsidR="00030511" w:rsidRPr="00D8598B" w:rsidDel="006D5D5D">
          <w:rPr>
            <w:rFonts w:ascii="Times New Roman" w:hAnsi="Times New Roman" w:cs="Times New Roman"/>
            <w:sz w:val="24"/>
            <w:szCs w:val="24"/>
          </w:rPr>
          <w:delText xml:space="preserve">persons with alcohol withdrawal </w:delText>
        </w:r>
      </w:del>
      <w:r w:rsidR="00030511" w:rsidRPr="00D8598B">
        <w:rPr>
          <w:rFonts w:ascii="Times New Roman" w:hAnsi="Times New Roman" w:cs="Times New Roman"/>
          <w:sz w:val="24"/>
          <w:szCs w:val="24"/>
        </w:rPr>
        <w:t>may experience only minor symptoms like shaking hands, headache, nausea and vomiting. In others these symptoms can be severe</w:t>
      </w:r>
      <w:ins w:id="28" w:author="MD" w:date="2020-04-14T07:52:00Z">
        <w:r w:rsidR="001D5656">
          <w:rPr>
            <w:rFonts w:ascii="Times New Roman" w:hAnsi="Times New Roman" w:cs="Times New Roman"/>
            <w:sz w:val="24"/>
            <w:szCs w:val="24"/>
          </w:rPr>
          <w:t>,</w:t>
        </w:r>
      </w:ins>
      <w:r w:rsidR="00030511" w:rsidRPr="00D8598B">
        <w:rPr>
          <w:rFonts w:ascii="Times New Roman" w:hAnsi="Times New Roman" w:cs="Times New Roman"/>
          <w:sz w:val="24"/>
          <w:szCs w:val="24"/>
        </w:rPr>
        <w:t xml:space="preserve"> </w:t>
      </w:r>
      <w:ins w:id="29" w:author="MD" w:date="2020-04-14T00:24:00Z">
        <w:r w:rsidR="006D5D5D">
          <w:rPr>
            <w:rFonts w:ascii="Times New Roman" w:hAnsi="Times New Roman" w:cs="Times New Roman"/>
            <w:sz w:val="24"/>
            <w:szCs w:val="24"/>
          </w:rPr>
          <w:t>result</w:t>
        </w:r>
      </w:ins>
      <w:ins w:id="30" w:author="MD" w:date="2020-04-14T07:52:00Z">
        <w:r w:rsidR="001D5656">
          <w:rPr>
            <w:rFonts w:ascii="Times New Roman" w:hAnsi="Times New Roman" w:cs="Times New Roman"/>
            <w:sz w:val="24"/>
            <w:szCs w:val="24"/>
          </w:rPr>
          <w:t>ing</w:t>
        </w:r>
      </w:ins>
      <w:ins w:id="31" w:author="MD" w:date="2020-04-14T00:24:00Z">
        <w:r w:rsidR="006D5D5D">
          <w:rPr>
            <w:rFonts w:ascii="Times New Roman" w:hAnsi="Times New Roman" w:cs="Times New Roman"/>
            <w:sz w:val="24"/>
            <w:szCs w:val="24"/>
          </w:rPr>
          <w:t xml:space="preserve"> in </w:t>
        </w:r>
      </w:ins>
      <w:del w:id="32" w:author="MD" w:date="2020-04-14T00:24:00Z">
        <w:r w:rsidR="00030511" w:rsidRPr="00D8598B" w:rsidDel="006D5D5D">
          <w:rPr>
            <w:rFonts w:ascii="Times New Roman" w:hAnsi="Times New Roman" w:cs="Times New Roman"/>
            <w:sz w:val="24"/>
            <w:szCs w:val="24"/>
          </w:rPr>
          <w:delText>and disabling. On rare occasions very severe reactions like</w:delText>
        </w:r>
      </w:del>
      <w:r w:rsidR="00030511" w:rsidRPr="00D8598B">
        <w:rPr>
          <w:rFonts w:ascii="Times New Roman" w:hAnsi="Times New Roman" w:cs="Times New Roman"/>
          <w:sz w:val="24"/>
          <w:szCs w:val="24"/>
        </w:rPr>
        <w:t xml:space="preserve"> seizures </w:t>
      </w:r>
      <w:r w:rsidR="00E8731F" w:rsidRPr="00D8598B">
        <w:rPr>
          <w:rFonts w:ascii="Times New Roman" w:hAnsi="Times New Roman" w:cs="Times New Roman"/>
          <w:sz w:val="24"/>
          <w:szCs w:val="24"/>
        </w:rPr>
        <w:t>or</w:t>
      </w:r>
      <w:del w:id="33" w:author="MD" w:date="2020-04-14T00:24:00Z">
        <w:r w:rsidR="00E8731F" w:rsidRPr="00D8598B" w:rsidDel="006D5D5D">
          <w:rPr>
            <w:rFonts w:ascii="Times New Roman" w:hAnsi="Times New Roman" w:cs="Times New Roman"/>
            <w:sz w:val="24"/>
            <w:szCs w:val="24"/>
          </w:rPr>
          <w:delText xml:space="preserve"> a condition called</w:delText>
        </w:r>
      </w:del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030511" w:rsidRPr="00D8598B">
        <w:rPr>
          <w:rFonts w:ascii="Times New Roman" w:hAnsi="Times New Roman" w:cs="Times New Roman"/>
          <w:i/>
          <w:iCs/>
          <w:sz w:val="24"/>
          <w:szCs w:val="24"/>
        </w:rPr>
        <w:t>delirium tremens</w:t>
      </w:r>
      <w:r w:rsidR="00003EFA" w:rsidRPr="00D859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ins w:id="34" w:author="MD" w:date="2020-04-14T00:25:00Z">
        <w:r w:rsidR="006D5D5D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del w:id="35" w:author="MD" w:date="2020-04-14T00:25:00Z">
        <w:r w:rsidR="00030511" w:rsidRPr="00D8598B" w:rsidDel="006D5D5D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="00030511" w:rsidRPr="00D8598B">
        <w:rPr>
          <w:rFonts w:ascii="Times New Roman" w:hAnsi="Times New Roman" w:cs="Times New Roman"/>
          <w:sz w:val="24"/>
          <w:szCs w:val="24"/>
        </w:rPr>
        <w:t xml:space="preserve">high fever, high blood pressure, confusion, 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and </w:t>
      </w:r>
      <w:r w:rsidR="00030511" w:rsidRPr="00D8598B">
        <w:rPr>
          <w:rFonts w:ascii="Times New Roman" w:hAnsi="Times New Roman" w:cs="Times New Roman"/>
          <w:sz w:val="24"/>
          <w:szCs w:val="24"/>
        </w:rPr>
        <w:t>hallucinations</w:t>
      </w:r>
      <w:del w:id="36" w:author="MD" w:date="2020-04-14T00:25:00Z">
        <w:r w:rsidR="00030511" w:rsidRPr="00D8598B" w:rsidDel="006D5D5D">
          <w:rPr>
            <w:rFonts w:ascii="Times New Roman" w:hAnsi="Times New Roman" w:cs="Times New Roman"/>
            <w:sz w:val="24"/>
            <w:szCs w:val="24"/>
          </w:rPr>
          <w:delText>) may occur</w:delText>
        </w:r>
      </w:del>
      <w:r w:rsidR="00030511" w:rsidRPr="00D8598B">
        <w:rPr>
          <w:rFonts w:ascii="Times New Roman" w:hAnsi="Times New Roman" w:cs="Times New Roman"/>
          <w:sz w:val="24"/>
          <w:szCs w:val="24"/>
        </w:rPr>
        <w:t xml:space="preserve"> and may even be fatal. </w:t>
      </w:r>
      <w:r w:rsidR="00FF46B5">
        <w:rPr>
          <w:rFonts w:ascii="Times New Roman" w:hAnsi="Times New Roman" w:cs="Times New Roman"/>
          <w:sz w:val="24"/>
          <w:szCs w:val="24"/>
        </w:rPr>
        <w:t>The reported suicides of</w:t>
      </w:r>
      <w:r w:rsidR="00CA2E77" w:rsidRPr="00D8598B">
        <w:rPr>
          <w:rFonts w:ascii="Times New Roman" w:hAnsi="Times New Roman" w:cs="Times New Roman"/>
          <w:sz w:val="24"/>
          <w:szCs w:val="24"/>
        </w:rPr>
        <w:t xml:space="preserve"> you</w:t>
      </w:r>
      <w:r w:rsidR="00FF46B5">
        <w:rPr>
          <w:rFonts w:ascii="Times New Roman" w:hAnsi="Times New Roman" w:cs="Times New Roman"/>
          <w:sz w:val="24"/>
          <w:szCs w:val="24"/>
        </w:rPr>
        <w:t xml:space="preserve">ng persons testify </w:t>
      </w:r>
      <w:r w:rsidR="001B018F" w:rsidRPr="00D8598B">
        <w:rPr>
          <w:rFonts w:ascii="Times New Roman" w:hAnsi="Times New Roman" w:cs="Times New Roman"/>
          <w:sz w:val="24"/>
          <w:szCs w:val="24"/>
        </w:rPr>
        <w:t>to</w:t>
      </w:r>
      <w:r w:rsidR="00CA2E77" w:rsidRPr="00D8598B">
        <w:rPr>
          <w:rFonts w:ascii="Times New Roman" w:hAnsi="Times New Roman" w:cs="Times New Roman"/>
          <w:sz w:val="24"/>
          <w:szCs w:val="24"/>
        </w:rPr>
        <w:t xml:space="preserve"> the gravity of the</w:t>
      </w:r>
      <w:r w:rsidR="00FF46B5">
        <w:rPr>
          <w:rFonts w:ascii="Times New Roman" w:hAnsi="Times New Roman" w:cs="Times New Roman"/>
          <w:sz w:val="24"/>
          <w:szCs w:val="24"/>
        </w:rPr>
        <w:t>se people’s</w:t>
      </w:r>
      <w:r w:rsidR="00CA2E77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003EFA" w:rsidRPr="00D8598B">
        <w:rPr>
          <w:rFonts w:ascii="Times New Roman" w:hAnsi="Times New Roman" w:cs="Times New Roman"/>
          <w:sz w:val="24"/>
          <w:szCs w:val="24"/>
        </w:rPr>
        <w:t>s</w:t>
      </w:r>
      <w:r w:rsidR="00FF46B5">
        <w:rPr>
          <w:rFonts w:ascii="Times New Roman" w:hAnsi="Times New Roman" w:cs="Times New Roman"/>
          <w:sz w:val="24"/>
          <w:szCs w:val="24"/>
        </w:rPr>
        <w:t>uffering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MD" w:date="2020-04-14T07:53:00Z">
        <w:r w:rsidR="001D5656">
          <w:rPr>
            <w:rFonts w:ascii="Times New Roman" w:hAnsi="Times New Roman" w:cs="Times New Roman"/>
            <w:sz w:val="24"/>
            <w:szCs w:val="24"/>
          </w:rPr>
          <w:t>under</w:t>
        </w:r>
      </w:ins>
      <w:del w:id="38" w:author="MD" w:date="2020-04-14T07:53:00Z">
        <w:r w:rsidR="00003EFA" w:rsidRPr="00D8598B" w:rsidDel="001D5656">
          <w:rPr>
            <w:rFonts w:ascii="Times New Roman" w:hAnsi="Times New Roman" w:cs="Times New Roman"/>
            <w:sz w:val="24"/>
            <w:szCs w:val="24"/>
          </w:rPr>
          <w:delText>due to</w:delText>
        </w:r>
      </w:del>
      <w:r w:rsidR="00003EFA" w:rsidRPr="00D8598B">
        <w:rPr>
          <w:rFonts w:ascii="Times New Roman" w:hAnsi="Times New Roman" w:cs="Times New Roman"/>
          <w:sz w:val="24"/>
          <w:szCs w:val="24"/>
        </w:rPr>
        <w:t xml:space="preserve"> the </w:t>
      </w:r>
      <w:r w:rsidR="00CA2E77" w:rsidRPr="00D8598B">
        <w:rPr>
          <w:rFonts w:ascii="Times New Roman" w:hAnsi="Times New Roman" w:cs="Times New Roman"/>
          <w:sz w:val="24"/>
          <w:szCs w:val="24"/>
        </w:rPr>
        <w:t xml:space="preserve">current </w:t>
      </w:r>
      <w:r w:rsidR="00003EFA" w:rsidRPr="00D8598B">
        <w:rPr>
          <w:rFonts w:ascii="Times New Roman" w:hAnsi="Times New Roman" w:cs="Times New Roman"/>
          <w:sz w:val="24"/>
          <w:szCs w:val="24"/>
        </w:rPr>
        <w:t>lockdown</w:t>
      </w:r>
      <w:r w:rsidR="00CA2E77" w:rsidRPr="00D859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3041E" w14:textId="77777777" w:rsidR="00030511" w:rsidRPr="00D8598B" w:rsidRDefault="00CA2E77" w:rsidP="00F23231">
      <w:pPr>
        <w:jc w:val="both"/>
        <w:rPr>
          <w:rFonts w:ascii="Times New Roman" w:hAnsi="Times New Roman" w:cs="Times New Roman"/>
          <w:sz w:val="24"/>
          <w:szCs w:val="24"/>
        </w:rPr>
      </w:pPr>
      <w:del w:id="39" w:author="MD" w:date="2020-04-14T07:54:00Z">
        <w:r w:rsidRPr="00D8598B" w:rsidDel="001D5656">
          <w:rPr>
            <w:rFonts w:ascii="Times New Roman" w:hAnsi="Times New Roman" w:cs="Times New Roman"/>
            <w:sz w:val="24"/>
            <w:szCs w:val="24"/>
          </w:rPr>
          <w:delText>This raise</w:delText>
        </w:r>
        <w:r w:rsidR="00E8731F" w:rsidRPr="00D8598B" w:rsidDel="001D5656">
          <w:rPr>
            <w:rFonts w:ascii="Times New Roman" w:hAnsi="Times New Roman" w:cs="Times New Roman"/>
            <w:sz w:val="24"/>
            <w:szCs w:val="24"/>
          </w:rPr>
          <w:delText>s</w:delText>
        </w:r>
        <w:r w:rsidRPr="00D8598B" w:rsidDel="001D5656">
          <w:rPr>
            <w:rFonts w:ascii="Times New Roman" w:hAnsi="Times New Roman" w:cs="Times New Roman"/>
            <w:sz w:val="24"/>
            <w:szCs w:val="24"/>
          </w:rPr>
          <w:delText xml:space="preserve"> the question of</w:delText>
        </w:r>
      </w:del>
      <w:r w:rsidRPr="00D8598B">
        <w:rPr>
          <w:rFonts w:ascii="Times New Roman" w:hAnsi="Times New Roman" w:cs="Times New Roman"/>
          <w:sz w:val="24"/>
          <w:szCs w:val="24"/>
        </w:rPr>
        <w:t xml:space="preserve"> </w:t>
      </w:r>
      <w:ins w:id="40" w:author="MD" w:date="2020-04-14T07:54:00Z">
        <w:r w:rsidR="001D5656">
          <w:rPr>
            <w:rFonts w:ascii="Times New Roman" w:hAnsi="Times New Roman" w:cs="Times New Roman"/>
            <w:sz w:val="24"/>
            <w:szCs w:val="24"/>
          </w:rPr>
          <w:t xml:space="preserve">What are </w:t>
        </w:r>
      </w:ins>
      <w:r w:rsidRPr="00D8598B">
        <w:rPr>
          <w:rFonts w:ascii="Times New Roman" w:hAnsi="Times New Roman" w:cs="Times New Roman"/>
          <w:sz w:val="24"/>
          <w:szCs w:val="24"/>
        </w:rPr>
        <w:t xml:space="preserve">the rights of </w:t>
      </w:r>
      <w:r w:rsidR="00FF46B5">
        <w:rPr>
          <w:rFonts w:ascii="Times New Roman" w:hAnsi="Times New Roman" w:cs="Times New Roman"/>
          <w:sz w:val="24"/>
          <w:szCs w:val="24"/>
        </w:rPr>
        <w:t>such</w:t>
      </w:r>
      <w:r w:rsidRPr="00D8598B">
        <w:rPr>
          <w:rFonts w:ascii="Times New Roman" w:hAnsi="Times New Roman" w:cs="Times New Roman"/>
          <w:sz w:val="24"/>
          <w:szCs w:val="24"/>
        </w:rPr>
        <w:t xml:space="preserve"> habitual users of this state</w:t>
      </w:r>
      <w:ins w:id="41" w:author="MD" w:date="2020-04-14T07:54:00Z">
        <w:r w:rsidR="001D5656">
          <w:rPr>
            <w:rFonts w:ascii="Times New Roman" w:hAnsi="Times New Roman" w:cs="Times New Roman"/>
            <w:sz w:val="24"/>
            <w:szCs w:val="24"/>
          </w:rPr>
          <w:t>-</w:t>
        </w:r>
      </w:ins>
      <w:del w:id="42" w:author="MD" w:date="2020-04-14T07:54:00Z">
        <w:r w:rsidRPr="00D8598B" w:rsidDel="001D565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8598B">
        <w:rPr>
          <w:rFonts w:ascii="Times New Roman" w:hAnsi="Times New Roman" w:cs="Times New Roman"/>
          <w:sz w:val="24"/>
          <w:szCs w:val="24"/>
        </w:rPr>
        <w:t>sanctioned (</w:t>
      </w:r>
      <w:r w:rsidR="00E77A90" w:rsidRPr="00D8598B">
        <w:rPr>
          <w:rFonts w:ascii="Times New Roman" w:hAnsi="Times New Roman" w:cs="Times New Roman"/>
          <w:sz w:val="24"/>
          <w:szCs w:val="24"/>
        </w:rPr>
        <w:t>albeit</w:t>
      </w:r>
      <w:r w:rsidRPr="00D8598B">
        <w:rPr>
          <w:rFonts w:ascii="Times New Roman" w:hAnsi="Times New Roman" w:cs="Times New Roman"/>
          <w:sz w:val="24"/>
          <w:szCs w:val="24"/>
        </w:rPr>
        <w:t xml:space="preserve"> controlled) substance</w:t>
      </w:r>
      <w:ins w:id="43" w:author="MD" w:date="2020-04-14T07:55:00Z">
        <w:r w:rsidR="001D5656">
          <w:rPr>
            <w:rFonts w:ascii="Times New Roman" w:hAnsi="Times New Roman" w:cs="Times New Roman"/>
            <w:sz w:val="24"/>
            <w:szCs w:val="24"/>
          </w:rPr>
          <w:t xml:space="preserve"> under a lockdown</w:t>
        </w:r>
      </w:ins>
      <w:ins w:id="44" w:author="MD" w:date="2020-04-14T07:54:00Z">
        <w:r w:rsidR="001D5656">
          <w:rPr>
            <w:rFonts w:ascii="Times New Roman" w:hAnsi="Times New Roman" w:cs="Times New Roman"/>
            <w:sz w:val="24"/>
            <w:szCs w:val="24"/>
          </w:rPr>
          <w:t>?</w:t>
        </w:r>
      </w:ins>
      <w:del w:id="45" w:author="MD" w:date="2020-04-14T07:54:00Z">
        <w:r w:rsidR="00003EFA" w:rsidRPr="00D8598B" w:rsidDel="001D5656">
          <w:rPr>
            <w:rFonts w:ascii="Times New Roman" w:hAnsi="Times New Roman" w:cs="Times New Roman"/>
            <w:sz w:val="24"/>
            <w:szCs w:val="24"/>
          </w:rPr>
          <w:delText>.</w:delText>
        </w:r>
      </w:del>
      <w:del w:id="46" w:author="MD" w:date="2020-04-14T07:55:00Z">
        <w:r w:rsidR="00003EFA" w:rsidRPr="00D8598B" w:rsidDel="001D5656">
          <w:rPr>
            <w:rFonts w:ascii="Times New Roman" w:hAnsi="Times New Roman" w:cs="Times New Roman"/>
            <w:sz w:val="24"/>
            <w:szCs w:val="24"/>
          </w:rPr>
          <w:delText xml:space="preserve"> T</w:delText>
        </w:r>
        <w:r w:rsidRPr="00D8598B" w:rsidDel="001D5656">
          <w:rPr>
            <w:rFonts w:ascii="Times New Roman" w:hAnsi="Times New Roman" w:cs="Times New Roman"/>
            <w:sz w:val="24"/>
            <w:szCs w:val="24"/>
          </w:rPr>
          <w:delText>he sudden state-imposed lockdown precipitate</w:delText>
        </w:r>
        <w:r w:rsidR="00003EFA" w:rsidRPr="00D8598B" w:rsidDel="001D5656">
          <w:rPr>
            <w:rFonts w:ascii="Times New Roman" w:hAnsi="Times New Roman" w:cs="Times New Roman"/>
            <w:sz w:val="24"/>
            <w:szCs w:val="24"/>
          </w:rPr>
          <w:delText>d</w:delText>
        </w:r>
        <w:r w:rsidRPr="00D8598B" w:rsidDel="001D5656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  <w:r w:rsidR="00003EFA" w:rsidRPr="00D8598B" w:rsidDel="001D5656">
          <w:rPr>
            <w:rFonts w:ascii="Times New Roman" w:hAnsi="Times New Roman" w:cs="Times New Roman"/>
            <w:sz w:val="24"/>
            <w:szCs w:val="24"/>
          </w:rPr>
          <w:delText xml:space="preserve">ir </w:delText>
        </w:r>
        <w:r w:rsidRPr="00D8598B" w:rsidDel="001D5656">
          <w:rPr>
            <w:rFonts w:ascii="Times New Roman" w:hAnsi="Times New Roman" w:cs="Times New Roman"/>
            <w:sz w:val="24"/>
            <w:szCs w:val="24"/>
          </w:rPr>
          <w:delText>distressing withdrawal symptoms</w:delText>
        </w:r>
      </w:del>
      <w:r w:rsidRPr="00D8598B">
        <w:rPr>
          <w:rFonts w:ascii="Times New Roman" w:hAnsi="Times New Roman" w:cs="Times New Roman"/>
          <w:sz w:val="24"/>
          <w:szCs w:val="24"/>
        </w:rPr>
        <w:t xml:space="preserve">. The </w:t>
      </w:r>
      <w:r w:rsidR="00105BA1" w:rsidRPr="00D8598B">
        <w:rPr>
          <w:rFonts w:ascii="Times New Roman" w:hAnsi="Times New Roman" w:cs="Times New Roman"/>
          <w:sz w:val="24"/>
          <w:szCs w:val="24"/>
        </w:rPr>
        <w:t>government’s</w:t>
      </w:r>
      <w:r w:rsidRPr="00D8598B">
        <w:rPr>
          <w:rFonts w:ascii="Times New Roman" w:hAnsi="Times New Roman" w:cs="Times New Roman"/>
          <w:sz w:val="24"/>
          <w:szCs w:val="24"/>
        </w:rPr>
        <w:t xml:space="preserve"> response to the issue clearly indicates the State’s acceptance of 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its </w:t>
      </w:r>
      <w:r w:rsidRPr="00D8598B">
        <w:rPr>
          <w:rFonts w:ascii="Times New Roman" w:hAnsi="Times New Roman" w:cs="Times New Roman"/>
          <w:sz w:val="24"/>
          <w:szCs w:val="24"/>
        </w:rPr>
        <w:t xml:space="preserve">responsibility </w:t>
      </w:r>
      <w:ins w:id="47" w:author="MD" w:date="2020-04-14T07:55:00Z">
        <w:r w:rsidR="001D5656">
          <w:rPr>
            <w:rFonts w:ascii="Times New Roman" w:hAnsi="Times New Roman" w:cs="Times New Roman"/>
            <w:sz w:val="24"/>
            <w:szCs w:val="24"/>
          </w:rPr>
          <w:t>for</w:t>
        </w:r>
      </w:ins>
      <w:del w:id="48" w:author="MD" w:date="2020-04-14T07:55:00Z">
        <w:r w:rsidR="00FF46B5" w:rsidDel="001D5656">
          <w:rPr>
            <w:rFonts w:ascii="Times New Roman" w:hAnsi="Times New Roman" w:cs="Times New Roman"/>
            <w:sz w:val="24"/>
            <w:szCs w:val="24"/>
          </w:rPr>
          <w:delText>with respect to</w:delText>
        </w:r>
      </w:del>
      <w:r w:rsidRPr="00D8598B">
        <w:rPr>
          <w:rFonts w:ascii="Times New Roman" w:hAnsi="Times New Roman" w:cs="Times New Roman"/>
          <w:sz w:val="24"/>
          <w:szCs w:val="24"/>
        </w:rPr>
        <w:t xml:space="preserve"> the 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problem and </w:t>
      </w:r>
      <w:r w:rsidR="002A46A3" w:rsidRPr="00D8598B">
        <w:rPr>
          <w:rFonts w:ascii="Times New Roman" w:hAnsi="Times New Roman" w:cs="Times New Roman"/>
          <w:sz w:val="24"/>
          <w:szCs w:val="24"/>
        </w:rPr>
        <w:lastRenderedPageBreak/>
        <w:t xml:space="preserve">this aspect is </w:t>
      </w:r>
      <w:r w:rsidR="00003EFA" w:rsidRPr="00D8598B">
        <w:rPr>
          <w:rFonts w:ascii="Times New Roman" w:hAnsi="Times New Roman" w:cs="Times New Roman"/>
          <w:sz w:val="24"/>
          <w:szCs w:val="24"/>
        </w:rPr>
        <w:t>commendable</w:t>
      </w:r>
      <w:r w:rsidRPr="00D8598B">
        <w:rPr>
          <w:rFonts w:ascii="Times New Roman" w:hAnsi="Times New Roman" w:cs="Times New Roman"/>
          <w:sz w:val="24"/>
          <w:szCs w:val="24"/>
        </w:rPr>
        <w:t xml:space="preserve">. </w:t>
      </w:r>
      <w:r w:rsidR="00745266" w:rsidRPr="00D8598B">
        <w:rPr>
          <w:rFonts w:ascii="Times New Roman" w:hAnsi="Times New Roman" w:cs="Times New Roman"/>
          <w:sz w:val="24"/>
          <w:szCs w:val="24"/>
        </w:rPr>
        <w:t xml:space="preserve">The relationship of a state to alcohol is determined by historical and contemporary values around alcohol use in society. </w:t>
      </w:r>
      <w:r w:rsidR="006A4F88" w:rsidRPr="00D8598B">
        <w:rPr>
          <w:rFonts w:ascii="Times New Roman" w:hAnsi="Times New Roman" w:cs="Times New Roman"/>
          <w:sz w:val="24"/>
          <w:szCs w:val="24"/>
        </w:rPr>
        <w:t xml:space="preserve">Alcohol is </w:t>
      </w:r>
      <w:r w:rsidR="00E8731F" w:rsidRPr="00D8598B">
        <w:rPr>
          <w:rFonts w:ascii="Times New Roman" w:hAnsi="Times New Roman" w:cs="Times New Roman"/>
          <w:sz w:val="24"/>
          <w:szCs w:val="24"/>
        </w:rPr>
        <w:t xml:space="preserve">often </w:t>
      </w:r>
      <w:r w:rsidR="006A4F88" w:rsidRPr="00D8598B">
        <w:rPr>
          <w:rFonts w:ascii="Times New Roman" w:hAnsi="Times New Roman" w:cs="Times New Roman"/>
          <w:sz w:val="24"/>
          <w:szCs w:val="24"/>
        </w:rPr>
        <w:t>a masculine motif</w:t>
      </w:r>
      <w:r w:rsidR="00E8731F" w:rsidRPr="00D8598B">
        <w:rPr>
          <w:rFonts w:ascii="Times New Roman" w:hAnsi="Times New Roman" w:cs="Times New Roman"/>
          <w:sz w:val="24"/>
          <w:szCs w:val="24"/>
        </w:rPr>
        <w:t xml:space="preserve"> and s</w:t>
      </w:r>
      <w:r w:rsidR="006A4F88" w:rsidRPr="00D8598B">
        <w:rPr>
          <w:rFonts w:ascii="Times New Roman" w:hAnsi="Times New Roman" w:cs="Times New Roman"/>
          <w:sz w:val="24"/>
          <w:szCs w:val="24"/>
        </w:rPr>
        <w:t xml:space="preserve">ocieties with strong patriarchal </w:t>
      </w:r>
      <w:commentRangeStart w:id="49"/>
      <w:r w:rsidR="006A4F88" w:rsidRPr="00D8598B">
        <w:rPr>
          <w:rFonts w:ascii="Times New Roman" w:hAnsi="Times New Roman" w:cs="Times New Roman"/>
          <w:sz w:val="24"/>
          <w:szCs w:val="24"/>
        </w:rPr>
        <w:t>tones</w:t>
      </w:r>
      <w:commentRangeEnd w:id="49"/>
      <w:r w:rsidR="001F10C4">
        <w:rPr>
          <w:rStyle w:val="CommentReference"/>
        </w:rPr>
        <w:commentReference w:id="49"/>
      </w:r>
      <w:r w:rsidR="006A4F88" w:rsidRPr="00D8598B">
        <w:rPr>
          <w:rFonts w:ascii="Times New Roman" w:hAnsi="Times New Roman" w:cs="Times New Roman"/>
          <w:sz w:val="24"/>
          <w:szCs w:val="24"/>
        </w:rPr>
        <w:t xml:space="preserve"> may add impetus to the state’s position on alcohol. Another important aspect is </w:t>
      </w:r>
      <w:r w:rsidR="00745266" w:rsidRPr="00D8598B">
        <w:rPr>
          <w:rFonts w:ascii="Times New Roman" w:hAnsi="Times New Roman" w:cs="Times New Roman"/>
          <w:sz w:val="24"/>
          <w:szCs w:val="24"/>
        </w:rPr>
        <w:t xml:space="preserve">the economics of the production, distribution and consumption of the substance. </w:t>
      </w:r>
      <w:del w:id="50" w:author="MD" w:date="2020-04-14T08:03:00Z">
        <w:r w:rsidR="00E8731F" w:rsidRPr="00D8598B" w:rsidDel="001F10C4">
          <w:rPr>
            <w:rFonts w:ascii="Times New Roman" w:hAnsi="Times New Roman" w:cs="Times New Roman"/>
            <w:sz w:val="24"/>
            <w:szCs w:val="24"/>
          </w:rPr>
          <w:delText>Furthermore</w:delText>
        </w:r>
        <w:r w:rsidR="00745266" w:rsidRPr="00D8598B" w:rsidDel="001F10C4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1F10C4" w:rsidRPr="00D8598B">
        <w:rPr>
          <w:rFonts w:ascii="Times New Roman" w:hAnsi="Times New Roman" w:cs="Times New Roman"/>
          <w:sz w:val="24"/>
          <w:szCs w:val="24"/>
        </w:rPr>
        <w:t>S</w:t>
      </w:r>
      <w:r w:rsidR="00745266" w:rsidRPr="00D8598B">
        <w:rPr>
          <w:rFonts w:ascii="Times New Roman" w:hAnsi="Times New Roman" w:cs="Times New Roman"/>
          <w:sz w:val="24"/>
          <w:szCs w:val="24"/>
        </w:rPr>
        <w:t xml:space="preserve">tringent control measures may lead to illicit liquor production and consumption </w:t>
      </w:r>
      <w:ins w:id="51" w:author="MD" w:date="2020-04-14T08:03:00Z">
        <w:r w:rsidR="001F10C4">
          <w:rPr>
            <w:rFonts w:ascii="Times New Roman" w:hAnsi="Times New Roman" w:cs="Times New Roman"/>
            <w:sz w:val="24"/>
            <w:szCs w:val="24"/>
          </w:rPr>
          <w:t>with</w:t>
        </w:r>
      </w:ins>
      <w:del w:id="52" w:author="MD" w:date="2020-04-14T08:03:00Z">
        <w:r w:rsidR="00745266" w:rsidRPr="00D8598B" w:rsidDel="001F10C4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 w:rsidR="00745266" w:rsidRPr="00D8598B">
        <w:rPr>
          <w:rFonts w:ascii="Times New Roman" w:hAnsi="Times New Roman" w:cs="Times New Roman"/>
          <w:sz w:val="24"/>
          <w:szCs w:val="24"/>
        </w:rPr>
        <w:t xml:space="preserve"> disastrous health consequences. Thus, many governments </w:t>
      </w:r>
      <w:r w:rsidR="00F23231" w:rsidRPr="00D8598B">
        <w:rPr>
          <w:rFonts w:ascii="Times New Roman" w:hAnsi="Times New Roman" w:cs="Times New Roman"/>
          <w:sz w:val="24"/>
          <w:szCs w:val="24"/>
        </w:rPr>
        <w:t xml:space="preserve">support controlled availability of alcohol, aiming for </w:t>
      </w:r>
      <w:r w:rsidR="00745266" w:rsidRPr="00D8598B">
        <w:rPr>
          <w:rFonts w:ascii="Times New Roman" w:hAnsi="Times New Roman" w:cs="Times New Roman"/>
          <w:sz w:val="24"/>
          <w:szCs w:val="24"/>
        </w:rPr>
        <w:t xml:space="preserve">a judicious balance between </w:t>
      </w:r>
      <w:r w:rsidR="00003EFA" w:rsidRPr="00D8598B">
        <w:rPr>
          <w:rFonts w:ascii="Times New Roman" w:hAnsi="Times New Roman" w:cs="Times New Roman"/>
          <w:sz w:val="24"/>
          <w:szCs w:val="24"/>
        </w:rPr>
        <w:t>use and abuse</w:t>
      </w:r>
      <w:r w:rsidR="00745266" w:rsidRPr="00D859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61A6D2" w14:textId="77777777" w:rsidR="00E77A90" w:rsidRPr="00D8598B" w:rsidRDefault="00105BA1" w:rsidP="00816E36">
      <w:pPr>
        <w:jc w:val="both"/>
        <w:rPr>
          <w:rFonts w:ascii="Times New Roman" w:hAnsi="Times New Roman" w:cs="Times New Roman"/>
          <w:sz w:val="24"/>
          <w:szCs w:val="24"/>
        </w:rPr>
      </w:pPr>
      <w:del w:id="53" w:author="MD" w:date="2020-04-13T20:03:00Z">
        <w:r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This brings us to the question on whether </w:delText>
        </w:r>
      </w:del>
      <w:ins w:id="54" w:author="MD" w:date="2020-04-13T20:03:00Z">
        <w:r w:rsidR="00CD3396">
          <w:rPr>
            <w:rFonts w:ascii="Times New Roman" w:hAnsi="Times New Roman" w:cs="Times New Roman"/>
            <w:sz w:val="24"/>
            <w:szCs w:val="24"/>
          </w:rPr>
          <w:t xml:space="preserve">Was </w:t>
        </w:r>
      </w:ins>
      <w:r w:rsidRPr="00D8598B">
        <w:rPr>
          <w:rFonts w:ascii="Times New Roman" w:hAnsi="Times New Roman" w:cs="Times New Roman"/>
          <w:sz w:val="24"/>
          <w:szCs w:val="24"/>
        </w:rPr>
        <w:t xml:space="preserve">it was right on the part of the medical professionals, especially those </w:t>
      </w:r>
      <w:proofErr w:type="spellStart"/>
      <w:r w:rsidRPr="00D8598B">
        <w:rPr>
          <w:rFonts w:ascii="Times New Roman" w:hAnsi="Times New Roman" w:cs="Times New Roman"/>
          <w:sz w:val="24"/>
          <w:szCs w:val="24"/>
        </w:rPr>
        <w:t>in</w:t>
      </w:r>
      <w:del w:id="55" w:author="MD" w:date="2020-04-13T20:04:00Z">
        <w:r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 the </w:delText>
        </w:r>
      </w:del>
      <w:r w:rsidR="00003EFA" w:rsidRPr="00D8598B">
        <w:rPr>
          <w:rFonts w:ascii="Times New Roman" w:hAnsi="Times New Roman" w:cs="Times New Roman"/>
          <w:sz w:val="24"/>
          <w:szCs w:val="24"/>
        </w:rPr>
        <w:t>employ</w:t>
      </w:r>
      <w:ins w:id="56" w:author="MD" w:date="2020-04-13T20:04:00Z">
        <w:r w:rsidR="00CD3396">
          <w:rPr>
            <w:rFonts w:ascii="Times New Roman" w:hAnsi="Times New Roman" w:cs="Times New Roman"/>
            <w:sz w:val="24"/>
            <w:szCs w:val="24"/>
          </w:rPr>
          <w:t>ed</w:t>
        </w:r>
      </w:ins>
      <w:proofErr w:type="spellEnd"/>
      <w:r w:rsidRPr="00D8598B">
        <w:rPr>
          <w:rFonts w:ascii="Times New Roman" w:hAnsi="Times New Roman" w:cs="Times New Roman"/>
          <w:sz w:val="24"/>
          <w:szCs w:val="24"/>
        </w:rPr>
        <w:t xml:space="preserve"> </w:t>
      </w:r>
      <w:ins w:id="57" w:author="MD" w:date="2020-04-13T20:04:00Z">
        <w:r w:rsidR="00CD3396">
          <w:rPr>
            <w:rFonts w:ascii="Times New Roman" w:hAnsi="Times New Roman" w:cs="Times New Roman"/>
            <w:sz w:val="24"/>
            <w:szCs w:val="24"/>
          </w:rPr>
          <w:t>by</w:t>
        </w:r>
      </w:ins>
      <w:del w:id="58" w:author="MD" w:date="2020-04-13T20:04:00Z">
        <w:r w:rsidRPr="00D8598B" w:rsidDel="00CD3396">
          <w:rPr>
            <w:rFonts w:ascii="Times New Roman" w:hAnsi="Times New Roman" w:cs="Times New Roman"/>
            <w:sz w:val="24"/>
            <w:szCs w:val="24"/>
          </w:rPr>
          <w:delText>of</w:delText>
        </w:r>
      </w:del>
      <w:r w:rsidRPr="00D8598B">
        <w:rPr>
          <w:rFonts w:ascii="Times New Roman" w:hAnsi="Times New Roman" w:cs="Times New Roman"/>
          <w:sz w:val="24"/>
          <w:szCs w:val="24"/>
        </w:rPr>
        <w:t xml:space="preserve"> the state, to refuse to “prescribe” passes for persons with symptoms of alcohol withdrawal</w:t>
      </w:r>
      <w:ins w:id="59" w:author="MD" w:date="2020-04-13T20:04:00Z">
        <w:r w:rsidR="00CD3396">
          <w:rPr>
            <w:rFonts w:ascii="Times New Roman" w:hAnsi="Times New Roman" w:cs="Times New Roman"/>
            <w:sz w:val="24"/>
            <w:szCs w:val="24"/>
          </w:rPr>
          <w:t>?</w:t>
        </w:r>
      </w:ins>
      <w:del w:id="60" w:author="MD" w:date="2020-04-13T20:04:00Z">
        <w:r w:rsidRPr="00D8598B" w:rsidDel="00CD3396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D8598B">
        <w:rPr>
          <w:rFonts w:ascii="Times New Roman" w:hAnsi="Times New Roman" w:cs="Times New Roman"/>
          <w:sz w:val="24"/>
          <w:szCs w:val="24"/>
        </w:rPr>
        <w:t xml:space="preserve"> Alcohol </w:t>
      </w:r>
      <w:r w:rsidR="00003EFA" w:rsidRPr="00D8598B">
        <w:rPr>
          <w:rFonts w:ascii="Times New Roman" w:hAnsi="Times New Roman" w:cs="Times New Roman"/>
          <w:sz w:val="24"/>
          <w:szCs w:val="24"/>
        </w:rPr>
        <w:t>can</w:t>
      </w:r>
      <w:r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cause </w:t>
      </w:r>
      <w:r w:rsidRPr="00D8598B">
        <w:rPr>
          <w:rFonts w:ascii="Times New Roman" w:hAnsi="Times New Roman" w:cs="Times New Roman"/>
          <w:sz w:val="24"/>
          <w:szCs w:val="24"/>
        </w:rPr>
        <w:t>severe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 medical illness – most medical students encounter the big belly of alcoholic liver disease early on in their career</w:t>
      </w:r>
      <w:r w:rsidRPr="00D8598B">
        <w:rPr>
          <w:rFonts w:ascii="Times New Roman" w:hAnsi="Times New Roman" w:cs="Times New Roman"/>
          <w:sz w:val="24"/>
          <w:szCs w:val="24"/>
        </w:rPr>
        <w:t>s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. Medical lexicons are populated with </w:t>
      </w:r>
      <w:r w:rsidRPr="00D8598B">
        <w:rPr>
          <w:rFonts w:ascii="Times New Roman" w:hAnsi="Times New Roman" w:cs="Times New Roman"/>
          <w:sz w:val="24"/>
          <w:szCs w:val="24"/>
        </w:rPr>
        <w:t>many</w:t>
      </w:r>
      <w:r w:rsidR="00964F31" w:rsidRPr="00D8598B">
        <w:rPr>
          <w:rFonts w:ascii="Times New Roman" w:hAnsi="Times New Roman" w:cs="Times New Roman"/>
          <w:sz w:val="24"/>
          <w:szCs w:val="24"/>
        </w:rPr>
        <w:t xml:space="preserve"> alcohol related diseases – alcoholic polyneuropathy, alcoholic myopathy, alcoholic cardiomyopathy, foetal alcohol syndrome and several more.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del w:id="61" w:author="MD" w:date="2020-04-13T20:05:00Z"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>D</w:delText>
        </w:r>
        <w:r w:rsidR="002C3727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octors and tipplers may not exactly be </w:delText>
        </w:r>
        <w:r w:rsidR="00D644C1" w:rsidRPr="00D8598B" w:rsidDel="00CD3396">
          <w:rPr>
            <w:rFonts w:ascii="Times New Roman" w:hAnsi="Times New Roman" w:cs="Times New Roman"/>
            <w:sz w:val="24"/>
            <w:szCs w:val="24"/>
          </w:rPr>
          <w:delText>perfectly discordant groups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>. Still</w:delText>
        </w:r>
        <w:r w:rsidR="002C3727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="00CD3396" w:rsidRPr="00D8598B">
        <w:rPr>
          <w:rFonts w:ascii="Times New Roman" w:hAnsi="Times New Roman" w:cs="Times New Roman"/>
          <w:sz w:val="24"/>
          <w:szCs w:val="24"/>
        </w:rPr>
        <w:t>I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t is easy to understand the </w:t>
      </w:r>
      <w:r w:rsidR="00D644C1" w:rsidRPr="00D8598B">
        <w:rPr>
          <w:rFonts w:ascii="Times New Roman" w:hAnsi="Times New Roman" w:cs="Times New Roman"/>
          <w:sz w:val="24"/>
          <w:szCs w:val="24"/>
        </w:rPr>
        <w:t xml:space="preserve">doctors’ </w:t>
      </w:r>
      <w:r w:rsidR="0095115C" w:rsidRPr="00D8598B">
        <w:rPr>
          <w:rFonts w:ascii="Times New Roman" w:hAnsi="Times New Roman" w:cs="Times New Roman"/>
          <w:sz w:val="24"/>
          <w:szCs w:val="24"/>
        </w:rPr>
        <w:t xml:space="preserve">opposition to </w:t>
      </w:r>
      <w:r w:rsidR="002C3727" w:rsidRPr="00D8598B">
        <w:rPr>
          <w:rFonts w:ascii="Times New Roman" w:hAnsi="Times New Roman" w:cs="Times New Roman"/>
          <w:sz w:val="24"/>
          <w:szCs w:val="24"/>
        </w:rPr>
        <w:t>th</w:t>
      </w:r>
      <w:ins w:id="62" w:author="MD" w:date="2020-04-13T20:05:00Z">
        <w:r w:rsidR="00CD3396">
          <w:rPr>
            <w:rFonts w:ascii="Times New Roman" w:hAnsi="Times New Roman" w:cs="Times New Roman"/>
            <w:sz w:val="24"/>
            <w:szCs w:val="24"/>
          </w:rPr>
          <w:t>is</w:t>
        </w:r>
      </w:ins>
      <w:del w:id="63" w:author="MD" w:date="2020-04-13T20:05:00Z">
        <w:r w:rsidR="002C3727" w:rsidRPr="00D8598B" w:rsidDel="00CD3396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="00003EFA" w:rsidRPr="00D8598B" w:rsidDel="00CD3396">
          <w:rPr>
            <w:rFonts w:ascii="Times New Roman" w:hAnsi="Times New Roman" w:cs="Times New Roman"/>
            <w:sz w:val="24"/>
            <w:szCs w:val="24"/>
          </w:rPr>
          <w:delText>aforementioned</w:delText>
        </w:r>
      </w:del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state order </w:t>
      </w:r>
      <w:r w:rsidR="0095115C" w:rsidRPr="00D8598B">
        <w:rPr>
          <w:rFonts w:ascii="Times New Roman" w:hAnsi="Times New Roman" w:cs="Times New Roman"/>
          <w:sz w:val="24"/>
          <w:szCs w:val="24"/>
        </w:rPr>
        <w:t>given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 the overall ethos of the profession in this regard. Additionally, the order has been interpreted as impinging on the right of </w:t>
      </w:r>
      <w:del w:id="64" w:author="MD" w:date="2020-04-14T08:05:00Z">
        <w:r w:rsidR="002C3727" w:rsidRPr="00D8598B" w:rsidDel="001F10C4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="002C3727" w:rsidRPr="00D8598B">
        <w:rPr>
          <w:rFonts w:ascii="Times New Roman" w:hAnsi="Times New Roman" w:cs="Times New Roman"/>
          <w:sz w:val="24"/>
          <w:szCs w:val="24"/>
        </w:rPr>
        <w:t xml:space="preserve"> medical practitioner to </w:t>
      </w:r>
      <w:ins w:id="65" w:author="MD" w:date="2020-04-14T08:05:00Z">
        <w:r w:rsidR="001F10C4">
          <w:rPr>
            <w:rFonts w:ascii="Times New Roman" w:hAnsi="Times New Roman" w:cs="Times New Roman"/>
            <w:sz w:val="24"/>
            <w:szCs w:val="24"/>
          </w:rPr>
          <w:t>determine</w:t>
        </w:r>
      </w:ins>
      <w:del w:id="66" w:author="MD" w:date="2020-04-14T08:05:00Z">
        <w:r w:rsidR="002C3727" w:rsidRPr="00D8598B" w:rsidDel="001F10C4">
          <w:rPr>
            <w:rFonts w:ascii="Times New Roman" w:hAnsi="Times New Roman" w:cs="Times New Roman"/>
            <w:sz w:val="24"/>
            <w:szCs w:val="24"/>
          </w:rPr>
          <w:delText>choose</w:delText>
        </w:r>
      </w:del>
      <w:r w:rsidR="002C3727" w:rsidRPr="00D8598B">
        <w:rPr>
          <w:rFonts w:ascii="Times New Roman" w:hAnsi="Times New Roman" w:cs="Times New Roman"/>
          <w:sz w:val="24"/>
          <w:szCs w:val="24"/>
        </w:rPr>
        <w:t xml:space="preserve"> the contents of </w:t>
      </w:r>
      <w:r w:rsidR="00003EFA" w:rsidRPr="00D8598B">
        <w:rPr>
          <w:rFonts w:ascii="Times New Roman" w:hAnsi="Times New Roman" w:cs="Times New Roman"/>
          <w:sz w:val="24"/>
          <w:szCs w:val="24"/>
        </w:rPr>
        <w:t>a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 prescription, given that </w:t>
      </w:r>
      <w:r w:rsidR="00003EFA" w:rsidRPr="00D8598B">
        <w:rPr>
          <w:rFonts w:ascii="Times New Roman" w:hAnsi="Times New Roman" w:cs="Times New Roman"/>
          <w:sz w:val="24"/>
          <w:szCs w:val="24"/>
        </w:rPr>
        <w:t>there are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 effective </w:t>
      </w:r>
      <w:r w:rsidRPr="00D8598B">
        <w:rPr>
          <w:rFonts w:ascii="Times New Roman" w:hAnsi="Times New Roman" w:cs="Times New Roman"/>
          <w:sz w:val="24"/>
          <w:szCs w:val="24"/>
        </w:rPr>
        <w:t>treatments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 for symptoms of </w:t>
      </w:r>
      <w:r w:rsidRPr="00D8598B">
        <w:rPr>
          <w:rFonts w:ascii="Times New Roman" w:hAnsi="Times New Roman" w:cs="Times New Roman"/>
          <w:sz w:val="24"/>
          <w:szCs w:val="24"/>
        </w:rPr>
        <w:t xml:space="preserve">alcohol </w:t>
      </w:r>
      <w:r w:rsidR="002C3727" w:rsidRPr="00D8598B">
        <w:rPr>
          <w:rFonts w:ascii="Times New Roman" w:hAnsi="Times New Roman" w:cs="Times New Roman"/>
          <w:sz w:val="24"/>
          <w:szCs w:val="24"/>
        </w:rPr>
        <w:t>withdrawal</w:t>
      </w:r>
      <w:r w:rsidR="00E77A90" w:rsidRPr="00D8598B">
        <w:rPr>
          <w:rFonts w:ascii="Times New Roman" w:hAnsi="Times New Roman" w:cs="Times New Roman"/>
          <w:sz w:val="24"/>
          <w:szCs w:val="24"/>
        </w:rPr>
        <w:t xml:space="preserve">. </w:t>
      </w:r>
      <w:r w:rsidR="002C3727" w:rsidRPr="00D8598B">
        <w:rPr>
          <w:rFonts w:ascii="Times New Roman" w:hAnsi="Times New Roman" w:cs="Times New Roman"/>
          <w:sz w:val="24"/>
          <w:szCs w:val="24"/>
        </w:rPr>
        <w:t xml:space="preserve">Doctors </w:t>
      </w:r>
      <w:del w:id="67" w:author="MD" w:date="2020-04-14T08:05:00Z">
        <w:r w:rsidR="002C3727" w:rsidRPr="00D8598B" w:rsidDel="001F10C4">
          <w:rPr>
            <w:rFonts w:ascii="Times New Roman" w:hAnsi="Times New Roman" w:cs="Times New Roman"/>
            <w:sz w:val="24"/>
            <w:szCs w:val="24"/>
          </w:rPr>
          <w:delText xml:space="preserve">also </w:delText>
        </w:r>
      </w:del>
      <w:r w:rsidR="002C3727" w:rsidRPr="00D8598B">
        <w:rPr>
          <w:rFonts w:ascii="Times New Roman" w:hAnsi="Times New Roman" w:cs="Times New Roman"/>
          <w:sz w:val="24"/>
          <w:szCs w:val="24"/>
        </w:rPr>
        <w:t xml:space="preserve">are </w:t>
      </w:r>
      <w:ins w:id="68" w:author="MD" w:date="2020-04-14T08:05:00Z">
        <w:r w:rsidR="001F10C4">
          <w:rPr>
            <w:rFonts w:ascii="Times New Roman" w:hAnsi="Times New Roman" w:cs="Times New Roman"/>
            <w:sz w:val="24"/>
            <w:szCs w:val="24"/>
          </w:rPr>
          <w:t xml:space="preserve">also </w:t>
        </w:r>
      </w:ins>
      <w:r w:rsidR="00E77A90" w:rsidRPr="00D8598B">
        <w:rPr>
          <w:rFonts w:ascii="Times New Roman" w:hAnsi="Times New Roman" w:cs="Times New Roman"/>
          <w:sz w:val="24"/>
          <w:szCs w:val="24"/>
        </w:rPr>
        <w:t xml:space="preserve">working in a situation where optional medical consultations 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including vaccinations </w:t>
      </w:r>
      <w:r w:rsidR="00E77A90" w:rsidRPr="00D8598B">
        <w:rPr>
          <w:rFonts w:ascii="Times New Roman" w:hAnsi="Times New Roman" w:cs="Times New Roman"/>
          <w:sz w:val="24"/>
          <w:szCs w:val="24"/>
        </w:rPr>
        <w:t>are heavily restricted</w:t>
      </w:r>
      <w:ins w:id="69" w:author="MD" w:date="2020-04-14T08:05:00Z">
        <w:r w:rsidR="001F10C4">
          <w:rPr>
            <w:rFonts w:ascii="Times New Roman" w:hAnsi="Times New Roman" w:cs="Times New Roman"/>
            <w:sz w:val="24"/>
            <w:szCs w:val="24"/>
          </w:rPr>
          <w:t>;</w:t>
        </w:r>
      </w:ins>
      <w:r w:rsidR="002A46A3" w:rsidRPr="00D8598B">
        <w:rPr>
          <w:rFonts w:ascii="Times New Roman" w:hAnsi="Times New Roman" w:cs="Times New Roman"/>
          <w:sz w:val="24"/>
          <w:szCs w:val="24"/>
        </w:rPr>
        <w:t xml:space="preserve"> and a call for alcohol prescriptions at such a time do</w:t>
      </w:r>
      <w:r w:rsidR="00D644C1" w:rsidRPr="00D8598B">
        <w:rPr>
          <w:rFonts w:ascii="Times New Roman" w:hAnsi="Times New Roman" w:cs="Times New Roman"/>
          <w:sz w:val="24"/>
          <w:szCs w:val="24"/>
        </w:rPr>
        <w:t>es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 raise a morally loaded question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 for many doctors</w:t>
      </w:r>
      <w:r w:rsidR="002A46A3" w:rsidRPr="00D8598B">
        <w:rPr>
          <w:rFonts w:ascii="Times New Roman" w:hAnsi="Times New Roman" w:cs="Times New Roman"/>
          <w:sz w:val="24"/>
          <w:szCs w:val="24"/>
        </w:rPr>
        <w:t>.</w:t>
      </w:r>
    </w:p>
    <w:p w14:paraId="6C49C1C5" w14:textId="77777777" w:rsidR="002778AB" w:rsidRPr="00D8598B" w:rsidRDefault="0095115C" w:rsidP="008B5C72">
      <w:pPr>
        <w:jc w:val="both"/>
        <w:rPr>
          <w:rFonts w:ascii="Times New Roman" w:hAnsi="Times New Roman" w:cs="Times New Roman"/>
          <w:sz w:val="24"/>
          <w:szCs w:val="24"/>
        </w:rPr>
      </w:pPr>
      <w:r w:rsidRPr="00D8598B">
        <w:rPr>
          <w:rFonts w:ascii="Times New Roman" w:hAnsi="Times New Roman" w:cs="Times New Roman"/>
          <w:sz w:val="24"/>
          <w:szCs w:val="24"/>
        </w:rPr>
        <w:t xml:space="preserve">Clearly, there is no simple answer to this </w:t>
      </w:r>
      <w:r w:rsidR="00E77A90" w:rsidRPr="00D8598B">
        <w:rPr>
          <w:rFonts w:ascii="Times New Roman" w:hAnsi="Times New Roman" w:cs="Times New Roman"/>
          <w:sz w:val="24"/>
          <w:szCs w:val="24"/>
        </w:rPr>
        <w:t>dilemma</w:t>
      </w:r>
      <w:r w:rsidRPr="00D8598B">
        <w:rPr>
          <w:rFonts w:ascii="Times New Roman" w:hAnsi="Times New Roman" w:cs="Times New Roman"/>
          <w:sz w:val="24"/>
          <w:szCs w:val="24"/>
        </w:rPr>
        <w:t xml:space="preserve">. Should we let those in withdrawal pay the price </w:t>
      </w:r>
      <w:r w:rsidR="00D644C1" w:rsidRPr="00D8598B">
        <w:rPr>
          <w:rFonts w:ascii="Times New Roman" w:hAnsi="Times New Roman" w:cs="Times New Roman"/>
          <w:sz w:val="24"/>
          <w:szCs w:val="24"/>
        </w:rPr>
        <w:t xml:space="preserve">in the interest of the greater good 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– </w:t>
      </w:r>
      <w:r w:rsidR="00D644C1" w:rsidRPr="00D8598B">
        <w:rPr>
          <w:rFonts w:ascii="Times New Roman" w:hAnsi="Times New Roman" w:cs="Times New Roman"/>
          <w:sz w:val="24"/>
          <w:szCs w:val="24"/>
        </w:rPr>
        <w:t>prevention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D644C1" w:rsidRPr="00D8598B">
        <w:rPr>
          <w:rFonts w:ascii="Times New Roman" w:hAnsi="Times New Roman" w:cs="Times New Roman"/>
          <w:sz w:val="24"/>
          <w:szCs w:val="24"/>
        </w:rPr>
        <w:t>of rapid surge or better mitigation of the COVID-19 outbreak? They are after all pa</w:t>
      </w:r>
      <w:r w:rsidRPr="00D8598B">
        <w:rPr>
          <w:rFonts w:ascii="Times New Roman" w:hAnsi="Times New Roman" w:cs="Times New Roman"/>
          <w:sz w:val="24"/>
          <w:szCs w:val="24"/>
        </w:rPr>
        <w:t xml:space="preserve">rt of </w:t>
      </w:r>
      <w:r w:rsidR="00D644C1" w:rsidRPr="00D8598B">
        <w:rPr>
          <w:rFonts w:ascii="Times New Roman" w:hAnsi="Times New Roman" w:cs="Times New Roman"/>
          <w:sz w:val="24"/>
          <w:szCs w:val="24"/>
        </w:rPr>
        <w:t>the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E77A90" w:rsidRPr="00D8598B">
        <w:rPr>
          <w:rFonts w:ascii="Times New Roman" w:hAnsi="Times New Roman" w:cs="Times New Roman"/>
          <w:sz w:val="24"/>
          <w:szCs w:val="24"/>
        </w:rPr>
        <w:t>large</w:t>
      </w:r>
      <w:r w:rsidR="00D644C1" w:rsidRPr="00D8598B">
        <w:rPr>
          <w:rFonts w:ascii="Times New Roman" w:hAnsi="Times New Roman" w:cs="Times New Roman"/>
          <w:sz w:val="24"/>
          <w:szCs w:val="24"/>
        </w:rPr>
        <w:t>r</w:t>
      </w:r>
      <w:r w:rsidRPr="00D8598B">
        <w:rPr>
          <w:rFonts w:ascii="Times New Roman" w:hAnsi="Times New Roman" w:cs="Times New Roman"/>
          <w:sz w:val="24"/>
          <w:szCs w:val="24"/>
        </w:rPr>
        <w:t xml:space="preserve"> soci</w:t>
      </w:r>
      <w:r w:rsidR="00D644C1" w:rsidRPr="00D8598B">
        <w:rPr>
          <w:rFonts w:ascii="Times New Roman" w:hAnsi="Times New Roman" w:cs="Times New Roman"/>
          <w:sz w:val="24"/>
          <w:szCs w:val="24"/>
        </w:rPr>
        <w:t>etal</w:t>
      </w:r>
      <w:r w:rsidRPr="00D8598B">
        <w:rPr>
          <w:rFonts w:ascii="Times New Roman" w:hAnsi="Times New Roman" w:cs="Times New Roman"/>
          <w:sz w:val="24"/>
          <w:szCs w:val="24"/>
        </w:rPr>
        <w:t xml:space="preserve"> phenomenon</w:t>
      </w:r>
      <w:del w:id="70" w:author="MD" w:date="2020-04-14T08:06:00Z">
        <w:r w:rsidRPr="00D8598B" w:rsidDel="001F10C4">
          <w:rPr>
            <w:rFonts w:ascii="Times New Roman" w:hAnsi="Times New Roman" w:cs="Times New Roman"/>
            <w:sz w:val="24"/>
            <w:szCs w:val="24"/>
          </w:rPr>
          <w:delText xml:space="preserve"> that alcohol is</w:delText>
        </w:r>
      </w:del>
      <w:r w:rsidR="00D644C1" w:rsidRPr="00D8598B">
        <w:rPr>
          <w:rFonts w:ascii="Times New Roman" w:hAnsi="Times New Roman" w:cs="Times New Roman"/>
          <w:sz w:val="24"/>
          <w:szCs w:val="24"/>
        </w:rPr>
        <w:t>.</w:t>
      </w:r>
      <w:r w:rsidR="002B3D6A" w:rsidRPr="00D8598B">
        <w:rPr>
          <w:rFonts w:ascii="Times New Roman" w:hAnsi="Times New Roman" w:cs="Times New Roman"/>
          <w:sz w:val="24"/>
          <w:szCs w:val="24"/>
        </w:rPr>
        <w:t xml:space="preserve"> W</w:t>
      </w:r>
      <w:r w:rsidR="00E77A90" w:rsidRPr="00D8598B">
        <w:rPr>
          <w:rFonts w:ascii="Times New Roman" w:hAnsi="Times New Roman" w:cs="Times New Roman"/>
          <w:sz w:val="24"/>
          <w:szCs w:val="24"/>
        </w:rPr>
        <w:t>ill it be possible for the state or the health system to make the</w:t>
      </w:r>
      <w:r w:rsidR="002B3D6A" w:rsidRPr="00D8598B">
        <w:rPr>
          <w:rFonts w:ascii="Times New Roman" w:hAnsi="Times New Roman" w:cs="Times New Roman"/>
          <w:sz w:val="24"/>
          <w:szCs w:val="24"/>
        </w:rPr>
        <w:t xml:space="preserve"> necessary treatments </w:t>
      </w:r>
      <w:r w:rsidR="00E77A90" w:rsidRPr="00D8598B">
        <w:rPr>
          <w:rFonts w:ascii="Times New Roman" w:hAnsi="Times New Roman" w:cs="Times New Roman"/>
          <w:sz w:val="24"/>
          <w:szCs w:val="24"/>
        </w:rPr>
        <w:t xml:space="preserve">available </w:t>
      </w:r>
      <w:r w:rsidR="002B3D6A" w:rsidRPr="00D8598B">
        <w:rPr>
          <w:rFonts w:ascii="Times New Roman" w:hAnsi="Times New Roman" w:cs="Times New Roman"/>
          <w:sz w:val="24"/>
          <w:szCs w:val="24"/>
        </w:rPr>
        <w:t xml:space="preserve">where it is needed </w:t>
      </w:r>
      <w:r w:rsidR="00E77A90" w:rsidRPr="00D8598B">
        <w:rPr>
          <w:rFonts w:ascii="Times New Roman" w:hAnsi="Times New Roman" w:cs="Times New Roman"/>
          <w:sz w:val="24"/>
          <w:szCs w:val="24"/>
        </w:rPr>
        <w:t>at a time like this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? </w:t>
      </w:r>
      <w:r w:rsidR="002B3D6A" w:rsidRPr="00D8598B">
        <w:rPr>
          <w:rFonts w:ascii="Times New Roman" w:hAnsi="Times New Roman" w:cs="Times New Roman"/>
          <w:sz w:val="24"/>
          <w:szCs w:val="24"/>
        </w:rPr>
        <w:t>Such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 situation</w:t>
      </w:r>
      <w:r w:rsidR="002B3D6A" w:rsidRPr="00D8598B">
        <w:rPr>
          <w:rFonts w:ascii="Times New Roman" w:hAnsi="Times New Roman" w:cs="Times New Roman"/>
          <w:sz w:val="24"/>
          <w:szCs w:val="24"/>
        </w:rPr>
        <w:t>s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2B3D6A" w:rsidRPr="00D8598B">
        <w:rPr>
          <w:rFonts w:ascii="Times New Roman" w:hAnsi="Times New Roman" w:cs="Times New Roman"/>
          <w:sz w:val="24"/>
          <w:szCs w:val="24"/>
        </w:rPr>
        <w:t>may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 test the harmony between various stakeholders</w:t>
      </w:r>
      <w:del w:id="71" w:author="MD" w:date="2020-04-14T08:07:00Z">
        <w:r w:rsidR="002A46A3" w:rsidRPr="00D8598B" w:rsidDel="001F10C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B3D6A" w:rsidRPr="00D8598B" w:rsidDel="001F10C4">
          <w:rPr>
            <w:rFonts w:ascii="Times New Roman" w:hAnsi="Times New Roman" w:cs="Times New Roman"/>
            <w:sz w:val="24"/>
            <w:szCs w:val="24"/>
          </w:rPr>
          <w:delText>who are</w:delText>
        </w:r>
      </w:del>
      <w:r w:rsidR="002B3D6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2A46A3" w:rsidRPr="00D8598B">
        <w:rPr>
          <w:rFonts w:ascii="Times New Roman" w:hAnsi="Times New Roman" w:cs="Times New Roman"/>
          <w:sz w:val="24"/>
          <w:szCs w:val="24"/>
        </w:rPr>
        <w:t xml:space="preserve">at the forefront of </w:t>
      </w:r>
      <w:r w:rsidR="00003EFA" w:rsidRPr="00D8598B">
        <w:rPr>
          <w:rFonts w:ascii="Times New Roman" w:hAnsi="Times New Roman" w:cs="Times New Roman"/>
          <w:sz w:val="24"/>
          <w:szCs w:val="24"/>
        </w:rPr>
        <w:t xml:space="preserve">the COVID-19 control measures. </w:t>
      </w:r>
      <w:r w:rsidR="008B5C72" w:rsidRPr="00D8598B">
        <w:rPr>
          <w:rFonts w:ascii="Times New Roman" w:hAnsi="Times New Roman" w:cs="Times New Roman"/>
          <w:sz w:val="24"/>
          <w:szCs w:val="24"/>
        </w:rPr>
        <w:t>Stakeholders need to be consci</w:t>
      </w:r>
      <w:ins w:id="72" w:author="MD" w:date="2020-04-13T20:08:00Z">
        <w:r w:rsidR="00CD3396">
          <w:rPr>
            <w:rFonts w:ascii="Times New Roman" w:hAnsi="Times New Roman" w:cs="Times New Roman"/>
            <w:sz w:val="24"/>
            <w:szCs w:val="24"/>
          </w:rPr>
          <w:t>ous</w:t>
        </w:r>
      </w:ins>
      <w:del w:id="73" w:author="MD" w:date="2020-04-13T20:08:00Z">
        <w:r w:rsidR="008B5C72" w:rsidRPr="00D8598B" w:rsidDel="00CD3396">
          <w:rPr>
            <w:rFonts w:ascii="Times New Roman" w:hAnsi="Times New Roman" w:cs="Times New Roman"/>
            <w:sz w:val="24"/>
            <w:szCs w:val="24"/>
          </w:rPr>
          <w:delText>entious</w:delText>
        </w:r>
      </w:del>
      <w:r w:rsidR="008B5C72" w:rsidRPr="00D8598B">
        <w:rPr>
          <w:rFonts w:ascii="Times New Roman" w:hAnsi="Times New Roman" w:cs="Times New Roman"/>
          <w:sz w:val="24"/>
          <w:szCs w:val="24"/>
        </w:rPr>
        <w:t xml:space="preserve"> of differing positions emerging during such sweeping public health measures</w:t>
      </w:r>
      <w:ins w:id="74" w:author="MD" w:date="2020-04-14T08:07:00Z">
        <w:r w:rsidR="001F10C4">
          <w:rPr>
            <w:rFonts w:ascii="Times New Roman" w:hAnsi="Times New Roman" w:cs="Times New Roman"/>
            <w:sz w:val="24"/>
            <w:szCs w:val="24"/>
          </w:rPr>
          <w:t>,</w:t>
        </w:r>
      </w:ins>
      <w:r w:rsidR="008B5C72" w:rsidRPr="00D8598B">
        <w:rPr>
          <w:rFonts w:ascii="Times New Roman" w:hAnsi="Times New Roman" w:cs="Times New Roman"/>
          <w:sz w:val="24"/>
          <w:szCs w:val="24"/>
        </w:rPr>
        <w:t xml:space="preserve"> and</w:t>
      </w:r>
      <w:del w:id="75" w:author="MD" w:date="2020-04-14T08:07:00Z">
        <w:r w:rsidR="008B5C72" w:rsidRPr="00D8598B" w:rsidDel="001F10C4">
          <w:rPr>
            <w:rFonts w:ascii="Times New Roman" w:hAnsi="Times New Roman" w:cs="Times New Roman"/>
            <w:sz w:val="24"/>
            <w:szCs w:val="24"/>
          </w:rPr>
          <w:delText xml:space="preserve"> need </w:delText>
        </w:r>
        <w:r w:rsidR="002B3D6A" w:rsidRPr="00D8598B" w:rsidDel="001F10C4">
          <w:rPr>
            <w:rFonts w:ascii="Times New Roman" w:hAnsi="Times New Roman" w:cs="Times New Roman"/>
            <w:sz w:val="24"/>
            <w:szCs w:val="24"/>
          </w:rPr>
          <w:delText>to</w:delText>
        </w:r>
      </w:del>
      <w:r w:rsidR="008B5C72" w:rsidRPr="00D8598B">
        <w:rPr>
          <w:rFonts w:ascii="Times New Roman" w:hAnsi="Times New Roman" w:cs="Times New Roman"/>
          <w:sz w:val="24"/>
          <w:szCs w:val="24"/>
        </w:rPr>
        <w:t xml:space="preserve"> be able to</w:t>
      </w:r>
      <w:r w:rsidR="002B3D6A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B70F07" w:rsidRPr="00D8598B">
        <w:rPr>
          <w:rFonts w:ascii="Times New Roman" w:hAnsi="Times New Roman" w:cs="Times New Roman"/>
          <w:sz w:val="24"/>
          <w:szCs w:val="24"/>
        </w:rPr>
        <w:t xml:space="preserve">reconcile </w:t>
      </w:r>
      <w:r w:rsidR="008B5C72" w:rsidRPr="00D8598B">
        <w:rPr>
          <w:rFonts w:ascii="Times New Roman" w:hAnsi="Times New Roman" w:cs="Times New Roman"/>
          <w:sz w:val="24"/>
          <w:szCs w:val="24"/>
        </w:rPr>
        <w:t xml:space="preserve">such </w:t>
      </w:r>
      <w:r w:rsidR="00B70F07" w:rsidRPr="00D8598B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8B5C72" w:rsidRPr="00D8598B">
        <w:rPr>
          <w:rFonts w:ascii="Times New Roman" w:hAnsi="Times New Roman" w:cs="Times New Roman"/>
          <w:sz w:val="24"/>
          <w:szCs w:val="24"/>
        </w:rPr>
        <w:t>quickly so that</w:t>
      </w:r>
      <w:r w:rsidR="00B70F07" w:rsidRPr="00D8598B">
        <w:rPr>
          <w:rFonts w:ascii="Times New Roman" w:hAnsi="Times New Roman" w:cs="Times New Roman"/>
          <w:sz w:val="24"/>
          <w:szCs w:val="24"/>
        </w:rPr>
        <w:t xml:space="preserve"> </w:t>
      </w:r>
      <w:r w:rsidR="008B5C72" w:rsidRPr="00D8598B">
        <w:rPr>
          <w:rFonts w:ascii="Times New Roman" w:hAnsi="Times New Roman" w:cs="Times New Roman"/>
          <w:sz w:val="24"/>
          <w:szCs w:val="24"/>
        </w:rPr>
        <w:t xml:space="preserve">they may </w:t>
      </w:r>
      <w:r w:rsidR="002B3D6A" w:rsidRPr="00D8598B">
        <w:rPr>
          <w:rFonts w:ascii="Times New Roman" w:hAnsi="Times New Roman" w:cs="Times New Roman"/>
          <w:sz w:val="24"/>
          <w:szCs w:val="24"/>
        </w:rPr>
        <w:t>continue</w:t>
      </w:r>
      <w:r w:rsidR="00B70F07" w:rsidRPr="00D8598B">
        <w:rPr>
          <w:rFonts w:ascii="Times New Roman" w:hAnsi="Times New Roman" w:cs="Times New Roman"/>
          <w:sz w:val="24"/>
          <w:szCs w:val="24"/>
        </w:rPr>
        <w:t xml:space="preserve"> to</w:t>
      </w:r>
      <w:r w:rsidR="002B3D6A" w:rsidRPr="00D8598B">
        <w:rPr>
          <w:rFonts w:ascii="Times New Roman" w:hAnsi="Times New Roman" w:cs="Times New Roman"/>
          <w:sz w:val="24"/>
          <w:szCs w:val="24"/>
        </w:rPr>
        <w:t xml:space="preserve"> work as a team.  </w:t>
      </w:r>
    </w:p>
    <w:p w14:paraId="649B8997" w14:textId="77777777" w:rsidR="00C16A9C" w:rsidRPr="00D8598B" w:rsidRDefault="00D8598B" w:rsidP="00C16A9C">
      <w:pPr>
        <w:jc w:val="both"/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598B">
        <w:rPr>
          <w:rStyle w:val="Emphasis"/>
          <w:rFonts w:ascii="Times New Roman" w:hAnsi="Times New Roman" w:cs="Times New Roman"/>
          <w:b/>
          <w:sz w:val="24"/>
          <w:szCs w:val="24"/>
          <w:shd w:val="clear" w:color="auto" w:fill="FFFFFF"/>
        </w:rPr>
        <w:t>Note</w:t>
      </w:r>
      <w:r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: The</w:t>
      </w:r>
      <w:r w:rsidR="008B5C72" w:rsidRPr="00D8598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views and thoughts </w:t>
      </w:r>
      <w:r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expressed in this letter</w:t>
      </w:r>
      <w:r w:rsidR="008B5C72" w:rsidRPr="00D8598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are solely those of</w:t>
      </w:r>
      <w:r w:rsidR="008B5C72" w:rsidRPr="00D8598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author and do not in any way represent those of AMCHSS, SCTIMST, Trivandrum or any other group.</w:t>
      </w:r>
    </w:p>
    <w:p w14:paraId="3DFA5CC4" w14:textId="49DCF0A4" w:rsidR="00C16A9C" w:rsidRPr="009A77A6" w:rsidRDefault="00C16A9C" w:rsidP="00C16A9C">
      <w:pPr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bookmarkStart w:id="76" w:name="_GoBack"/>
    </w:p>
    <w:bookmarkEnd w:id="76"/>
    <w:p w14:paraId="48C5AF28" w14:textId="77777777" w:rsidR="00C16A9C" w:rsidRPr="00D8598B" w:rsidRDefault="00C16A9C" w:rsidP="008B5C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98B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2DD7735" w14:textId="77777777" w:rsidR="00C16A9C" w:rsidRPr="00D8598B" w:rsidRDefault="00C16A9C" w:rsidP="00C16A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98B">
        <w:rPr>
          <w:rFonts w:ascii="Times New Roman" w:hAnsi="Times New Roman" w:cs="Times New Roman"/>
          <w:sz w:val="24"/>
          <w:szCs w:val="24"/>
        </w:rPr>
        <w:t xml:space="preserve">Jayakumar PB. Alcohol non-availability kills more than coronavirus in Kerala; foreign liquor served as ‘medicine’. </w:t>
      </w:r>
      <w:r w:rsidRPr="00D8598B">
        <w:rPr>
          <w:rFonts w:ascii="Times New Roman" w:hAnsi="Times New Roman" w:cs="Times New Roman"/>
          <w:i/>
          <w:sz w:val="24"/>
          <w:szCs w:val="24"/>
        </w:rPr>
        <w:t>Businesstoday.com</w:t>
      </w:r>
      <w:r w:rsidRPr="00D8598B">
        <w:rPr>
          <w:rFonts w:ascii="Times New Roman" w:hAnsi="Times New Roman" w:cs="Times New Roman"/>
          <w:sz w:val="24"/>
          <w:szCs w:val="24"/>
        </w:rPr>
        <w:t>. 2020 Apr 1[cited 2020 Apr 13]. Available from: (</w:t>
      </w:r>
      <w:r w:rsidR="001F10C4" w:rsidRPr="001F10C4">
        <w:rPr>
          <w:rFonts w:ascii="Times New Roman" w:hAnsi="Times New Roman" w:cs="Times New Roman"/>
          <w:sz w:val="24"/>
          <w:szCs w:val="24"/>
        </w:rPr>
        <w:t>https://www.businesstoday.in/current/economy-politics/alcohol-non-availability-kills-more-than-coronavirus-in-kerala-foreign-liquor-served-as-medicine/story/399716.html</w:t>
      </w:r>
      <w:r w:rsidRPr="00D8598B">
        <w:rPr>
          <w:rFonts w:ascii="Times New Roman" w:hAnsi="Times New Roman" w:cs="Times New Roman"/>
          <w:sz w:val="24"/>
          <w:szCs w:val="24"/>
        </w:rPr>
        <w:t>)</w:t>
      </w:r>
    </w:p>
    <w:p w14:paraId="653318C0" w14:textId="77777777" w:rsidR="00C16A9C" w:rsidRPr="001F10C4" w:rsidRDefault="00C16A9C" w:rsidP="00C16A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98B">
        <w:rPr>
          <w:rFonts w:ascii="Times New Roman" w:hAnsi="Times New Roman" w:cs="Times New Roman"/>
          <w:sz w:val="24"/>
          <w:szCs w:val="24"/>
        </w:rPr>
        <w:t xml:space="preserve">SNS Web. Kerala </w:t>
      </w:r>
      <w:proofErr w:type="spellStart"/>
      <w:r w:rsidRPr="00D8598B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D8598B">
        <w:rPr>
          <w:rFonts w:ascii="Times New Roman" w:hAnsi="Times New Roman" w:cs="Times New Roman"/>
          <w:sz w:val="24"/>
          <w:szCs w:val="24"/>
        </w:rPr>
        <w:t xml:space="preserve"> issues passes for tipplers with </w:t>
      </w:r>
      <w:r w:rsidR="00D8598B" w:rsidRPr="00D8598B">
        <w:rPr>
          <w:rFonts w:ascii="Times New Roman" w:hAnsi="Times New Roman" w:cs="Times New Roman"/>
          <w:sz w:val="24"/>
          <w:szCs w:val="24"/>
        </w:rPr>
        <w:t>‘</w:t>
      </w:r>
      <w:r w:rsidRPr="00D8598B">
        <w:rPr>
          <w:rFonts w:ascii="Times New Roman" w:hAnsi="Times New Roman" w:cs="Times New Roman"/>
          <w:sz w:val="24"/>
          <w:szCs w:val="24"/>
        </w:rPr>
        <w:t>withdrawal symptoms</w:t>
      </w:r>
      <w:r w:rsidR="00D8598B" w:rsidRPr="00D8598B">
        <w:rPr>
          <w:rFonts w:ascii="Times New Roman" w:hAnsi="Times New Roman" w:cs="Times New Roman"/>
          <w:sz w:val="24"/>
          <w:szCs w:val="24"/>
        </w:rPr>
        <w:t>’ amid coron</w:t>
      </w:r>
      <w:r w:rsidRPr="00D8598B">
        <w:rPr>
          <w:rFonts w:ascii="Times New Roman" w:hAnsi="Times New Roman" w:cs="Times New Roman"/>
          <w:sz w:val="24"/>
          <w:szCs w:val="24"/>
        </w:rPr>
        <w:t xml:space="preserve">avirus lockdown. </w:t>
      </w:r>
      <w:r w:rsidRPr="00D8598B">
        <w:rPr>
          <w:rFonts w:ascii="Times New Roman" w:hAnsi="Times New Roman" w:cs="Times New Roman"/>
          <w:i/>
          <w:sz w:val="24"/>
          <w:szCs w:val="24"/>
        </w:rPr>
        <w:t>Statesman</w:t>
      </w:r>
      <w:r w:rsidRPr="00D8598B">
        <w:rPr>
          <w:rFonts w:ascii="Times New Roman" w:hAnsi="Times New Roman" w:cs="Times New Roman"/>
          <w:sz w:val="24"/>
          <w:szCs w:val="24"/>
        </w:rPr>
        <w:t xml:space="preserve">. 2020 Mar 31[cited 2020 Apr 13]. Available from: </w:t>
      </w:r>
      <w:r w:rsidR="001F10C4" w:rsidRPr="001F10C4">
        <w:rPr>
          <w:rFonts w:ascii="Times New Roman" w:hAnsi="Times New Roman" w:cs="Times New Roman"/>
          <w:sz w:val="24"/>
          <w:szCs w:val="24"/>
        </w:rPr>
        <w:t>https://www.thestatesman.com/india/kerala-govt-issues-passes-for-tipplers-with-withdrawal-symptoms-amid-coronavirus-lockdown-1502872199.html</w:t>
      </w:r>
    </w:p>
    <w:p w14:paraId="74495830" w14:textId="77777777" w:rsidR="00D8598B" w:rsidRPr="001F10C4" w:rsidRDefault="00D8598B" w:rsidP="00C16A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98B">
        <w:rPr>
          <w:rFonts w:ascii="Times New Roman" w:hAnsi="Times New Roman" w:cs="Times New Roman"/>
          <w:sz w:val="24"/>
          <w:szCs w:val="24"/>
        </w:rPr>
        <w:lastRenderedPageBreak/>
        <w:t xml:space="preserve">Livelaw News Network. Recipe for disaster: Kerala HC stays </w:t>
      </w:r>
      <w:proofErr w:type="spellStart"/>
      <w:r w:rsidRPr="00D8598B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D8598B">
        <w:rPr>
          <w:rFonts w:ascii="Times New Roman" w:hAnsi="Times New Roman" w:cs="Times New Roman"/>
          <w:sz w:val="24"/>
          <w:szCs w:val="24"/>
        </w:rPr>
        <w:t xml:space="preserve"> decision to supply liquor on doctor certifying alcohol withdrawal syndrome [read order]. </w:t>
      </w:r>
      <w:proofErr w:type="gramStart"/>
      <w:r w:rsidRPr="00D8598B">
        <w:rPr>
          <w:rFonts w:ascii="Times New Roman" w:hAnsi="Times New Roman" w:cs="Times New Roman"/>
          <w:sz w:val="24"/>
          <w:szCs w:val="24"/>
        </w:rPr>
        <w:t>Livelaw.in  2020</w:t>
      </w:r>
      <w:proofErr w:type="gramEnd"/>
      <w:r w:rsidRPr="00D8598B">
        <w:rPr>
          <w:rFonts w:ascii="Times New Roman" w:hAnsi="Times New Roman" w:cs="Times New Roman"/>
          <w:sz w:val="24"/>
          <w:szCs w:val="24"/>
        </w:rPr>
        <w:t xml:space="preserve"> Apr 2[cited 2020 Apr 13]. Available from: </w:t>
      </w:r>
      <w:hyperlink r:id="rId7" w:history="1">
        <w:r w:rsidRPr="001F10C4">
          <w:rPr>
            <w:rFonts w:ascii="Times New Roman" w:hAnsi="Times New Roman" w:cs="Times New Roman"/>
            <w:sz w:val="24"/>
            <w:szCs w:val="24"/>
          </w:rPr>
          <w:t>https://www.livelaw.in/top-stories/kerala-hc-stays-govt-decision-to-supply-liquor-to-persons-on-doctor-certifying-alcohol-withdrawal-syndrome-154680</w:t>
        </w:r>
      </w:hyperlink>
    </w:p>
    <w:sectPr w:rsidR="00D8598B" w:rsidRPr="001F10C4" w:rsidSect="00BB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D" w:date="2020-04-14T12:18:00Z" w:initials="MD">
    <w:p w14:paraId="3CE96085" w14:textId="7FB5949E" w:rsidR="009A77A6" w:rsidRDefault="009A77A6">
      <w:pPr>
        <w:pStyle w:val="CommentText"/>
      </w:pPr>
      <w:r>
        <w:rPr>
          <w:rStyle w:val="CommentReference"/>
        </w:rPr>
        <w:annotationRef/>
      </w:r>
      <w:r>
        <w:t>Suggest shortening entire title or dropping this part</w:t>
      </w:r>
    </w:p>
  </w:comment>
  <w:comment w:id="49" w:author="MD" w:date="2020-04-14T08:02:00Z" w:initials="MD">
    <w:p w14:paraId="69C5E2FD" w14:textId="77777777" w:rsidR="001F10C4" w:rsidRDefault="001F10C4">
      <w:pPr>
        <w:pStyle w:val="CommentText"/>
      </w:pPr>
      <w:r>
        <w:rPr>
          <w:rStyle w:val="CommentReference"/>
        </w:rPr>
        <w:annotationRef/>
      </w:r>
      <w:r>
        <w:t>Replace with ‘mores’? ‘</w:t>
      </w:r>
      <w:proofErr w:type="gramStart"/>
      <w:r>
        <w:t>orientation</w:t>
      </w:r>
      <w:proofErr w:type="gramEnd"/>
      <w:r>
        <w:t>’?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E96085" w15:done="0"/>
  <w15:commentEx w15:paraId="69C5E2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52F5"/>
    <w:multiLevelType w:val="hybridMultilevel"/>
    <w:tmpl w:val="6AC2F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D">
    <w15:presenceInfo w15:providerId="None" w15:userId="M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AB"/>
    <w:rsid w:val="00003EFA"/>
    <w:rsid w:val="00030511"/>
    <w:rsid w:val="00105BA1"/>
    <w:rsid w:val="001B018F"/>
    <w:rsid w:val="001D5656"/>
    <w:rsid w:val="001F10C4"/>
    <w:rsid w:val="00232D33"/>
    <w:rsid w:val="00264834"/>
    <w:rsid w:val="002778AB"/>
    <w:rsid w:val="002A46A3"/>
    <w:rsid w:val="002B3D6A"/>
    <w:rsid w:val="002C3727"/>
    <w:rsid w:val="0036071B"/>
    <w:rsid w:val="003815FC"/>
    <w:rsid w:val="005D4A6C"/>
    <w:rsid w:val="006A4F88"/>
    <w:rsid w:val="006D5D5D"/>
    <w:rsid w:val="00737B77"/>
    <w:rsid w:val="00745266"/>
    <w:rsid w:val="007E5F59"/>
    <w:rsid w:val="00816E36"/>
    <w:rsid w:val="008B5C72"/>
    <w:rsid w:val="008F630A"/>
    <w:rsid w:val="0095115C"/>
    <w:rsid w:val="00964F31"/>
    <w:rsid w:val="009A77A6"/>
    <w:rsid w:val="009B6641"/>
    <w:rsid w:val="009E27AD"/>
    <w:rsid w:val="00AB2B0E"/>
    <w:rsid w:val="00B549B0"/>
    <w:rsid w:val="00B70F07"/>
    <w:rsid w:val="00BB5B38"/>
    <w:rsid w:val="00C16A9C"/>
    <w:rsid w:val="00CA2E77"/>
    <w:rsid w:val="00CD3396"/>
    <w:rsid w:val="00D15757"/>
    <w:rsid w:val="00D644C1"/>
    <w:rsid w:val="00D8598B"/>
    <w:rsid w:val="00E77A90"/>
    <w:rsid w:val="00E8731F"/>
    <w:rsid w:val="00F23231"/>
    <w:rsid w:val="00F5647A"/>
    <w:rsid w:val="00FF4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206B"/>
  <w15:docId w15:val="{BCF6517A-991D-4980-B86D-ACC97A5B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B7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7B7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B5C72"/>
    <w:rPr>
      <w:i/>
      <w:iCs/>
    </w:rPr>
  </w:style>
  <w:style w:type="paragraph" w:styleId="ListParagraph">
    <w:name w:val="List Paragraph"/>
    <w:basedOn w:val="Normal"/>
    <w:uiPriority w:val="34"/>
    <w:qFormat/>
    <w:rsid w:val="00C16A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law.in/top-stories/kerala-hc-stays-govt-decision-to-supply-liquor-to-persons-on-doctor-certifying-alcohol-withdrawal-syndrome-154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RPz Varma</dc:creator>
  <cp:lastModifiedBy>MD</cp:lastModifiedBy>
  <cp:revision>5</cp:revision>
  <dcterms:created xsi:type="dcterms:W3CDTF">2020-04-13T15:07:00Z</dcterms:created>
  <dcterms:modified xsi:type="dcterms:W3CDTF">2020-04-14T06:52:00Z</dcterms:modified>
</cp:coreProperties>
</file>